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2E1E" w14:textId="77777777" w:rsidR="00A464DA" w:rsidRPr="00FD091F" w:rsidRDefault="00A464DA" w:rsidP="00A464DA">
      <w:pPr>
        <w:spacing w:before="120" w:after="0" w:line="240" w:lineRule="auto"/>
        <w:contextualSpacing/>
        <w:rPr>
          <w:b/>
          <w:bCs/>
          <w:sz w:val="22"/>
        </w:rPr>
      </w:pPr>
      <w:r w:rsidRPr="00FD091F">
        <w:rPr>
          <w:b/>
          <w:bCs/>
          <w:sz w:val="22"/>
        </w:rPr>
        <w:t>1945-01-06_1</w:t>
      </w:r>
    </w:p>
    <w:p w14:paraId="3096024D" w14:textId="77777777" w:rsidR="00A464DA" w:rsidRPr="00225EE8" w:rsidRDefault="00A464DA" w:rsidP="00A464DA">
      <w:pPr>
        <w:spacing w:before="120" w:after="0" w:line="240" w:lineRule="auto"/>
        <w:contextualSpacing/>
        <w:rPr>
          <w:sz w:val="22"/>
        </w:rPr>
      </w:pPr>
      <w:proofErr w:type="spellStart"/>
      <w:r w:rsidRPr="00225EE8">
        <w:rPr>
          <w:sz w:val="22"/>
        </w:rPr>
        <w:t>Haffwinkel</w:t>
      </w:r>
      <w:proofErr w:type="spellEnd"/>
      <w:r w:rsidRPr="00225EE8">
        <w:rPr>
          <w:sz w:val="22"/>
        </w:rPr>
        <w:t xml:space="preserve"> 6. I. 44.</w:t>
      </w:r>
    </w:p>
    <w:p w14:paraId="05E30FCE" w14:textId="77777777" w:rsidR="00A464DA" w:rsidRPr="00225EE8" w:rsidRDefault="00A464DA" w:rsidP="00A464DA">
      <w:pPr>
        <w:spacing w:before="120" w:after="0" w:line="240" w:lineRule="auto"/>
        <w:contextualSpacing/>
        <w:rPr>
          <w:sz w:val="22"/>
        </w:rPr>
      </w:pPr>
      <w:r w:rsidRPr="00225EE8">
        <w:rPr>
          <w:sz w:val="22"/>
        </w:rPr>
        <w:t>Meine Lieben!</w:t>
      </w:r>
    </w:p>
    <w:p w14:paraId="72E1FE6A" w14:textId="77777777" w:rsidR="00A464DA" w:rsidRPr="00225EE8" w:rsidRDefault="00A464DA" w:rsidP="00A464DA">
      <w:pPr>
        <w:spacing w:before="120" w:after="0" w:line="240" w:lineRule="auto"/>
        <w:contextualSpacing/>
        <w:rPr>
          <w:sz w:val="22"/>
        </w:rPr>
      </w:pPr>
      <w:r w:rsidRPr="00225EE8">
        <w:rPr>
          <w:sz w:val="22"/>
        </w:rPr>
        <w:t>Seid mir bitte</w:t>
      </w:r>
    </w:p>
    <w:p w14:paraId="62EA2BA1" w14:textId="77777777" w:rsidR="00A464DA" w:rsidRPr="00225EE8" w:rsidRDefault="00A464DA" w:rsidP="00A464DA">
      <w:pPr>
        <w:spacing w:before="120" w:after="0" w:line="240" w:lineRule="auto"/>
        <w:contextualSpacing/>
        <w:rPr>
          <w:sz w:val="22"/>
        </w:rPr>
      </w:pPr>
      <w:r w:rsidRPr="00225EE8">
        <w:rPr>
          <w:sz w:val="22"/>
        </w:rPr>
        <w:t xml:space="preserve">nicht böse, daß ich so </w:t>
      </w:r>
      <w:proofErr w:type="spellStart"/>
      <w:r w:rsidRPr="00225EE8">
        <w:rPr>
          <w:sz w:val="22"/>
        </w:rPr>
        <w:t>we</w:t>
      </w:r>
      <w:proofErr w:type="spellEnd"/>
      <w:r w:rsidRPr="00225EE8">
        <w:rPr>
          <w:sz w:val="22"/>
        </w:rPr>
        <w:t>-</w:t>
      </w:r>
    </w:p>
    <w:p w14:paraId="4C98BAE5" w14:textId="77777777" w:rsidR="00A464DA" w:rsidRPr="00225EE8" w:rsidRDefault="00A464DA" w:rsidP="00A464DA">
      <w:pPr>
        <w:spacing w:before="120" w:after="0" w:line="240" w:lineRule="auto"/>
        <w:contextualSpacing/>
        <w:rPr>
          <w:sz w:val="22"/>
        </w:rPr>
      </w:pPr>
      <w:proofErr w:type="spellStart"/>
      <w:r w:rsidRPr="00225EE8">
        <w:rPr>
          <w:sz w:val="22"/>
        </w:rPr>
        <w:t>nig</w:t>
      </w:r>
      <w:proofErr w:type="spellEnd"/>
      <w:r w:rsidRPr="00225EE8">
        <w:rPr>
          <w:sz w:val="22"/>
        </w:rPr>
        <w:t xml:space="preserve"> schreibe. Wenn ich an</w:t>
      </w:r>
    </w:p>
    <w:p w14:paraId="1A46C341" w14:textId="77777777" w:rsidR="00A464DA" w:rsidRPr="00225EE8" w:rsidRDefault="00A464DA" w:rsidP="00A464DA">
      <w:pPr>
        <w:spacing w:before="120" w:after="0" w:line="240" w:lineRule="auto"/>
        <w:contextualSpacing/>
        <w:rPr>
          <w:sz w:val="22"/>
        </w:rPr>
      </w:pPr>
      <w:r w:rsidRPr="00225EE8">
        <w:rPr>
          <w:sz w:val="22"/>
        </w:rPr>
        <w:t>der Front bin, dann hole</w:t>
      </w:r>
    </w:p>
    <w:p w14:paraId="27BD42D9" w14:textId="77777777" w:rsidR="00A464DA" w:rsidRPr="00225EE8" w:rsidRDefault="00A464DA" w:rsidP="00A464DA">
      <w:pPr>
        <w:spacing w:before="120" w:after="0" w:line="240" w:lineRule="auto"/>
        <w:contextualSpacing/>
        <w:rPr>
          <w:sz w:val="22"/>
        </w:rPr>
      </w:pPr>
      <w:r w:rsidRPr="00225EE8">
        <w:rPr>
          <w:sz w:val="22"/>
        </w:rPr>
        <w:t>ich das alles nach, aber</w:t>
      </w:r>
    </w:p>
    <w:p w14:paraId="22BA3515" w14:textId="77777777" w:rsidR="00A464DA" w:rsidRPr="00225EE8" w:rsidRDefault="00A464DA" w:rsidP="00A464DA">
      <w:pPr>
        <w:spacing w:before="120" w:after="0" w:line="240" w:lineRule="auto"/>
        <w:contextualSpacing/>
        <w:rPr>
          <w:sz w:val="22"/>
        </w:rPr>
      </w:pPr>
      <w:r w:rsidRPr="00225EE8">
        <w:rPr>
          <w:sz w:val="22"/>
        </w:rPr>
        <w:t>hier ist schade für die Zeit,</w:t>
      </w:r>
    </w:p>
    <w:p w14:paraId="5C932D96" w14:textId="77777777" w:rsidR="00A464DA" w:rsidRPr="00225EE8" w:rsidRDefault="00A464DA" w:rsidP="00A464DA">
      <w:pPr>
        <w:spacing w:before="120" w:after="0" w:line="240" w:lineRule="auto"/>
        <w:contextualSpacing/>
        <w:rPr>
          <w:sz w:val="22"/>
        </w:rPr>
      </w:pPr>
      <w:r w:rsidRPr="00225EE8">
        <w:rPr>
          <w:sz w:val="22"/>
        </w:rPr>
        <w:t>die ich an lange, ausführ-</w:t>
      </w:r>
    </w:p>
    <w:p w14:paraId="1548ADDC" w14:textId="77777777" w:rsidR="00A464DA" w:rsidRPr="00225EE8" w:rsidRDefault="00A464DA" w:rsidP="00A464DA">
      <w:pPr>
        <w:spacing w:before="120" w:after="0" w:line="240" w:lineRule="auto"/>
        <w:contextualSpacing/>
        <w:rPr>
          <w:sz w:val="22"/>
        </w:rPr>
      </w:pPr>
      <w:proofErr w:type="spellStart"/>
      <w:r w:rsidRPr="00225EE8">
        <w:rPr>
          <w:sz w:val="22"/>
        </w:rPr>
        <w:t>liche</w:t>
      </w:r>
      <w:proofErr w:type="spellEnd"/>
      <w:r w:rsidRPr="00225EE8">
        <w:rPr>
          <w:sz w:val="22"/>
        </w:rPr>
        <w:t xml:space="preserve"> Briefe hänge; denn</w:t>
      </w:r>
    </w:p>
    <w:p w14:paraId="204286A6" w14:textId="77777777" w:rsidR="00A464DA" w:rsidRPr="00225EE8" w:rsidRDefault="00A464DA" w:rsidP="00A464DA">
      <w:pPr>
        <w:spacing w:before="120" w:after="0" w:line="240" w:lineRule="auto"/>
        <w:contextualSpacing/>
        <w:rPr>
          <w:sz w:val="22"/>
        </w:rPr>
      </w:pPr>
      <w:r w:rsidRPr="00225EE8">
        <w:rPr>
          <w:sz w:val="22"/>
        </w:rPr>
        <w:t>jede Stunde, die ich bei</w:t>
      </w:r>
    </w:p>
    <w:p w14:paraId="33344AD9" w14:textId="77777777" w:rsidR="00A464DA" w:rsidRPr="00225EE8" w:rsidRDefault="00A464DA" w:rsidP="00A464DA">
      <w:pPr>
        <w:spacing w:before="120" w:after="0" w:line="240" w:lineRule="auto"/>
        <w:contextualSpacing/>
        <w:rPr>
          <w:sz w:val="22"/>
        </w:rPr>
      </w:pPr>
      <w:r w:rsidRPr="00225EE8">
        <w:rPr>
          <w:sz w:val="22"/>
          <w:u w:val="single"/>
        </w:rPr>
        <w:t>Familie Petter</w:t>
      </w:r>
      <w:r w:rsidRPr="00225EE8">
        <w:rPr>
          <w:sz w:val="22"/>
        </w:rPr>
        <w:t xml:space="preserve"> verbringen</w:t>
      </w:r>
    </w:p>
    <w:p w14:paraId="782837AD" w14:textId="77777777" w:rsidR="00A464DA" w:rsidRPr="00225EE8" w:rsidRDefault="00A464DA" w:rsidP="00A464DA">
      <w:pPr>
        <w:spacing w:before="120" w:after="0" w:line="240" w:lineRule="auto"/>
        <w:contextualSpacing/>
        <w:rPr>
          <w:sz w:val="22"/>
        </w:rPr>
      </w:pPr>
      <w:r w:rsidRPr="00225EE8">
        <w:rPr>
          <w:sz w:val="22"/>
        </w:rPr>
        <w:t>Tochter Lina</w:t>
      </w:r>
    </w:p>
    <w:p w14:paraId="39ECE7AD" w14:textId="55D956C7" w:rsidR="00A464DA" w:rsidRPr="00225EE8" w:rsidRDefault="00A464DA" w:rsidP="00A464DA">
      <w:pPr>
        <w:spacing w:before="120" w:after="0" w:line="240" w:lineRule="auto"/>
        <w:contextualSpacing/>
        <w:rPr>
          <w:sz w:val="22"/>
        </w:rPr>
      </w:pPr>
      <w:proofErr w:type="gramStart"/>
      <w:r>
        <w:rPr>
          <w:sz w:val="22"/>
        </w:rPr>
        <w:t>k</w:t>
      </w:r>
      <w:r w:rsidRPr="00225EE8">
        <w:rPr>
          <w:sz w:val="22"/>
        </w:rPr>
        <w:t>ann</w:t>
      </w:r>
      <w:proofErr w:type="gramEnd"/>
      <w:r w:rsidRPr="00225EE8">
        <w:rPr>
          <w:sz w:val="22"/>
        </w:rPr>
        <w:t xml:space="preserve"> ist reinste Freude.</w:t>
      </w:r>
    </w:p>
    <w:p w14:paraId="5080AD31" w14:textId="77777777" w:rsidR="00A464DA" w:rsidRPr="00225EE8" w:rsidRDefault="00A464DA" w:rsidP="00A464DA">
      <w:pPr>
        <w:spacing w:before="120" w:after="0" w:line="240" w:lineRule="auto"/>
        <w:contextualSpacing/>
        <w:rPr>
          <w:sz w:val="22"/>
        </w:rPr>
      </w:pPr>
      <w:r w:rsidRPr="00225EE8">
        <w:rPr>
          <w:sz w:val="22"/>
        </w:rPr>
        <w:t>Ich fühle mich dort wie</w:t>
      </w:r>
    </w:p>
    <w:p w14:paraId="37DE2E9F" w14:textId="08ACDEC5" w:rsidR="00A464DA" w:rsidRDefault="00A464DA" w:rsidP="00A464DA">
      <w:pPr>
        <w:spacing w:before="120" w:after="0" w:line="240" w:lineRule="auto"/>
        <w:contextualSpacing/>
        <w:rPr>
          <w:sz w:val="22"/>
        </w:rPr>
      </w:pPr>
      <w:proofErr w:type="spellStart"/>
      <w:r w:rsidRPr="00225EE8">
        <w:rPr>
          <w:sz w:val="22"/>
        </w:rPr>
        <w:t>zu hause</w:t>
      </w:r>
      <w:proofErr w:type="spellEnd"/>
      <w:r w:rsidRPr="00225EE8">
        <w:rPr>
          <w:sz w:val="22"/>
        </w:rPr>
        <w:t xml:space="preserve"> u. essen tue</w:t>
      </w:r>
    </w:p>
    <w:p w14:paraId="61AF67F2" w14:textId="77777777" w:rsidR="00A464DA" w:rsidRPr="00A464DA" w:rsidRDefault="00A464DA" w:rsidP="00A464DA">
      <w:pPr>
        <w:spacing w:before="120" w:after="0" w:line="240" w:lineRule="auto"/>
        <w:contextualSpacing/>
        <w:rPr>
          <w:b/>
          <w:bCs/>
          <w:sz w:val="22"/>
        </w:rPr>
      </w:pPr>
      <w:r w:rsidRPr="00A464DA">
        <w:rPr>
          <w:b/>
          <w:bCs/>
          <w:sz w:val="22"/>
        </w:rPr>
        <w:t>1945-01-06_2</w:t>
      </w:r>
    </w:p>
    <w:p w14:paraId="46375F8C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ich auch wie daheim so</w:t>
      </w:r>
    </w:p>
    <w:p w14:paraId="55595094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 xml:space="preserve">gut u. </w:t>
      </w:r>
      <w:proofErr w:type="gramStart"/>
      <w:r w:rsidRPr="00A464DA">
        <w:rPr>
          <w:sz w:val="22"/>
        </w:rPr>
        <w:t>soviel</w:t>
      </w:r>
      <w:proofErr w:type="gramEnd"/>
      <w:r w:rsidRPr="00A464DA">
        <w:rPr>
          <w:sz w:val="22"/>
        </w:rPr>
        <w:t>. Mir geht's</w:t>
      </w:r>
    </w:p>
    <w:p w14:paraId="5E752BFC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 xml:space="preserve">wie </w:t>
      </w:r>
      <w:proofErr w:type="gramStart"/>
      <w:r w:rsidRPr="00A464DA">
        <w:rPr>
          <w:sz w:val="22"/>
        </w:rPr>
        <w:t>der Luis</w:t>
      </w:r>
      <w:proofErr w:type="gramEnd"/>
      <w:r w:rsidRPr="00A464DA">
        <w:rPr>
          <w:sz w:val="22"/>
        </w:rPr>
        <w:t xml:space="preserve"> ihrem Wiener,</w:t>
      </w:r>
    </w:p>
    <w:p w14:paraId="502543CE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hätte ich das Mädchen (Lina)</w:t>
      </w:r>
    </w:p>
    <w:p w14:paraId="40A706D5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nicht kennen gelernt,</w:t>
      </w:r>
    </w:p>
    <w:p w14:paraId="62BE00C7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 xml:space="preserve">ginge ich von hier </w:t>
      </w:r>
      <w:proofErr w:type="spellStart"/>
      <w:r w:rsidRPr="00A464DA">
        <w:rPr>
          <w:sz w:val="22"/>
        </w:rPr>
        <w:t>leich</w:t>
      </w:r>
      <w:proofErr w:type="spellEnd"/>
      <w:r w:rsidRPr="00A464DA">
        <w:rPr>
          <w:sz w:val="22"/>
        </w:rPr>
        <w:t>-</w:t>
      </w:r>
    </w:p>
    <w:p w14:paraId="2E30C59C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proofErr w:type="spellStart"/>
      <w:r w:rsidRPr="00A464DA">
        <w:rPr>
          <w:sz w:val="22"/>
        </w:rPr>
        <w:t>ter</w:t>
      </w:r>
      <w:proofErr w:type="spellEnd"/>
      <w:r w:rsidRPr="00A464DA">
        <w:rPr>
          <w:sz w:val="22"/>
        </w:rPr>
        <w:t xml:space="preserve"> weg. Übrigens habe ich</w:t>
      </w:r>
    </w:p>
    <w:p w14:paraId="2019BA0E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noch kein netteres Mädel</w:t>
      </w:r>
    </w:p>
    <w:p w14:paraId="16037066" w14:textId="613D9FF2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kennengelernt als die</w:t>
      </w:r>
      <w:r>
        <w:rPr>
          <w:sz w:val="22"/>
        </w:rPr>
        <w:t>.</w:t>
      </w:r>
    </w:p>
    <w:p w14:paraId="1CFBAD35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Schade, daß sie Ostpreußin</w:t>
      </w:r>
    </w:p>
    <w:p w14:paraId="7E308DE9" w14:textId="3DF44275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 xml:space="preserve">ist! - </w:t>
      </w:r>
      <w:r w:rsidRPr="00A464DA">
        <w:rPr>
          <w:sz w:val="22"/>
        </w:rPr>
        <w:t>Beiliegende</w:t>
      </w:r>
    </w:p>
    <w:p w14:paraId="27C124AC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Marken habe ich mit</w:t>
      </w:r>
    </w:p>
    <w:p w14:paraId="37A8AC3B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Z. eingetauscht. -</w:t>
      </w:r>
    </w:p>
    <w:p w14:paraId="5CE433CA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Ihr werdet halt in jedem</w:t>
      </w:r>
    </w:p>
    <w:p w14:paraId="39A3BCDA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Brief von mir auf eine</w:t>
      </w:r>
    </w:p>
    <w:p w14:paraId="5990C352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Nachricht warten, wann</w:t>
      </w:r>
    </w:p>
    <w:p w14:paraId="797D833D" w14:textId="7345BFBB" w:rsid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ich abgestellt werde.</w:t>
      </w:r>
    </w:p>
    <w:p w14:paraId="52EC7072" w14:textId="240ABBE7" w:rsidR="00A464DA" w:rsidRPr="00A464DA" w:rsidRDefault="00A464DA" w:rsidP="00A464DA">
      <w:pPr>
        <w:spacing w:before="120" w:after="0" w:line="240" w:lineRule="auto"/>
        <w:contextualSpacing/>
        <w:rPr>
          <w:b/>
          <w:bCs/>
          <w:sz w:val="22"/>
        </w:rPr>
      </w:pPr>
      <w:r w:rsidRPr="00A464DA">
        <w:rPr>
          <w:b/>
          <w:bCs/>
          <w:sz w:val="22"/>
        </w:rPr>
        <w:t>1945-01-06_3</w:t>
      </w:r>
      <w:ins w:id="0" w:author="AnnaElisabeth Schwarz" w:date="2022-02-28T12:21:00Z">
        <w:r>
          <w:rPr>
            <w:b/>
            <w:bCs/>
            <w:sz w:val="22"/>
          </w:rPr>
          <w:t>_k</w:t>
        </w:r>
      </w:ins>
    </w:p>
    <w:p w14:paraId="37C4743A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Da kann ich aber gar</w:t>
      </w:r>
    </w:p>
    <w:p w14:paraId="06ABB55B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keinen Bescheid sagen.</w:t>
      </w:r>
    </w:p>
    <w:p w14:paraId="04592733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Ich bin Kv. schon seit</w:t>
      </w:r>
    </w:p>
    <w:p w14:paraId="6B417969" w14:textId="0DE2F53A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einer Woche u. mich</w:t>
      </w:r>
    </w:p>
    <w:p w14:paraId="49DB9F97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wundert selbst, daß</w:t>
      </w:r>
    </w:p>
    <w:p w14:paraId="098633CF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ich nicht abgestellt</w:t>
      </w:r>
    </w:p>
    <w:p w14:paraId="7C7E3867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werde. So gut ich</w:t>
      </w:r>
    </w:p>
    <w:p w14:paraId="1146CE11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 xml:space="preserve">morgen schon </w:t>
      </w:r>
      <w:proofErr w:type="spellStart"/>
      <w:r w:rsidRPr="00A464DA">
        <w:rPr>
          <w:sz w:val="22"/>
        </w:rPr>
        <w:t>abge</w:t>
      </w:r>
      <w:proofErr w:type="spellEnd"/>
      <w:r w:rsidRPr="00A464DA">
        <w:rPr>
          <w:sz w:val="22"/>
        </w:rPr>
        <w:t>-</w:t>
      </w:r>
    </w:p>
    <w:p w14:paraId="645C2562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stellt werden kann,</w:t>
      </w:r>
    </w:p>
    <w:p w14:paraId="3E131E2F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proofErr w:type="gramStart"/>
      <w:r w:rsidRPr="00A464DA">
        <w:rPr>
          <w:sz w:val="22"/>
        </w:rPr>
        <w:t>kann</w:t>
      </w:r>
      <w:proofErr w:type="gramEnd"/>
      <w:r w:rsidRPr="00A464DA">
        <w:rPr>
          <w:sz w:val="22"/>
        </w:rPr>
        <w:t xml:space="preserve"> es noch 14 Tage</w:t>
      </w:r>
    </w:p>
    <w:p w14:paraId="7E79B508" w14:textId="6BDDD8E3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dauern</w:t>
      </w:r>
      <w:ins w:id="1" w:author="AnnaElisabeth Schwarz" w:date="2022-02-28T12:21:00Z">
        <w:r>
          <w:rPr>
            <w:sz w:val="22"/>
          </w:rPr>
          <w:t>.</w:t>
        </w:r>
      </w:ins>
      <w:del w:id="2" w:author="AnnaElisabeth Schwarz" w:date="2022-02-28T12:21:00Z">
        <w:r w:rsidRPr="00A464DA" w:rsidDel="00A464DA">
          <w:rPr>
            <w:sz w:val="22"/>
          </w:rPr>
          <w:delText>,</w:delText>
        </w:r>
      </w:del>
      <w:r w:rsidRPr="00A464DA">
        <w:rPr>
          <w:sz w:val="22"/>
        </w:rPr>
        <w:t xml:space="preserve"> Wir haben</w:t>
      </w:r>
    </w:p>
    <w:p w14:paraId="1E22EA72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nämlich einen neuen</w:t>
      </w:r>
    </w:p>
    <w:p w14:paraId="3C88D8AD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Chef u. bei dem läuft</w:t>
      </w:r>
    </w:p>
    <w:p w14:paraId="68ED46B4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der ganze Betrieb</w:t>
      </w:r>
    </w:p>
    <w:p w14:paraId="71BE49C5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anders als vor dem.</w:t>
      </w:r>
    </w:p>
    <w:p w14:paraId="53A2A95E" w14:textId="20166546" w:rsidR="00A464DA" w:rsidRDefault="00A464DA" w:rsidP="00A464DA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Und </w:t>
      </w:r>
      <w:r w:rsidRPr="00A464DA">
        <w:rPr>
          <w:sz w:val="22"/>
        </w:rPr>
        <w:t xml:space="preserve">zwar zu </w:t>
      </w:r>
      <w:proofErr w:type="spellStart"/>
      <w:r w:rsidRPr="00A464DA">
        <w:rPr>
          <w:sz w:val="22"/>
        </w:rPr>
        <w:t>unse</w:t>
      </w:r>
      <w:proofErr w:type="spellEnd"/>
      <w:r w:rsidRPr="00A464DA">
        <w:rPr>
          <w:sz w:val="22"/>
        </w:rPr>
        <w:t>-</w:t>
      </w:r>
    </w:p>
    <w:p w14:paraId="710977F5" w14:textId="77777777" w:rsidR="00A464DA" w:rsidRDefault="00A464DA" w:rsidP="00A464DA">
      <w:pPr>
        <w:spacing w:before="120" w:after="0" w:line="240" w:lineRule="auto"/>
        <w:contextualSpacing/>
        <w:rPr>
          <w:sz w:val="22"/>
        </w:rPr>
      </w:pPr>
    </w:p>
    <w:p w14:paraId="224860D4" w14:textId="496634EE" w:rsidR="00A464DA" w:rsidRPr="00A464DA" w:rsidRDefault="00A464DA" w:rsidP="00A464DA">
      <w:pPr>
        <w:spacing w:before="120" w:after="0" w:line="240" w:lineRule="auto"/>
        <w:contextualSpacing/>
        <w:rPr>
          <w:b/>
          <w:bCs/>
          <w:sz w:val="22"/>
        </w:rPr>
      </w:pPr>
      <w:r w:rsidRPr="00A464DA">
        <w:rPr>
          <w:b/>
          <w:bCs/>
          <w:sz w:val="22"/>
        </w:rPr>
        <w:t>1945-01-06_4</w:t>
      </w:r>
    </w:p>
    <w:p w14:paraId="217E84C6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proofErr w:type="spellStart"/>
      <w:r w:rsidRPr="00A464DA">
        <w:rPr>
          <w:sz w:val="22"/>
        </w:rPr>
        <w:t>ren</w:t>
      </w:r>
      <w:proofErr w:type="spellEnd"/>
      <w:r w:rsidRPr="00A464DA">
        <w:rPr>
          <w:sz w:val="22"/>
        </w:rPr>
        <w:t xml:space="preserve"> Gunsten. -</w:t>
      </w:r>
    </w:p>
    <w:p w14:paraId="0DB87653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Heute Nacht träumte</w:t>
      </w:r>
    </w:p>
    <w:p w14:paraId="78A0122F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mir, daß in Lands-</w:t>
      </w:r>
    </w:p>
    <w:p w14:paraId="2FE69295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proofErr w:type="spellStart"/>
      <w:r w:rsidRPr="00A464DA">
        <w:rPr>
          <w:sz w:val="22"/>
        </w:rPr>
        <w:t>hut</w:t>
      </w:r>
      <w:proofErr w:type="spellEnd"/>
      <w:r w:rsidRPr="00A464DA">
        <w:rPr>
          <w:sz w:val="22"/>
        </w:rPr>
        <w:t xml:space="preserve"> alles </w:t>
      </w:r>
      <w:proofErr w:type="spellStart"/>
      <w:r w:rsidRPr="00A464DA">
        <w:rPr>
          <w:sz w:val="22"/>
        </w:rPr>
        <w:t>kaput</w:t>
      </w:r>
      <w:proofErr w:type="spellEnd"/>
      <w:r w:rsidRPr="00A464DA">
        <w:rPr>
          <w:sz w:val="22"/>
        </w:rPr>
        <w:t xml:space="preserve"> </w:t>
      </w:r>
      <w:proofErr w:type="spellStart"/>
      <w:r w:rsidRPr="00A464DA">
        <w:rPr>
          <w:sz w:val="22"/>
        </w:rPr>
        <w:t>ge</w:t>
      </w:r>
      <w:proofErr w:type="spellEnd"/>
      <w:r w:rsidRPr="00A464DA">
        <w:rPr>
          <w:sz w:val="22"/>
        </w:rPr>
        <w:t>-</w:t>
      </w:r>
    </w:p>
    <w:p w14:paraId="3B921B32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 xml:space="preserve">schmissen war. </w:t>
      </w:r>
      <w:proofErr w:type="spellStart"/>
      <w:r w:rsidRPr="00A464DA">
        <w:rPr>
          <w:sz w:val="22"/>
        </w:rPr>
        <w:t>Hoffent</w:t>
      </w:r>
      <w:proofErr w:type="spellEnd"/>
      <w:r w:rsidRPr="00A464DA">
        <w:rPr>
          <w:sz w:val="22"/>
        </w:rPr>
        <w:t>-</w:t>
      </w:r>
    </w:p>
    <w:p w14:paraId="6F2A286D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proofErr w:type="spellStart"/>
      <w:r w:rsidRPr="00A464DA">
        <w:rPr>
          <w:sz w:val="22"/>
        </w:rPr>
        <w:t>lich</w:t>
      </w:r>
      <w:proofErr w:type="spellEnd"/>
      <w:r w:rsidRPr="00A464DA">
        <w:rPr>
          <w:sz w:val="22"/>
        </w:rPr>
        <w:t xml:space="preserve"> ist das nicht</w:t>
      </w:r>
    </w:p>
    <w:p w14:paraId="3F5DC094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Wirklichkeit. -</w:t>
      </w:r>
    </w:p>
    <w:p w14:paraId="0AB1C5A9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Gerade erzählt einer</w:t>
      </w:r>
    </w:p>
    <w:p w14:paraId="60F89A57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einen Witz! Ungefähr:</w:t>
      </w:r>
    </w:p>
    <w:p w14:paraId="3C45F36B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Alles arbeitet doppelt</w:t>
      </w:r>
    </w:p>
    <w:p w14:paraId="6298145B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schnell im Krieg. Die</w:t>
      </w:r>
    </w:p>
    <w:p w14:paraId="7F51C1A5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neueste Maßnahme</w:t>
      </w:r>
    </w:p>
    <w:p w14:paraId="7E7EC7EE" w14:textId="1A38EBD9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 xml:space="preserve">eines </w:t>
      </w:r>
      <w:r>
        <w:rPr>
          <w:sz w:val="22"/>
        </w:rPr>
        <w:t>„</w:t>
      </w:r>
      <w:r w:rsidRPr="00A464DA">
        <w:rPr>
          <w:sz w:val="22"/>
        </w:rPr>
        <w:t>hohen Herren</w:t>
      </w:r>
      <w:r>
        <w:rPr>
          <w:sz w:val="22"/>
        </w:rPr>
        <w:t>“</w:t>
      </w:r>
      <w:r w:rsidRPr="00A464DA">
        <w:rPr>
          <w:sz w:val="22"/>
        </w:rPr>
        <w:t xml:space="preserve"> ist</w:t>
      </w:r>
    </w:p>
    <w:p w14:paraId="60C8F25D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die Herabsetzung der</w:t>
      </w:r>
    </w:p>
    <w:p w14:paraId="1806D233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Schwangerschaftszeit</w:t>
      </w:r>
    </w:p>
    <w:p w14:paraId="4DB76B26" w14:textId="58BA9E08" w:rsid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auf 6 Monate. -</w:t>
      </w:r>
    </w:p>
    <w:p w14:paraId="317750DE" w14:textId="77777777" w:rsidR="00A464DA" w:rsidRDefault="00A464DA" w:rsidP="00A464DA">
      <w:pPr>
        <w:spacing w:before="120" w:after="0" w:line="240" w:lineRule="auto"/>
        <w:contextualSpacing/>
        <w:rPr>
          <w:sz w:val="22"/>
        </w:rPr>
      </w:pPr>
    </w:p>
    <w:p w14:paraId="10966B3F" w14:textId="77777777" w:rsidR="00A464DA" w:rsidRPr="00A464DA" w:rsidRDefault="00A464DA" w:rsidP="00A464DA">
      <w:pPr>
        <w:spacing w:before="120" w:after="0" w:line="240" w:lineRule="auto"/>
        <w:contextualSpacing/>
        <w:rPr>
          <w:b/>
          <w:bCs/>
          <w:sz w:val="22"/>
        </w:rPr>
      </w:pPr>
      <w:r w:rsidRPr="00A464DA">
        <w:rPr>
          <w:b/>
          <w:bCs/>
          <w:sz w:val="22"/>
        </w:rPr>
        <w:t>1945-01-06_5</w:t>
      </w:r>
    </w:p>
    <w:p w14:paraId="1EADD3D0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Grüßt mir Frau</w:t>
      </w:r>
    </w:p>
    <w:p w14:paraId="0DA39B79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Riederer u. Fam. Rott</w:t>
      </w:r>
    </w:p>
    <w:p w14:paraId="58901A51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recht herzlich. Sobald</w:t>
      </w:r>
    </w:p>
    <w:p w14:paraId="2B4E7975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ich Zeit habe schrei-</w:t>
      </w:r>
    </w:p>
    <w:p w14:paraId="7C9643C9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proofErr w:type="spellStart"/>
      <w:r w:rsidRPr="00A464DA">
        <w:rPr>
          <w:sz w:val="22"/>
        </w:rPr>
        <w:t>be</w:t>
      </w:r>
      <w:proofErr w:type="spellEnd"/>
      <w:r w:rsidRPr="00A464DA">
        <w:rPr>
          <w:sz w:val="22"/>
        </w:rPr>
        <w:t xml:space="preserve"> ich!!!</w:t>
      </w:r>
    </w:p>
    <w:p w14:paraId="2BB35E65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Besonders seid</w:t>
      </w:r>
    </w:p>
    <w:p w14:paraId="1B392395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Ihr gegrüßt von</w:t>
      </w:r>
    </w:p>
    <w:p w14:paraId="7A16CB44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Euerm</w:t>
      </w:r>
    </w:p>
    <w:p w14:paraId="5780DC20" w14:textId="77777777" w:rsidR="00A464DA" w:rsidRP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Hallodri</w:t>
      </w:r>
    </w:p>
    <w:p w14:paraId="759D0C93" w14:textId="05898B2D" w:rsidR="00A464DA" w:rsidRDefault="00A464DA" w:rsidP="00A464DA">
      <w:pPr>
        <w:spacing w:before="120" w:after="0" w:line="240" w:lineRule="auto"/>
        <w:contextualSpacing/>
        <w:rPr>
          <w:sz w:val="22"/>
        </w:rPr>
      </w:pPr>
      <w:r w:rsidRPr="00A464DA">
        <w:rPr>
          <w:sz w:val="22"/>
        </w:rPr>
        <w:t>Hans.</w:t>
      </w:r>
    </w:p>
    <w:p w14:paraId="24F8688D" w14:textId="77777777" w:rsidR="00A464DA" w:rsidRPr="00C8467B" w:rsidRDefault="00A464DA" w:rsidP="00A464DA">
      <w:pPr>
        <w:spacing w:before="120" w:after="0" w:line="240" w:lineRule="auto"/>
        <w:contextualSpacing/>
        <w:rPr>
          <w:sz w:val="22"/>
        </w:rPr>
      </w:pPr>
    </w:p>
    <w:p w14:paraId="5BB5F7B8" w14:textId="77777777" w:rsidR="00526FD6" w:rsidRDefault="00526FD6"/>
    <w:sectPr w:rsidR="00526FD6" w:rsidSect="00A464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aElisabeth Schwarz">
    <w15:presenceInfo w15:providerId="None" w15:userId="AnnaElisabeth Schwar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DA"/>
    <w:rsid w:val="00526FD6"/>
    <w:rsid w:val="008143A6"/>
    <w:rsid w:val="00A4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3C83"/>
  <w15:chartTrackingRefBased/>
  <w15:docId w15:val="{7CA8A2C7-63CB-4179-A28E-58F3B673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464DA"/>
    <w:rPr>
      <w:rFonts w:asciiTheme="majorHAnsi" w:hAnsiTheme="majorHAnsi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A464DA"/>
    <w:pPr>
      <w:spacing w:after="0" w:line="240" w:lineRule="auto"/>
    </w:pPr>
    <w:rPr>
      <w:rFonts w:asciiTheme="majorHAnsi" w:hAnsiTheme="maj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AnnaElisabeth Schwarz</dc:creator>
  <cp:keywords/>
  <dc:description/>
  <cp:lastModifiedBy>AnnaElisabeth Schwarz</cp:lastModifiedBy>
  <cp:revision>1</cp:revision>
  <dcterms:created xsi:type="dcterms:W3CDTF">2022-02-28T11:16:00Z</dcterms:created>
  <dcterms:modified xsi:type="dcterms:W3CDTF">2022-02-28T11:23:00Z</dcterms:modified>
</cp:coreProperties>
</file>
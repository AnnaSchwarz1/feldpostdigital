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F87F" w14:textId="77777777" w:rsidR="00A9650F" w:rsidRDefault="00A9650F" w:rsidP="00B33870">
      <w:pPr>
        <w:spacing w:before="120" w:after="0" w:line="240" w:lineRule="auto"/>
        <w:contextualSpacing/>
        <w:rPr>
          <w:b/>
          <w:bCs/>
          <w:sz w:val="22"/>
        </w:rPr>
        <w:sectPr w:rsidR="00A9650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A19F0A1" w14:textId="18037859" w:rsidR="00A84323" w:rsidRPr="00A84323" w:rsidRDefault="00A84323" w:rsidP="00B33870">
      <w:pPr>
        <w:spacing w:before="120" w:after="0" w:line="240" w:lineRule="auto"/>
        <w:contextualSpacing/>
        <w:rPr>
          <w:sz w:val="40"/>
          <w:szCs w:val="40"/>
        </w:rPr>
      </w:pPr>
      <w:r>
        <w:rPr>
          <w:sz w:val="40"/>
          <w:szCs w:val="40"/>
        </w:rPr>
        <w:t>1942</w:t>
      </w:r>
    </w:p>
    <w:p w14:paraId="23C112E6" w14:textId="028BEE11" w:rsidR="00DB5010" w:rsidRPr="00A9650F" w:rsidRDefault="00DB501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19420105_1</w:t>
      </w:r>
    </w:p>
    <w:p w14:paraId="60796D59" w14:textId="071133CE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Admont 5.I.42.</w:t>
      </w:r>
    </w:p>
    <w:p w14:paraId="2D64E5A5" w14:textId="08BB8599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Liebe Mutter!</w:t>
      </w:r>
    </w:p>
    <w:p w14:paraId="12CABD84" w14:textId="07F3B269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Anbei etwas Waschmittel, die</w:t>
      </w:r>
    </w:p>
    <w:p w14:paraId="06D52AE0" w14:textId="7224399B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leere Schnapsflasche u. schmutzige</w:t>
      </w:r>
    </w:p>
    <w:p w14:paraId="3ADA9683" w14:textId="0B8C4598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Wäsche. Um die </w:t>
      </w:r>
      <w:proofErr w:type="spellStart"/>
      <w:r w:rsidRPr="00A9650F">
        <w:rPr>
          <w:sz w:val="22"/>
        </w:rPr>
        <w:t>Barraswäsche</w:t>
      </w:r>
      <w:proofErr w:type="spellEnd"/>
      <w:r w:rsidRPr="00A9650F">
        <w:rPr>
          <w:sz w:val="22"/>
        </w:rPr>
        <w:t xml:space="preserve"> bitte</w:t>
      </w:r>
    </w:p>
    <w:p w14:paraId="6ECCEFD6" w14:textId="5CCAE9C6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ich bald, denn es ist sicher,</w:t>
      </w:r>
    </w:p>
    <w:p w14:paraId="4719D330" w14:textId="02F7C32C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daß ich um den 21. herum nach</w:t>
      </w:r>
    </w:p>
    <w:p w14:paraId="44C7A863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Frankreich </w:t>
      </w:r>
      <w:proofErr w:type="spellStart"/>
      <w:r w:rsidRPr="00A9650F">
        <w:rPr>
          <w:sz w:val="22"/>
        </w:rPr>
        <w:t>muß</w:t>
      </w:r>
      <w:proofErr w:type="spellEnd"/>
      <w:r w:rsidRPr="00A9650F">
        <w:rPr>
          <w:sz w:val="22"/>
        </w:rPr>
        <w:t>. Was ich an</w:t>
      </w:r>
    </w:p>
    <w:p w14:paraId="3A93B089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eigener Wäsche brauche, schreibe</w:t>
      </w:r>
    </w:p>
    <w:p w14:paraId="4EE8580D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ich noch. Befördert werde ich</w:t>
      </w:r>
    </w:p>
    <w:p w14:paraId="4286D439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nicht. Trotzdem am 12. </w:t>
      </w:r>
      <w:proofErr w:type="spellStart"/>
      <w:r w:rsidRPr="00A9650F">
        <w:rPr>
          <w:sz w:val="22"/>
        </w:rPr>
        <w:t>Besich</w:t>
      </w:r>
      <w:proofErr w:type="spellEnd"/>
      <w:r w:rsidRPr="00A9650F">
        <w:rPr>
          <w:sz w:val="22"/>
        </w:rPr>
        <w:t>-</w:t>
      </w:r>
    </w:p>
    <w:p w14:paraId="49885EF4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tigung</w:t>
      </w:r>
      <w:proofErr w:type="spellEnd"/>
      <w:r w:rsidRPr="00A9650F">
        <w:rPr>
          <w:sz w:val="22"/>
        </w:rPr>
        <w:t xml:space="preserve"> ist, haben wir </w:t>
      </w:r>
      <w:proofErr w:type="spellStart"/>
      <w:r w:rsidRPr="00A9650F">
        <w:rPr>
          <w:sz w:val="22"/>
        </w:rPr>
        <w:t>ange</w:t>
      </w:r>
      <w:proofErr w:type="spellEnd"/>
      <w:r w:rsidRPr="00A9650F">
        <w:rPr>
          <w:sz w:val="22"/>
        </w:rPr>
        <w:t>-</w:t>
      </w:r>
    </w:p>
    <w:p w14:paraId="0FAFA517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nehmen Dienst. Den ganzen</w:t>
      </w:r>
    </w:p>
    <w:p w14:paraId="605D0CCA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Vormittag </w:t>
      </w:r>
      <w:proofErr w:type="spellStart"/>
      <w:r w:rsidRPr="00A9650F">
        <w:rPr>
          <w:sz w:val="22"/>
        </w:rPr>
        <w:t>Skiefahren</w:t>
      </w:r>
      <w:proofErr w:type="spellEnd"/>
      <w:r w:rsidRPr="00A9650F">
        <w:rPr>
          <w:sz w:val="22"/>
        </w:rPr>
        <w:t>, den ganzen</w:t>
      </w:r>
    </w:p>
    <w:p w14:paraId="6CC08C61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Nachmittag angenehmen, unter-</w:t>
      </w:r>
    </w:p>
    <w:p w14:paraId="05721AAB" w14:textId="0ADFE9A1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haltenden Unterricht.</w:t>
      </w:r>
    </w:p>
    <w:p w14:paraId="0BCA2CA8" w14:textId="568A18A2" w:rsidR="00DB5010" w:rsidRPr="00A9650F" w:rsidRDefault="00DB501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1942-01-05_2</w:t>
      </w:r>
    </w:p>
    <w:p w14:paraId="0575CA06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Ganz </w:t>
      </w:r>
      <w:proofErr w:type="spellStart"/>
      <w:r w:rsidRPr="00A9650F">
        <w:rPr>
          <w:sz w:val="22"/>
        </w:rPr>
        <w:t>beerig</w:t>
      </w:r>
      <w:proofErr w:type="spellEnd"/>
      <w:r w:rsidRPr="00A9650F">
        <w:rPr>
          <w:sz w:val="22"/>
        </w:rPr>
        <w:t xml:space="preserve"> ist das </w:t>
      </w:r>
      <w:proofErr w:type="spellStart"/>
      <w:r w:rsidRPr="00A9650F">
        <w:rPr>
          <w:sz w:val="22"/>
        </w:rPr>
        <w:t>Skiefahren</w:t>
      </w:r>
      <w:proofErr w:type="spellEnd"/>
      <w:r w:rsidRPr="00A9650F">
        <w:rPr>
          <w:sz w:val="22"/>
        </w:rPr>
        <w:t>.</w:t>
      </w:r>
    </w:p>
    <w:p w14:paraId="12D3E8A0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Am Sonntag hatte ich ein</w:t>
      </w:r>
    </w:p>
    <w:p w14:paraId="66900E8D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A9650F">
        <w:rPr>
          <w:sz w:val="22"/>
        </w:rPr>
        <w:t>tolles</w:t>
      </w:r>
      <w:proofErr w:type="gramEnd"/>
      <w:r w:rsidRPr="00A9650F">
        <w:rPr>
          <w:sz w:val="22"/>
        </w:rPr>
        <w:t xml:space="preserve"> Erlebnis mit Wiener</w:t>
      </w:r>
    </w:p>
    <w:p w14:paraId="3F8B1B8D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Mädchen!! Sonst nichts</w:t>
      </w:r>
    </w:p>
    <w:p w14:paraId="56ACD261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Neues</w:t>
      </w:r>
    </w:p>
    <w:p w14:paraId="3F0FAB21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Herzliche Grüße</w:t>
      </w:r>
    </w:p>
    <w:p w14:paraId="5724ED4D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Euer Hans.</w:t>
      </w:r>
    </w:p>
    <w:p w14:paraId="5705D363" w14:textId="7046CD32" w:rsidR="00A9650F" w:rsidRDefault="00673240" w:rsidP="00B33870">
      <w:pPr>
        <w:spacing w:before="120" w:after="0" w:line="240" w:lineRule="auto"/>
        <w:contextualSpacing/>
        <w:rPr>
          <w:sz w:val="22"/>
        </w:rPr>
        <w:sectPr w:rsidR="00A9650F" w:rsidSect="00A411FB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A9650F">
        <w:rPr>
          <w:sz w:val="22"/>
        </w:rPr>
        <w:t>Luises u. Alies Brief erhalte</w:t>
      </w:r>
      <w:r w:rsidR="00A411FB">
        <w:rPr>
          <w:sz w:val="22"/>
        </w:rPr>
        <w:t>n</w:t>
      </w:r>
    </w:p>
    <w:p w14:paraId="1625331D" w14:textId="77777777" w:rsidR="00A411FB" w:rsidRDefault="00A411FB" w:rsidP="00B33870">
      <w:pPr>
        <w:spacing w:before="120" w:after="0" w:line="240" w:lineRule="auto"/>
        <w:contextualSpacing/>
        <w:rPr>
          <w:b/>
          <w:bCs/>
          <w:sz w:val="22"/>
        </w:rPr>
        <w:sectPr w:rsidR="00A411FB" w:rsidSect="00A411FB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DC8D824" w14:textId="5CFAF5F2" w:rsidR="00DB5010" w:rsidRPr="00A9650F" w:rsidRDefault="00DB501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1942-08-19</w:t>
      </w:r>
    </w:p>
    <w:p w14:paraId="4AEDC86F" w14:textId="6C81A332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B.R. 19.VIII.42.</w:t>
      </w:r>
    </w:p>
    <w:p w14:paraId="1F2F14F5" w14:textId="2808AE56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Meine Lieben!</w:t>
      </w:r>
    </w:p>
    <w:p w14:paraId="6C43AB2E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Vom Schießplatz aus schnell eine</w:t>
      </w:r>
    </w:p>
    <w:p w14:paraId="7B0AFC0B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Karte. </w:t>
      </w:r>
      <w:proofErr w:type="gramStart"/>
      <w:r w:rsidRPr="00A9650F">
        <w:rPr>
          <w:sz w:val="22"/>
        </w:rPr>
        <w:t>Habe</w:t>
      </w:r>
      <w:proofErr w:type="gramEnd"/>
      <w:r w:rsidRPr="00A9650F">
        <w:rPr>
          <w:sz w:val="22"/>
        </w:rPr>
        <w:t xml:space="preserve"> heute sehr gut geschossen.</w:t>
      </w:r>
    </w:p>
    <w:p w14:paraId="6F742768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Am besten von unserer Gruppe. Also,</w:t>
      </w:r>
    </w:p>
    <w:p w14:paraId="5618B2E5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wenn sonst nichts mehr dazwischen</w:t>
      </w:r>
    </w:p>
    <w:p w14:paraId="0C93ED9C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kommt habe ich Ausgang. Was</w:t>
      </w:r>
    </w:p>
    <w:p w14:paraId="220F3B29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Ihr mir noch bringt könntet! Das</w:t>
      </w:r>
    </w:p>
    <w:p w14:paraId="3D5D644B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Foto der </w:t>
      </w:r>
      <w:proofErr w:type="spellStart"/>
      <w:r w:rsidRPr="00A9650F">
        <w:rPr>
          <w:sz w:val="22"/>
        </w:rPr>
        <w:t>Gaselis</w:t>
      </w:r>
      <w:proofErr w:type="spellEnd"/>
      <w:r w:rsidRPr="00A9650F">
        <w:rPr>
          <w:sz w:val="22"/>
        </w:rPr>
        <w:t xml:space="preserve"> u. das von Ida, wo sie</w:t>
      </w:r>
    </w:p>
    <w:p w14:paraId="42DD6744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das Ohr zuhält. In meinem Zimmer ist</w:t>
      </w:r>
    </w:p>
    <w:p w14:paraId="42CF6343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in der linken Schublade eine Creme</w:t>
      </w:r>
    </w:p>
    <w:p w14:paraId="291FC6BA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die gut riecht!</w:t>
      </w:r>
    </w:p>
    <w:p w14:paraId="431788B0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Die besten Grüße</w:t>
      </w:r>
    </w:p>
    <w:p w14:paraId="5190EC25" w14:textId="76AEB234" w:rsidR="00673240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Euer Hans.</w:t>
      </w:r>
    </w:p>
    <w:p w14:paraId="26F775B2" w14:textId="77777777" w:rsidR="00B33870" w:rsidRPr="00A9650F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47823B9F" w14:textId="2E4AAF4F" w:rsidR="00DB5010" w:rsidRPr="00A9650F" w:rsidRDefault="00DB501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1942-10-07_1</w:t>
      </w:r>
    </w:p>
    <w:p w14:paraId="3FC01598" w14:textId="4A62FAB5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Westen 7.X.42</w:t>
      </w:r>
      <w:r w:rsidR="00165AE3" w:rsidRPr="00A9650F">
        <w:rPr>
          <w:sz w:val="22"/>
        </w:rPr>
        <w:t>.</w:t>
      </w:r>
    </w:p>
    <w:p w14:paraId="47092D01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Meine Adresse:</w:t>
      </w:r>
    </w:p>
    <w:p w14:paraId="46104F76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Soldat H. Sal.</w:t>
      </w:r>
    </w:p>
    <w:p w14:paraId="7AC5425F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07552 D.</w:t>
      </w:r>
    </w:p>
    <w:p w14:paraId="7C9034EA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Brief folgt, bin</w:t>
      </w:r>
    </w:p>
    <w:p w14:paraId="434ADF55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lastRenderedPageBreak/>
        <w:t>nicht ganz fertig</w:t>
      </w:r>
    </w:p>
    <w:p w14:paraId="3BB40A12" w14:textId="7E6AEA6D" w:rsidR="00673240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geworden damit.</w:t>
      </w:r>
    </w:p>
    <w:p w14:paraId="66B063B6" w14:textId="77777777" w:rsidR="00B33870" w:rsidRPr="00A9650F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42DF59A0" w14:textId="5A72EF82" w:rsidR="00DB5010" w:rsidRPr="00A9650F" w:rsidRDefault="00DB501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1942-11-01_Liebe_Alies_1</w:t>
      </w:r>
      <w:r w:rsidR="002375F7">
        <w:rPr>
          <w:b/>
          <w:bCs/>
          <w:sz w:val="22"/>
        </w:rPr>
        <w:t>_k</w:t>
      </w:r>
    </w:p>
    <w:p w14:paraId="04F32457" w14:textId="37E24233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1.XI.42</w:t>
      </w:r>
      <w:r w:rsidR="008B7A53" w:rsidRPr="00A9650F">
        <w:rPr>
          <w:sz w:val="22"/>
        </w:rPr>
        <w:t>.</w:t>
      </w:r>
    </w:p>
    <w:p w14:paraId="7EC5E23C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Liebe Alies!</w:t>
      </w:r>
    </w:p>
    <w:p w14:paraId="088526B0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Deinen Brief Numero 8 erhielt ich</w:t>
      </w:r>
    </w:p>
    <w:p w14:paraId="7729F065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als Letzten. Besten Dank für alle. Deine Päckchen</w:t>
      </w:r>
    </w:p>
    <w:p w14:paraId="1EF85751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erhielt ich einschl. Nummer 20, wovon nur ausfielen</w:t>
      </w:r>
    </w:p>
    <w:p w14:paraId="383A8562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7, 14, 17; kann aber auch sein, daß ich das eine oder</w:t>
      </w:r>
    </w:p>
    <w:p w14:paraId="381BDAF7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andere in der Eile des Öffnens u. Essen zum</w:t>
      </w:r>
    </w:p>
    <w:p w14:paraId="1FAC11D2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Aufschreiben vergessen habe. Man wird ja beim</w:t>
      </w:r>
    </w:p>
    <w:p w14:paraId="273461D5" w14:textId="5D84F516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Barras so dumm u. denkt bloß von </w:t>
      </w:r>
      <w:r w:rsidR="00165AE3" w:rsidRPr="00A9650F">
        <w:rPr>
          <w:sz w:val="22"/>
        </w:rPr>
        <w:t>„</w:t>
      </w:r>
      <w:r w:rsidRPr="00A9650F">
        <w:rPr>
          <w:sz w:val="22"/>
        </w:rPr>
        <w:t>12h bis</w:t>
      </w:r>
    </w:p>
    <w:p w14:paraId="1F99F93B" w14:textId="1EDC2E9F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Mittags</w:t>
      </w:r>
      <w:r w:rsidR="00165AE3" w:rsidRPr="00A9650F">
        <w:rPr>
          <w:sz w:val="22"/>
        </w:rPr>
        <w:t>“</w:t>
      </w:r>
      <w:r w:rsidRPr="00A9650F">
        <w:rPr>
          <w:sz w:val="22"/>
        </w:rPr>
        <w:t>. Gott sei Dank kann man sich hier</w:t>
      </w:r>
    </w:p>
    <w:p w14:paraId="70FAFF88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Bücher ausleihen, aus der Bibliothek des Soldaten-</w:t>
      </w:r>
    </w:p>
    <w:p w14:paraId="6829FFF6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heim. Das ist wichtig! Dann verblödet man</w:t>
      </w:r>
    </w:p>
    <w:p w14:paraId="2E4D6E70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wenigstens nicht ganz. Und wenn ich in der</w:t>
      </w:r>
    </w:p>
    <w:p w14:paraId="6B929201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letzten Zeit, wo ich mit meiner Freizeit prahlte,</w:t>
      </w:r>
    </w:p>
    <w:p w14:paraId="70F82FF7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so wenig schrieb, so ist das auf die pfundige Lek-</w:t>
      </w:r>
    </w:p>
    <w:p w14:paraId="7C54FD74" w14:textId="77777777" w:rsidR="0067324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türe</w:t>
      </w:r>
      <w:proofErr w:type="spellEnd"/>
      <w:r w:rsidRPr="00A9650F">
        <w:rPr>
          <w:sz w:val="22"/>
        </w:rPr>
        <w:t xml:space="preserve"> zu schieben. Das einzige Lokal, wo man</w:t>
      </w:r>
    </w:p>
    <w:p w14:paraId="74E03032" w14:textId="785407A6" w:rsidR="00DB5010" w:rsidRPr="00A9650F" w:rsidRDefault="0067324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sich hier richtig aufhalten kann ist das Soldaten-</w:t>
      </w:r>
    </w:p>
    <w:p w14:paraId="18613EA6" w14:textId="20406E09" w:rsidR="008C3482" w:rsidRPr="00A9650F" w:rsidRDefault="00DB501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1942-11-01_Liebe_Alies_2</w:t>
      </w:r>
      <w:r w:rsidR="002375F7">
        <w:rPr>
          <w:b/>
          <w:bCs/>
          <w:sz w:val="22"/>
        </w:rPr>
        <w:t>_k</w:t>
      </w:r>
    </w:p>
    <w:p w14:paraId="65AD2B16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heim. Es bedienen hier Rotekreuzschwestern.</w:t>
      </w:r>
    </w:p>
    <w:p w14:paraId="3F5AE174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Am schönsten ist das Lese- u. Schreibzimmer,</w:t>
      </w:r>
    </w:p>
    <w:p w14:paraId="1C87FFA7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A9650F">
        <w:rPr>
          <w:sz w:val="22"/>
        </w:rPr>
        <w:t>das</w:t>
      </w:r>
      <w:proofErr w:type="gramEnd"/>
      <w:r w:rsidRPr="00A9650F">
        <w:rPr>
          <w:sz w:val="22"/>
        </w:rPr>
        <w:t xml:space="preserve"> ich fast jeden Sonntag belege. </w:t>
      </w:r>
    </w:p>
    <w:p w14:paraId="28675B59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Dein letzter Brief, den ich erhielt, war</w:t>
      </w:r>
    </w:p>
    <w:p w14:paraId="20282938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Numero 8. Gestern (Samstag) ist keine Post gekommen.</w:t>
      </w:r>
    </w:p>
    <w:p w14:paraId="3FC2128D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Dafür gibt es heute wieder umso mehr! Wenn</w:t>
      </w:r>
    </w:p>
    <w:p w14:paraId="134E7076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sie nur bald ausgeteilt würde. Auch erhielt ich</w:t>
      </w:r>
    </w:p>
    <w:p w14:paraId="433D0C0D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gestern die Zeitungen von Kitty mit den Zeichen</w:t>
      </w:r>
    </w:p>
    <w:p w14:paraId="18041682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der Straßensammlung u. dem Reklambüchlein.</w:t>
      </w:r>
    </w:p>
    <w:p w14:paraId="6FE02D26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Am Abend hielten wir noch großes Singen aus</w:t>
      </w:r>
    </w:p>
    <w:p w14:paraId="0631064A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den Büchlein. Im </w:t>
      </w:r>
      <w:r w:rsidR="0079406A" w:rsidRPr="00A9650F">
        <w:rPr>
          <w:sz w:val="22"/>
        </w:rPr>
        <w:t>Übrigen</w:t>
      </w:r>
      <w:r w:rsidRPr="00A9650F">
        <w:rPr>
          <w:sz w:val="22"/>
        </w:rPr>
        <w:t xml:space="preserve"> ist es in unserer</w:t>
      </w:r>
    </w:p>
    <w:p w14:paraId="21CB058C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Bude jetzt pfundig. Die höchste Gaudi haben</w:t>
      </w:r>
    </w:p>
    <w:p w14:paraId="04A09C56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wir immer. Gestern lief ich, um den Weg</w:t>
      </w:r>
    </w:p>
    <w:p w14:paraId="209A45DE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auf den Boden zu ersparen, über alle Betten weg, </w:t>
      </w:r>
    </w:p>
    <w:p w14:paraId="59771915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die aus Holz sind u. </w:t>
      </w:r>
      <w:proofErr w:type="gramStart"/>
      <w:r w:rsidRPr="00A9650F">
        <w:rPr>
          <w:sz w:val="22"/>
        </w:rPr>
        <w:t>übereinander stehen</w:t>
      </w:r>
      <w:proofErr w:type="gramEnd"/>
      <w:r w:rsidRPr="00A9650F">
        <w:rPr>
          <w:sz w:val="22"/>
        </w:rPr>
        <w:t>. Ein</w:t>
      </w:r>
    </w:p>
    <w:p w14:paraId="490A26C0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Bett hielt die plötzliche, doppelte Last nicht aus,</w:t>
      </w:r>
    </w:p>
    <w:p w14:paraId="257D71B6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u. wir beide sausten in die Tiefe. Zum Glück</w:t>
      </w:r>
    </w:p>
    <w:p w14:paraId="5880246A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lag der, der im Bett unterhalb wohnt, noch nicht</w:t>
      </w:r>
    </w:p>
    <w:p w14:paraId="4701D36B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in der Klappe. </w:t>
      </w:r>
    </w:p>
    <w:p w14:paraId="2C1892B4" w14:textId="77777777" w:rsidR="0025044E" w:rsidRPr="00A9650F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Sei, liebes Schwesterlein, vielmals u. bestens</w:t>
      </w:r>
    </w:p>
    <w:p w14:paraId="108FADA8" w14:textId="17EE30BC" w:rsidR="008C3482" w:rsidRDefault="0025044E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gegrüßt von Deinem Bruder Hans.</w:t>
      </w:r>
    </w:p>
    <w:p w14:paraId="27D05A30" w14:textId="77777777" w:rsidR="00B33870" w:rsidRPr="00A9650F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7305B47C" w14:textId="575EBFE6" w:rsidR="008C3482" w:rsidRPr="00A9650F" w:rsidRDefault="00DB501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1942-11-01_Liebe_Mutter_1</w:t>
      </w:r>
    </w:p>
    <w:p w14:paraId="3CE9EA90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Den Brief vom 29. X. vergaß ich</w:t>
      </w:r>
    </w:p>
    <w:p w14:paraId="74D87757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zu nummerieren.</w:t>
      </w:r>
    </w:p>
    <w:p w14:paraId="2F674D6D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VIII. Frankreich 1. XI. 42.</w:t>
      </w:r>
    </w:p>
    <w:p w14:paraId="29121C26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Meine liebe Mutter! </w:t>
      </w:r>
    </w:p>
    <w:p w14:paraId="36CEB792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Heute ist wieder Sonntag, noch dazu</w:t>
      </w:r>
    </w:p>
    <w:p w14:paraId="336526BE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Allerheiligen. Ende dieser Woche wurden in allen</w:t>
      </w:r>
    </w:p>
    <w:p w14:paraId="4A8C2489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Geschäften hier viele Blumen gekauft. Ich dachte</w:t>
      </w:r>
    </w:p>
    <w:p w14:paraId="7D62699E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mir, hier wäre irgendein Nationalfest oder</w:t>
      </w:r>
    </w:p>
    <w:p w14:paraId="437AC809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lastRenderedPageBreak/>
        <w:t>so was ähnliches. Auf meine Frage erhielt ich</w:t>
      </w:r>
    </w:p>
    <w:p w14:paraId="5858E200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dann die Antwort, daß Allerheiligen wäre. </w:t>
      </w:r>
    </w:p>
    <w:p w14:paraId="64E306F2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Das war niederschmetternd! So kann man</w:t>
      </w:r>
    </w:p>
    <w:p w14:paraId="748E4FCC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an der Zeit vorbeilaufen, nein, so läuft die</w:t>
      </w:r>
    </w:p>
    <w:p w14:paraId="129835CE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Zeit an einem vorbei, kaum daß man einen</w:t>
      </w:r>
    </w:p>
    <w:p w14:paraId="7454DA80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nichtigen Sonntag kennt. Wenn Alies mir nicht</w:t>
      </w:r>
    </w:p>
    <w:p w14:paraId="764F6951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etwas von Kirchweih geschrieben hätte, dann</w:t>
      </w:r>
    </w:p>
    <w:p w14:paraId="5F883C57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hätte ich an dieses Fest auch nicht gedacht.</w:t>
      </w:r>
    </w:p>
    <w:p w14:paraId="087FAF73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Nun, heute bin ich im Geiste bei Euch, u. mit</w:t>
      </w:r>
    </w:p>
    <w:p w14:paraId="257A7A16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Euch am Friedhof. Ich glaube, daß ich in diesem</w:t>
      </w:r>
    </w:p>
    <w:p w14:paraId="66AA7761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Caf auch Weihnachten übersehen würde.</w:t>
      </w:r>
    </w:p>
    <w:p w14:paraId="34B2B8D4" w14:textId="77777777" w:rsidR="008C3482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NB! Meine Adr. immer noch unverändert! </w:t>
      </w:r>
    </w:p>
    <w:p w14:paraId="1B251691" w14:textId="6CD667AB" w:rsidR="00DB5010" w:rsidRPr="00A9650F" w:rsidRDefault="008C348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Habt Ihr den Brief mit den Zulassungsmarken erhalten?</w:t>
      </w:r>
    </w:p>
    <w:p w14:paraId="31E5198B" w14:textId="37854E67" w:rsidR="00770932" w:rsidRPr="00A9650F" w:rsidRDefault="00DB501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1942-11-01_Liebe_Mutter_2</w:t>
      </w:r>
      <w:r w:rsidR="002375F7">
        <w:rPr>
          <w:b/>
          <w:bCs/>
          <w:sz w:val="22"/>
        </w:rPr>
        <w:t>_k</w:t>
      </w:r>
    </w:p>
    <w:p w14:paraId="3D11CA61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Vergangene Woche hatte ich es schön! Nach Ab-</w:t>
      </w:r>
    </w:p>
    <w:p w14:paraId="6E8DBFC1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stellung</w:t>
      </w:r>
      <w:proofErr w:type="spellEnd"/>
      <w:r w:rsidRPr="00A9650F">
        <w:rPr>
          <w:sz w:val="22"/>
        </w:rPr>
        <w:t xml:space="preserve"> bezw. Abmarsch unserer Komp. kamen</w:t>
      </w:r>
    </w:p>
    <w:p w14:paraId="4F024B1E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wir neun Unterführerschüler lauter Studenten</w:t>
      </w:r>
    </w:p>
    <w:p w14:paraId="2608AF6B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in eine Bude zusammen. Und das Leben war</w:t>
      </w:r>
    </w:p>
    <w:p w14:paraId="363E5677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durch Arbeitsdienst, wo ich </w:t>
      </w:r>
      <w:r w:rsidR="00E01E42" w:rsidRPr="00A9650F">
        <w:rPr>
          <w:sz w:val="22"/>
        </w:rPr>
        <w:t xml:space="preserve">mich </w:t>
      </w:r>
      <w:r w:rsidRPr="00A9650F">
        <w:rPr>
          <w:sz w:val="22"/>
        </w:rPr>
        <w:t>pelzte, erträglich</w:t>
      </w:r>
    </w:p>
    <w:p w14:paraId="1087EEB9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gemacht, wie noch nie. Wir hatten keinen</w:t>
      </w:r>
    </w:p>
    <w:p w14:paraId="49DDDA5E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Zimmerältesten u. keinen Oberjäger, u. so</w:t>
      </w:r>
    </w:p>
    <w:p w14:paraId="5F0F139A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konnten wir die größte Gaudi machen, ohne</w:t>
      </w:r>
    </w:p>
    <w:p w14:paraId="606FD169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daß uns so ein eingebildeter Trottel störte.</w:t>
      </w:r>
    </w:p>
    <w:p w14:paraId="3CC19A83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Dieses Leben hört sich wohl teilweise auf, in</w:t>
      </w:r>
    </w:p>
    <w:p w14:paraId="6A51669C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kommender Woche, die Unterführer müssen</w:t>
      </w:r>
    </w:p>
    <w:p w14:paraId="4FDA5267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am Exerzier</w:t>
      </w:r>
      <w:r w:rsidR="00E01E42" w:rsidRPr="00A9650F">
        <w:rPr>
          <w:sz w:val="22"/>
        </w:rPr>
        <w:t>-</w:t>
      </w:r>
      <w:r w:rsidRPr="00A9650F">
        <w:rPr>
          <w:sz w:val="22"/>
        </w:rPr>
        <w:t xml:space="preserve"> u. Geländedienst der Rekruten</w:t>
      </w:r>
    </w:p>
    <w:p w14:paraId="05980A32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mitmachen. Bei diesem grauen Regenwetter</w:t>
      </w:r>
    </w:p>
    <w:p w14:paraId="34CBCC4C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ist nun dies gerade nicht angenehm, aber</w:t>
      </w:r>
    </w:p>
    <w:p w14:paraId="096958ED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es wird sich ertragen lassen. Die neuen Re-</w:t>
      </w:r>
    </w:p>
    <w:p w14:paraId="2985435B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(das darf ich ja nicht schreiben, wie</w:t>
      </w:r>
      <w:r w:rsidR="00E01E42" w:rsidRPr="00A9650F">
        <w:rPr>
          <w:sz w:val="22"/>
        </w:rPr>
        <w:t xml:space="preserve"> vie</w:t>
      </w:r>
      <w:r w:rsidRPr="00A9650F">
        <w:rPr>
          <w:sz w:val="22"/>
        </w:rPr>
        <w:t>le es sind!)</w:t>
      </w:r>
    </w:p>
    <w:p w14:paraId="7875C9EE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kruten</w:t>
      </w:r>
      <w:r w:rsidR="00E01E42" w:rsidRPr="00A9650F">
        <w:rPr>
          <w:sz w:val="22"/>
        </w:rPr>
        <w:t xml:space="preserve"> </w:t>
      </w:r>
      <w:r w:rsidRPr="00A9650F">
        <w:rPr>
          <w:sz w:val="22"/>
        </w:rPr>
        <w:t>haben</w:t>
      </w:r>
    </w:p>
    <w:p w14:paraId="59D0A16D" w14:textId="77777777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erst Grundausbildung! Stillstehen, recht</w:t>
      </w:r>
      <w:r w:rsidR="00E01E42" w:rsidRPr="00A9650F">
        <w:rPr>
          <w:sz w:val="22"/>
        </w:rPr>
        <w:t>s</w:t>
      </w:r>
      <w:r w:rsidRPr="00A9650F">
        <w:rPr>
          <w:sz w:val="22"/>
        </w:rPr>
        <w:t xml:space="preserve"> u.</w:t>
      </w:r>
    </w:p>
    <w:p w14:paraId="33CDB714" w14:textId="301D7015" w:rsidR="00770932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links um usw. u. da müssen </w:t>
      </w:r>
      <w:r w:rsidR="00EE5C8E" w:rsidRPr="00A9650F">
        <w:rPr>
          <w:sz w:val="22"/>
        </w:rPr>
        <w:t>„</w:t>
      </w:r>
      <w:r w:rsidRPr="00A9650F">
        <w:rPr>
          <w:sz w:val="22"/>
        </w:rPr>
        <w:t>mir</w:t>
      </w:r>
      <w:r w:rsidR="00EE5C8E" w:rsidRPr="00A9650F">
        <w:rPr>
          <w:sz w:val="22"/>
        </w:rPr>
        <w:t>“</w:t>
      </w:r>
      <w:r w:rsidRPr="00A9650F">
        <w:rPr>
          <w:sz w:val="22"/>
        </w:rPr>
        <w:t xml:space="preserve"> vielleicht</w:t>
      </w:r>
    </w:p>
    <w:p w14:paraId="3AB569A3" w14:textId="3A5F15DC" w:rsidR="00DB5010" w:rsidRPr="00A9650F" w:rsidRDefault="00770932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sogar Ausbilderdienste leisten! Na, werden es ja sehen.</w:t>
      </w:r>
    </w:p>
    <w:p w14:paraId="5D3E5D49" w14:textId="56F663C7" w:rsidR="00E74754" w:rsidRPr="00A9650F" w:rsidRDefault="00DB501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1942-11-01_Liebe_Mutter_3</w:t>
      </w:r>
      <w:r w:rsidR="002375F7">
        <w:rPr>
          <w:b/>
          <w:bCs/>
          <w:sz w:val="22"/>
        </w:rPr>
        <w:t>_k</w:t>
      </w:r>
    </w:p>
    <w:p w14:paraId="6347A561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Wie geht es denn in der Gem.-</w:t>
      </w:r>
      <w:proofErr w:type="spellStart"/>
      <w:r w:rsidRPr="00A9650F">
        <w:rPr>
          <w:sz w:val="22"/>
        </w:rPr>
        <w:t>messe</w:t>
      </w:r>
      <w:proofErr w:type="spellEnd"/>
      <w:r w:rsidRPr="00A9650F">
        <w:rPr>
          <w:sz w:val="22"/>
        </w:rPr>
        <w:t xml:space="preserve"> zu?</w:t>
      </w:r>
    </w:p>
    <w:p w14:paraId="4EA05846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Wer betet vor? Sind viele </w:t>
      </w:r>
      <w:proofErr w:type="spellStart"/>
      <w:r w:rsidRPr="00A9650F">
        <w:rPr>
          <w:sz w:val="22"/>
        </w:rPr>
        <w:t>jugendliche</w:t>
      </w:r>
      <w:proofErr w:type="spellEnd"/>
      <w:r w:rsidRPr="00A9650F">
        <w:rPr>
          <w:sz w:val="22"/>
        </w:rPr>
        <w:t xml:space="preserve"> Besucher</w:t>
      </w:r>
    </w:p>
    <w:p w14:paraId="78674DB1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drinnen? Hält Ruß immer noch Predigten in</w:t>
      </w:r>
    </w:p>
    <w:p w14:paraId="2E1C7E75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denen er keine Kurve bekommt?</w:t>
      </w:r>
    </w:p>
    <w:p w14:paraId="162C0B6C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Nun, liebe Mama, meinen herzlichsten</w:t>
      </w:r>
    </w:p>
    <w:p w14:paraId="32BEFB90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Dank für die vielen Päckchen. Wer bloß die immer</w:t>
      </w:r>
    </w:p>
    <w:p w14:paraId="63C5882B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zusammenschnürt u. auf die Post trägt?</w:t>
      </w:r>
    </w:p>
    <w:p w14:paraId="2C05D70D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Die höchste Nummer ist bis jetzt 37! Davon erhielt</w:t>
      </w:r>
    </w:p>
    <w:p w14:paraId="7717EA1B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ich noch nicht die Nummern 18, 19, 21, 23, 24, 26, 30, 31,</w:t>
      </w:r>
    </w:p>
    <w:p w14:paraId="6B7D0C96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33, 34, 36; Nun aß ich neulich zwei Päckchen Lebkuchen,</w:t>
      </w:r>
    </w:p>
    <w:p w14:paraId="3758BD38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ohne die aufzuschreiben, auch habe ich 2 Päckchen</w:t>
      </w:r>
    </w:p>
    <w:p w14:paraId="625FE861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noch unverschlossen im Spint liegen. Eines ist</w:t>
      </w:r>
    </w:p>
    <w:p w14:paraId="1462C5AE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sicher verlorengegangen; denn ich erhielt nur zwei</w:t>
      </w:r>
    </w:p>
    <w:p w14:paraId="2C466207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zusammengeschnürte, die sehr beschädigt waren.</w:t>
      </w:r>
    </w:p>
    <w:p w14:paraId="232B7AC4" w14:textId="1D812FFF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Der dritte war nicht dabei. Im Übrigen kommen</w:t>
      </w:r>
    </w:p>
    <w:p w14:paraId="56116AF9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sie sehr gut an! Dein letzter Brief liebe Mutter,</w:t>
      </w:r>
    </w:p>
    <w:p w14:paraId="7541AE04" w14:textId="278106CB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war Numero 7, mit den Brotmarken, die ich</w:t>
      </w:r>
    </w:p>
    <w:p w14:paraId="73BDCE4E" w14:textId="77777777" w:rsidR="00DB5010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gut gebrauchen kann. Tadellos angekommen</w:t>
      </w:r>
    </w:p>
    <w:p w14:paraId="3C8D96A8" w14:textId="593285FC" w:rsidR="00E74754" w:rsidRPr="00A9650F" w:rsidRDefault="00DB5010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lastRenderedPageBreak/>
        <w:t>sind die zwei Butterpäckchen u. der Kunsthonig,</w:t>
      </w:r>
    </w:p>
    <w:p w14:paraId="024B02FF" w14:textId="28C70296" w:rsidR="00CB0A18" w:rsidRPr="00A9650F" w:rsidRDefault="00CB0A18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1942-11-01_Liebe_Mutter_4</w:t>
      </w:r>
      <w:r w:rsidR="002375F7">
        <w:rPr>
          <w:b/>
          <w:bCs/>
          <w:sz w:val="22"/>
        </w:rPr>
        <w:t>_k</w:t>
      </w:r>
    </w:p>
    <w:p w14:paraId="52CAEBDE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von denen nichts mehr übrig ist. Was wir am</w:t>
      </w:r>
    </w:p>
    <w:p w14:paraId="4DC794F1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Anfang unseres Hierseins </w:t>
      </w:r>
      <w:proofErr w:type="spellStart"/>
      <w:r w:rsidRPr="00A9650F">
        <w:rPr>
          <w:sz w:val="22"/>
        </w:rPr>
        <w:t>zuviel</w:t>
      </w:r>
      <w:proofErr w:type="spellEnd"/>
      <w:r w:rsidRPr="00A9650F">
        <w:rPr>
          <w:sz w:val="22"/>
        </w:rPr>
        <w:t xml:space="preserve"> Fett bekamen</w:t>
      </w:r>
    </w:p>
    <w:p w14:paraId="7CA9C49A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geht uns jetzt ab. Dafür gibt es schon 3 Wochen</w:t>
      </w:r>
    </w:p>
    <w:p w14:paraId="17E84D18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Kraut u. Kartoffel!! Seit 3 Tagen ist im Übrigen</w:t>
      </w:r>
    </w:p>
    <w:p w14:paraId="45E26304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das Essen etwas besser u. mehr. In den letzten</w:t>
      </w:r>
    </w:p>
    <w:p w14:paraId="18FD6D5E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Tagen </w:t>
      </w:r>
      <w:proofErr w:type="gramStart"/>
      <w:r w:rsidRPr="00A9650F">
        <w:rPr>
          <w:sz w:val="22"/>
        </w:rPr>
        <w:t>hab</w:t>
      </w:r>
      <w:proofErr w:type="gramEnd"/>
      <w:r w:rsidRPr="00A9650F">
        <w:rPr>
          <w:sz w:val="22"/>
        </w:rPr>
        <w:t xml:space="preserve"> ich unheimlich viel Äpfel u. Birnen</w:t>
      </w:r>
    </w:p>
    <w:p w14:paraId="4D596B9D" w14:textId="44FCC63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gegessen. Die Folge ist der </w:t>
      </w:r>
      <w:r w:rsidR="00EE5C8E" w:rsidRPr="00A9650F">
        <w:rPr>
          <w:sz w:val="22"/>
        </w:rPr>
        <w:t>„</w:t>
      </w:r>
      <w:proofErr w:type="spellStart"/>
      <w:r w:rsidRPr="00A9650F">
        <w:rPr>
          <w:sz w:val="22"/>
        </w:rPr>
        <w:t>Dünnschiß</w:t>
      </w:r>
      <w:proofErr w:type="spellEnd"/>
      <w:r w:rsidR="00EE5C8E" w:rsidRPr="00A9650F">
        <w:rPr>
          <w:sz w:val="22"/>
        </w:rPr>
        <w:t>“</w:t>
      </w:r>
      <w:r w:rsidRPr="00A9650F">
        <w:rPr>
          <w:sz w:val="22"/>
        </w:rPr>
        <w:t xml:space="preserve"> im Hoch-</w:t>
      </w:r>
    </w:p>
    <w:p w14:paraId="7A825646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grat. Aber das Päckchen Kawa wird seine Wirkung</w:t>
      </w:r>
    </w:p>
    <w:p w14:paraId="7534BF60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nicht verfehlen. Doch am besten freuen mich</w:t>
      </w:r>
    </w:p>
    <w:p w14:paraId="039EC123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stets Deine langen Briefe, </w:t>
      </w:r>
      <w:proofErr w:type="spellStart"/>
      <w:r w:rsidRPr="00A9650F">
        <w:rPr>
          <w:sz w:val="22"/>
        </w:rPr>
        <w:t>lb</w:t>
      </w:r>
      <w:proofErr w:type="spellEnd"/>
      <w:r w:rsidRPr="00A9650F">
        <w:rPr>
          <w:sz w:val="22"/>
        </w:rPr>
        <w:t>. Mutter! Da bin ich</w:t>
      </w:r>
    </w:p>
    <w:p w14:paraId="7C64078B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immer für 1/4 Stunde daheim. Ebenso, wenn ich</w:t>
      </w:r>
    </w:p>
    <w:p w14:paraId="248269AA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die Landshuter Zeitung lies. Da glaube ich auch</w:t>
      </w:r>
    </w:p>
    <w:p w14:paraId="3A1C7680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daheim auf der Ottomane zu liegen. - Das </w:t>
      </w:r>
      <w:proofErr w:type="spellStart"/>
      <w:r w:rsidRPr="00A9650F">
        <w:rPr>
          <w:sz w:val="22"/>
        </w:rPr>
        <w:t>Weiberl</w:t>
      </w:r>
      <w:proofErr w:type="spellEnd"/>
    </w:p>
    <w:p w14:paraId="70FADADF" w14:textId="1FBD0D56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kann ich mir vorstellen mit ihren </w:t>
      </w:r>
      <w:r w:rsidR="00A9650F" w:rsidRPr="00A9650F">
        <w:rPr>
          <w:sz w:val="22"/>
        </w:rPr>
        <w:t>„</w:t>
      </w:r>
      <w:proofErr w:type="spellStart"/>
      <w:r w:rsidRPr="00A9650F">
        <w:rPr>
          <w:sz w:val="22"/>
        </w:rPr>
        <w:t>Gaffee</w:t>
      </w:r>
      <w:proofErr w:type="spellEnd"/>
    </w:p>
    <w:p w14:paraId="62AB9D10" w14:textId="1CF5DFE3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Dassen</w:t>
      </w:r>
      <w:proofErr w:type="spellEnd"/>
      <w:r w:rsidR="00A9650F" w:rsidRPr="00A9650F">
        <w:rPr>
          <w:sz w:val="22"/>
        </w:rPr>
        <w:t>“</w:t>
      </w:r>
      <w:r w:rsidRPr="00A9650F">
        <w:rPr>
          <w:sz w:val="22"/>
        </w:rPr>
        <w:t>! - Neue Gerüchte! Unser Kurs</w:t>
      </w:r>
    </w:p>
    <w:p w14:paraId="6CB558FC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sollte in der Steiermark stattfinden! (Kroatien!)</w:t>
      </w:r>
    </w:p>
    <w:p w14:paraId="0423A427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Die hohen Herren streiten sich noch darüber, sagte </w:t>
      </w:r>
    </w:p>
    <w:p w14:paraId="665D0F28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unser Spieß.</w:t>
      </w:r>
    </w:p>
    <w:p w14:paraId="1B1B6B11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Sei herzlichst gegrüßt von Deinem</w:t>
      </w:r>
    </w:p>
    <w:p w14:paraId="05E7367C" w14:textId="77777777" w:rsidR="00CB0A18" w:rsidRPr="00A9650F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dankbaren u. immer noch braven</w:t>
      </w:r>
    </w:p>
    <w:p w14:paraId="049F692E" w14:textId="7F20BE9F" w:rsidR="00CB0A18" w:rsidRDefault="00CB0A18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Hanserl.</w:t>
      </w:r>
    </w:p>
    <w:p w14:paraId="263DDC24" w14:textId="77777777" w:rsidR="00B33870" w:rsidRPr="00A9650F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244464B6" w14:textId="7A189B38" w:rsidR="00CB0A18" w:rsidRPr="00A9650F" w:rsidRDefault="00CB0A18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1942-11-01_Liebes_Kind_1</w:t>
      </w:r>
      <w:r w:rsidR="002375F7">
        <w:rPr>
          <w:b/>
          <w:bCs/>
          <w:sz w:val="22"/>
        </w:rPr>
        <w:t>_k</w:t>
      </w:r>
    </w:p>
    <w:p w14:paraId="40E0A657" w14:textId="2B3DCFFC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1.XI.42.</w:t>
      </w:r>
    </w:p>
    <w:p w14:paraId="055A3D66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Liebes Kind!</w:t>
      </w:r>
    </w:p>
    <w:p w14:paraId="71F22F7E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Auch Dich vergesse ich nicht bei </w:t>
      </w:r>
      <w:proofErr w:type="spellStart"/>
      <w:r w:rsidRPr="00A9650F">
        <w:rPr>
          <w:sz w:val="22"/>
        </w:rPr>
        <w:t>mei</w:t>
      </w:r>
      <w:proofErr w:type="spellEnd"/>
      <w:r w:rsidRPr="00A9650F">
        <w:rPr>
          <w:sz w:val="22"/>
        </w:rPr>
        <w:t>-</w:t>
      </w:r>
    </w:p>
    <w:p w14:paraId="7314F2E0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nem</w:t>
      </w:r>
      <w:proofErr w:type="spellEnd"/>
      <w:r w:rsidRPr="00A9650F">
        <w:rPr>
          <w:sz w:val="22"/>
        </w:rPr>
        <w:t xml:space="preserve"> sonntäglichen Schreibgeschäft. </w:t>
      </w:r>
      <w:proofErr w:type="gramStart"/>
      <w:r w:rsidRPr="00A9650F">
        <w:rPr>
          <w:sz w:val="22"/>
        </w:rPr>
        <w:t>Habe</w:t>
      </w:r>
      <w:proofErr w:type="gramEnd"/>
      <w:r w:rsidRPr="00A9650F">
        <w:rPr>
          <w:sz w:val="22"/>
        </w:rPr>
        <w:t xml:space="preserve"> Deinen</w:t>
      </w:r>
    </w:p>
    <w:p w14:paraId="05B67031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lb</w:t>
      </w:r>
      <w:proofErr w:type="spellEnd"/>
      <w:r w:rsidRPr="00A9650F">
        <w:rPr>
          <w:sz w:val="22"/>
        </w:rPr>
        <w:t xml:space="preserve">. Brief aus </w:t>
      </w:r>
      <w:proofErr w:type="spellStart"/>
      <w:r w:rsidRPr="00A9650F">
        <w:rPr>
          <w:sz w:val="22"/>
        </w:rPr>
        <w:t>Abendsberg</w:t>
      </w:r>
      <w:proofErr w:type="spellEnd"/>
      <w:r w:rsidRPr="00A9650F">
        <w:rPr>
          <w:sz w:val="22"/>
        </w:rPr>
        <w:t xml:space="preserve"> erhalten u. auch die</w:t>
      </w:r>
    </w:p>
    <w:p w14:paraId="42FAC22C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Pralinen, die ganz vorzüglich waren. Statt jeden</w:t>
      </w:r>
    </w:p>
    <w:p w14:paraId="28F7D892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Tag 1 Betthupferl zu nehmen, wurden es </w:t>
      </w:r>
      <w:proofErr w:type="spellStart"/>
      <w:r w:rsidRPr="00A9650F">
        <w:rPr>
          <w:sz w:val="22"/>
        </w:rPr>
        <w:t>meis</w:t>
      </w:r>
      <w:proofErr w:type="spellEnd"/>
      <w:r w:rsidRPr="00A9650F">
        <w:rPr>
          <w:sz w:val="22"/>
        </w:rPr>
        <w:t>-</w:t>
      </w:r>
    </w:p>
    <w:p w14:paraId="473C1090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tens</w:t>
      </w:r>
      <w:proofErr w:type="spellEnd"/>
      <w:r w:rsidRPr="00A9650F">
        <w:rPr>
          <w:sz w:val="22"/>
        </w:rPr>
        <w:t xml:space="preserve"> zwei oder 3. Na, die Hauptsache, daß sie</w:t>
      </w:r>
    </w:p>
    <w:p w14:paraId="66542EA4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mir schmeckten. - Hoffentlich hast Du</w:t>
      </w:r>
    </w:p>
    <w:p w14:paraId="4FE89CFD" w14:textId="77777777" w:rsidR="00A9650F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Deinen </w:t>
      </w:r>
      <w:r w:rsidR="00A9650F" w:rsidRPr="00A9650F">
        <w:rPr>
          <w:sz w:val="22"/>
        </w:rPr>
        <w:t>„</w:t>
      </w:r>
      <w:r w:rsidRPr="00A9650F">
        <w:rPr>
          <w:sz w:val="22"/>
        </w:rPr>
        <w:t>Wunsch</w:t>
      </w:r>
      <w:r w:rsidR="00A9650F" w:rsidRPr="00A9650F">
        <w:rPr>
          <w:sz w:val="22"/>
        </w:rPr>
        <w:t>“</w:t>
      </w:r>
      <w:r w:rsidRPr="00A9650F">
        <w:rPr>
          <w:sz w:val="22"/>
        </w:rPr>
        <w:t xml:space="preserve"> auch Schorsch geflüstert. Ich</w:t>
      </w:r>
      <w:r w:rsidR="00A9650F" w:rsidRPr="00A9650F">
        <w:rPr>
          <w:sz w:val="22"/>
        </w:rPr>
        <w:t xml:space="preserve"> </w:t>
      </w:r>
    </w:p>
    <w:p w14:paraId="57058520" w14:textId="53A3D9D5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A9650F">
        <w:rPr>
          <w:sz w:val="22"/>
        </w:rPr>
        <w:t>werde</w:t>
      </w:r>
      <w:proofErr w:type="gramEnd"/>
      <w:r w:rsidRPr="00A9650F">
        <w:rPr>
          <w:sz w:val="22"/>
        </w:rPr>
        <w:t xml:space="preserve"> da wenig Glück haben! Das ist wegen dem</w:t>
      </w:r>
    </w:p>
    <w:p w14:paraId="09D11065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Namen so blöd! - Was schreibt denn Dein</w:t>
      </w:r>
    </w:p>
    <w:p w14:paraId="346E9828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Hansl</w:t>
      </w:r>
      <w:proofErr w:type="spellEnd"/>
      <w:r w:rsidRPr="00A9650F">
        <w:rPr>
          <w:sz w:val="22"/>
        </w:rPr>
        <w:t xml:space="preserve"> als Rekrut? Wie gefällt es ihm denn</w:t>
      </w:r>
    </w:p>
    <w:p w14:paraId="11D0097B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bei der Infanterie? - Du hast geschrieben</w:t>
      </w:r>
    </w:p>
    <w:p w14:paraId="75086A14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vom Zigeunerkranz beim Kartenschlagen!</w:t>
      </w:r>
    </w:p>
    <w:p w14:paraId="5EDA7C85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Ist das was </w:t>
      </w:r>
      <w:proofErr w:type="gramStart"/>
      <w:r w:rsidRPr="00A9650F">
        <w:rPr>
          <w:sz w:val="22"/>
        </w:rPr>
        <w:t>gutes</w:t>
      </w:r>
      <w:proofErr w:type="gramEnd"/>
      <w:r w:rsidRPr="00A9650F">
        <w:rPr>
          <w:sz w:val="22"/>
        </w:rPr>
        <w:t xml:space="preserve"> oder schlechtes? So </w:t>
      </w:r>
      <w:proofErr w:type="spellStart"/>
      <w:r w:rsidRPr="00A9650F">
        <w:rPr>
          <w:sz w:val="22"/>
        </w:rPr>
        <w:t>bewand</w:t>
      </w:r>
      <w:proofErr w:type="spellEnd"/>
      <w:r w:rsidRPr="00A9650F">
        <w:rPr>
          <w:sz w:val="22"/>
        </w:rPr>
        <w:t>-</w:t>
      </w:r>
    </w:p>
    <w:p w14:paraId="50193F74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dert</w:t>
      </w:r>
      <w:proofErr w:type="spellEnd"/>
      <w:r w:rsidRPr="00A9650F">
        <w:rPr>
          <w:sz w:val="22"/>
        </w:rPr>
        <w:t xml:space="preserve"> bin ich nicht in der Kartenschlägerkunst,</w:t>
      </w:r>
    </w:p>
    <w:p w14:paraId="4376B10D" w14:textId="235D5F2E" w:rsidR="00CB0A18" w:rsidRPr="00A9650F" w:rsidRDefault="00CB0A18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1942-11-01_Liebes_Kind_2</w:t>
      </w:r>
    </w:p>
    <w:p w14:paraId="3A01BCE0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daß ich das weiß! - Wie geht es dir u. Deinen</w:t>
      </w:r>
    </w:p>
    <w:p w14:paraId="6FB7A275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Läusen? Sind solche Bewohner angenehm? -</w:t>
      </w:r>
    </w:p>
    <w:p w14:paraId="72E04E79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Gestern wurde ein Oberschlesier aus unserem</w:t>
      </w:r>
    </w:p>
    <w:p w14:paraId="222F6E6C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Zug zum Tode verurteilt. Er hat Spionage </w:t>
      </w:r>
      <w:proofErr w:type="spellStart"/>
      <w:r w:rsidRPr="00A9650F">
        <w:rPr>
          <w:sz w:val="22"/>
        </w:rPr>
        <w:t>ge</w:t>
      </w:r>
      <w:proofErr w:type="spellEnd"/>
      <w:r w:rsidRPr="00A9650F">
        <w:rPr>
          <w:sz w:val="22"/>
        </w:rPr>
        <w:t>-</w:t>
      </w:r>
    </w:p>
    <w:p w14:paraId="10ABDF75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trieben, war ein Erzkommunist u. in</w:t>
      </w:r>
    </w:p>
    <w:p w14:paraId="2CA84427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der ganzen Komp. unbeliebt. Ellmann u.</w:t>
      </w:r>
    </w:p>
    <w:p w14:paraId="4E4B4BEE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ich haben ihn in Reichenhall schon einmal</w:t>
      </w:r>
    </w:p>
    <w:p w14:paraId="39ACD968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Nachts vom Bett rausgeholt u. richtig geschlagen,</w:t>
      </w:r>
    </w:p>
    <w:p w14:paraId="371D2C7F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weil er tagsüber </w:t>
      </w:r>
      <w:proofErr w:type="spellStart"/>
      <w:r w:rsidRPr="00A9650F">
        <w:rPr>
          <w:sz w:val="22"/>
        </w:rPr>
        <w:t>saufrech</w:t>
      </w:r>
      <w:proofErr w:type="spellEnd"/>
      <w:r w:rsidRPr="00A9650F">
        <w:rPr>
          <w:sz w:val="22"/>
        </w:rPr>
        <w:t xml:space="preserve"> war. Und nun</w:t>
      </w:r>
    </w:p>
    <w:p w14:paraId="7540C313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hat er sich in der Nacht vorm Erschießen </w:t>
      </w:r>
      <w:proofErr w:type="spellStart"/>
      <w:r w:rsidRPr="00A9650F">
        <w:rPr>
          <w:sz w:val="22"/>
        </w:rPr>
        <w:t>aufge</w:t>
      </w:r>
      <w:proofErr w:type="spellEnd"/>
      <w:r w:rsidRPr="00A9650F">
        <w:rPr>
          <w:sz w:val="22"/>
        </w:rPr>
        <w:t>-</w:t>
      </w:r>
    </w:p>
    <w:p w14:paraId="50889FEB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lastRenderedPageBreak/>
        <w:t xml:space="preserve">hängt. </w:t>
      </w:r>
    </w:p>
    <w:p w14:paraId="246BE97E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Du wirst wohl auch froh sein, daß du</w:t>
      </w:r>
    </w:p>
    <w:p w14:paraId="5AE9488F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wieder daheim bist! Es ist ja ganz schön, für</w:t>
      </w:r>
    </w:p>
    <w:p w14:paraId="42918239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einige Wochen woanders zu sein, aber daheim</w:t>
      </w:r>
    </w:p>
    <w:p w14:paraId="633D8A3D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ist es dann wieder am schönsten.</w:t>
      </w:r>
    </w:p>
    <w:p w14:paraId="4AED3594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Sei vielmals gegrüßt </w:t>
      </w:r>
      <w:proofErr w:type="spellStart"/>
      <w:r w:rsidRPr="00A9650F">
        <w:rPr>
          <w:sz w:val="22"/>
        </w:rPr>
        <w:t>lb</w:t>
      </w:r>
      <w:proofErr w:type="spellEnd"/>
      <w:r w:rsidRPr="00A9650F">
        <w:rPr>
          <w:sz w:val="22"/>
        </w:rPr>
        <w:t>. Kind</w:t>
      </w:r>
    </w:p>
    <w:p w14:paraId="092D4C6E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von Deinem Hanserl.</w:t>
      </w:r>
    </w:p>
    <w:p w14:paraId="29D9CD63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Eben kam Mutters Brief No9 an u. auch Deine Zeilen, Du</w:t>
      </w:r>
    </w:p>
    <w:p w14:paraId="23A91600" w14:textId="1F5FFAED" w:rsidR="00A94A61" w:rsidRPr="00A9650F" w:rsidRDefault="00A9650F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„</w:t>
      </w:r>
      <w:r w:rsidR="00A94A61" w:rsidRPr="00A9650F">
        <w:rPr>
          <w:sz w:val="22"/>
        </w:rPr>
        <w:t>verlaustes Kind</w:t>
      </w:r>
      <w:r w:rsidRPr="00A9650F">
        <w:rPr>
          <w:sz w:val="22"/>
        </w:rPr>
        <w:t>“</w:t>
      </w:r>
      <w:r w:rsidR="00A94A61" w:rsidRPr="00A9650F">
        <w:rPr>
          <w:sz w:val="22"/>
        </w:rPr>
        <w:t xml:space="preserve">! Auch Alies Brief </w:t>
      </w:r>
      <w:proofErr w:type="spellStart"/>
      <w:r w:rsidR="00A94A61" w:rsidRPr="00A9650F">
        <w:rPr>
          <w:sz w:val="22"/>
        </w:rPr>
        <w:t>No</w:t>
      </w:r>
      <w:proofErr w:type="spellEnd"/>
      <w:r w:rsidR="00A94A61" w:rsidRPr="00A9650F">
        <w:rPr>
          <w:sz w:val="22"/>
        </w:rPr>
        <w:t xml:space="preserve"> 12 u. 4 Päckchen. Eines</w:t>
      </w:r>
    </w:p>
    <w:p w14:paraId="28BDB8F8" w14:textId="77777777" w:rsidR="00A94A61" w:rsidRPr="00A9650F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von Mutter </w:t>
      </w:r>
      <w:proofErr w:type="spellStart"/>
      <w:r w:rsidRPr="00A9650F">
        <w:rPr>
          <w:sz w:val="22"/>
        </w:rPr>
        <w:t>No</w:t>
      </w:r>
      <w:proofErr w:type="spellEnd"/>
      <w:r w:rsidRPr="00A9650F">
        <w:rPr>
          <w:sz w:val="22"/>
        </w:rPr>
        <w:t xml:space="preserve"> 31 u. 3 von Alies </w:t>
      </w:r>
      <w:proofErr w:type="spellStart"/>
      <w:r w:rsidRPr="00A9650F">
        <w:rPr>
          <w:sz w:val="22"/>
        </w:rPr>
        <w:t>No</w:t>
      </w:r>
      <w:proofErr w:type="spellEnd"/>
      <w:r w:rsidRPr="00A9650F">
        <w:rPr>
          <w:sz w:val="22"/>
        </w:rPr>
        <w:t xml:space="preserve"> 21, 22, 23; Von den Kohlenferien hat</w:t>
      </w:r>
    </w:p>
    <w:p w14:paraId="462CFD98" w14:textId="2E3306A7" w:rsidR="00A94A61" w:rsidRDefault="00A94A61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mir </w:t>
      </w:r>
      <w:proofErr w:type="spellStart"/>
      <w:r w:rsidRPr="00A9650F">
        <w:rPr>
          <w:sz w:val="22"/>
        </w:rPr>
        <w:t>Gaselis</w:t>
      </w:r>
      <w:proofErr w:type="spellEnd"/>
      <w:r w:rsidRPr="00A9650F">
        <w:rPr>
          <w:sz w:val="22"/>
        </w:rPr>
        <w:t xml:space="preserve"> auch schon was geschrieben.</w:t>
      </w:r>
    </w:p>
    <w:p w14:paraId="769309A2" w14:textId="77777777" w:rsidR="00B33870" w:rsidRPr="00A9650F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5463EEB9" w14:textId="0866A87E" w:rsidR="00A94A61" w:rsidRPr="00A9650F" w:rsidRDefault="00A94A61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1942-11-02_1</w:t>
      </w:r>
    </w:p>
    <w:p w14:paraId="53B3C0AF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Frankreich den 2.XI.42.</w:t>
      </w:r>
    </w:p>
    <w:p w14:paraId="31F3D73C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Liebe Mutter!</w:t>
      </w:r>
    </w:p>
    <w:p w14:paraId="7294F495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Soeben erhielt ich Deinen Brief</w:t>
      </w:r>
    </w:p>
    <w:p w14:paraId="5777E586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No</w:t>
      </w:r>
      <w:proofErr w:type="spellEnd"/>
      <w:r w:rsidRPr="00A9650F">
        <w:rPr>
          <w:sz w:val="22"/>
        </w:rPr>
        <w:t xml:space="preserve"> 10 vom 29.X. Du schriebst, daß Du seit</w:t>
      </w:r>
    </w:p>
    <w:p w14:paraId="2DAD2703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20.X. nichts mehr von mir </w:t>
      </w:r>
      <w:proofErr w:type="spellStart"/>
      <w:r w:rsidRPr="00A9650F">
        <w:rPr>
          <w:sz w:val="22"/>
        </w:rPr>
        <w:t>erhieltes</w:t>
      </w:r>
      <w:proofErr w:type="spellEnd"/>
      <w:r w:rsidRPr="00A9650F">
        <w:rPr>
          <w:sz w:val="22"/>
        </w:rPr>
        <w:t>.</w:t>
      </w:r>
    </w:p>
    <w:p w14:paraId="66BE760E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(</w:t>
      </w:r>
      <w:proofErr w:type="spellStart"/>
      <w:r w:rsidRPr="00A9650F">
        <w:rPr>
          <w:sz w:val="22"/>
        </w:rPr>
        <w:t>No</w:t>
      </w:r>
      <w:proofErr w:type="spellEnd"/>
      <w:r w:rsidRPr="00A9650F">
        <w:rPr>
          <w:sz w:val="22"/>
        </w:rPr>
        <w:t xml:space="preserve"> 6)</w:t>
      </w:r>
    </w:p>
    <w:p w14:paraId="33C3DA5E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Ich schrieb einen Brief am 15.X. (</w:t>
      </w:r>
      <w:proofErr w:type="spellStart"/>
      <w:r w:rsidRPr="00A9650F">
        <w:rPr>
          <w:sz w:val="22"/>
        </w:rPr>
        <w:t>No</w:t>
      </w:r>
      <w:proofErr w:type="spellEnd"/>
      <w:r w:rsidRPr="00A9650F">
        <w:rPr>
          <w:sz w:val="22"/>
        </w:rPr>
        <w:t xml:space="preserve"> 5) am 20.X.</w:t>
      </w:r>
    </w:p>
    <w:p w14:paraId="7B9D1579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u. am 25.X. </w:t>
      </w:r>
      <w:proofErr w:type="spellStart"/>
      <w:r w:rsidRPr="00A9650F">
        <w:rPr>
          <w:sz w:val="22"/>
        </w:rPr>
        <w:t>No</w:t>
      </w:r>
      <w:proofErr w:type="spellEnd"/>
      <w:r w:rsidRPr="00A9650F">
        <w:rPr>
          <w:sz w:val="22"/>
        </w:rPr>
        <w:t xml:space="preserve"> 7. Auch ging am 25.X. ein</w:t>
      </w:r>
    </w:p>
    <w:p w14:paraId="544DAE2E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Päckchen ab. Im Brief von 25.X. waren</w:t>
      </w:r>
    </w:p>
    <w:p w14:paraId="431FF1DA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8 Zulassungsmarken. Ich </w:t>
      </w:r>
      <w:proofErr w:type="spellStart"/>
      <w:r w:rsidRPr="00A9650F">
        <w:rPr>
          <w:sz w:val="22"/>
        </w:rPr>
        <w:t>Aff</w:t>
      </w:r>
      <w:proofErr w:type="spellEnd"/>
      <w:r w:rsidRPr="00A9650F">
        <w:rPr>
          <w:sz w:val="22"/>
        </w:rPr>
        <w:t xml:space="preserve"> schickte</w:t>
      </w:r>
    </w:p>
    <w:p w14:paraId="3B8E1B8D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alle auf einmal! Das kg Päckchen erhielt</w:t>
      </w:r>
    </w:p>
    <w:p w14:paraId="55C3C484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ich wohlbehalten, packte es u. schickte</w:t>
      </w:r>
    </w:p>
    <w:p w14:paraId="5256E30E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es wieder zurück. Hoffentlich bekommt</w:t>
      </w:r>
    </w:p>
    <w:p w14:paraId="6A516786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Ihr den Brief mit den Marken.</w:t>
      </w:r>
    </w:p>
    <w:p w14:paraId="4FFD7EE8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Ebenfalls erhielt ich den Brief die</w:t>
      </w:r>
    </w:p>
    <w:p w14:paraId="4AFA7474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3 Päckchen vom 29.X. </w:t>
      </w:r>
      <w:proofErr w:type="spellStart"/>
      <w:r w:rsidRPr="00A9650F">
        <w:rPr>
          <w:sz w:val="22"/>
        </w:rPr>
        <w:t>No</w:t>
      </w:r>
      <w:proofErr w:type="spellEnd"/>
      <w:r w:rsidRPr="00A9650F">
        <w:rPr>
          <w:sz w:val="22"/>
        </w:rPr>
        <w:t xml:space="preserve"> 38, 39, 40; auch</w:t>
      </w:r>
    </w:p>
    <w:p w14:paraId="05526EBF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das Geld erhielt ich schon vor einer Woche.</w:t>
      </w:r>
    </w:p>
    <w:p w14:paraId="466F3861" w14:textId="38365F3B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„Christl“ hätte doch für Huber Anni</w:t>
      </w:r>
    </w:p>
    <w:p w14:paraId="33D2B469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die Hand ins Feuer gelegt! Da glaub ich hätte</w:t>
      </w:r>
    </w:p>
    <w:p w14:paraId="355FEB73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er sich verbrannt!</w:t>
      </w:r>
    </w:p>
    <w:p w14:paraId="3BD8634F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Die Post geht ziemlich langsam!</w:t>
      </w:r>
    </w:p>
    <w:p w14:paraId="7766A0F1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5 Tage her u. 5 oder 6 Tage hin!</w:t>
      </w:r>
    </w:p>
    <w:p w14:paraId="37393630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A9650F">
        <w:rPr>
          <w:sz w:val="22"/>
        </w:rPr>
        <w:t>Bin</w:t>
      </w:r>
      <w:proofErr w:type="gramEnd"/>
      <w:r w:rsidRPr="00A9650F">
        <w:rPr>
          <w:sz w:val="22"/>
        </w:rPr>
        <w:t xml:space="preserve"> schon neugierig auf </w:t>
      </w:r>
      <w:proofErr w:type="spellStart"/>
      <w:r w:rsidRPr="00A9650F">
        <w:rPr>
          <w:sz w:val="22"/>
        </w:rPr>
        <w:t>Abensber</w:t>
      </w:r>
      <w:proofErr w:type="spellEnd"/>
      <w:r w:rsidRPr="00A9650F">
        <w:rPr>
          <w:sz w:val="22"/>
        </w:rPr>
        <w:t>-</w:t>
      </w:r>
    </w:p>
    <w:p w14:paraId="28E09400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ger</w:t>
      </w:r>
      <w:proofErr w:type="spellEnd"/>
      <w:r w:rsidRPr="00A9650F">
        <w:rPr>
          <w:sz w:val="22"/>
        </w:rPr>
        <w:t xml:space="preserve"> Neuigkeiten! Hoffentlich </w:t>
      </w:r>
      <w:proofErr w:type="gramStart"/>
      <w:r w:rsidRPr="00A9650F">
        <w:rPr>
          <w:sz w:val="22"/>
        </w:rPr>
        <w:t>weißt</w:t>
      </w:r>
      <w:proofErr w:type="gramEnd"/>
      <w:r w:rsidRPr="00A9650F">
        <w:rPr>
          <w:sz w:val="22"/>
        </w:rPr>
        <w:t xml:space="preserve"> was</w:t>
      </w:r>
    </w:p>
    <w:p w14:paraId="4A9A7F31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von Ida! Ich schrieb Ihr schon nicht mehr</w:t>
      </w:r>
    </w:p>
    <w:p w14:paraId="5CAA212E" w14:textId="0FD096C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seit Reichenhall!</w:t>
      </w:r>
    </w:p>
    <w:p w14:paraId="5A0886AE" w14:textId="57D48A75" w:rsidR="00165AE3" w:rsidRPr="00A9650F" w:rsidRDefault="00165AE3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9650F">
        <w:rPr>
          <w:b/>
          <w:bCs/>
          <w:sz w:val="22"/>
        </w:rPr>
        <w:t>1942-11-02_2</w:t>
      </w:r>
    </w:p>
    <w:p w14:paraId="5AAA0604" w14:textId="503515D3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  <w:u w:val="single"/>
        </w:rPr>
        <w:t>Wo</w:t>
      </w:r>
      <w:r w:rsidRPr="00A9650F">
        <w:rPr>
          <w:sz w:val="22"/>
        </w:rPr>
        <w:t xml:space="preserve"> ist Pfaff. Günther??</w:t>
      </w:r>
    </w:p>
    <w:p w14:paraId="47B5A198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Gestern Nachmittag schrieb</w:t>
      </w:r>
    </w:p>
    <w:p w14:paraId="1E0516DE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ich Brief </w:t>
      </w:r>
      <w:proofErr w:type="spellStart"/>
      <w:r w:rsidRPr="00A9650F">
        <w:rPr>
          <w:sz w:val="22"/>
        </w:rPr>
        <w:t>No</w:t>
      </w:r>
      <w:proofErr w:type="spellEnd"/>
      <w:r w:rsidRPr="00A9650F">
        <w:rPr>
          <w:sz w:val="22"/>
        </w:rPr>
        <w:t xml:space="preserve"> 8 u. am Abend</w:t>
      </w:r>
    </w:p>
    <w:p w14:paraId="444B0389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erhielt ich Eure Post (</w:t>
      </w:r>
      <w:proofErr w:type="spellStart"/>
      <w:r w:rsidRPr="00A9650F">
        <w:rPr>
          <w:sz w:val="22"/>
        </w:rPr>
        <w:t>No</w:t>
      </w:r>
      <w:proofErr w:type="spellEnd"/>
      <w:r w:rsidRPr="00A9650F">
        <w:rPr>
          <w:sz w:val="22"/>
        </w:rPr>
        <w:t xml:space="preserve"> 9.)</w:t>
      </w:r>
    </w:p>
    <w:p w14:paraId="0CD38427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 xml:space="preserve">Nun sei </w:t>
      </w:r>
      <w:proofErr w:type="gramStart"/>
      <w:r w:rsidRPr="00A9650F">
        <w:rPr>
          <w:sz w:val="22"/>
        </w:rPr>
        <w:t>1000 mal</w:t>
      </w:r>
      <w:proofErr w:type="gramEnd"/>
    </w:p>
    <w:p w14:paraId="2981766E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gegrüßt</w:t>
      </w:r>
    </w:p>
    <w:p w14:paraId="66A91E85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von Deinem</w:t>
      </w:r>
    </w:p>
    <w:p w14:paraId="0104B5E1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Hansl</w:t>
      </w:r>
      <w:proofErr w:type="spellEnd"/>
    </w:p>
    <w:p w14:paraId="2CC218E2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Daß Luises</w:t>
      </w:r>
    </w:p>
    <w:p w14:paraId="2D416D05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Hansl</w:t>
      </w:r>
      <w:proofErr w:type="spellEnd"/>
      <w:r w:rsidRPr="00A9650F">
        <w:rPr>
          <w:sz w:val="22"/>
        </w:rPr>
        <w:t xml:space="preserve"> Zeitlang hat</w:t>
      </w:r>
    </w:p>
    <w:p w14:paraId="420032C5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kann ich gut verstehen.</w:t>
      </w:r>
    </w:p>
    <w:p w14:paraId="1CA87883" w14:textId="25E5AF36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Das geht allen „Muttersöhnchen“</w:t>
      </w:r>
    </w:p>
    <w:p w14:paraId="0623F995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so, liebes Kind, auch mir!!!</w:t>
      </w:r>
    </w:p>
    <w:p w14:paraId="2D2A8140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lastRenderedPageBreak/>
        <w:t>Der Barras ist nicht so einfach,</w:t>
      </w:r>
    </w:p>
    <w:p w14:paraId="52AD4FF6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besonders wenn man so</w:t>
      </w:r>
    </w:p>
    <w:p w14:paraId="5DE176CB" w14:textId="77777777" w:rsidR="00165AE3" w:rsidRPr="00A9650F" w:rsidRDefault="00165AE3" w:rsidP="00B33870">
      <w:pPr>
        <w:spacing w:before="120" w:after="0" w:line="240" w:lineRule="auto"/>
        <w:contextualSpacing/>
        <w:rPr>
          <w:sz w:val="22"/>
        </w:rPr>
      </w:pPr>
      <w:r w:rsidRPr="00A9650F">
        <w:rPr>
          <w:sz w:val="22"/>
        </w:rPr>
        <w:t>einen eigenen Kopf hat wie der</w:t>
      </w:r>
    </w:p>
    <w:p w14:paraId="7A754D9D" w14:textId="01E58B4F" w:rsidR="00A15927" w:rsidRDefault="00165AE3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9650F">
        <w:rPr>
          <w:sz w:val="22"/>
        </w:rPr>
        <w:t>Pierheimer</w:t>
      </w:r>
      <w:proofErr w:type="spellEnd"/>
      <w:r w:rsidRPr="00A9650F">
        <w:rPr>
          <w:sz w:val="22"/>
        </w:rPr>
        <w:t xml:space="preserve"> </w:t>
      </w:r>
      <w:proofErr w:type="spellStart"/>
      <w:r w:rsidRPr="00A9650F">
        <w:rPr>
          <w:sz w:val="22"/>
        </w:rPr>
        <w:t>Hansl</w:t>
      </w:r>
      <w:proofErr w:type="spellEnd"/>
      <w:r w:rsidRPr="00A9650F">
        <w:rPr>
          <w:sz w:val="22"/>
        </w:rPr>
        <w:t>.</w:t>
      </w:r>
    </w:p>
    <w:p w14:paraId="5E1E0820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15E19B49" w14:textId="09EAC18D" w:rsidR="00A15927" w:rsidRPr="00A15927" w:rsidRDefault="00A15927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15927">
        <w:rPr>
          <w:b/>
          <w:bCs/>
          <w:sz w:val="22"/>
        </w:rPr>
        <w:t>1942-11-03_1</w:t>
      </w:r>
      <w:r w:rsidR="002375F7">
        <w:rPr>
          <w:b/>
          <w:bCs/>
          <w:sz w:val="22"/>
        </w:rPr>
        <w:t>_k</w:t>
      </w:r>
    </w:p>
    <w:p w14:paraId="1C423B29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r w:rsidRPr="00A15927">
        <w:rPr>
          <w:sz w:val="22"/>
        </w:rPr>
        <w:t>3.XI.42.</w:t>
      </w:r>
    </w:p>
    <w:p w14:paraId="33E44918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r w:rsidRPr="00A15927">
        <w:rPr>
          <w:sz w:val="22"/>
        </w:rPr>
        <w:t>Meine Lieben!</w:t>
      </w:r>
    </w:p>
    <w:p w14:paraId="57D4F635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r w:rsidRPr="00A15927">
        <w:rPr>
          <w:sz w:val="22"/>
        </w:rPr>
        <w:t>Nichts mehr schicken,</w:t>
      </w:r>
    </w:p>
    <w:p w14:paraId="1FF63CF4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r w:rsidRPr="00A15927">
        <w:rPr>
          <w:sz w:val="22"/>
        </w:rPr>
        <w:t>Post einstellen, neue</w:t>
      </w:r>
    </w:p>
    <w:p w14:paraId="448D0D1F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r w:rsidRPr="00A15927">
        <w:rPr>
          <w:sz w:val="22"/>
        </w:rPr>
        <w:t xml:space="preserve">Adresse od. </w:t>
      </w:r>
      <w:proofErr w:type="spellStart"/>
      <w:r w:rsidRPr="00A15927">
        <w:rPr>
          <w:sz w:val="22"/>
        </w:rPr>
        <w:t>Telephonge</w:t>
      </w:r>
      <w:proofErr w:type="spellEnd"/>
      <w:r w:rsidRPr="00A15927">
        <w:rPr>
          <w:sz w:val="22"/>
        </w:rPr>
        <w:t>-</w:t>
      </w:r>
    </w:p>
    <w:p w14:paraId="723D25BE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15927">
        <w:rPr>
          <w:sz w:val="22"/>
        </w:rPr>
        <w:t>spräch</w:t>
      </w:r>
      <w:proofErr w:type="spellEnd"/>
      <w:r w:rsidRPr="00A15927">
        <w:rPr>
          <w:sz w:val="22"/>
        </w:rPr>
        <w:t xml:space="preserve"> abwarten. Wir</w:t>
      </w:r>
    </w:p>
    <w:p w14:paraId="2EDDCECE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r w:rsidRPr="00A15927">
        <w:rPr>
          <w:sz w:val="22"/>
        </w:rPr>
        <w:t>sind abgestellt im Alt-</w:t>
      </w:r>
    </w:p>
    <w:p w14:paraId="0E537427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r w:rsidRPr="00A15927">
        <w:rPr>
          <w:sz w:val="22"/>
        </w:rPr>
        <w:t>reich, aber nicht nach</w:t>
      </w:r>
    </w:p>
    <w:p w14:paraId="329BC24D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r w:rsidRPr="00A15927">
        <w:rPr>
          <w:sz w:val="22"/>
        </w:rPr>
        <w:t>München sondern</w:t>
      </w:r>
    </w:p>
    <w:p w14:paraId="1C79DE6A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15927">
        <w:rPr>
          <w:sz w:val="22"/>
        </w:rPr>
        <w:t>Admond</w:t>
      </w:r>
      <w:proofErr w:type="spellEnd"/>
      <w:r w:rsidRPr="00A15927">
        <w:rPr>
          <w:sz w:val="22"/>
        </w:rPr>
        <w:t xml:space="preserve"> in der Steier-</w:t>
      </w:r>
    </w:p>
    <w:p w14:paraId="0A564534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15927">
        <w:rPr>
          <w:sz w:val="22"/>
        </w:rPr>
        <w:t>mark</w:t>
      </w:r>
      <w:proofErr w:type="spellEnd"/>
      <w:r w:rsidRPr="00A15927">
        <w:rPr>
          <w:sz w:val="22"/>
        </w:rPr>
        <w:t>.</w:t>
      </w:r>
    </w:p>
    <w:p w14:paraId="2AA99450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r w:rsidRPr="00A15927">
        <w:rPr>
          <w:sz w:val="22"/>
        </w:rPr>
        <w:t>Die besten eil-</w:t>
      </w:r>
    </w:p>
    <w:p w14:paraId="46AB9249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r w:rsidRPr="00A15927">
        <w:rPr>
          <w:sz w:val="22"/>
        </w:rPr>
        <w:t>gen Grüße</w:t>
      </w:r>
    </w:p>
    <w:p w14:paraId="3F17D076" w14:textId="77777777" w:rsidR="00A15927" w:rsidRPr="00A15927" w:rsidRDefault="00A15927" w:rsidP="00B33870">
      <w:pPr>
        <w:spacing w:before="120" w:after="0" w:line="240" w:lineRule="auto"/>
        <w:contextualSpacing/>
        <w:rPr>
          <w:sz w:val="22"/>
        </w:rPr>
      </w:pPr>
      <w:r w:rsidRPr="00A15927">
        <w:rPr>
          <w:sz w:val="22"/>
        </w:rPr>
        <w:t>Euer</w:t>
      </w:r>
    </w:p>
    <w:p w14:paraId="1311EF3C" w14:textId="412A96D5" w:rsidR="00A15927" w:rsidRDefault="00A15927" w:rsidP="00B33870">
      <w:pPr>
        <w:spacing w:before="120" w:after="0" w:line="240" w:lineRule="auto"/>
        <w:contextualSpacing/>
        <w:rPr>
          <w:sz w:val="22"/>
        </w:rPr>
      </w:pPr>
      <w:r w:rsidRPr="00A15927">
        <w:rPr>
          <w:sz w:val="22"/>
        </w:rPr>
        <w:t>Hans.</w:t>
      </w:r>
    </w:p>
    <w:p w14:paraId="19E946BE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7053EF40" w14:textId="16A44267" w:rsidR="00723379" w:rsidRPr="00B33870" w:rsidRDefault="00723379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B33870">
        <w:rPr>
          <w:b/>
          <w:bCs/>
          <w:sz w:val="22"/>
        </w:rPr>
        <w:t>1942-11-07_1</w:t>
      </w:r>
      <w:r w:rsidR="002375F7" w:rsidRPr="00B33870">
        <w:rPr>
          <w:b/>
          <w:bCs/>
          <w:sz w:val="22"/>
        </w:rPr>
        <w:t>_k</w:t>
      </w:r>
    </w:p>
    <w:p w14:paraId="52BE43E6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Admont 7.XI.42.</w:t>
      </w:r>
    </w:p>
    <w:p w14:paraId="683FA685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Meine Lieben!</w:t>
      </w:r>
    </w:p>
    <w:p w14:paraId="6CE41F98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Nicht München, sondern umstehender Ort</w:t>
      </w:r>
    </w:p>
    <w:p w14:paraId="069CFDE9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in der (Tirol, Steiermark) ist unser Ausbildungs-</w:t>
      </w:r>
    </w:p>
    <w:p w14:paraId="4FC59881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B0E1F">
        <w:rPr>
          <w:sz w:val="22"/>
        </w:rPr>
        <w:t>ort</w:t>
      </w:r>
      <w:proofErr w:type="spellEnd"/>
      <w:r w:rsidRPr="005B0E1F">
        <w:rPr>
          <w:sz w:val="22"/>
        </w:rPr>
        <w:t>. Hätte eig. gerne telegraphiert, aber</w:t>
      </w:r>
    </w:p>
    <w:p w14:paraId="6A7863ED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wir hatten in München bloß 15 min</w:t>
      </w:r>
    </w:p>
    <w:p w14:paraId="279E7DD9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 xml:space="preserve">Aufenthalt. </w:t>
      </w:r>
      <w:proofErr w:type="gramStart"/>
      <w:r w:rsidRPr="005B0E1F">
        <w:rPr>
          <w:sz w:val="22"/>
        </w:rPr>
        <w:t>Habe</w:t>
      </w:r>
      <w:proofErr w:type="gramEnd"/>
      <w:r w:rsidRPr="005B0E1F">
        <w:rPr>
          <w:sz w:val="22"/>
        </w:rPr>
        <w:t xml:space="preserve"> noch keine Adresse.</w:t>
      </w:r>
    </w:p>
    <w:p w14:paraId="064EC640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Die 200 Päckchen nach Frankreich erhielt</w:t>
      </w:r>
    </w:p>
    <w:p w14:paraId="1718459E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 xml:space="preserve">ich nicht mehr. </w:t>
      </w:r>
      <w:proofErr w:type="gramStart"/>
      <w:r w:rsidRPr="005B0E1F">
        <w:rPr>
          <w:sz w:val="22"/>
        </w:rPr>
        <w:t>Habe</w:t>
      </w:r>
      <w:proofErr w:type="gramEnd"/>
      <w:r w:rsidRPr="005B0E1F">
        <w:rPr>
          <w:sz w:val="22"/>
        </w:rPr>
        <w:t xml:space="preserve"> </w:t>
      </w:r>
      <w:r w:rsidRPr="005B0E1F">
        <w:rPr>
          <w:sz w:val="22"/>
          <w:u w:val="single"/>
        </w:rPr>
        <w:t>Hunger</w:t>
      </w:r>
      <w:r w:rsidRPr="005B0E1F">
        <w:rPr>
          <w:sz w:val="22"/>
        </w:rPr>
        <w:t xml:space="preserve"> u. bräuchte</w:t>
      </w:r>
    </w:p>
    <w:p w14:paraId="19337300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Geld! In 2 Monaten ist die Schleiferei</w:t>
      </w:r>
    </w:p>
    <w:p w14:paraId="65CF8E1B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wieder zu Ende. Lasse bald wieder etwas</w:t>
      </w:r>
    </w:p>
    <w:p w14:paraId="668B8A1B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hören! Die herzlichsten Grüße Euer</w:t>
      </w:r>
    </w:p>
    <w:p w14:paraId="123E2805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Hans.</w:t>
      </w:r>
    </w:p>
    <w:p w14:paraId="7592051B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5B0E1F">
        <w:rPr>
          <w:sz w:val="22"/>
        </w:rPr>
        <w:t>Freue</w:t>
      </w:r>
      <w:proofErr w:type="gramEnd"/>
      <w:r w:rsidRPr="005B0E1F">
        <w:rPr>
          <w:sz w:val="22"/>
        </w:rPr>
        <w:t xml:space="preserve"> mich wieder auf </w:t>
      </w:r>
      <w:r w:rsidRPr="005B0E1F">
        <w:rPr>
          <w:sz w:val="22"/>
          <w:u w:val="single"/>
        </w:rPr>
        <w:t>ein großes</w:t>
      </w:r>
      <w:r w:rsidRPr="005B0E1F">
        <w:rPr>
          <w:sz w:val="22"/>
        </w:rPr>
        <w:t xml:space="preserve"> </w:t>
      </w:r>
      <w:proofErr w:type="spellStart"/>
      <w:r w:rsidRPr="005B0E1F">
        <w:rPr>
          <w:sz w:val="22"/>
        </w:rPr>
        <w:t>Pakel</w:t>
      </w:r>
      <w:proofErr w:type="spellEnd"/>
      <w:r w:rsidRPr="005B0E1F">
        <w:rPr>
          <w:sz w:val="22"/>
        </w:rPr>
        <w:t>! Nicht</w:t>
      </w:r>
    </w:p>
    <w:p w14:paraId="32ED0D7C" w14:textId="254BA6F0" w:rsidR="00723379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100g!!</w:t>
      </w:r>
    </w:p>
    <w:p w14:paraId="62501CB4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013AA694" w14:textId="0AF45850" w:rsidR="005B0E1F" w:rsidRPr="005B0E1F" w:rsidRDefault="005B0E1F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5B0E1F">
        <w:rPr>
          <w:b/>
          <w:bCs/>
          <w:sz w:val="22"/>
        </w:rPr>
        <w:t>1942-11-09_1</w:t>
      </w:r>
    </w:p>
    <w:p w14:paraId="1DD12FF6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Admont 9.II.42.</w:t>
      </w:r>
    </w:p>
    <w:p w14:paraId="7D29C196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Meine Lieben!</w:t>
      </w:r>
    </w:p>
    <w:p w14:paraId="45F493CC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Nun bin ich zwar nicht wie es</w:t>
      </w:r>
    </w:p>
    <w:p w14:paraId="52D6E023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ursprünglich vorgesehen war in München,</w:t>
      </w:r>
    </w:p>
    <w:p w14:paraId="18616F31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 xml:space="preserve">aber doch im </w:t>
      </w:r>
      <w:proofErr w:type="spellStart"/>
      <w:r w:rsidRPr="005B0E1F">
        <w:rPr>
          <w:sz w:val="22"/>
        </w:rPr>
        <w:t>Altreich</w:t>
      </w:r>
      <w:proofErr w:type="spellEnd"/>
      <w:r w:rsidRPr="005B0E1F">
        <w:rPr>
          <w:sz w:val="22"/>
        </w:rPr>
        <w:t>, in Admont, in der</w:t>
      </w:r>
    </w:p>
    <w:p w14:paraId="6CF3616C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Steiermark. München war für die Ausbild-</w:t>
      </w:r>
    </w:p>
    <w:p w14:paraId="4FED5608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B0E1F">
        <w:rPr>
          <w:sz w:val="22"/>
        </w:rPr>
        <w:t>dung</w:t>
      </w:r>
      <w:proofErr w:type="spellEnd"/>
      <w:r w:rsidRPr="005B0E1F">
        <w:rPr>
          <w:sz w:val="22"/>
        </w:rPr>
        <w:t xml:space="preserve"> von Gebirgsjägern nicht geeignet.</w:t>
      </w:r>
    </w:p>
    <w:p w14:paraId="5F0A5D07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 xml:space="preserve">Im </w:t>
      </w:r>
      <w:proofErr w:type="spellStart"/>
      <w:r w:rsidRPr="005B0E1F">
        <w:rPr>
          <w:sz w:val="22"/>
        </w:rPr>
        <w:t>Morez</w:t>
      </w:r>
      <w:proofErr w:type="spellEnd"/>
      <w:r w:rsidRPr="005B0E1F">
        <w:rPr>
          <w:sz w:val="22"/>
        </w:rPr>
        <w:t>, in Frankreich ging es ganz</w:t>
      </w:r>
    </w:p>
    <w:p w14:paraId="2B9FB381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schnell weg. Am Dienstag erfuhren wir</w:t>
      </w:r>
    </w:p>
    <w:p w14:paraId="28B62D2A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 xml:space="preserve">es und am Donnerstag um 1/2 1 Uhr </w:t>
      </w:r>
      <w:proofErr w:type="gramStart"/>
      <w:r w:rsidRPr="005B0E1F">
        <w:rPr>
          <w:sz w:val="22"/>
        </w:rPr>
        <w:t>Mittags</w:t>
      </w:r>
      <w:proofErr w:type="gramEnd"/>
    </w:p>
    <w:p w14:paraId="6FEF5ACE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 xml:space="preserve">saßen wir schon im Zug. Über Dijon, </w:t>
      </w:r>
      <w:proofErr w:type="spellStart"/>
      <w:r w:rsidRPr="005B0E1F">
        <w:rPr>
          <w:sz w:val="22"/>
        </w:rPr>
        <w:t>Beçan</w:t>
      </w:r>
      <w:proofErr w:type="spellEnd"/>
      <w:r w:rsidRPr="005B0E1F">
        <w:rPr>
          <w:sz w:val="22"/>
        </w:rPr>
        <w:t>-</w:t>
      </w:r>
    </w:p>
    <w:p w14:paraId="4C7B73AA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B0E1F">
        <w:rPr>
          <w:sz w:val="22"/>
        </w:rPr>
        <w:t>con</w:t>
      </w:r>
      <w:proofErr w:type="spellEnd"/>
      <w:r w:rsidRPr="005B0E1F">
        <w:rPr>
          <w:sz w:val="22"/>
        </w:rPr>
        <w:t xml:space="preserve"> u. Belfort ging es nach Mühlhausen.</w:t>
      </w:r>
    </w:p>
    <w:p w14:paraId="37113114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Von dort mit dem Fronturlauber nach</w:t>
      </w:r>
    </w:p>
    <w:p w14:paraId="29948A75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lastRenderedPageBreak/>
        <w:t>Salzburg. Von Salzburg nach Bischofshofen,</w:t>
      </w:r>
    </w:p>
    <w:p w14:paraId="42907B34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Selzthal u. Admont. Am Samstag (7.XI.)</w:t>
      </w:r>
    </w:p>
    <w:p w14:paraId="3BD3456B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kamen wir hier an u. zogen gleich</w:t>
      </w:r>
    </w:p>
    <w:p w14:paraId="6BE91F86" w14:textId="1AF7D060" w:rsid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 xml:space="preserve">in die Kaserne, d. h. </w:t>
      </w:r>
      <w:r w:rsidR="00A84323" w:rsidRPr="005B0E1F">
        <w:rPr>
          <w:sz w:val="22"/>
        </w:rPr>
        <w:t>Baracken</w:t>
      </w:r>
      <w:r w:rsidRPr="005B0E1F">
        <w:rPr>
          <w:sz w:val="22"/>
        </w:rPr>
        <w:t>, ein!</w:t>
      </w:r>
    </w:p>
    <w:p w14:paraId="3FEDA447" w14:textId="2C8E5895" w:rsidR="005B0E1F" w:rsidRPr="005B0E1F" w:rsidRDefault="005B0E1F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5B0E1F">
        <w:rPr>
          <w:b/>
          <w:bCs/>
          <w:sz w:val="22"/>
        </w:rPr>
        <w:t>1942-11-09_2</w:t>
      </w:r>
    </w:p>
    <w:p w14:paraId="4AF19FF9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Und wie's halt beim Barras am ersten</w:t>
      </w:r>
    </w:p>
    <w:p w14:paraId="3292FC82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Tag immer geht, standen wir umher</w:t>
      </w:r>
    </w:p>
    <w:p w14:paraId="4BEDD407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u. ließen uns von den alten erzählen</w:t>
      </w:r>
    </w:p>
    <w:p w14:paraId="7DEBF159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wie es in so einem Kurs zugeht usw.</w:t>
      </w:r>
    </w:p>
    <w:p w14:paraId="5F96D73F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 xml:space="preserve">Und da </w:t>
      </w:r>
      <w:proofErr w:type="spellStart"/>
      <w:r w:rsidRPr="005B0E1F">
        <w:rPr>
          <w:sz w:val="22"/>
        </w:rPr>
        <w:t>mußten</w:t>
      </w:r>
      <w:proofErr w:type="spellEnd"/>
      <w:r w:rsidRPr="005B0E1F">
        <w:rPr>
          <w:sz w:val="22"/>
        </w:rPr>
        <w:t xml:space="preserve"> wir gleich die grauen-</w:t>
      </w:r>
    </w:p>
    <w:p w14:paraId="38CC65BA" w14:textId="28354A9E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B0E1F">
        <w:rPr>
          <w:sz w:val="22"/>
        </w:rPr>
        <w:t>haftesten</w:t>
      </w:r>
      <w:proofErr w:type="spellEnd"/>
      <w:r w:rsidRPr="005B0E1F">
        <w:rPr>
          <w:sz w:val="22"/>
        </w:rPr>
        <w:t xml:space="preserve"> Sachen hören</w:t>
      </w:r>
      <w:r>
        <w:rPr>
          <w:sz w:val="22"/>
        </w:rPr>
        <w:t>,</w:t>
      </w:r>
      <w:r w:rsidRPr="005B0E1F">
        <w:rPr>
          <w:sz w:val="22"/>
        </w:rPr>
        <w:t xml:space="preserve"> in Betreff: Schlei-</w:t>
      </w:r>
    </w:p>
    <w:p w14:paraId="1467623F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B0E1F">
        <w:rPr>
          <w:sz w:val="22"/>
        </w:rPr>
        <w:t>ferei</w:t>
      </w:r>
      <w:proofErr w:type="spellEnd"/>
      <w:r w:rsidRPr="005B0E1F">
        <w:rPr>
          <w:sz w:val="22"/>
        </w:rPr>
        <w:t>!! Zwei Komp. sind da. In der 1.</w:t>
      </w:r>
    </w:p>
    <w:p w14:paraId="5D30BDE9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geht's angenehmer zu, dagegen ist die</w:t>
      </w:r>
    </w:p>
    <w:p w14:paraId="31F2883C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 xml:space="preserve">2. Komp. im ganzen Regiment </w:t>
      </w:r>
      <w:proofErr w:type="spellStart"/>
      <w:r w:rsidRPr="005B0E1F">
        <w:rPr>
          <w:sz w:val="22"/>
        </w:rPr>
        <w:t>verru</w:t>
      </w:r>
      <w:proofErr w:type="spellEnd"/>
      <w:r w:rsidRPr="005B0E1F">
        <w:rPr>
          <w:sz w:val="22"/>
        </w:rPr>
        <w:t>-</w:t>
      </w:r>
    </w:p>
    <w:p w14:paraId="4061318D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B0E1F">
        <w:rPr>
          <w:sz w:val="22"/>
        </w:rPr>
        <w:t>fen</w:t>
      </w:r>
      <w:proofErr w:type="spellEnd"/>
      <w:r w:rsidRPr="005B0E1F">
        <w:rPr>
          <w:sz w:val="22"/>
        </w:rPr>
        <w:t>. Nun hatte ich diesmal, Gott sei</w:t>
      </w:r>
    </w:p>
    <w:p w14:paraId="6BB6BA33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Dank das Glück, in die bessere, die</w:t>
      </w:r>
    </w:p>
    <w:p w14:paraId="5C121769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1., zu kommen. Außerdem blieb</w:t>
      </w:r>
    </w:p>
    <w:p w14:paraId="3D18EBBD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ich mit dreien, die mit mir schon</w:t>
      </w:r>
    </w:p>
    <w:p w14:paraId="00188E47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in Reichenhall waren, in einem</w:t>
      </w:r>
    </w:p>
    <w:p w14:paraId="4916DA63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Zimmer beisammen. Also, wäre bis</w:t>
      </w:r>
    </w:p>
    <w:p w14:paraId="0CC4E255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 xml:space="preserve">jetzt alles gut gegangen. Morgen </w:t>
      </w:r>
      <w:proofErr w:type="spellStart"/>
      <w:r w:rsidRPr="005B0E1F">
        <w:rPr>
          <w:sz w:val="22"/>
        </w:rPr>
        <w:t>begint</w:t>
      </w:r>
      <w:proofErr w:type="spellEnd"/>
    </w:p>
    <w:p w14:paraId="782B9A3D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der Dienst. Na ja, werden ja sehen wie</w:t>
      </w:r>
    </w:p>
    <w:p w14:paraId="3BC8FB50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es wird.</w:t>
      </w:r>
    </w:p>
    <w:p w14:paraId="285E0E4C" w14:textId="77777777" w:rsidR="005B0E1F" w:rsidRP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Auf was ich mich jetzt schon</w:t>
      </w:r>
    </w:p>
    <w:p w14:paraId="3767E7D3" w14:textId="77777777" w:rsidR="005B0E1F" w:rsidRDefault="005B0E1F" w:rsidP="00B33870">
      <w:pPr>
        <w:spacing w:before="120" w:after="0" w:line="240" w:lineRule="auto"/>
        <w:contextualSpacing/>
        <w:rPr>
          <w:sz w:val="22"/>
        </w:rPr>
      </w:pPr>
      <w:r w:rsidRPr="005B0E1F">
        <w:rPr>
          <w:sz w:val="22"/>
        </w:rPr>
        <w:t>freue, ist das erste richtige Paket!!!</w:t>
      </w:r>
    </w:p>
    <w:p w14:paraId="2192CF7E" w14:textId="32118BB5" w:rsidR="005B0E1F" w:rsidRPr="005B0E1F" w:rsidRDefault="005B0E1F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5B0E1F">
        <w:rPr>
          <w:b/>
          <w:bCs/>
          <w:sz w:val="22"/>
        </w:rPr>
        <w:t>1942-11-09_3</w:t>
      </w:r>
      <w:r w:rsidR="002375F7">
        <w:rPr>
          <w:b/>
          <w:bCs/>
          <w:sz w:val="22"/>
        </w:rPr>
        <w:t>_k</w:t>
      </w:r>
    </w:p>
    <w:p w14:paraId="3BA7B34A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>Obwohl das Essen hier sehr gut ist,</w:t>
      </w:r>
    </w:p>
    <w:p w14:paraId="2B960104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>habe ich Hunger. Geld könnte ich auch</w:t>
      </w:r>
    </w:p>
    <w:p w14:paraId="34B1B5D8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>gebrauchen, wenn wir auch nicht viel</w:t>
      </w:r>
    </w:p>
    <w:p w14:paraId="2099EC92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>Ausgang haben werden; aber ich kaufte</w:t>
      </w:r>
    </w:p>
    <w:p w14:paraId="4C15735B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>mir in Frankreich noch eine Uhr (20 M.)</w:t>
      </w:r>
    </w:p>
    <w:p w14:paraId="6DF74D7C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>u. außerdem noch eine Überraschung</w:t>
      </w:r>
    </w:p>
    <w:p w14:paraId="43648FAC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proofErr w:type="spellStart"/>
      <w:proofErr w:type="gramStart"/>
      <w:r w:rsidRPr="00732C1B">
        <w:rPr>
          <w:sz w:val="22"/>
        </w:rPr>
        <w:t>für's</w:t>
      </w:r>
      <w:proofErr w:type="spellEnd"/>
      <w:proofErr w:type="gramEnd"/>
      <w:r w:rsidRPr="00732C1B">
        <w:rPr>
          <w:sz w:val="22"/>
        </w:rPr>
        <w:t xml:space="preserve"> Kind. Und so ging mein ganzes</w:t>
      </w:r>
    </w:p>
    <w:p w14:paraId="03E89C9E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 xml:space="preserve">Geld </w:t>
      </w:r>
      <w:proofErr w:type="gramStart"/>
      <w:r w:rsidRPr="00732C1B">
        <w:rPr>
          <w:sz w:val="22"/>
        </w:rPr>
        <w:t>pleite</w:t>
      </w:r>
      <w:proofErr w:type="gramEnd"/>
      <w:r w:rsidRPr="00732C1B">
        <w:rPr>
          <w:sz w:val="22"/>
        </w:rPr>
        <w:t xml:space="preserve">. Hätte Dir, </w:t>
      </w:r>
      <w:proofErr w:type="spellStart"/>
      <w:r w:rsidRPr="00732C1B">
        <w:rPr>
          <w:sz w:val="22"/>
        </w:rPr>
        <w:t>lb</w:t>
      </w:r>
      <w:proofErr w:type="spellEnd"/>
      <w:r w:rsidRPr="00732C1B">
        <w:rPr>
          <w:sz w:val="22"/>
        </w:rPr>
        <w:t>. Mutter auch</w:t>
      </w:r>
    </w:p>
    <w:p w14:paraId="0DCD18CB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>noch was kaufen wollen, aber ich</w:t>
      </w:r>
    </w:p>
    <w:p w14:paraId="103CCA7D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>hatte kein Geld mehr. Schade ist es</w:t>
      </w:r>
    </w:p>
    <w:p w14:paraId="0730CD5E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>bloß für die Zulassungsmarken, die</w:t>
      </w:r>
    </w:p>
    <w:p w14:paraId="76434C36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>ich in Frankreich nicht mehr er-</w:t>
      </w:r>
    </w:p>
    <w:p w14:paraId="0ECFB53F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 xml:space="preserve">hielt. Gebt </w:t>
      </w:r>
      <w:proofErr w:type="spellStart"/>
      <w:r w:rsidRPr="00732C1B">
        <w:rPr>
          <w:sz w:val="22"/>
        </w:rPr>
        <w:t>obacht</w:t>
      </w:r>
      <w:proofErr w:type="spellEnd"/>
      <w:r w:rsidRPr="00732C1B">
        <w:rPr>
          <w:sz w:val="22"/>
        </w:rPr>
        <w:t xml:space="preserve">, ob sie </w:t>
      </w:r>
      <w:proofErr w:type="spellStart"/>
      <w:r w:rsidRPr="00732C1B">
        <w:rPr>
          <w:sz w:val="22"/>
        </w:rPr>
        <w:t>gestem</w:t>
      </w:r>
      <w:proofErr w:type="spellEnd"/>
      <w:r w:rsidRPr="00732C1B">
        <w:rPr>
          <w:sz w:val="22"/>
        </w:rPr>
        <w:t>-</w:t>
      </w:r>
    </w:p>
    <w:p w14:paraId="5168EEA7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732C1B">
        <w:rPr>
          <w:sz w:val="22"/>
        </w:rPr>
        <w:t>pelt</w:t>
      </w:r>
      <w:proofErr w:type="spellEnd"/>
      <w:r w:rsidRPr="00732C1B">
        <w:rPr>
          <w:sz w:val="22"/>
        </w:rPr>
        <w:t xml:space="preserve"> sind, wenn das Paket zurück-</w:t>
      </w:r>
    </w:p>
    <w:p w14:paraId="4198626C" w14:textId="75AB594F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 xml:space="preserve">kommt!! Wer weiß ob </w:t>
      </w:r>
      <w:r w:rsidR="000F00FD">
        <w:rPr>
          <w:sz w:val="22"/>
        </w:rPr>
        <w:t xml:space="preserve">ich </w:t>
      </w:r>
      <w:r w:rsidRPr="00732C1B">
        <w:rPr>
          <w:sz w:val="22"/>
        </w:rPr>
        <w:t>sie nicht</w:t>
      </w:r>
    </w:p>
    <w:p w14:paraId="0E049657" w14:textId="77777777" w:rsidR="00732C1B" w:rsidRPr="00A60665" w:rsidRDefault="00732C1B" w:rsidP="00B33870">
      <w:pPr>
        <w:spacing w:before="120" w:after="0" w:line="240" w:lineRule="auto"/>
        <w:contextualSpacing/>
        <w:rPr>
          <w:sz w:val="22"/>
          <w:u w:val="single"/>
        </w:rPr>
      </w:pPr>
      <w:r w:rsidRPr="00732C1B">
        <w:rPr>
          <w:sz w:val="22"/>
        </w:rPr>
        <w:t xml:space="preserve">noch brauche, wenn ich </w:t>
      </w:r>
      <w:r w:rsidRPr="00A60665">
        <w:rPr>
          <w:sz w:val="22"/>
        </w:rPr>
        <w:t xml:space="preserve">auch </w:t>
      </w:r>
      <w:r w:rsidRPr="00A60665">
        <w:rPr>
          <w:sz w:val="22"/>
          <w:u w:val="single"/>
        </w:rPr>
        <w:t>schein-</w:t>
      </w:r>
    </w:p>
    <w:p w14:paraId="6108378F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A60665">
        <w:rPr>
          <w:sz w:val="22"/>
          <w:u w:val="single"/>
        </w:rPr>
        <w:t>bar</w:t>
      </w:r>
      <w:r w:rsidRPr="00732C1B">
        <w:rPr>
          <w:sz w:val="22"/>
        </w:rPr>
        <w:t xml:space="preserve"> für 2 Monate in der Heimat bin.</w:t>
      </w:r>
    </w:p>
    <w:p w14:paraId="13484C62" w14:textId="7BFF625A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>Mit Sonntags</w:t>
      </w:r>
      <w:r w:rsidR="00A60665">
        <w:rPr>
          <w:sz w:val="22"/>
        </w:rPr>
        <w:t>-</w:t>
      </w:r>
      <w:r w:rsidRPr="00732C1B">
        <w:rPr>
          <w:sz w:val="22"/>
        </w:rPr>
        <w:t xml:space="preserve"> oder Weihnachtsurlaub</w:t>
      </w:r>
    </w:p>
    <w:p w14:paraId="57A70080" w14:textId="77777777" w:rsidR="00732C1B" w:rsidRP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>sieht es schlecht aus. Aber nachher</w:t>
      </w:r>
    </w:p>
    <w:p w14:paraId="238A7A75" w14:textId="6CCCBA4F" w:rsidR="00732C1B" w:rsidRDefault="00732C1B" w:rsidP="00B33870">
      <w:pPr>
        <w:spacing w:before="120" w:after="0" w:line="240" w:lineRule="auto"/>
        <w:contextualSpacing/>
        <w:rPr>
          <w:sz w:val="22"/>
        </w:rPr>
      </w:pPr>
      <w:r w:rsidRPr="00732C1B">
        <w:rPr>
          <w:sz w:val="22"/>
        </w:rPr>
        <w:t>vielleicht!</w:t>
      </w:r>
    </w:p>
    <w:p w14:paraId="38D4ECE8" w14:textId="05E9237F" w:rsidR="005B0E1F" w:rsidRPr="005B0E1F" w:rsidRDefault="005B0E1F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5B0E1F">
        <w:rPr>
          <w:b/>
          <w:bCs/>
          <w:sz w:val="22"/>
        </w:rPr>
        <w:t>1942-11-09_4</w:t>
      </w:r>
      <w:r w:rsidR="002375F7">
        <w:rPr>
          <w:b/>
          <w:bCs/>
          <w:sz w:val="22"/>
        </w:rPr>
        <w:t>_k</w:t>
      </w:r>
    </w:p>
    <w:p w14:paraId="5504D86E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Auf den Bergen hier liegt schon</w:t>
      </w:r>
    </w:p>
    <w:p w14:paraId="35EFD48B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Schnee! In Tal dagegen regnet es</w:t>
      </w:r>
    </w:p>
    <w:p w14:paraId="4CB9B781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u. so ist hier ein furchtbarer Dreck.</w:t>
      </w:r>
    </w:p>
    <w:p w14:paraId="0BC1B5FE" w14:textId="761590C5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Deshalb werden wir bis spät abends</w:t>
      </w:r>
    </w:p>
    <w:p w14:paraId="216F9ADB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unser Zeug putzen müssen u. so</w:t>
      </w:r>
    </w:p>
    <w:p w14:paraId="51948545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werde ich voraussichtlich wenig oder</w:t>
      </w:r>
    </w:p>
    <w:p w14:paraId="49C98D5F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lastRenderedPageBreak/>
        <w:t xml:space="preserve">kaum zum Schreiben kommen. </w:t>
      </w:r>
    </w:p>
    <w:p w14:paraId="54413F2A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Höchstens nächsten Sonntag. Und auch</w:t>
      </w:r>
    </w:p>
    <w:p w14:paraId="66211D4D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da ist es in Frage gestellt. Auf jeden</w:t>
      </w:r>
    </w:p>
    <w:p w14:paraId="1F6DF428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 xml:space="preserve">Fall werden es harte 2 Monate. </w:t>
      </w:r>
      <w:proofErr w:type="spellStart"/>
      <w:r w:rsidRPr="00590D14">
        <w:rPr>
          <w:sz w:val="22"/>
        </w:rPr>
        <w:t>Hoffent</w:t>
      </w:r>
      <w:proofErr w:type="spellEnd"/>
      <w:r w:rsidRPr="00590D14">
        <w:rPr>
          <w:sz w:val="22"/>
        </w:rPr>
        <w:t>-</w:t>
      </w:r>
    </w:p>
    <w:p w14:paraId="583C6C8F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90D14">
        <w:rPr>
          <w:sz w:val="22"/>
        </w:rPr>
        <w:t>lich</w:t>
      </w:r>
      <w:proofErr w:type="spellEnd"/>
      <w:r w:rsidRPr="00590D14">
        <w:rPr>
          <w:sz w:val="22"/>
        </w:rPr>
        <w:t xml:space="preserve"> halte ich durch.</w:t>
      </w:r>
    </w:p>
    <w:p w14:paraId="211D9579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Nun wenn Ihr noch was wissen</w:t>
      </w:r>
    </w:p>
    <w:p w14:paraId="06FC0F8A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wollt über Frankreich oder hier, dürft ihr</w:t>
      </w:r>
    </w:p>
    <w:p w14:paraId="0EECC6AD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bloß schreiben. Ich weiß jetzt nichts</w:t>
      </w:r>
    </w:p>
    <w:p w14:paraId="2C8E8E66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mehr, denn wenn man das alles</w:t>
      </w:r>
    </w:p>
    <w:p w14:paraId="73F9B7B1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selbst mit macht, kommt einem</w:t>
      </w:r>
    </w:p>
    <w:p w14:paraId="4E08FCEF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 xml:space="preserve">alles selbstverständlich vor. </w:t>
      </w:r>
    </w:p>
    <w:p w14:paraId="49DC2B93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590D14">
        <w:rPr>
          <w:sz w:val="22"/>
        </w:rPr>
        <w:t>Freue</w:t>
      </w:r>
      <w:proofErr w:type="gramEnd"/>
      <w:r w:rsidRPr="00590D14">
        <w:rPr>
          <w:sz w:val="22"/>
        </w:rPr>
        <w:t xml:space="preserve"> mich schon auf Post von</w:t>
      </w:r>
    </w:p>
    <w:p w14:paraId="1E807C92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Euch allen.</w:t>
      </w:r>
    </w:p>
    <w:p w14:paraId="4237C288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Die herzlichsten Grüße</w:t>
      </w:r>
    </w:p>
    <w:p w14:paraId="702EBEE9" w14:textId="77777777" w:rsidR="00590D14" w:rsidRPr="00590D14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Euer dankbarer</w:t>
      </w:r>
    </w:p>
    <w:p w14:paraId="6DBA52F9" w14:textId="366A053A" w:rsidR="005B0E1F" w:rsidRDefault="00590D14" w:rsidP="00B33870">
      <w:pPr>
        <w:spacing w:before="120" w:after="0" w:line="240" w:lineRule="auto"/>
        <w:contextualSpacing/>
        <w:rPr>
          <w:sz w:val="22"/>
        </w:rPr>
      </w:pPr>
      <w:r w:rsidRPr="00590D14">
        <w:rPr>
          <w:sz w:val="22"/>
        </w:rPr>
        <w:t>Hanserl.</w:t>
      </w:r>
    </w:p>
    <w:p w14:paraId="1C5741C3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61C7EA66" w14:textId="71F61E2D" w:rsidR="00DA5C20" w:rsidRPr="00DA5C20" w:rsidRDefault="00DA5C2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DA5C20">
        <w:rPr>
          <w:b/>
          <w:bCs/>
          <w:sz w:val="22"/>
        </w:rPr>
        <w:t>1942-11-11_1</w:t>
      </w:r>
      <w:r w:rsidR="002375F7">
        <w:rPr>
          <w:b/>
          <w:bCs/>
          <w:sz w:val="22"/>
        </w:rPr>
        <w:t>_k</w:t>
      </w:r>
    </w:p>
    <w:p w14:paraId="320AAB52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Admont 11.XI.42.</w:t>
      </w:r>
    </w:p>
    <w:p w14:paraId="5E5B342A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Liebe Mutter u. Geschwister!</w:t>
      </w:r>
    </w:p>
    <w:p w14:paraId="6BED251E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Heute wollte ich Euch einen</w:t>
      </w:r>
    </w:p>
    <w:p w14:paraId="03B5E564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längeren Brief schreiben, aber wir</w:t>
      </w:r>
    </w:p>
    <w:p w14:paraId="742DD99C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gehen am Abend ins </w:t>
      </w:r>
      <w:proofErr w:type="spellStart"/>
      <w:r w:rsidRPr="00DA5C20">
        <w:rPr>
          <w:sz w:val="22"/>
        </w:rPr>
        <w:t>Variete</w:t>
      </w:r>
      <w:proofErr w:type="spellEnd"/>
      <w:r w:rsidRPr="00DA5C20">
        <w:rPr>
          <w:sz w:val="22"/>
        </w:rPr>
        <w:t>.</w:t>
      </w:r>
    </w:p>
    <w:p w14:paraId="1E021CED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Bis jetzt habe ich noch keine</w:t>
      </w:r>
    </w:p>
    <w:p w14:paraId="521C6F43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Post von Euch. </w:t>
      </w:r>
      <w:proofErr w:type="gramStart"/>
      <w:r w:rsidRPr="00DA5C20">
        <w:rPr>
          <w:sz w:val="22"/>
        </w:rPr>
        <w:t>Kann</w:t>
      </w:r>
      <w:proofErr w:type="gramEnd"/>
      <w:r w:rsidRPr="00DA5C20">
        <w:rPr>
          <w:sz w:val="22"/>
        </w:rPr>
        <w:t xml:space="preserve"> aber auch noch</w:t>
      </w:r>
    </w:p>
    <w:p w14:paraId="27E53BE7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nicht da sein. </w:t>
      </w:r>
      <w:proofErr w:type="gramStart"/>
      <w:r w:rsidRPr="00DA5C20">
        <w:rPr>
          <w:sz w:val="22"/>
        </w:rPr>
        <w:t>Bin</w:t>
      </w:r>
      <w:proofErr w:type="gramEnd"/>
      <w:r w:rsidRPr="00DA5C20">
        <w:rPr>
          <w:sz w:val="22"/>
        </w:rPr>
        <w:t xml:space="preserve"> schon </w:t>
      </w:r>
      <w:proofErr w:type="spellStart"/>
      <w:r w:rsidRPr="00DA5C20">
        <w:rPr>
          <w:sz w:val="22"/>
        </w:rPr>
        <w:t>neugie</w:t>
      </w:r>
      <w:proofErr w:type="spellEnd"/>
      <w:r w:rsidRPr="00DA5C20">
        <w:rPr>
          <w:sz w:val="22"/>
        </w:rPr>
        <w:t>-</w:t>
      </w:r>
    </w:p>
    <w:p w14:paraId="2037C93D" w14:textId="723BD3D5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DA5C20">
        <w:rPr>
          <w:sz w:val="22"/>
        </w:rPr>
        <w:t>rig</w:t>
      </w:r>
      <w:proofErr w:type="spellEnd"/>
      <w:r w:rsidRPr="00DA5C20">
        <w:rPr>
          <w:sz w:val="22"/>
        </w:rPr>
        <w:t xml:space="preserve">, wie es in </w:t>
      </w:r>
      <w:r w:rsidR="000F00FD" w:rsidRPr="00DA5C20">
        <w:rPr>
          <w:sz w:val="22"/>
        </w:rPr>
        <w:t>Abensberg</w:t>
      </w:r>
      <w:r w:rsidRPr="00DA5C20">
        <w:rPr>
          <w:sz w:val="22"/>
        </w:rPr>
        <w:t xml:space="preserve"> zuging.</w:t>
      </w:r>
    </w:p>
    <w:p w14:paraId="172FE51B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Ihr hörtet ja, daß deutsche Truppen</w:t>
      </w:r>
    </w:p>
    <w:p w14:paraId="2374FC46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ins unbesetzte Frankreich </w:t>
      </w:r>
      <w:proofErr w:type="spellStart"/>
      <w:r w:rsidRPr="00DA5C20">
        <w:rPr>
          <w:sz w:val="22"/>
        </w:rPr>
        <w:t>mar</w:t>
      </w:r>
      <w:proofErr w:type="spellEnd"/>
      <w:r w:rsidRPr="00DA5C20">
        <w:rPr>
          <w:sz w:val="22"/>
        </w:rPr>
        <w:t>-</w:t>
      </w:r>
    </w:p>
    <w:p w14:paraId="59FEDD7F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schierten. Da wäre ich sicher auch</w:t>
      </w:r>
    </w:p>
    <w:p w14:paraId="218449B3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dabei gewesen! Wenn nicht!!!!!</w:t>
      </w:r>
    </w:p>
    <w:p w14:paraId="6B0C1577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Das Essen ist hier gut u. viel</w:t>
      </w:r>
    </w:p>
    <w:p w14:paraId="49A07456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(gegenüber Frankreich) aber </w:t>
      </w:r>
      <w:proofErr w:type="gramStart"/>
      <w:r w:rsidRPr="00DA5C20">
        <w:rPr>
          <w:sz w:val="22"/>
        </w:rPr>
        <w:t>Abends</w:t>
      </w:r>
      <w:proofErr w:type="gramEnd"/>
    </w:p>
    <w:p w14:paraId="2B9BD5B2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wenn die andern Brotzeit machen</w:t>
      </w:r>
    </w:p>
    <w:p w14:paraId="1461C7F6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DA5C20">
        <w:rPr>
          <w:sz w:val="22"/>
        </w:rPr>
        <w:t>hab</w:t>
      </w:r>
      <w:proofErr w:type="gramEnd"/>
      <w:r w:rsidRPr="00DA5C20">
        <w:rPr>
          <w:sz w:val="22"/>
        </w:rPr>
        <w:t xml:space="preserve"> ich auch noch Hunger. Besonders</w:t>
      </w:r>
    </w:p>
    <w:p w14:paraId="0640E7FC" w14:textId="60ECC690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proofErr w:type="spellStart"/>
      <w:r w:rsidRPr="00DA5C20">
        <w:rPr>
          <w:sz w:val="22"/>
        </w:rPr>
        <w:t>Buddi</w:t>
      </w:r>
      <w:proofErr w:type="spellEnd"/>
      <w:r>
        <w:rPr>
          <w:sz w:val="22"/>
        </w:rPr>
        <w:t>“</w:t>
      </w:r>
      <w:r w:rsidRPr="00DA5C20">
        <w:rPr>
          <w:sz w:val="22"/>
        </w:rPr>
        <w:t xml:space="preserve"> u. Barras ist wenig. Auch</w:t>
      </w:r>
    </w:p>
    <w:p w14:paraId="03106A32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Marmelade u. Äpfel.</w:t>
      </w:r>
    </w:p>
    <w:p w14:paraId="27C6A3C2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Bis jetzt ist der Dienst</w:t>
      </w:r>
    </w:p>
    <w:p w14:paraId="7CEFBC42" w14:textId="0A8507AC" w:rsid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annehmbar, bloß der Dreck!!</w:t>
      </w:r>
    </w:p>
    <w:p w14:paraId="2C00D9F1" w14:textId="58D81D86" w:rsidR="00DA5C20" w:rsidRPr="00DA5C20" w:rsidRDefault="00DA5C2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DA5C20">
        <w:rPr>
          <w:b/>
          <w:bCs/>
          <w:sz w:val="22"/>
        </w:rPr>
        <w:t>1942-11-11_2</w:t>
      </w:r>
    </w:p>
    <w:p w14:paraId="264A0FC9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Für Heute herzliche,</w:t>
      </w:r>
    </w:p>
    <w:p w14:paraId="024C4D24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eilige Grüße</w:t>
      </w:r>
    </w:p>
    <w:p w14:paraId="75F1745E" w14:textId="5A829873" w:rsid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Euer Hans.</w:t>
      </w:r>
    </w:p>
    <w:p w14:paraId="5F1F5FF9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040ADAC5" w14:textId="5CCA9399" w:rsidR="00DA5C20" w:rsidRPr="00CC6C26" w:rsidRDefault="00DA5C2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CC6C26">
        <w:rPr>
          <w:b/>
          <w:bCs/>
          <w:sz w:val="22"/>
        </w:rPr>
        <w:t>1942-11-29_1</w:t>
      </w:r>
    </w:p>
    <w:p w14:paraId="5A767BDE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Admont 29.XI.42.</w:t>
      </w:r>
    </w:p>
    <w:p w14:paraId="0E7AC76C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Liebe Mutter! </w:t>
      </w:r>
    </w:p>
    <w:p w14:paraId="1741308F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Gestern erhielt ich Deinen lieben,</w:t>
      </w:r>
    </w:p>
    <w:p w14:paraId="3AF0ABE0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langen Sonntagsbrief. Am Donnerstag schon</w:t>
      </w:r>
    </w:p>
    <w:p w14:paraId="3DFE869E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erhielt ich das Paket mit Wäsche. Ich danke</w:t>
      </w:r>
    </w:p>
    <w:p w14:paraId="687F37DC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herzlich für das Essen u. für die Arbeit, die Du</w:t>
      </w:r>
    </w:p>
    <w:p w14:paraId="738ED24E" w14:textId="1A52C760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mit der Wäsche hattest. Der Kuchen, der </w:t>
      </w:r>
      <w:r w:rsidR="00C37962">
        <w:rPr>
          <w:sz w:val="22"/>
        </w:rPr>
        <w:t>„</w:t>
      </w:r>
      <w:r w:rsidRPr="00DA5C20">
        <w:rPr>
          <w:sz w:val="22"/>
        </w:rPr>
        <w:t>bloß</w:t>
      </w:r>
      <w:r w:rsidR="00C37962">
        <w:rPr>
          <w:sz w:val="22"/>
        </w:rPr>
        <w:t>“</w:t>
      </w:r>
    </w:p>
    <w:p w14:paraId="4926DCF1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ein </w:t>
      </w:r>
      <w:proofErr w:type="spellStart"/>
      <w:r w:rsidRPr="00DA5C20">
        <w:rPr>
          <w:sz w:val="22"/>
        </w:rPr>
        <w:t>Hefenteig</w:t>
      </w:r>
      <w:proofErr w:type="spellEnd"/>
      <w:r w:rsidRPr="00DA5C20">
        <w:rPr>
          <w:sz w:val="22"/>
        </w:rPr>
        <w:t xml:space="preserve"> war, schmeckte vorzüglich.</w:t>
      </w:r>
    </w:p>
    <w:p w14:paraId="72F6E4E3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lastRenderedPageBreak/>
        <w:t>Heute schickte ich meine ganze Wäsche ab,</w:t>
      </w:r>
    </w:p>
    <w:p w14:paraId="04B7C26B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weil die andere so schnell kam. Das ist so</w:t>
      </w:r>
    </w:p>
    <w:p w14:paraId="18AA305B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ein erhebendes Gefühl, wenn man mal wieder</w:t>
      </w:r>
    </w:p>
    <w:p w14:paraId="540DD059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frische Wäsche anziehen kann. </w:t>
      </w:r>
    </w:p>
    <w:p w14:paraId="30FED680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Luises Brief mit der </w:t>
      </w:r>
      <w:proofErr w:type="spellStart"/>
      <w:r w:rsidRPr="00DA5C20">
        <w:rPr>
          <w:sz w:val="22"/>
        </w:rPr>
        <w:t>Schloßmühle</w:t>
      </w:r>
      <w:proofErr w:type="spellEnd"/>
      <w:r w:rsidRPr="00DA5C20">
        <w:rPr>
          <w:sz w:val="22"/>
        </w:rPr>
        <w:t xml:space="preserve"> erhielt</w:t>
      </w:r>
    </w:p>
    <w:p w14:paraId="3B77C31E" w14:textId="07399575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ich auch. Auch </w:t>
      </w:r>
      <w:r w:rsidR="00C37962">
        <w:rPr>
          <w:sz w:val="22"/>
        </w:rPr>
        <w:t>a</w:t>
      </w:r>
      <w:r w:rsidRPr="00DA5C20">
        <w:rPr>
          <w:sz w:val="22"/>
        </w:rPr>
        <w:t>lle Briefe von Frankreich,</w:t>
      </w:r>
    </w:p>
    <w:p w14:paraId="7C852ED6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ein Paket u. Brief von Schorsch auch. Bloß</w:t>
      </w:r>
    </w:p>
    <w:p w14:paraId="1C62B8E3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Pakete mit Marken von Euch nach Fr. geschickt,</w:t>
      </w:r>
    </w:p>
    <w:p w14:paraId="125B9ABC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bekam ich nicht.</w:t>
      </w:r>
    </w:p>
    <w:p w14:paraId="5F4BCF99" w14:textId="472768D1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Wir bleiben </w:t>
      </w:r>
      <w:r w:rsidRPr="00DA5C20">
        <w:rPr>
          <w:sz w:val="22"/>
          <w:u w:val="single"/>
        </w:rPr>
        <w:t>sicher hier</w:t>
      </w:r>
      <w:r w:rsidRPr="00DA5C20">
        <w:rPr>
          <w:sz w:val="22"/>
        </w:rPr>
        <w:t xml:space="preserve">! Gestern </w:t>
      </w:r>
      <w:proofErr w:type="spellStart"/>
      <w:r w:rsidRPr="00DA5C20">
        <w:rPr>
          <w:sz w:val="22"/>
        </w:rPr>
        <w:t>faßte</w:t>
      </w:r>
      <w:r w:rsidR="00C37962">
        <w:rPr>
          <w:sz w:val="22"/>
        </w:rPr>
        <w:t>n</w:t>
      </w:r>
      <w:proofErr w:type="spellEnd"/>
    </w:p>
    <w:p w14:paraId="7A680E59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wir unsere </w:t>
      </w:r>
      <w:proofErr w:type="spellStart"/>
      <w:r w:rsidRPr="00DA5C20">
        <w:rPr>
          <w:sz w:val="22"/>
        </w:rPr>
        <w:t>Skie</w:t>
      </w:r>
      <w:proofErr w:type="spellEnd"/>
      <w:r w:rsidRPr="00DA5C20">
        <w:rPr>
          <w:sz w:val="22"/>
        </w:rPr>
        <w:t xml:space="preserve">. </w:t>
      </w:r>
      <w:r w:rsidRPr="00DA5C20">
        <w:rPr>
          <w:sz w:val="22"/>
          <w:u w:val="single"/>
        </w:rPr>
        <w:t>Jeder</w:t>
      </w:r>
      <w:r w:rsidRPr="00DA5C20">
        <w:rPr>
          <w:sz w:val="22"/>
        </w:rPr>
        <w:t xml:space="preserve"> ein Paar. Nach Weih-</w:t>
      </w:r>
    </w:p>
    <w:p w14:paraId="04FB7082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nachten kommen wir auf eine Hütte!!</w:t>
      </w:r>
    </w:p>
    <w:p w14:paraId="3D17EE96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Einen großen Verlust hatte ich auf </w:t>
      </w:r>
      <w:proofErr w:type="spellStart"/>
      <w:r w:rsidRPr="00DA5C20">
        <w:rPr>
          <w:sz w:val="22"/>
        </w:rPr>
        <w:t>un</w:t>
      </w:r>
      <w:proofErr w:type="spellEnd"/>
      <w:r w:rsidRPr="00DA5C20">
        <w:rPr>
          <w:sz w:val="22"/>
        </w:rPr>
        <w:t>-</w:t>
      </w:r>
    </w:p>
    <w:p w14:paraId="5A28D5A5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DA5C20">
        <w:rPr>
          <w:sz w:val="22"/>
        </w:rPr>
        <w:t>serem</w:t>
      </w:r>
      <w:proofErr w:type="spellEnd"/>
      <w:r w:rsidRPr="00DA5C20">
        <w:rPr>
          <w:sz w:val="22"/>
        </w:rPr>
        <w:t xml:space="preserve"> letzten Marsch. Mein Taschenmesser.</w:t>
      </w:r>
    </w:p>
    <w:p w14:paraId="6B98FD05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Nun würde ich um eins bitten, wenn Ihr</w:t>
      </w:r>
    </w:p>
    <w:p w14:paraId="672FA01A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eines übrig habt. </w:t>
      </w:r>
    </w:p>
    <w:p w14:paraId="291DE5E1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Es grüßt Euch alle herzlichst</w:t>
      </w:r>
    </w:p>
    <w:p w14:paraId="7B08B9CF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Euer Hanserl</w:t>
      </w:r>
    </w:p>
    <w:p w14:paraId="18CD2892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Das Paket mit den Äpfeln u.</w:t>
      </w:r>
    </w:p>
    <w:p w14:paraId="119A31F3" w14:textId="77777777" w:rsidR="00DA5C20" w:rsidRP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 xml:space="preserve">Birnen </w:t>
      </w:r>
      <w:proofErr w:type="gramStart"/>
      <w:r w:rsidRPr="00DA5C20">
        <w:rPr>
          <w:sz w:val="22"/>
        </w:rPr>
        <w:t>hab</w:t>
      </w:r>
      <w:proofErr w:type="gramEnd"/>
      <w:r w:rsidRPr="00DA5C20">
        <w:rPr>
          <w:sz w:val="22"/>
        </w:rPr>
        <w:t xml:space="preserve"> ich unversehrt</w:t>
      </w:r>
    </w:p>
    <w:p w14:paraId="628D2EF2" w14:textId="51B1B862" w:rsidR="00DA5C20" w:rsidRDefault="00DA5C20" w:rsidP="00B33870">
      <w:pPr>
        <w:spacing w:before="120" w:after="0" w:line="240" w:lineRule="auto"/>
        <w:contextualSpacing/>
        <w:rPr>
          <w:sz w:val="22"/>
        </w:rPr>
      </w:pPr>
      <w:r w:rsidRPr="00DA5C20">
        <w:rPr>
          <w:sz w:val="22"/>
        </w:rPr>
        <w:t>erhalten.</w:t>
      </w:r>
    </w:p>
    <w:p w14:paraId="29FB7B25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31C3040C" w14:textId="596A8FAD" w:rsidR="00CC6C26" w:rsidRPr="00CC6C26" w:rsidRDefault="00CC6C26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CC6C26">
        <w:rPr>
          <w:b/>
          <w:bCs/>
          <w:sz w:val="22"/>
        </w:rPr>
        <w:t>1942-12-02_1</w:t>
      </w:r>
      <w:r w:rsidR="002375F7">
        <w:rPr>
          <w:b/>
          <w:bCs/>
          <w:sz w:val="22"/>
        </w:rPr>
        <w:t>_k</w:t>
      </w:r>
    </w:p>
    <w:p w14:paraId="608D0BA7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Admont 2.XII.42.</w:t>
      </w:r>
    </w:p>
    <w:p w14:paraId="1E04F025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Liebe Alies!</w:t>
      </w:r>
    </w:p>
    <w:p w14:paraId="3E7D7330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Gestern Abend holte ich Dein</w:t>
      </w:r>
    </w:p>
    <w:p w14:paraId="6DB8D7AB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liebes Paket ab. Heute jedoch hatte ich</w:t>
      </w:r>
    </w:p>
    <w:p w14:paraId="6736B627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erst Zeit zur genaueren Durchsicht.</w:t>
      </w:r>
    </w:p>
    <w:p w14:paraId="38F6D9E6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Weitaus am besten schmeckt mir</w:t>
      </w:r>
    </w:p>
    <w:p w14:paraId="71121D53" w14:textId="469ECFDE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 xml:space="preserve">Dein </w:t>
      </w:r>
      <w:r>
        <w:rPr>
          <w:sz w:val="22"/>
        </w:rPr>
        <w:t>„</w:t>
      </w:r>
      <w:r w:rsidRPr="00CC6C26">
        <w:rPr>
          <w:sz w:val="22"/>
        </w:rPr>
        <w:t>Arschbacken</w:t>
      </w:r>
      <w:r>
        <w:rPr>
          <w:sz w:val="22"/>
        </w:rPr>
        <w:t>“</w:t>
      </w:r>
      <w:r w:rsidRPr="00CC6C26">
        <w:rPr>
          <w:sz w:val="22"/>
        </w:rPr>
        <w:t xml:space="preserve">. </w:t>
      </w:r>
      <w:r>
        <w:rPr>
          <w:sz w:val="22"/>
        </w:rPr>
        <w:t>„</w:t>
      </w:r>
      <w:proofErr w:type="spellStart"/>
      <w:r w:rsidRPr="00CC6C26">
        <w:rPr>
          <w:sz w:val="22"/>
        </w:rPr>
        <w:t>Mmmm</w:t>
      </w:r>
      <w:proofErr w:type="spellEnd"/>
      <w:r w:rsidRPr="00CC6C26">
        <w:rPr>
          <w:sz w:val="22"/>
        </w:rPr>
        <w:t>...</w:t>
      </w:r>
      <w:r>
        <w:rPr>
          <w:sz w:val="22"/>
        </w:rPr>
        <w:t>“</w:t>
      </w:r>
    </w:p>
    <w:p w14:paraId="5EFBF203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 xml:space="preserve">ein feines Bröckchen! Ganz </w:t>
      </w:r>
      <w:proofErr w:type="spellStart"/>
      <w:r w:rsidRPr="00CC6C26">
        <w:rPr>
          <w:sz w:val="22"/>
        </w:rPr>
        <w:t>vorzüg</w:t>
      </w:r>
      <w:proofErr w:type="spellEnd"/>
      <w:r w:rsidRPr="00CC6C26">
        <w:rPr>
          <w:sz w:val="22"/>
        </w:rPr>
        <w:t>-</w:t>
      </w:r>
    </w:p>
    <w:p w14:paraId="0280367C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CC6C26">
        <w:rPr>
          <w:sz w:val="22"/>
        </w:rPr>
        <w:t>lich</w:t>
      </w:r>
      <w:proofErr w:type="spellEnd"/>
      <w:r w:rsidRPr="00CC6C26">
        <w:rPr>
          <w:sz w:val="22"/>
        </w:rPr>
        <w:t>! Auch für den Speck, die Butter</w:t>
      </w:r>
    </w:p>
    <w:p w14:paraId="0BB6DAEA" w14:textId="3A31F240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 xml:space="preserve">u. bes. für </w:t>
      </w:r>
      <w:r>
        <w:rPr>
          <w:sz w:val="22"/>
        </w:rPr>
        <w:t>d</w:t>
      </w:r>
      <w:r w:rsidRPr="00CC6C26">
        <w:rPr>
          <w:sz w:val="22"/>
        </w:rPr>
        <w:t>ie Äpfel besten Dank.</w:t>
      </w:r>
    </w:p>
    <w:p w14:paraId="00F8E867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 xml:space="preserve">Zum Schreiben </w:t>
      </w:r>
      <w:proofErr w:type="gramStart"/>
      <w:r w:rsidRPr="00CC6C26">
        <w:rPr>
          <w:sz w:val="22"/>
        </w:rPr>
        <w:t>hab</w:t>
      </w:r>
      <w:proofErr w:type="gramEnd"/>
      <w:r w:rsidRPr="00CC6C26">
        <w:rPr>
          <w:sz w:val="22"/>
        </w:rPr>
        <w:t xml:space="preserve"> ich wenig Zeit.</w:t>
      </w:r>
    </w:p>
    <w:p w14:paraId="67F87406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Jeden Tag ist abends was anderes los.</w:t>
      </w:r>
    </w:p>
    <w:p w14:paraId="4187F91A" w14:textId="151CE094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 xml:space="preserve">Gestern </w:t>
      </w:r>
      <w:proofErr w:type="spellStart"/>
      <w:r w:rsidRPr="00CC6C26">
        <w:rPr>
          <w:sz w:val="22"/>
        </w:rPr>
        <w:t>Spintapell</w:t>
      </w:r>
      <w:proofErr w:type="spellEnd"/>
      <w:r w:rsidRPr="00CC6C26">
        <w:rPr>
          <w:sz w:val="22"/>
        </w:rPr>
        <w:t xml:space="preserve">, heute </w:t>
      </w:r>
      <w:proofErr w:type="spellStart"/>
      <w:r w:rsidRPr="00CC6C26">
        <w:rPr>
          <w:sz w:val="22"/>
        </w:rPr>
        <w:t>Variete</w:t>
      </w:r>
      <w:proofErr w:type="spellEnd"/>
      <w:r w:rsidRPr="00CC6C26">
        <w:rPr>
          <w:sz w:val="22"/>
        </w:rPr>
        <w:t>,</w:t>
      </w:r>
    </w:p>
    <w:p w14:paraId="186C4093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morgen ist Marsch mit übernachten</w:t>
      </w:r>
    </w:p>
    <w:p w14:paraId="0BF610FC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im Zelt, worauf wir schon gewaltig</w:t>
      </w:r>
    </w:p>
    <w:p w14:paraId="79F65541" w14:textId="6D2001BF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CC6C26">
        <w:rPr>
          <w:sz w:val="22"/>
        </w:rPr>
        <w:t>Schieß</w:t>
      </w:r>
      <w:r>
        <w:rPr>
          <w:sz w:val="22"/>
        </w:rPr>
        <w:t>“</w:t>
      </w:r>
      <w:r w:rsidRPr="00CC6C26">
        <w:rPr>
          <w:sz w:val="22"/>
        </w:rPr>
        <w:t xml:space="preserve"> haben bei dieser Kälte.</w:t>
      </w:r>
    </w:p>
    <w:p w14:paraId="7A31AA47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Bis jetzt machte mir Kälte noch nichts.</w:t>
      </w:r>
    </w:p>
    <w:p w14:paraId="5E5E55CF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 xml:space="preserve">Bloß </w:t>
      </w:r>
      <w:proofErr w:type="gramStart"/>
      <w:r w:rsidRPr="00CC6C26">
        <w:rPr>
          <w:sz w:val="22"/>
        </w:rPr>
        <w:t>hab</w:t>
      </w:r>
      <w:proofErr w:type="gramEnd"/>
      <w:r w:rsidRPr="00CC6C26">
        <w:rPr>
          <w:sz w:val="22"/>
        </w:rPr>
        <w:t xml:space="preserve"> ich den ganzen Tag Füße wie</w:t>
      </w:r>
    </w:p>
    <w:p w14:paraId="640ED551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 xml:space="preserve">Eiszapfen. </w:t>
      </w:r>
      <w:proofErr w:type="gramStart"/>
      <w:r w:rsidRPr="00CC6C26">
        <w:rPr>
          <w:sz w:val="22"/>
        </w:rPr>
        <w:t>Werde</w:t>
      </w:r>
      <w:proofErr w:type="gramEnd"/>
      <w:r w:rsidRPr="00CC6C26">
        <w:rPr>
          <w:sz w:val="22"/>
        </w:rPr>
        <w:t xml:space="preserve"> mich aber hoffentlich</w:t>
      </w:r>
    </w:p>
    <w:p w14:paraId="281A6C94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auch an das gewöhnen. - Mit unserm</w:t>
      </w:r>
    </w:p>
    <w:p w14:paraId="18C42FAD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Hierbleiben ist sicher zu rechnen.</w:t>
      </w:r>
    </w:p>
    <w:p w14:paraId="3965C562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Nochmals besten Dank für die gute,</w:t>
      </w:r>
    </w:p>
    <w:p w14:paraId="105209A9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fette Schweinshaxe u. sei vielmals</w:t>
      </w:r>
    </w:p>
    <w:p w14:paraId="36494FB1" w14:textId="77777777" w:rsidR="00CC6C26" w:rsidRP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gegrüßt von Deinem Bruder</w:t>
      </w:r>
    </w:p>
    <w:p w14:paraId="4B0CC7F1" w14:textId="2FAFF15D" w:rsidR="00CC6C26" w:rsidRDefault="00CC6C26" w:rsidP="00B33870">
      <w:pPr>
        <w:spacing w:before="120" w:after="0" w:line="240" w:lineRule="auto"/>
        <w:contextualSpacing/>
        <w:rPr>
          <w:sz w:val="22"/>
        </w:rPr>
      </w:pPr>
      <w:r w:rsidRPr="00CC6C26">
        <w:rPr>
          <w:sz w:val="22"/>
        </w:rPr>
        <w:t>Hans.</w:t>
      </w:r>
    </w:p>
    <w:p w14:paraId="0BCB5C19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13833479" w14:textId="155FFEDC" w:rsidR="00DA5C20" w:rsidRPr="00CC6C26" w:rsidRDefault="00CC6C26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CC6C26">
        <w:rPr>
          <w:b/>
          <w:bCs/>
          <w:sz w:val="22"/>
        </w:rPr>
        <w:t>1942-12-03_1</w:t>
      </w:r>
      <w:r w:rsidR="002375F7">
        <w:rPr>
          <w:b/>
          <w:bCs/>
          <w:sz w:val="22"/>
        </w:rPr>
        <w:t>_k</w:t>
      </w:r>
    </w:p>
    <w:p w14:paraId="5D95DAA6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Admont 3.XII.42.</w:t>
      </w:r>
    </w:p>
    <w:p w14:paraId="58F1ECBE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Liebe Mutter u. Luis!</w:t>
      </w:r>
    </w:p>
    <w:p w14:paraId="54141814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Heute erhielt ich Eure beiden Briefe,</w:t>
      </w:r>
    </w:p>
    <w:p w14:paraId="21EC960D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lastRenderedPageBreak/>
        <w:t>wofür ich bestens danke. Als Platzanweiserin</w:t>
      </w:r>
    </w:p>
    <w:p w14:paraId="0C4541F3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 xml:space="preserve">wird </w:t>
      </w:r>
      <w:proofErr w:type="spellStart"/>
      <w:r w:rsidRPr="00505FE0">
        <w:rPr>
          <w:sz w:val="22"/>
        </w:rPr>
        <w:t>s'Kind</w:t>
      </w:r>
      <w:proofErr w:type="spellEnd"/>
      <w:r w:rsidRPr="00505FE0">
        <w:rPr>
          <w:sz w:val="22"/>
        </w:rPr>
        <w:t xml:space="preserve"> </w:t>
      </w:r>
      <w:proofErr w:type="spellStart"/>
      <w:r w:rsidRPr="00505FE0">
        <w:rPr>
          <w:sz w:val="22"/>
        </w:rPr>
        <w:t>schwanzln</w:t>
      </w:r>
      <w:proofErr w:type="spellEnd"/>
      <w:r w:rsidRPr="00505FE0">
        <w:rPr>
          <w:sz w:val="22"/>
        </w:rPr>
        <w:t xml:space="preserve"> mit dem Taftkleid!</w:t>
      </w:r>
    </w:p>
    <w:p w14:paraId="57FFB6DB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Da bräuchtest Du schon meine Überraschung!</w:t>
      </w:r>
    </w:p>
    <w:p w14:paraId="0816D684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NB möchte ich neben dem fetten Bürgermeister</w:t>
      </w:r>
    </w:p>
    <w:p w14:paraId="6F302918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nicht als Toter sitzen! Lieber ein schlankes</w:t>
      </w:r>
    </w:p>
    <w:p w14:paraId="25A55ED4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 xml:space="preserve">Mädchen!! Nun zu Mutters Brief. Das fette </w:t>
      </w:r>
      <w:proofErr w:type="spellStart"/>
      <w:r w:rsidRPr="00505FE0">
        <w:rPr>
          <w:sz w:val="22"/>
        </w:rPr>
        <w:t>Schwei</w:t>
      </w:r>
      <w:proofErr w:type="spellEnd"/>
      <w:r w:rsidRPr="00505FE0">
        <w:rPr>
          <w:sz w:val="22"/>
        </w:rPr>
        <w:t>-</w:t>
      </w:r>
    </w:p>
    <w:p w14:paraId="5433AE13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05FE0">
        <w:rPr>
          <w:sz w:val="22"/>
        </w:rPr>
        <w:t>ners</w:t>
      </w:r>
      <w:proofErr w:type="spellEnd"/>
      <w:r w:rsidRPr="00505FE0">
        <w:rPr>
          <w:sz w:val="22"/>
        </w:rPr>
        <w:t xml:space="preserve"> war prima. So was mag ich schon mal</w:t>
      </w:r>
    </w:p>
    <w:p w14:paraId="5DA9FE8B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 xml:space="preserve">wieder, </w:t>
      </w:r>
      <w:proofErr w:type="spellStart"/>
      <w:r w:rsidRPr="00505FE0">
        <w:rPr>
          <w:sz w:val="22"/>
        </w:rPr>
        <w:t>wenns</w:t>
      </w:r>
      <w:proofErr w:type="spellEnd"/>
      <w:r w:rsidRPr="00505FE0">
        <w:rPr>
          <w:sz w:val="22"/>
        </w:rPr>
        <w:t xml:space="preserve"> Euch zu fett ist. Der Speck ist noch</w:t>
      </w:r>
    </w:p>
    <w:p w14:paraId="5D970D0F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 xml:space="preserve">Reserve. Heute bekam ich auch Eure zwei </w:t>
      </w:r>
      <w:proofErr w:type="spellStart"/>
      <w:r w:rsidRPr="00505FE0">
        <w:rPr>
          <w:sz w:val="22"/>
        </w:rPr>
        <w:t>Pa</w:t>
      </w:r>
      <w:proofErr w:type="spellEnd"/>
      <w:r w:rsidRPr="00505FE0">
        <w:rPr>
          <w:sz w:val="22"/>
        </w:rPr>
        <w:t>-</w:t>
      </w:r>
    </w:p>
    <w:p w14:paraId="06DCEE3E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05FE0">
        <w:rPr>
          <w:sz w:val="22"/>
        </w:rPr>
        <w:t>kete</w:t>
      </w:r>
      <w:proofErr w:type="spellEnd"/>
      <w:r w:rsidRPr="00505FE0">
        <w:rPr>
          <w:sz w:val="22"/>
        </w:rPr>
        <w:t xml:space="preserve"> von Frankreich u. eine einzelne Büchse.</w:t>
      </w:r>
    </w:p>
    <w:p w14:paraId="64AC6250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505FE0">
        <w:rPr>
          <w:sz w:val="22"/>
        </w:rPr>
        <w:t>Hab's</w:t>
      </w:r>
      <w:proofErr w:type="gramEnd"/>
      <w:r w:rsidRPr="00505FE0">
        <w:rPr>
          <w:sz w:val="22"/>
        </w:rPr>
        <w:t xml:space="preserve"> aber noch nicht geöffnet. Neuigkeiten</w:t>
      </w:r>
    </w:p>
    <w:p w14:paraId="44449431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weiß ich auch keine. Der Dienst geht immer</w:t>
      </w:r>
    </w:p>
    <w:p w14:paraId="15F602AE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seinen gewöhnlichen Trott. Kalte Füße u.</w:t>
      </w:r>
    </w:p>
    <w:p w14:paraId="19D18FC0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eine kalte Bude, aber man gewöhnt alles mit</w:t>
      </w:r>
    </w:p>
    <w:p w14:paraId="1784779E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der Zeit. - Was habt Ihr für Wetter! Bei uns</w:t>
      </w:r>
    </w:p>
    <w:p w14:paraId="4FEDAB15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liegt schon 20-25 cm Schnee. Bei uns in der</w:t>
      </w:r>
    </w:p>
    <w:p w14:paraId="6BC937CB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Stube ist ein Korbflechter. 2M verlang er für einen</w:t>
      </w:r>
    </w:p>
    <w:p w14:paraId="216E478E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normalen Gartenkorb. Soll ich einen bestellen?</w:t>
      </w:r>
    </w:p>
    <w:p w14:paraId="1EBBE024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Für heute die herzlichsten Grüße</w:t>
      </w:r>
    </w:p>
    <w:p w14:paraId="2892787B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Euer</w:t>
      </w:r>
    </w:p>
    <w:p w14:paraId="10F6362D" w14:textId="77777777" w:rsid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Hanserl.</w:t>
      </w:r>
    </w:p>
    <w:p w14:paraId="48DD56F6" w14:textId="1D81A07A" w:rsidR="00CC6C26" w:rsidRPr="00CC6C26" w:rsidRDefault="00CC6C26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CC6C26">
        <w:rPr>
          <w:b/>
          <w:bCs/>
          <w:sz w:val="22"/>
        </w:rPr>
        <w:t>1942-12-03_2</w:t>
      </w:r>
    </w:p>
    <w:p w14:paraId="668897F6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Soeben hörte ich was vom Weihnachts-</w:t>
      </w:r>
    </w:p>
    <w:p w14:paraId="213AA8C3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05FE0">
        <w:rPr>
          <w:sz w:val="22"/>
        </w:rPr>
        <w:t>urlaub</w:t>
      </w:r>
      <w:proofErr w:type="spellEnd"/>
      <w:r w:rsidRPr="00505FE0">
        <w:rPr>
          <w:sz w:val="22"/>
        </w:rPr>
        <w:t>! In 2 Schichten soll gefahren</w:t>
      </w:r>
    </w:p>
    <w:p w14:paraId="626905FF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 xml:space="preserve">werden. Da </w:t>
      </w:r>
      <w:proofErr w:type="spellStart"/>
      <w:r w:rsidRPr="00505FE0">
        <w:rPr>
          <w:sz w:val="22"/>
        </w:rPr>
        <w:t>träfs</w:t>
      </w:r>
      <w:proofErr w:type="spellEnd"/>
      <w:r w:rsidRPr="00505FE0">
        <w:rPr>
          <w:sz w:val="22"/>
        </w:rPr>
        <w:t xml:space="preserve"> mich 4 Tage zu Neujahr!</w:t>
      </w:r>
    </w:p>
    <w:p w14:paraId="410DB296" w14:textId="1398E05C" w:rsidR="00CC6C26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Ist aber vorerst bloß Gerücht!</w:t>
      </w:r>
    </w:p>
    <w:p w14:paraId="6AE3E284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7636391B" w14:textId="533894B6" w:rsidR="00505FE0" w:rsidRPr="005E1127" w:rsidRDefault="00505FE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5E1127">
        <w:rPr>
          <w:b/>
          <w:bCs/>
          <w:sz w:val="22"/>
        </w:rPr>
        <w:t>1942-12-08_1</w:t>
      </w:r>
      <w:r w:rsidR="002375F7">
        <w:rPr>
          <w:b/>
          <w:bCs/>
          <w:sz w:val="22"/>
        </w:rPr>
        <w:t>_k</w:t>
      </w:r>
    </w:p>
    <w:p w14:paraId="1C0D598C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Admont 8.XII.42.</w:t>
      </w:r>
    </w:p>
    <w:p w14:paraId="47311EAF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Meine Lieben!</w:t>
      </w:r>
    </w:p>
    <w:p w14:paraId="4272FCB6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Endlich komm ich dazu zu</w:t>
      </w:r>
    </w:p>
    <w:p w14:paraId="5055A37D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 xml:space="preserve">Schreiben. Ich </w:t>
      </w:r>
      <w:proofErr w:type="spellStart"/>
      <w:r w:rsidRPr="00505FE0">
        <w:rPr>
          <w:sz w:val="22"/>
        </w:rPr>
        <w:t>muß</w:t>
      </w:r>
      <w:proofErr w:type="spellEnd"/>
      <w:r w:rsidRPr="00505FE0">
        <w:rPr>
          <w:sz w:val="22"/>
        </w:rPr>
        <w:t xml:space="preserve"> schon sagen endlich.</w:t>
      </w:r>
    </w:p>
    <w:p w14:paraId="006DD64B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Freizeit haben wir überhaupt keine</w:t>
      </w:r>
    </w:p>
    <w:p w14:paraId="10C2B398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Minute mehr. Unser Spieß ist nämlich</w:t>
      </w:r>
    </w:p>
    <w:p w14:paraId="1870987A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 xml:space="preserve">ein Trottel </w:t>
      </w:r>
      <w:proofErr w:type="spellStart"/>
      <w:r w:rsidRPr="00505FE0">
        <w:rPr>
          <w:sz w:val="22"/>
        </w:rPr>
        <w:t>sondersgleichen</w:t>
      </w:r>
      <w:proofErr w:type="spellEnd"/>
      <w:r w:rsidRPr="00505FE0">
        <w:rPr>
          <w:sz w:val="22"/>
        </w:rPr>
        <w:t>. Anders kann</w:t>
      </w:r>
    </w:p>
    <w:p w14:paraId="32963F86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er sich nicht durchsetzen, als daß er</w:t>
      </w:r>
    </w:p>
    <w:p w14:paraId="490FC68B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unsere Freizeit raubt. Einen Abend ist</w:t>
      </w:r>
    </w:p>
    <w:p w14:paraId="7D408FEE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 xml:space="preserve">Stubenappel, den anderen </w:t>
      </w:r>
      <w:proofErr w:type="spellStart"/>
      <w:r w:rsidRPr="00505FE0">
        <w:rPr>
          <w:sz w:val="22"/>
        </w:rPr>
        <w:t>Spintappel</w:t>
      </w:r>
      <w:proofErr w:type="spellEnd"/>
    </w:p>
    <w:p w14:paraId="30DEA648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u. den dritten ist Kino. Am vierten</w:t>
      </w:r>
    </w:p>
    <w:p w14:paraId="689DE5B4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505FE0">
        <w:rPr>
          <w:sz w:val="22"/>
        </w:rPr>
        <w:t>bist</w:t>
      </w:r>
      <w:proofErr w:type="gramEnd"/>
      <w:r w:rsidRPr="00505FE0">
        <w:rPr>
          <w:sz w:val="22"/>
        </w:rPr>
        <w:t xml:space="preserve"> so müd, daß man um 7h schon</w:t>
      </w:r>
    </w:p>
    <w:p w14:paraId="0C822A85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ins Bett geht. Könnte aber einen</w:t>
      </w:r>
    </w:p>
    <w:p w14:paraId="78A5FB04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 xml:space="preserve">Seemann nicht erschüttern, </w:t>
      </w:r>
      <w:proofErr w:type="spellStart"/>
      <w:r w:rsidRPr="00505FE0">
        <w:rPr>
          <w:sz w:val="22"/>
        </w:rPr>
        <w:t>wenns</w:t>
      </w:r>
      <w:proofErr w:type="spellEnd"/>
    </w:p>
    <w:p w14:paraId="129BCC54" w14:textId="77777777" w:rsidR="00505FE0" w:rsidRP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 xml:space="preserve">mir nicht wegen Briefschreiben </w:t>
      </w:r>
      <w:proofErr w:type="gramStart"/>
      <w:r w:rsidRPr="00505FE0">
        <w:rPr>
          <w:sz w:val="22"/>
        </w:rPr>
        <w:t>wär</w:t>
      </w:r>
      <w:proofErr w:type="gramEnd"/>
      <w:r w:rsidRPr="00505FE0">
        <w:rPr>
          <w:sz w:val="22"/>
        </w:rPr>
        <w:t>.</w:t>
      </w:r>
    </w:p>
    <w:p w14:paraId="70F04716" w14:textId="7DFA805D" w:rsidR="00505FE0" w:rsidRDefault="00505FE0" w:rsidP="00B33870">
      <w:pPr>
        <w:spacing w:before="120" w:after="0" w:line="240" w:lineRule="auto"/>
        <w:contextualSpacing/>
        <w:rPr>
          <w:sz w:val="22"/>
        </w:rPr>
      </w:pPr>
      <w:r w:rsidRPr="00505FE0">
        <w:rPr>
          <w:sz w:val="22"/>
        </w:rPr>
        <w:t>Die Bekannten meinen ja sonst alle</w:t>
      </w:r>
    </w:p>
    <w:p w14:paraId="428895BB" w14:textId="770ED42A" w:rsidR="00505FE0" w:rsidRPr="005E1127" w:rsidRDefault="00505FE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5E1127">
        <w:rPr>
          <w:b/>
          <w:bCs/>
          <w:sz w:val="22"/>
        </w:rPr>
        <w:t>1942-12-08_2</w:t>
      </w:r>
      <w:r w:rsidR="002375F7">
        <w:rPr>
          <w:b/>
          <w:bCs/>
          <w:sz w:val="22"/>
        </w:rPr>
        <w:t>_k</w:t>
      </w:r>
    </w:p>
    <w:p w14:paraId="0CCE1AEE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man will nicht schreiben.</w:t>
      </w:r>
    </w:p>
    <w:p w14:paraId="59EBD987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Eben hatte ich am Montag das</w:t>
      </w:r>
    </w:p>
    <w:p w14:paraId="4804EB4E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 xml:space="preserve">letzte </w:t>
      </w:r>
      <w:proofErr w:type="spellStart"/>
      <w:r w:rsidRPr="005E1127">
        <w:rPr>
          <w:sz w:val="22"/>
        </w:rPr>
        <w:t>Bröcklein</w:t>
      </w:r>
      <w:proofErr w:type="spellEnd"/>
      <w:r w:rsidRPr="005E1127">
        <w:rPr>
          <w:sz w:val="22"/>
        </w:rPr>
        <w:t xml:space="preserve"> von Alies pfundigem</w:t>
      </w:r>
    </w:p>
    <w:p w14:paraId="7FC3F250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Kuchen gegessen, als das Paket ankam.</w:t>
      </w:r>
    </w:p>
    <w:p w14:paraId="1B33E53F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Ich weiß gar nicht was ich sagen</w:t>
      </w:r>
    </w:p>
    <w:p w14:paraId="30EE50DE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soll u. mich bedanken kann, so</w:t>
      </w:r>
    </w:p>
    <w:p w14:paraId="41A12A37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pfundig war das Paket. Fleisch, Wurst,</w:t>
      </w:r>
    </w:p>
    <w:p w14:paraId="5EDD6A74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 xml:space="preserve">Butter, Kuchen u. Äpfel, so </w:t>
      </w:r>
      <w:proofErr w:type="spellStart"/>
      <w:r w:rsidRPr="005E1127">
        <w:rPr>
          <w:sz w:val="22"/>
        </w:rPr>
        <w:t>abwechs</w:t>
      </w:r>
      <w:proofErr w:type="spellEnd"/>
      <w:r w:rsidRPr="005E1127">
        <w:rPr>
          <w:sz w:val="22"/>
        </w:rPr>
        <w:t>-</w:t>
      </w:r>
    </w:p>
    <w:p w14:paraId="6F49C23F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E1127">
        <w:rPr>
          <w:sz w:val="22"/>
        </w:rPr>
        <w:lastRenderedPageBreak/>
        <w:t>lungsreich</w:t>
      </w:r>
      <w:proofErr w:type="spellEnd"/>
      <w:r w:rsidRPr="005E1127">
        <w:rPr>
          <w:sz w:val="22"/>
        </w:rPr>
        <w:t xml:space="preserve"> u. die saubere Wäsche dazu.</w:t>
      </w:r>
    </w:p>
    <w:p w14:paraId="7BADF07B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Einfach groß! Dein lieber Sonntagsbrief</w:t>
      </w:r>
    </w:p>
    <w:p w14:paraId="5AEF99CA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 xml:space="preserve">freute mich auch sehr. Um das </w:t>
      </w:r>
      <w:proofErr w:type="spellStart"/>
      <w:r w:rsidRPr="005E1127">
        <w:rPr>
          <w:sz w:val="22"/>
        </w:rPr>
        <w:t>Messerl</w:t>
      </w:r>
      <w:proofErr w:type="spellEnd"/>
    </w:p>
    <w:p w14:paraId="34EBC502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von Franz bin ich sehr froh. Aber ein</w:t>
      </w:r>
    </w:p>
    <w:p w14:paraId="53F1A369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E1127">
        <w:rPr>
          <w:sz w:val="22"/>
        </w:rPr>
        <w:t>Fünferl</w:t>
      </w:r>
      <w:proofErr w:type="spellEnd"/>
      <w:r w:rsidRPr="005E1127">
        <w:rPr>
          <w:sz w:val="22"/>
        </w:rPr>
        <w:t xml:space="preserve"> war zu wenig bezahlt, denn</w:t>
      </w:r>
    </w:p>
    <w:p w14:paraId="7816CA22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 xml:space="preserve">ich </w:t>
      </w:r>
      <w:proofErr w:type="gramStart"/>
      <w:r w:rsidRPr="005E1127">
        <w:rPr>
          <w:sz w:val="22"/>
        </w:rPr>
        <w:t>hab</w:t>
      </w:r>
      <w:proofErr w:type="gramEnd"/>
      <w:r w:rsidRPr="005E1127">
        <w:rPr>
          <w:sz w:val="22"/>
        </w:rPr>
        <w:t xml:space="preserve"> mich beim 2. Stückl Brot</w:t>
      </w:r>
    </w:p>
    <w:p w14:paraId="1D557623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gleich richtig geschnitten!</w:t>
      </w:r>
    </w:p>
    <w:p w14:paraId="72A1D2E3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Nun sollte ich noch wissen, wann</w:t>
      </w:r>
    </w:p>
    <w:p w14:paraId="452434D1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u. ob Alies kommt an Weihnachten,</w:t>
      </w:r>
    </w:p>
    <w:p w14:paraId="190B1490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denn Zimmer werden, bezw. sind</w:t>
      </w:r>
    </w:p>
    <w:p w14:paraId="24810A9B" w14:textId="59209B99" w:rsid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schon alle verstellt. Mit Weihnachts-</w:t>
      </w:r>
    </w:p>
    <w:p w14:paraId="40B3E6A2" w14:textId="6B600146" w:rsidR="00505FE0" w:rsidRPr="005E1127" w:rsidRDefault="00505FE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5E1127">
        <w:rPr>
          <w:b/>
          <w:bCs/>
          <w:sz w:val="22"/>
        </w:rPr>
        <w:t>1942-12-08_3</w:t>
      </w:r>
      <w:r w:rsidR="002375F7">
        <w:rPr>
          <w:b/>
          <w:bCs/>
          <w:sz w:val="22"/>
        </w:rPr>
        <w:t>_k</w:t>
      </w:r>
    </w:p>
    <w:p w14:paraId="6CEC26D6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E1127">
        <w:rPr>
          <w:sz w:val="22"/>
        </w:rPr>
        <w:t>urlaub</w:t>
      </w:r>
      <w:proofErr w:type="spellEnd"/>
      <w:r w:rsidRPr="005E1127">
        <w:rPr>
          <w:sz w:val="22"/>
        </w:rPr>
        <w:t xml:space="preserve"> sieht es schlecht aus, den es</w:t>
      </w:r>
    </w:p>
    <w:p w14:paraId="3A9ADD3F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dürfen bloß 10% fahren u. da kommen</w:t>
      </w:r>
    </w:p>
    <w:p w14:paraId="62269D51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die Alten dran.</w:t>
      </w:r>
    </w:p>
    <w:p w14:paraId="7E6E07AF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Freitag, Sonntag u. Montag war</w:t>
      </w:r>
    </w:p>
    <w:p w14:paraId="5E29CDEB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ich im Stall! Ein Kapitel für sich!</w:t>
      </w:r>
    </w:p>
    <w:p w14:paraId="04CD8844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 xml:space="preserve">Wir </w:t>
      </w:r>
      <w:proofErr w:type="spellStart"/>
      <w:r w:rsidRPr="005E1127">
        <w:rPr>
          <w:sz w:val="22"/>
        </w:rPr>
        <w:t>mußten</w:t>
      </w:r>
      <w:proofErr w:type="spellEnd"/>
      <w:r w:rsidRPr="005E1127">
        <w:rPr>
          <w:sz w:val="22"/>
        </w:rPr>
        <w:t xml:space="preserve"> Pferde ausführen. Jeder </w:t>
      </w:r>
      <w:proofErr w:type="spellStart"/>
      <w:r w:rsidRPr="005E1127">
        <w:rPr>
          <w:sz w:val="22"/>
        </w:rPr>
        <w:t>be</w:t>
      </w:r>
      <w:proofErr w:type="spellEnd"/>
      <w:r w:rsidRPr="005E1127">
        <w:rPr>
          <w:sz w:val="22"/>
        </w:rPr>
        <w:t>-</w:t>
      </w:r>
    </w:p>
    <w:p w14:paraId="5BF14EA6" w14:textId="4FFC19EB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 xml:space="preserve">kam 4 Gäule zum Führen. </w:t>
      </w:r>
      <w:proofErr w:type="spellStart"/>
      <w:r w:rsidRPr="005E1127">
        <w:rPr>
          <w:sz w:val="22"/>
        </w:rPr>
        <w:t>Trotzdems</w:t>
      </w:r>
      <w:proofErr w:type="spellEnd"/>
    </w:p>
    <w:p w14:paraId="53632E1D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verboten ist, bin 1 Stunde ohne Sattel</w:t>
      </w:r>
    </w:p>
    <w:p w14:paraId="1EECF963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geritten. Ich stieg aber dann gern ab,</w:t>
      </w:r>
    </w:p>
    <w:p w14:paraId="0427FF32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weil mir der Arsch so weh tat. Aber</w:t>
      </w:r>
    </w:p>
    <w:p w14:paraId="0D75C56F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es war keine Kleinigkeit, zum ersten-</w:t>
      </w:r>
    </w:p>
    <w:p w14:paraId="7A23E380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mal zu reiten, ohne Sattel u. 3 andere</w:t>
      </w:r>
    </w:p>
    <w:p w14:paraId="4DDB9DD6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daneben herzuführen. Zweierlei ist</w:t>
      </w:r>
    </w:p>
    <w:p w14:paraId="7D42E9CA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mir schon geworden als sie das Laufen</w:t>
      </w:r>
    </w:p>
    <w:p w14:paraId="0B0FDC6D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anfingen!! Brachte sie aber wieder zum</w:t>
      </w:r>
    </w:p>
    <w:p w14:paraId="7A8806C1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Gehen.</w:t>
      </w:r>
    </w:p>
    <w:p w14:paraId="4F780D0D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Ich hätte Euch noch gern aller-</w:t>
      </w:r>
    </w:p>
    <w:p w14:paraId="4B999E23" w14:textId="77777777" w:rsidR="005E1127" w:rsidRPr="005E1127" w:rsidRDefault="005E1127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E1127">
        <w:rPr>
          <w:sz w:val="22"/>
        </w:rPr>
        <w:t>hand</w:t>
      </w:r>
      <w:proofErr w:type="spellEnd"/>
      <w:r w:rsidRPr="005E1127">
        <w:rPr>
          <w:sz w:val="22"/>
        </w:rPr>
        <w:t xml:space="preserve"> geschrieben, aber es ist halb 9 Uhr</w:t>
      </w:r>
    </w:p>
    <w:p w14:paraId="7955B767" w14:textId="5F548C90" w:rsidR="005E1127" w:rsidRDefault="005E1127" w:rsidP="00B33870">
      <w:pPr>
        <w:spacing w:before="120" w:after="0" w:line="240" w:lineRule="auto"/>
        <w:contextualSpacing/>
        <w:rPr>
          <w:sz w:val="22"/>
        </w:rPr>
      </w:pPr>
      <w:r w:rsidRPr="005E1127">
        <w:rPr>
          <w:sz w:val="22"/>
        </w:rPr>
        <w:t>u. mir fallen mit Gewalt die Augen zu.</w:t>
      </w:r>
    </w:p>
    <w:p w14:paraId="3AA291A2" w14:textId="4C3AB1ED" w:rsidR="00505FE0" w:rsidRPr="000F311B" w:rsidRDefault="00505FE0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0F311B">
        <w:rPr>
          <w:b/>
          <w:bCs/>
          <w:sz w:val="22"/>
        </w:rPr>
        <w:t>1942-12-08_4</w:t>
      </w:r>
      <w:r w:rsidR="002375F7">
        <w:rPr>
          <w:b/>
          <w:bCs/>
          <w:sz w:val="22"/>
        </w:rPr>
        <w:t>_k</w:t>
      </w:r>
    </w:p>
    <w:p w14:paraId="614CC9FB" w14:textId="77777777" w:rsidR="007645E7" w:rsidRP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Drum für heute die herzlichsten</w:t>
      </w:r>
    </w:p>
    <w:p w14:paraId="59ED9306" w14:textId="77777777" w:rsidR="007645E7" w:rsidRP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Grüße Euch allen</w:t>
      </w:r>
    </w:p>
    <w:p w14:paraId="0A2E3C27" w14:textId="77777777" w:rsidR="007645E7" w:rsidRP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Euer dankbarer</w:t>
      </w:r>
    </w:p>
    <w:p w14:paraId="2AC65805" w14:textId="77777777" w:rsidR="007645E7" w:rsidRP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Hans.</w:t>
      </w:r>
    </w:p>
    <w:p w14:paraId="162B85F8" w14:textId="77777777" w:rsidR="007645E7" w:rsidRP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Luises u. Alies Brief freuten mich</w:t>
      </w:r>
    </w:p>
    <w:p w14:paraId="1EBF3FE1" w14:textId="05F7BBEC" w:rsidR="007645E7" w:rsidRP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 xml:space="preserve">sehr. </w:t>
      </w:r>
      <w:r>
        <w:rPr>
          <w:sz w:val="22"/>
        </w:rPr>
        <w:t>„</w:t>
      </w:r>
      <w:r w:rsidRPr="007645E7">
        <w:rPr>
          <w:sz w:val="22"/>
        </w:rPr>
        <w:t>Besonders schön</w:t>
      </w:r>
      <w:r>
        <w:rPr>
          <w:sz w:val="22"/>
        </w:rPr>
        <w:t>“</w:t>
      </w:r>
      <w:r w:rsidRPr="007645E7">
        <w:rPr>
          <w:sz w:val="22"/>
        </w:rPr>
        <w:t xml:space="preserve"> ist das Siegel!!</w:t>
      </w:r>
    </w:p>
    <w:p w14:paraId="2A026AD7" w14:textId="77777777" w:rsidR="007645E7" w:rsidRP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Bloß kennt man hinten u. vorn</w:t>
      </w:r>
    </w:p>
    <w:p w14:paraId="39C97440" w14:textId="77777777" w:rsidR="007645E7" w:rsidRP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nicht was es sein soll! Nach langem</w:t>
      </w:r>
    </w:p>
    <w:p w14:paraId="007D934C" w14:textId="77777777" w:rsidR="007645E7" w:rsidRP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Betrachten kam ich auf den Einfall,</w:t>
      </w:r>
    </w:p>
    <w:p w14:paraId="6C886821" w14:textId="77777777" w:rsidR="007645E7" w:rsidRP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daß es ein Kleeblatt darstellen sollte.</w:t>
      </w:r>
    </w:p>
    <w:p w14:paraId="480FA98F" w14:textId="77777777" w:rsidR="007645E7" w:rsidRP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Stimmt es?</w:t>
      </w:r>
    </w:p>
    <w:p w14:paraId="1BE8A3CD" w14:textId="43D81A85" w:rsidR="007645E7" w:rsidRPr="007645E7" w:rsidRDefault="00FF180A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Beiliege</w:t>
      </w:r>
      <w:r>
        <w:rPr>
          <w:sz w:val="22"/>
        </w:rPr>
        <w:t>nde</w:t>
      </w:r>
      <w:r w:rsidR="007645E7" w:rsidRPr="007645E7">
        <w:rPr>
          <w:sz w:val="22"/>
        </w:rPr>
        <w:t xml:space="preserve"> Fotoecken kaufte ich hier.</w:t>
      </w:r>
    </w:p>
    <w:p w14:paraId="46E0A293" w14:textId="77777777" w:rsidR="007645E7" w:rsidRP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Es sind aber nicht die richtigen!</w:t>
      </w:r>
    </w:p>
    <w:p w14:paraId="32C9B699" w14:textId="39D528A1" w:rsidR="007645E7" w:rsidRP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Ecken von dieser Art haben si</w:t>
      </w:r>
      <w:r w:rsidR="0069785E">
        <w:rPr>
          <w:sz w:val="22"/>
        </w:rPr>
        <w:t>e</w:t>
      </w:r>
      <w:r w:rsidRPr="007645E7">
        <w:rPr>
          <w:sz w:val="22"/>
        </w:rPr>
        <w:t xml:space="preserve"> noch</w:t>
      </w:r>
    </w:p>
    <w:p w14:paraId="504A982F" w14:textId="4375CB87" w:rsidR="007645E7" w:rsidRDefault="007645E7" w:rsidP="00B33870">
      <w:pPr>
        <w:spacing w:before="120" w:after="0" w:line="240" w:lineRule="auto"/>
        <w:contextualSpacing/>
        <w:rPr>
          <w:sz w:val="22"/>
        </w:rPr>
      </w:pPr>
      <w:r w:rsidRPr="007645E7">
        <w:rPr>
          <w:sz w:val="22"/>
        </w:rPr>
        <w:t>genug!</w:t>
      </w:r>
    </w:p>
    <w:p w14:paraId="190DD156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588BB7CD" w14:textId="3313C064" w:rsidR="00505FE0" w:rsidRPr="0054502C" w:rsidRDefault="00E82F1F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54502C">
        <w:rPr>
          <w:b/>
          <w:bCs/>
          <w:sz w:val="22"/>
        </w:rPr>
        <w:t>1942-12-10_1</w:t>
      </w:r>
      <w:r w:rsidR="002375F7">
        <w:rPr>
          <w:b/>
          <w:bCs/>
          <w:sz w:val="22"/>
        </w:rPr>
        <w:t>_k</w:t>
      </w:r>
    </w:p>
    <w:p w14:paraId="05E2C138" w14:textId="77777777" w:rsidR="00E82F1F" w:rsidRP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t>10.XII.42.</w:t>
      </w:r>
    </w:p>
    <w:p w14:paraId="671B3BC9" w14:textId="77777777" w:rsidR="00E82F1F" w:rsidRP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t>Meine Lieben!</w:t>
      </w:r>
    </w:p>
    <w:p w14:paraId="1AD181F0" w14:textId="77777777" w:rsidR="00E82F1F" w:rsidRP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t>In alle Eile eine Karte,</w:t>
      </w:r>
    </w:p>
    <w:p w14:paraId="72728796" w14:textId="77777777" w:rsidR="00E82F1F" w:rsidRP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t>denn es ist schon wieder 1/2 10 Uhr</w:t>
      </w:r>
    </w:p>
    <w:p w14:paraId="2EC8768F" w14:textId="77777777" w:rsidR="00E82F1F" w:rsidRP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lastRenderedPageBreak/>
        <w:t xml:space="preserve">u. ich </w:t>
      </w:r>
      <w:proofErr w:type="spellStart"/>
      <w:r w:rsidRPr="00E82F1F">
        <w:rPr>
          <w:sz w:val="22"/>
        </w:rPr>
        <w:t>muß</w:t>
      </w:r>
      <w:proofErr w:type="spellEnd"/>
      <w:r w:rsidRPr="00E82F1F">
        <w:rPr>
          <w:sz w:val="22"/>
        </w:rPr>
        <w:t xml:space="preserve"> unbedingt ins</w:t>
      </w:r>
    </w:p>
    <w:p w14:paraId="5B792989" w14:textId="59A0D842" w:rsidR="00E82F1F" w:rsidRP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t xml:space="preserve">Bett. Seit ich nämlich </w:t>
      </w:r>
      <w:proofErr w:type="gramStart"/>
      <w:r w:rsidRPr="00E82F1F">
        <w:rPr>
          <w:sz w:val="22"/>
        </w:rPr>
        <w:t>das</w:t>
      </w:r>
      <w:proofErr w:type="gramEnd"/>
      <w:r w:rsidRPr="00E82F1F">
        <w:rPr>
          <w:sz w:val="22"/>
        </w:rPr>
        <w:t xml:space="preserve"> </w:t>
      </w:r>
      <w:r>
        <w:rPr>
          <w:sz w:val="22"/>
        </w:rPr>
        <w:t>„</w:t>
      </w:r>
      <w:proofErr w:type="spellStart"/>
      <w:r w:rsidRPr="00E82F1F">
        <w:rPr>
          <w:sz w:val="22"/>
        </w:rPr>
        <w:t>Kiss</w:t>
      </w:r>
      <w:r>
        <w:rPr>
          <w:sz w:val="22"/>
        </w:rPr>
        <w:t>i</w:t>
      </w:r>
      <w:proofErr w:type="spellEnd"/>
      <w:r>
        <w:rPr>
          <w:sz w:val="22"/>
        </w:rPr>
        <w:t>“</w:t>
      </w:r>
    </w:p>
    <w:p w14:paraId="523B4196" w14:textId="4504CC54" w:rsidR="00E82F1F" w:rsidRPr="00E82F1F" w:rsidRDefault="0054502C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E82F1F">
        <w:rPr>
          <w:sz w:val="22"/>
        </w:rPr>
        <w:t>H</w:t>
      </w:r>
      <w:r w:rsidR="00E82F1F" w:rsidRPr="00E82F1F">
        <w:rPr>
          <w:sz w:val="22"/>
        </w:rPr>
        <w:t>abe</w:t>
      </w:r>
      <w:proofErr w:type="gramEnd"/>
      <w:r>
        <w:rPr>
          <w:sz w:val="22"/>
        </w:rPr>
        <w:t>,</w:t>
      </w:r>
      <w:r w:rsidR="00E82F1F" w:rsidRPr="00E82F1F">
        <w:rPr>
          <w:sz w:val="22"/>
        </w:rPr>
        <w:t xml:space="preserve"> schlaf ich besser u. träume</w:t>
      </w:r>
    </w:p>
    <w:p w14:paraId="46500902" w14:textId="77777777" w:rsidR="00E82F1F" w:rsidRP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t>viel mehr! Gestern erhielt ich</w:t>
      </w:r>
    </w:p>
    <w:p w14:paraId="077672B0" w14:textId="77777777" w:rsidR="00E82F1F" w:rsidRP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t>die zwei Expresspakete u.</w:t>
      </w:r>
    </w:p>
    <w:p w14:paraId="661A7F0F" w14:textId="2C12D14E" w:rsidR="00E82F1F" w:rsidRP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t xml:space="preserve">heute Mutters </w:t>
      </w:r>
      <w:r w:rsidR="0054502C">
        <w:rPr>
          <w:sz w:val="22"/>
        </w:rPr>
        <w:t>B</w:t>
      </w:r>
      <w:r w:rsidRPr="00E82F1F">
        <w:rPr>
          <w:sz w:val="22"/>
        </w:rPr>
        <w:t>rief mit den</w:t>
      </w:r>
    </w:p>
    <w:p w14:paraId="21895A56" w14:textId="77777777" w:rsidR="00E82F1F" w:rsidRP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t>Fotos, die pfundig sind!</w:t>
      </w:r>
    </w:p>
    <w:p w14:paraId="2D5B60B2" w14:textId="77777777" w:rsidR="00E82F1F" w:rsidRP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t>Brief folgt Samstag od.</w:t>
      </w:r>
    </w:p>
    <w:p w14:paraId="25996322" w14:textId="77777777" w:rsidR="00E82F1F" w:rsidRP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t>Sonntag.</w:t>
      </w:r>
    </w:p>
    <w:p w14:paraId="087CDA5C" w14:textId="77777777" w:rsidR="00E82F1F" w:rsidRP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t>Die besten Grüße</w:t>
      </w:r>
    </w:p>
    <w:p w14:paraId="7A1FD6EE" w14:textId="42249B2C" w:rsidR="00E82F1F" w:rsidRDefault="00E82F1F" w:rsidP="00B33870">
      <w:pPr>
        <w:spacing w:before="120" w:after="0" w:line="240" w:lineRule="auto"/>
        <w:contextualSpacing/>
        <w:rPr>
          <w:sz w:val="22"/>
        </w:rPr>
      </w:pPr>
      <w:r w:rsidRPr="00E82F1F">
        <w:rPr>
          <w:sz w:val="22"/>
        </w:rPr>
        <w:t>Euer Hans</w:t>
      </w:r>
    </w:p>
    <w:p w14:paraId="1161B30A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735C22AD" w14:textId="25876FD3" w:rsidR="0054502C" w:rsidRDefault="0054502C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54502C">
        <w:rPr>
          <w:b/>
          <w:bCs/>
          <w:sz w:val="22"/>
        </w:rPr>
        <w:t>1942-12-14_1</w:t>
      </w:r>
      <w:r w:rsidR="002375F7">
        <w:rPr>
          <w:b/>
          <w:bCs/>
          <w:sz w:val="22"/>
        </w:rPr>
        <w:t>_k</w:t>
      </w:r>
    </w:p>
    <w:p w14:paraId="3EC792BD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Admont 14.XII.42.</w:t>
      </w:r>
    </w:p>
    <w:p w14:paraId="09554291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Meine Lieben!</w:t>
      </w:r>
    </w:p>
    <w:p w14:paraId="26E7695A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In aller Eile u. Kürze einige Zeilen.</w:t>
      </w:r>
    </w:p>
    <w:p w14:paraId="16C16FC6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Damit es schneller geht, beantworte ich bloß Eure Briefe.</w:t>
      </w:r>
    </w:p>
    <w:p w14:paraId="15E9BCC0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 xml:space="preserve">Ich </w:t>
      </w:r>
      <w:proofErr w:type="spellStart"/>
      <w:r w:rsidRPr="0054502C">
        <w:rPr>
          <w:sz w:val="22"/>
        </w:rPr>
        <w:t>muß</w:t>
      </w:r>
      <w:proofErr w:type="spellEnd"/>
      <w:r w:rsidRPr="0054502C">
        <w:rPr>
          <w:sz w:val="22"/>
        </w:rPr>
        <w:t xml:space="preserve"> nämlich gleich dann ins Bett, denn morgen</w:t>
      </w:r>
    </w:p>
    <w:p w14:paraId="42FABF9B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 xml:space="preserve">ist der Marsch, der das </w:t>
      </w:r>
      <w:proofErr w:type="spellStart"/>
      <w:r w:rsidRPr="0054502C">
        <w:rPr>
          <w:sz w:val="22"/>
        </w:rPr>
        <w:t>letztemal</w:t>
      </w:r>
      <w:proofErr w:type="spellEnd"/>
      <w:r w:rsidRPr="0054502C">
        <w:rPr>
          <w:sz w:val="22"/>
        </w:rPr>
        <w:t xml:space="preserve"> ausgefallen ist, bloß</w:t>
      </w:r>
    </w:p>
    <w:p w14:paraId="28957D71" w14:textId="01888EF3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bleibt das Übernachten in den Zelten weg. Aber dafür</w:t>
      </w:r>
    </w:p>
    <w:p w14:paraId="09FA339E" w14:textId="44760952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 xml:space="preserve">bin ich Tragtierführer, also </w:t>
      </w:r>
      <w:r>
        <w:rPr>
          <w:sz w:val="22"/>
        </w:rPr>
        <w:t>„</w:t>
      </w:r>
      <w:r w:rsidRPr="0054502C">
        <w:rPr>
          <w:sz w:val="22"/>
        </w:rPr>
        <w:t>Mulitreiber</w:t>
      </w:r>
      <w:r>
        <w:rPr>
          <w:sz w:val="22"/>
        </w:rPr>
        <w:t>“</w:t>
      </w:r>
      <w:r w:rsidRPr="0054502C">
        <w:rPr>
          <w:sz w:val="22"/>
        </w:rPr>
        <w:t xml:space="preserve"> u. </w:t>
      </w:r>
      <w:proofErr w:type="spellStart"/>
      <w:r w:rsidRPr="0054502C">
        <w:rPr>
          <w:sz w:val="22"/>
        </w:rPr>
        <w:t>muß</w:t>
      </w:r>
      <w:proofErr w:type="spellEnd"/>
      <w:r w:rsidRPr="0054502C">
        <w:rPr>
          <w:sz w:val="22"/>
        </w:rPr>
        <w:t xml:space="preserve"> eine</w:t>
      </w:r>
    </w:p>
    <w:p w14:paraId="5E9AE686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Stunde eher aufstehen (1/2 4 Uhr.)</w:t>
      </w:r>
    </w:p>
    <w:p w14:paraId="778A905F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Also: die zwei Expresspakete von Alies</w:t>
      </w:r>
    </w:p>
    <w:p w14:paraId="19D189B8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54502C">
        <w:rPr>
          <w:sz w:val="22"/>
        </w:rPr>
        <w:t>hab</w:t>
      </w:r>
      <w:proofErr w:type="gramEnd"/>
      <w:r w:rsidRPr="0054502C">
        <w:rPr>
          <w:sz w:val="22"/>
        </w:rPr>
        <w:t xml:space="preserve"> ich schon lang erhalten u. auch </w:t>
      </w:r>
      <w:proofErr w:type="spellStart"/>
      <w:r w:rsidRPr="0054502C">
        <w:rPr>
          <w:sz w:val="22"/>
        </w:rPr>
        <w:t>faßt</w:t>
      </w:r>
      <w:proofErr w:type="spellEnd"/>
      <w:r w:rsidRPr="0054502C">
        <w:rPr>
          <w:sz w:val="22"/>
        </w:rPr>
        <w:t xml:space="preserve"> schon auf-</w:t>
      </w:r>
    </w:p>
    <w:p w14:paraId="169D1F67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gegessen. Das Hasenfleisch war so prima u. mit fett</w:t>
      </w:r>
    </w:p>
    <w:p w14:paraId="24CA77CE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durchwachsen; solche Hasen gibt es nur noch in Wolfs-</w:t>
      </w:r>
    </w:p>
    <w:p w14:paraId="0662D4F5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4502C">
        <w:rPr>
          <w:sz w:val="22"/>
        </w:rPr>
        <w:t>bach</w:t>
      </w:r>
      <w:proofErr w:type="spellEnd"/>
      <w:r w:rsidRPr="0054502C">
        <w:rPr>
          <w:sz w:val="22"/>
        </w:rPr>
        <w:t xml:space="preserve"> in der Kriegsnot!!!! Die Schweinshaxe u. den</w:t>
      </w:r>
    </w:p>
    <w:p w14:paraId="18907A8C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 xml:space="preserve">guten Barras </w:t>
      </w:r>
      <w:proofErr w:type="gramStart"/>
      <w:r w:rsidRPr="0054502C">
        <w:rPr>
          <w:sz w:val="22"/>
        </w:rPr>
        <w:t>hab</w:t>
      </w:r>
      <w:proofErr w:type="gramEnd"/>
      <w:r w:rsidRPr="0054502C">
        <w:rPr>
          <w:sz w:val="22"/>
        </w:rPr>
        <w:t xml:space="preserve"> ich noch etwas gespart. Die geht</w:t>
      </w:r>
    </w:p>
    <w:p w14:paraId="79BA0188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morgen auf den Marsch mit! Die Fettzünglein</w:t>
      </w:r>
    </w:p>
    <w:p w14:paraId="6FD9B2D8" w14:textId="6EE0A42A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zog ich schon alle heraus, weil sie mich so in</w:t>
      </w:r>
    </w:p>
    <w:p w14:paraId="0DAEECCD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die Augen gestochen haben. Der Kuchen ist so gelb</w:t>
      </w:r>
    </w:p>
    <w:p w14:paraId="0ABF3058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u. flockig, daß man meint er käme frisch vom</w:t>
      </w:r>
    </w:p>
    <w:p w14:paraId="63AE5876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 xml:space="preserve">Ofen. Den </w:t>
      </w:r>
      <w:proofErr w:type="gramStart"/>
      <w:r w:rsidRPr="0054502C">
        <w:rPr>
          <w:sz w:val="22"/>
        </w:rPr>
        <w:t>hab</w:t>
      </w:r>
      <w:proofErr w:type="gramEnd"/>
      <w:r w:rsidRPr="0054502C">
        <w:rPr>
          <w:sz w:val="22"/>
        </w:rPr>
        <w:t xml:space="preserve"> ich auch noch gestreckt. Auch für</w:t>
      </w:r>
    </w:p>
    <w:p w14:paraId="3284A56C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Butter, Äpfel u. bes. den weichen Käs besten Dank.</w:t>
      </w:r>
    </w:p>
    <w:p w14:paraId="25CAF20F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Das Paket mit dem Weihnachtsstollen war etwas</w:t>
      </w:r>
    </w:p>
    <w:p w14:paraId="75B4EA69" w14:textId="44739530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aufgerissen. Ich glaub aber es fehl</w:t>
      </w:r>
      <w:r w:rsidR="00633CFB">
        <w:rPr>
          <w:sz w:val="22"/>
        </w:rPr>
        <w:t>te</w:t>
      </w:r>
      <w:r w:rsidRPr="0054502C">
        <w:rPr>
          <w:sz w:val="22"/>
        </w:rPr>
        <w:t xml:space="preserve"> nichts. Die </w:t>
      </w:r>
      <w:r>
        <w:rPr>
          <w:sz w:val="22"/>
        </w:rPr>
        <w:t>„</w:t>
      </w:r>
      <w:proofErr w:type="spellStart"/>
      <w:r w:rsidRPr="0054502C">
        <w:rPr>
          <w:sz w:val="22"/>
        </w:rPr>
        <w:t>Zuta</w:t>
      </w:r>
      <w:proofErr w:type="spellEnd"/>
      <w:r w:rsidRPr="0054502C">
        <w:rPr>
          <w:sz w:val="22"/>
        </w:rPr>
        <w:t>-</w:t>
      </w:r>
    </w:p>
    <w:p w14:paraId="3891AA7E" w14:textId="106E2E1C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54502C">
        <w:rPr>
          <w:sz w:val="22"/>
        </w:rPr>
        <w:t>ten</w:t>
      </w:r>
      <w:proofErr w:type="spellEnd"/>
      <w:r>
        <w:rPr>
          <w:sz w:val="22"/>
        </w:rPr>
        <w:t>“</w:t>
      </w:r>
      <w:r w:rsidRPr="0054502C">
        <w:rPr>
          <w:sz w:val="22"/>
        </w:rPr>
        <w:t xml:space="preserve"> aß ich alle u. der Stollen </w:t>
      </w:r>
      <w:proofErr w:type="gramStart"/>
      <w:r w:rsidRPr="0054502C">
        <w:rPr>
          <w:sz w:val="22"/>
        </w:rPr>
        <w:t>selber</w:t>
      </w:r>
      <w:proofErr w:type="gramEnd"/>
      <w:r w:rsidRPr="0054502C">
        <w:rPr>
          <w:sz w:val="22"/>
        </w:rPr>
        <w:t xml:space="preserve"> gehört für Weih-</w:t>
      </w:r>
    </w:p>
    <w:p w14:paraId="4746706D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 xml:space="preserve">nachten; auch die </w:t>
      </w:r>
      <w:proofErr w:type="spellStart"/>
      <w:r w:rsidRPr="0054502C">
        <w:rPr>
          <w:sz w:val="22"/>
        </w:rPr>
        <w:t>Metwurst</w:t>
      </w:r>
      <w:proofErr w:type="spellEnd"/>
      <w:r w:rsidRPr="0054502C">
        <w:rPr>
          <w:sz w:val="22"/>
        </w:rPr>
        <w:t>. Von Frankreich erhielt ich</w:t>
      </w:r>
    </w:p>
    <w:p w14:paraId="7453D877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3 Pakete mit Zulassungsmarken von Euch. Eins</w:t>
      </w:r>
    </w:p>
    <w:p w14:paraId="4FA44963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54502C">
        <w:rPr>
          <w:sz w:val="22"/>
        </w:rPr>
        <w:t>hab</w:t>
      </w:r>
      <w:proofErr w:type="gramEnd"/>
      <w:r w:rsidRPr="0054502C">
        <w:rPr>
          <w:sz w:val="22"/>
        </w:rPr>
        <w:t xml:space="preserve"> ich noch verschlossen. In den andern war die</w:t>
      </w:r>
    </w:p>
    <w:p w14:paraId="6CA0340D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Marmelade von Schorsch u. im dritten ein Dauerkuchen</w:t>
      </w:r>
    </w:p>
    <w:p w14:paraId="2B5E1199" w14:textId="77777777" w:rsidR="0054502C" w:rsidRPr="0054502C" w:rsidRDefault="0054502C" w:rsidP="00B33870">
      <w:pPr>
        <w:spacing w:before="120" w:after="0" w:line="240" w:lineRule="auto"/>
        <w:contextualSpacing/>
        <w:rPr>
          <w:sz w:val="22"/>
        </w:rPr>
      </w:pPr>
      <w:r w:rsidRPr="0054502C">
        <w:rPr>
          <w:sz w:val="22"/>
        </w:rPr>
        <w:t>mit Hartwurst.</w:t>
      </w:r>
    </w:p>
    <w:p w14:paraId="1CEA1348" w14:textId="56EDCEA3" w:rsidR="0054502C" w:rsidRDefault="0054502C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54502C">
        <w:rPr>
          <w:b/>
          <w:bCs/>
          <w:sz w:val="22"/>
        </w:rPr>
        <w:t>1942-12-14_2</w:t>
      </w:r>
      <w:r w:rsidR="002375F7">
        <w:rPr>
          <w:b/>
          <w:bCs/>
          <w:sz w:val="22"/>
        </w:rPr>
        <w:t>_k</w:t>
      </w:r>
    </w:p>
    <w:p w14:paraId="4C5E0B07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Nun zu Deinem lieben, langen</w:t>
      </w:r>
    </w:p>
    <w:p w14:paraId="4ED9F7F7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Sonntagsbrief, der am Sonntag</w:t>
      </w:r>
    </w:p>
    <w:p w14:paraId="1B0A9234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Mittag vorm Skifahren ankam.</w:t>
      </w:r>
    </w:p>
    <w:p w14:paraId="7F9795B3" w14:textId="0EE359CD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 xml:space="preserve">Ihr könnt alles </w:t>
      </w:r>
      <w:r w:rsidR="00E92341">
        <w:rPr>
          <w:sz w:val="22"/>
        </w:rPr>
        <w:t xml:space="preserve">per </w:t>
      </w:r>
      <w:r w:rsidRPr="00633CFB">
        <w:rPr>
          <w:sz w:val="22"/>
        </w:rPr>
        <w:t>Bahnexpress schicken,</w:t>
      </w:r>
    </w:p>
    <w:p w14:paraId="7556F8CC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ich kann es schon abholen.</w:t>
      </w:r>
    </w:p>
    <w:p w14:paraId="2493A538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Zur Erbauung von Luise!! Radios</w:t>
      </w:r>
    </w:p>
    <w:p w14:paraId="4F36199A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gibt es nicht in Admont, aber</w:t>
      </w:r>
    </w:p>
    <w:p w14:paraId="698114FD" w14:textId="700DDF19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Mädchen! Bei meinem ersten</w:t>
      </w:r>
    </w:p>
    <w:p w14:paraId="180F2B45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633CFB">
        <w:rPr>
          <w:sz w:val="22"/>
        </w:rPr>
        <w:t>Skieausflug</w:t>
      </w:r>
      <w:proofErr w:type="spellEnd"/>
      <w:r w:rsidRPr="00633CFB">
        <w:rPr>
          <w:sz w:val="22"/>
        </w:rPr>
        <w:t>, den ich noch näher</w:t>
      </w:r>
    </w:p>
    <w:p w14:paraId="18FBA520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berichten werden, traf bezw. lernte</w:t>
      </w:r>
    </w:p>
    <w:p w14:paraId="08FA72CD" w14:textId="5D39EE7F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lastRenderedPageBreak/>
        <w:t xml:space="preserve">ich so ein </w:t>
      </w:r>
      <w:proofErr w:type="spellStart"/>
      <w:r w:rsidRPr="00633CFB">
        <w:rPr>
          <w:sz w:val="22"/>
        </w:rPr>
        <w:t>Skiehäs</w:t>
      </w:r>
      <w:r w:rsidR="00E92341">
        <w:rPr>
          <w:sz w:val="22"/>
        </w:rPr>
        <w:t>s</w:t>
      </w:r>
      <w:r w:rsidRPr="00633CFB">
        <w:rPr>
          <w:sz w:val="22"/>
        </w:rPr>
        <w:t>chen</w:t>
      </w:r>
      <w:proofErr w:type="spellEnd"/>
      <w:r w:rsidRPr="00633CFB">
        <w:rPr>
          <w:sz w:val="22"/>
        </w:rPr>
        <w:t xml:space="preserve"> kennen!!!!</w:t>
      </w:r>
    </w:p>
    <w:p w14:paraId="0B12E277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Noch kurz zu Mutter Brief wegen</w:t>
      </w:r>
    </w:p>
    <w:p w14:paraId="6E86A759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der Urlaubsfrage: Ich bekomme keinen</w:t>
      </w:r>
    </w:p>
    <w:p w14:paraId="3ECF0368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Urlaub. Ludwig soll kommen</w:t>
      </w:r>
    </w:p>
    <w:p w14:paraId="26C29336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633CFB">
        <w:rPr>
          <w:sz w:val="22"/>
        </w:rPr>
        <w:t>sobald</w:t>
      </w:r>
      <w:proofErr w:type="gramEnd"/>
      <w:r w:rsidRPr="00633CFB">
        <w:rPr>
          <w:sz w:val="22"/>
        </w:rPr>
        <w:t xml:space="preserve"> wie's geht. Natürlich an einem</w:t>
      </w:r>
    </w:p>
    <w:p w14:paraId="11963DB6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Sonntag. Quartier werden wir schon</w:t>
      </w:r>
    </w:p>
    <w:p w14:paraId="4BCA2058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 xml:space="preserve">bekommen. </w:t>
      </w:r>
      <w:proofErr w:type="gramStart"/>
      <w:r w:rsidRPr="00633CFB">
        <w:rPr>
          <w:sz w:val="22"/>
        </w:rPr>
        <w:t>Freue</w:t>
      </w:r>
      <w:proofErr w:type="gramEnd"/>
      <w:r w:rsidRPr="00633CFB">
        <w:rPr>
          <w:sz w:val="22"/>
        </w:rPr>
        <w:t xml:space="preserve"> mich schon darauf!</w:t>
      </w:r>
    </w:p>
    <w:p w14:paraId="2447B6C6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Mit Hauser bespreche ich mich</w:t>
      </w:r>
    </w:p>
    <w:p w14:paraId="6E3B857F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morgen u. teile es Euch dann</w:t>
      </w:r>
    </w:p>
    <w:p w14:paraId="7C7D427C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 xml:space="preserve">mit. Jetzt </w:t>
      </w:r>
      <w:proofErr w:type="spellStart"/>
      <w:r w:rsidRPr="00633CFB">
        <w:rPr>
          <w:sz w:val="22"/>
        </w:rPr>
        <w:t>muß</w:t>
      </w:r>
      <w:proofErr w:type="spellEnd"/>
      <w:r w:rsidRPr="00633CFB">
        <w:rPr>
          <w:sz w:val="22"/>
        </w:rPr>
        <w:t xml:space="preserve"> ich noch schnell</w:t>
      </w:r>
    </w:p>
    <w:p w14:paraId="6C6C77DF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die Landshuter Zeitungen lesen.</w:t>
      </w:r>
    </w:p>
    <w:p w14:paraId="183F8459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Gute Nacht meine Lieben u.</w:t>
      </w:r>
    </w:p>
    <w:p w14:paraId="57C5182E" w14:textId="77777777" w:rsidR="00633CFB" w:rsidRPr="00633CFB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viele, herzliche Grüße</w:t>
      </w:r>
    </w:p>
    <w:p w14:paraId="045E8182" w14:textId="6C1E481E" w:rsidR="0054502C" w:rsidRDefault="00633CFB" w:rsidP="00B33870">
      <w:pPr>
        <w:spacing w:before="120" w:after="0" w:line="240" w:lineRule="auto"/>
        <w:contextualSpacing/>
        <w:rPr>
          <w:sz w:val="22"/>
        </w:rPr>
      </w:pPr>
      <w:r w:rsidRPr="00633CFB">
        <w:rPr>
          <w:sz w:val="22"/>
        </w:rPr>
        <w:t>Euer Hanserl.</w:t>
      </w:r>
    </w:p>
    <w:p w14:paraId="60C19DA8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4C075B37" w14:textId="77777777" w:rsidR="004A04B2" w:rsidRPr="0039658C" w:rsidRDefault="004A04B2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39658C">
        <w:rPr>
          <w:b/>
          <w:bCs/>
          <w:sz w:val="22"/>
        </w:rPr>
        <w:t>1942-12-16_1</w:t>
      </w:r>
    </w:p>
    <w:p w14:paraId="5143180F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Admont 16. XII. 42</w:t>
      </w:r>
    </w:p>
    <w:p w14:paraId="15FED171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Meine Lieben!</w:t>
      </w:r>
    </w:p>
    <w:p w14:paraId="6BB5954B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 xml:space="preserve">Wir sind im Krieg! Drum </w:t>
      </w:r>
      <w:proofErr w:type="gramStart"/>
      <w:r w:rsidRPr="00A30B34">
        <w:rPr>
          <w:sz w:val="22"/>
        </w:rPr>
        <w:t>hab</w:t>
      </w:r>
      <w:proofErr w:type="gramEnd"/>
      <w:r w:rsidRPr="00A30B34">
        <w:rPr>
          <w:sz w:val="22"/>
        </w:rPr>
        <w:t xml:space="preserve"> ich</w:t>
      </w:r>
    </w:p>
    <w:p w14:paraId="302D55C2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so eine wunderbare Tinte. Aber in Admont</w:t>
      </w:r>
    </w:p>
    <w:p w14:paraId="563FC286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 xml:space="preserve">gibt's sonst keine. Nun </w:t>
      </w:r>
      <w:proofErr w:type="spellStart"/>
      <w:r w:rsidRPr="00A30B34">
        <w:rPr>
          <w:sz w:val="22"/>
        </w:rPr>
        <w:t>muß</w:t>
      </w:r>
      <w:proofErr w:type="spellEnd"/>
      <w:r w:rsidRPr="00A30B34">
        <w:rPr>
          <w:sz w:val="22"/>
        </w:rPr>
        <w:t xml:space="preserve"> ich Euch heute</w:t>
      </w:r>
    </w:p>
    <w:p w14:paraId="671680B8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 xml:space="preserve">zuerst ein </w:t>
      </w:r>
      <w:proofErr w:type="spellStart"/>
      <w:r w:rsidRPr="00A30B34">
        <w:rPr>
          <w:sz w:val="22"/>
        </w:rPr>
        <w:t>bißchen</w:t>
      </w:r>
      <w:proofErr w:type="spellEnd"/>
      <w:r w:rsidRPr="00A30B34">
        <w:rPr>
          <w:sz w:val="22"/>
        </w:rPr>
        <w:t xml:space="preserve"> etwas erzählen von</w:t>
      </w:r>
    </w:p>
    <w:p w14:paraId="6554FE37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mir u. über unsern Dienst u. dann erst</w:t>
      </w:r>
    </w:p>
    <w:p w14:paraId="08A968FD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Eure zwei Briefe beantworten die ich</w:t>
      </w:r>
    </w:p>
    <w:p w14:paraId="662D5FB0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soeben erhielt. Vergangenen Sonntag</w:t>
      </w:r>
    </w:p>
    <w:p w14:paraId="75BCE276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 xml:space="preserve">war ich zum aller </w:t>
      </w:r>
      <w:proofErr w:type="spellStart"/>
      <w:r w:rsidRPr="00A30B34">
        <w:rPr>
          <w:sz w:val="22"/>
        </w:rPr>
        <w:t>erstenmal</w:t>
      </w:r>
      <w:proofErr w:type="spellEnd"/>
      <w:r w:rsidRPr="00A30B34">
        <w:rPr>
          <w:sz w:val="22"/>
        </w:rPr>
        <w:t xml:space="preserve"> beim </w:t>
      </w:r>
      <w:proofErr w:type="spellStart"/>
      <w:r w:rsidRPr="00A30B34">
        <w:rPr>
          <w:sz w:val="22"/>
        </w:rPr>
        <w:t>Skie</w:t>
      </w:r>
      <w:proofErr w:type="spellEnd"/>
      <w:r w:rsidRPr="00A30B34">
        <w:rPr>
          <w:sz w:val="22"/>
        </w:rPr>
        <w:t>-</w:t>
      </w:r>
    </w:p>
    <w:p w14:paraId="6A48CEE9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fahren. Trotzdem ich länger am Boden</w:t>
      </w:r>
    </w:p>
    <w:p w14:paraId="0636BF34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war als auf den Beinen, gefiel es mir gut.</w:t>
      </w:r>
    </w:p>
    <w:p w14:paraId="7D51D958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Heute rückten wir schon mit den Skiern</w:t>
      </w:r>
    </w:p>
    <w:p w14:paraId="480C12A8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ins Gelände u. legten einen pfundigen</w:t>
      </w:r>
    </w:p>
    <w:p w14:paraId="1234A375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30B34">
        <w:rPr>
          <w:sz w:val="22"/>
        </w:rPr>
        <w:t>Skiespähtrupp</w:t>
      </w:r>
      <w:proofErr w:type="spellEnd"/>
      <w:r w:rsidRPr="00A30B34">
        <w:rPr>
          <w:sz w:val="22"/>
        </w:rPr>
        <w:t xml:space="preserve"> hin. Ein paarmal hat es</w:t>
      </w:r>
    </w:p>
    <w:p w14:paraId="086F6C9D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mich schon richtig hingelegt, wenn es</w:t>
      </w:r>
    </w:p>
    <w:p w14:paraId="35A683D9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plötzlich über steile Hindernisse oder</w:t>
      </w:r>
    </w:p>
    <w:p w14:paraId="501CFA3E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Kurven ging. Auch mit dem Bauch lagen</w:t>
      </w:r>
    </w:p>
    <w:p w14:paraId="02B8F145" w14:textId="77777777" w:rsidR="004A04B2" w:rsidRPr="00A30B34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 xml:space="preserve">wir auf den </w:t>
      </w:r>
      <w:proofErr w:type="spellStart"/>
      <w:r w:rsidRPr="00A30B34">
        <w:rPr>
          <w:sz w:val="22"/>
        </w:rPr>
        <w:t>Brettln</w:t>
      </w:r>
      <w:proofErr w:type="spellEnd"/>
      <w:r w:rsidRPr="00A30B34">
        <w:rPr>
          <w:sz w:val="22"/>
        </w:rPr>
        <w:t xml:space="preserve"> u. schoben uns mit</w:t>
      </w:r>
    </w:p>
    <w:p w14:paraId="0C0CA841" w14:textId="6A588C63" w:rsidR="004A04B2" w:rsidRDefault="004A04B2" w:rsidP="00B33870">
      <w:pPr>
        <w:spacing w:before="120" w:after="0" w:line="240" w:lineRule="auto"/>
        <w:contextualSpacing/>
        <w:rPr>
          <w:sz w:val="22"/>
        </w:rPr>
      </w:pPr>
      <w:r w:rsidRPr="00A30B34">
        <w:rPr>
          <w:sz w:val="22"/>
        </w:rPr>
        <w:t>den Händen weiter. Das war sauber!!!</w:t>
      </w:r>
    </w:p>
    <w:p w14:paraId="652FB752" w14:textId="2C56B9BE" w:rsidR="004A04B2" w:rsidRPr="00EB0F8C" w:rsidRDefault="004A04B2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EB0F8C">
        <w:rPr>
          <w:b/>
          <w:bCs/>
          <w:sz w:val="22"/>
        </w:rPr>
        <w:t>1942-12-16_2</w:t>
      </w:r>
      <w:r w:rsidR="00982F82">
        <w:rPr>
          <w:b/>
          <w:bCs/>
          <w:sz w:val="22"/>
        </w:rPr>
        <w:t>_k</w:t>
      </w:r>
    </w:p>
    <w:p w14:paraId="7298C12B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Gestern, Dienstag, fand unser Marsch</w:t>
      </w:r>
    </w:p>
    <w:p w14:paraId="69377C8A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statt. Ich war </w:t>
      </w:r>
      <w:r>
        <w:rPr>
          <w:sz w:val="22"/>
        </w:rPr>
        <w:t>„</w:t>
      </w:r>
      <w:r w:rsidRPr="00EB0F8C">
        <w:rPr>
          <w:sz w:val="22"/>
        </w:rPr>
        <w:t>Mulitreiber</w:t>
      </w:r>
      <w:r>
        <w:rPr>
          <w:sz w:val="22"/>
        </w:rPr>
        <w:t>“</w:t>
      </w:r>
      <w:r w:rsidRPr="00EB0F8C">
        <w:rPr>
          <w:sz w:val="22"/>
        </w:rPr>
        <w:t xml:space="preserve"> oder besser</w:t>
      </w:r>
    </w:p>
    <w:p w14:paraId="10B1A5F5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gesagt Tragtierführer. Der Marsch </w:t>
      </w:r>
      <w:proofErr w:type="gramStart"/>
      <w:r w:rsidRPr="00EB0F8C">
        <w:rPr>
          <w:sz w:val="22"/>
        </w:rPr>
        <w:t>selber</w:t>
      </w:r>
      <w:proofErr w:type="gramEnd"/>
    </w:p>
    <w:p w14:paraId="0A386A18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wäre ein Spaziergang gewesen ohne</w:t>
      </w:r>
    </w:p>
    <w:p w14:paraId="314AD623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Tragtier. Ich hatte ein kleines, aber zähes</w:t>
      </w:r>
    </w:p>
    <w:p w14:paraId="1F05D821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Gebirgspferdchen. Das schlechte war bloß,</w:t>
      </w:r>
    </w:p>
    <w:p w14:paraId="3E41348B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daß es bergauf im Laufschritt ging u.</w:t>
      </w:r>
    </w:p>
    <w:p w14:paraId="66898811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bergab </w:t>
      </w:r>
      <w:proofErr w:type="spellStart"/>
      <w:r w:rsidRPr="00EB0F8C">
        <w:rPr>
          <w:sz w:val="22"/>
        </w:rPr>
        <w:t>mußte</w:t>
      </w:r>
      <w:proofErr w:type="spellEnd"/>
      <w:r w:rsidRPr="00EB0F8C">
        <w:rPr>
          <w:sz w:val="22"/>
        </w:rPr>
        <w:t xml:space="preserve"> ich es ziehen. Auf halbem</w:t>
      </w:r>
    </w:p>
    <w:p w14:paraId="4535F0A2" w14:textId="54261709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Weg ist es mir durchgegangen, de</w:t>
      </w:r>
      <w:r>
        <w:rPr>
          <w:sz w:val="22"/>
        </w:rPr>
        <w:t>n</w:t>
      </w:r>
      <w:r w:rsidRPr="00EB0F8C">
        <w:rPr>
          <w:sz w:val="22"/>
        </w:rPr>
        <w:t>n eine</w:t>
      </w:r>
    </w:p>
    <w:p w14:paraId="415D4560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der weitausladenden Kochkisten stießen</w:t>
      </w:r>
    </w:p>
    <w:p w14:paraId="323B5B81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an einem Baum an, </w:t>
      </w:r>
      <w:proofErr w:type="spellStart"/>
      <w:r w:rsidRPr="00EB0F8C">
        <w:rPr>
          <w:sz w:val="22"/>
        </w:rPr>
        <w:t>rieß</w:t>
      </w:r>
      <w:proofErr w:type="spellEnd"/>
      <w:r w:rsidRPr="00EB0F8C">
        <w:rPr>
          <w:sz w:val="22"/>
        </w:rPr>
        <w:t xml:space="preserve"> ab u. durch</w:t>
      </w:r>
    </w:p>
    <w:p w14:paraId="2A321F5C" w14:textId="65B9EDD0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das </w:t>
      </w:r>
      <w:bookmarkStart w:id="0" w:name="_Hlk96542425"/>
      <w:r w:rsidRPr="00EB0F8C">
        <w:rPr>
          <w:sz w:val="22"/>
        </w:rPr>
        <w:t>Getö</w:t>
      </w:r>
      <w:r>
        <w:rPr>
          <w:sz w:val="22"/>
        </w:rPr>
        <w:t>s</w:t>
      </w:r>
      <w:r w:rsidRPr="00EB0F8C">
        <w:rPr>
          <w:sz w:val="22"/>
        </w:rPr>
        <w:t xml:space="preserve">e </w:t>
      </w:r>
      <w:bookmarkEnd w:id="0"/>
      <w:r w:rsidRPr="00EB0F8C">
        <w:rPr>
          <w:sz w:val="22"/>
        </w:rPr>
        <w:t>wurde es wild u. ging hoch.</w:t>
      </w:r>
    </w:p>
    <w:p w14:paraId="5FE9C870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Zu dritt brachten wir den rasenden</w:t>
      </w:r>
    </w:p>
    <w:p w14:paraId="26BB5D7C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Gaul wieder zur Ruhe. Mich wundert</w:t>
      </w:r>
    </w:p>
    <w:p w14:paraId="7CFE2DFE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bloß, daß er mich nicht hinauftrat, denn</w:t>
      </w:r>
    </w:p>
    <w:p w14:paraId="3E376235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er raste dreimal um mich herum.</w:t>
      </w:r>
    </w:p>
    <w:p w14:paraId="6DBF6BAF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lastRenderedPageBreak/>
        <w:t>Der übrige Weg war reibungslos. Nach 3</w:t>
      </w:r>
    </w:p>
    <w:p w14:paraId="63931002" w14:textId="77777777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Stunden </w:t>
      </w:r>
      <w:proofErr w:type="spellStart"/>
      <w:r w:rsidRPr="00EB0F8C">
        <w:rPr>
          <w:sz w:val="22"/>
        </w:rPr>
        <w:t>Sonnbad</w:t>
      </w:r>
      <w:proofErr w:type="spellEnd"/>
      <w:r w:rsidRPr="00EB0F8C">
        <w:rPr>
          <w:sz w:val="22"/>
        </w:rPr>
        <w:t xml:space="preserve"> am Fuße der </w:t>
      </w:r>
      <w:proofErr w:type="spellStart"/>
      <w:r w:rsidRPr="00EB0F8C">
        <w:rPr>
          <w:sz w:val="22"/>
        </w:rPr>
        <w:t>eigentli</w:t>
      </w:r>
      <w:proofErr w:type="spellEnd"/>
      <w:r w:rsidRPr="00EB0F8C">
        <w:rPr>
          <w:sz w:val="22"/>
        </w:rPr>
        <w:t>-</w:t>
      </w:r>
    </w:p>
    <w:p w14:paraId="1BDA0B40" w14:textId="6FE7A08F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EB0F8C">
        <w:rPr>
          <w:sz w:val="22"/>
        </w:rPr>
        <w:t>chen</w:t>
      </w:r>
      <w:proofErr w:type="spellEnd"/>
      <w:r w:rsidRPr="00EB0F8C">
        <w:rPr>
          <w:sz w:val="22"/>
        </w:rPr>
        <w:t xml:space="preserve"> Bergspitze trottelten wir wieder</w:t>
      </w:r>
    </w:p>
    <w:p w14:paraId="16EE46A8" w14:textId="5FA38F14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heim. </w:t>
      </w:r>
      <w:proofErr w:type="gramStart"/>
      <w:r w:rsidRPr="00EB0F8C">
        <w:rPr>
          <w:sz w:val="22"/>
        </w:rPr>
        <w:t>Zur Zeit</w:t>
      </w:r>
      <w:proofErr w:type="gramEnd"/>
      <w:r w:rsidRPr="00EB0F8C">
        <w:rPr>
          <w:sz w:val="22"/>
        </w:rPr>
        <w:t xml:space="preserve"> bin ich </w:t>
      </w:r>
      <w:r>
        <w:rPr>
          <w:sz w:val="22"/>
        </w:rPr>
        <w:t>„</w:t>
      </w:r>
      <w:r w:rsidRPr="00EB0F8C">
        <w:rPr>
          <w:sz w:val="22"/>
        </w:rPr>
        <w:t>wunschlos</w:t>
      </w:r>
    </w:p>
    <w:p w14:paraId="4E195B8B" w14:textId="7FA3C342" w:rsidR="004A04B2" w:rsidRPr="00EB0F8C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glücklich</w:t>
      </w:r>
      <w:r>
        <w:rPr>
          <w:sz w:val="22"/>
        </w:rPr>
        <w:t>“</w:t>
      </w:r>
      <w:r w:rsidRPr="00EB0F8C">
        <w:rPr>
          <w:sz w:val="22"/>
        </w:rPr>
        <w:t>, insofern man das beim</w:t>
      </w:r>
    </w:p>
    <w:p w14:paraId="3DD9CC65" w14:textId="77777777" w:rsidR="004A04B2" w:rsidRDefault="004A04B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Barras sagen kann.</w:t>
      </w:r>
    </w:p>
    <w:p w14:paraId="0320E09E" w14:textId="77777777" w:rsidR="00982F82" w:rsidRPr="00EB0F8C" w:rsidRDefault="00982F82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EB0F8C">
        <w:rPr>
          <w:b/>
          <w:bCs/>
          <w:sz w:val="22"/>
        </w:rPr>
        <w:t>1942-12-16_3</w:t>
      </w:r>
    </w:p>
    <w:p w14:paraId="1F55C718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Urlaub bekomme ich auf keinen</w:t>
      </w:r>
    </w:p>
    <w:p w14:paraId="38C3B851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Fall! Das </w:t>
      </w:r>
      <w:proofErr w:type="spellStart"/>
      <w:r w:rsidRPr="00EB0F8C">
        <w:rPr>
          <w:sz w:val="22"/>
        </w:rPr>
        <w:t>müßt</w:t>
      </w:r>
      <w:proofErr w:type="spellEnd"/>
      <w:r w:rsidRPr="00EB0F8C">
        <w:rPr>
          <w:sz w:val="22"/>
        </w:rPr>
        <w:t xml:space="preserve"> Ihr Euch aus dem Kopf</w:t>
      </w:r>
    </w:p>
    <w:p w14:paraId="4782C8AD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schlagen! Ich </w:t>
      </w:r>
      <w:proofErr w:type="gramStart"/>
      <w:r w:rsidRPr="00EB0F8C">
        <w:rPr>
          <w:sz w:val="22"/>
        </w:rPr>
        <w:t>hab</w:t>
      </w:r>
      <w:proofErr w:type="gramEnd"/>
      <w:r w:rsidRPr="00EB0F8C">
        <w:rPr>
          <w:sz w:val="22"/>
        </w:rPr>
        <w:t xml:space="preserve"> mich auch </w:t>
      </w:r>
      <w:proofErr w:type="spellStart"/>
      <w:r w:rsidRPr="00EB0F8C">
        <w:rPr>
          <w:sz w:val="22"/>
        </w:rPr>
        <w:t>abge</w:t>
      </w:r>
      <w:proofErr w:type="spellEnd"/>
      <w:r w:rsidRPr="00EB0F8C">
        <w:rPr>
          <w:sz w:val="22"/>
        </w:rPr>
        <w:t>-</w:t>
      </w:r>
    </w:p>
    <w:p w14:paraId="7F597919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EB0F8C">
        <w:rPr>
          <w:sz w:val="22"/>
        </w:rPr>
        <w:t>funden</w:t>
      </w:r>
      <w:proofErr w:type="spellEnd"/>
      <w:r w:rsidRPr="00EB0F8C">
        <w:rPr>
          <w:sz w:val="22"/>
        </w:rPr>
        <w:t xml:space="preserve"> damit. Aber ich freue mich</w:t>
      </w:r>
    </w:p>
    <w:p w14:paraId="2687B5A3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proofErr w:type="spellStart"/>
      <w:proofErr w:type="gramStart"/>
      <w:r w:rsidRPr="00EB0F8C">
        <w:rPr>
          <w:sz w:val="22"/>
        </w:rPr>
        <w:t>rießig</w:t>
      </w:r>
      <w:proofErr w:type="spellEnd"/>
      <w:proofErr w:type="gramEnd"/>
      <w:r w:rsidRPr="00EB0F8C">
        <w:rPr>
          <w:sz w:val="22"/>
        </w:rPr>
        <w:t xml:space="preserve"> wenn Alies kommt. Hauser</w:t>
      </w:r>
    </w:p>
    <w:p w14:paraId="3F4FE3F0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ist ein </w:t>
      </w:r>
      <w:r>
        <w:rPr>
          <w:sz w:val="22"/>
        </w:rPr>
        <w:t>„</w:t>
      </w:r>
      <w:r w:rsidRPr="00EB0F8C">
        <w:rPr>
          <w:sz w:val="22"/>
        </w:rPr>
        <w:t>Lappschwanz</w:t>
      </w:r>
      <w:r>
        <w:rPr>
          <w:sz w:val="22"/>
        </w:rPr>
        <w:t>“</w:t>
      </w:r>
      <w:r w:rsidRPr="00EB0F8C">
        <w:rPr>
          <w:sz w:val="22"/>
        </w:rPr>
        <w:t xml:space="preserve"> </w:t>
      </w:r>
      <w:proofErr w:type="spellStart"/>
      <w:r w:rsidRPr="00EB0F8C">
        <w:rPr>
          <w:sz w:val="22"/>
        </w:rPr>
        <w:t>sondersgleichen</w:t>
      </w:r>
      <w:proofErr w:type="spellEnd"/>
      <w:r w:rsidRPr="00EB0F8C">
        <w:rPr>
          <w:sz w:val="22"/>
        </w:rPr>
        <w:t>,</w:t>
      </w:r>
    </w:p>
    <w:p w14:paraId="76E85117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der weiß gar nicht, daß seine Mutter</w:t>
      </w:r>
    </w:p>
    <w:p w14:paraId="497BD691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kommen will. Der sagt bloß immer,</w:t>
      </w:r>
    </w:p>
    <w:p w14:paraId="2EE35237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ja, ja, oder: ich weiß nicht, oder: ist</w:t>
      </w:r>
    </w:p>
    <w:p w14:paraId="61D5E424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schon recht oder: ist mir gleich. - </w:t>
      </w:r>
    </w:p>
    <w:p w14:paraId="659E22F3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Wenn Alies kommt, soll sie halt beim</w:t>
      </w:r>
    </w:p>
    <w:p w14:paraId="7EAFB75D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EB0F8C">
        <w:rPr>
          <w:sz w:val="22"/>
        </w:rPr>
        <w:t>Aussteigen</w:t>
      </w:r>
      <w:proofErr w:type="gramEnd"/>
      <w:r w:rsidRPr="00EB0F8C">
        <w:rPr>
          <w:sz w:val="22"/>
        </w:rPr>
        <w:t xml:space="preserve"> die Larve aufsetzen, dann</w:t>
      </w:r>
    </w:p>
    <w:p w14:paraId="361A6AFD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kenn ich sie eher!!</w:t>
      </w:r>
    </w:p>
    <w:p w14:paraId="2E873DA9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Auf die guten Sachen freue ich</w:t>
      </w:r>
    </w:p>
    <w:p w14:paraId="15553664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mich jetzt schon! Habt doch Ihr </w:t>
      </w:r>
      <w:proofErr w:type="spellStart"/>
      <w:r w:rsidRPr="00EB0F8C">
        <w:rPr>
          <w:sz w:val="22"/>
        </w:rPr>
        <w:t>sel</w:t>
      </w:r>
      <w:proofErr w:type="spellEnd"/>
      <w:r w:rsidRPr="00EB0F8C">
        <w:rPr>
          <w:sz w:val="22"/>
        </w:rPr>
        <w:t>-</w:t>
      </w:r>
    </w:p>
    <w:p w14:paraId="01146470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EB0F8C">
        <w:rPr>
          <w:sz w:val="22"/>
        </w:rPr>
        <w:t>ber</w:t>
      </w:r>
      <w:proofErr w:type="spellEnd"/>
      <w:r w:rsidRPr="00EB0F8C">
        <w:rPr>
          <w:sz w:val="22"/>
        </w:rPr>
        <w:t xml:space="preserve"> auch genug zum Essen?? - Sagt</w:t>
      </w:r>
    </w:p>
    <w:p w14:paraId="065DC275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EB0F8C">
        <w:rPr>
          <w:sz w:val="22"/>
        </w:rPr>
        <w:t>dem Ludwig</w:t>
      </w:r>
      <w:proofErr w:type="gramEnd"/>
      <w:r w:rsidRPr="00EB0F8C">
        <w:rPr>
          <w:sz w:val="22"/>
        </w:rPr>
        <w:t xml:space="preserve"> einen schönen Gruß u. ich</w:t>
      </w:r>
    </w:p>
    <w:p w14:paraId="55F9A499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EB0F8C">
        <w:rPr>
          <w:sz w:val="22"/>
        </w:rPr>
        <w:t>freue</w:t>
      </w:r>
      <w:proofErr w:type="gramEnd"/>
      <w:r w:rsidRPr="00EB0F8C">
        <w:rPr>
          <w:sz w:val="22"/>
        </w:rPr>
        <w:t xml:space="preserve"> mich schon </w:t>
      </w:r>
      <w:proofErr w:type="spellStart"/>
      <w:r w:rsidRPr="00EB0F8C">
        <w:rPr>
          <w:sz w:val="22"/>
        </w:rPr>
        <w:t>rießig</w:t>
      </w:r>
      <w:proofErr w:type="spellEnd"/>
      <w:r w:rsidRPr="00EB0F8C">
        <w:rPr>
          <w:sz w:val="22"/>
        </w:rPr>
        <w:t xml:space="preserve"> auf sein Kommen</w:t>
      </w:r>
    </w:p>
    <w:p w14:paraId="652C595B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u. setzte alle Hebel in Bewegung,</w:t>
      </w:r>
      <w:r>
        <w:rPr>
          <w:sz w:val="22"/>
        </w:rPr>
        <w:t xml:space="preserve"> </w:t>
      </w:r>
      <w:r w:rsidRPr="00EB0F8C">
        <w:rPr>
          <w:sz w:val="22"/>
        </w:rPr>
        <w:t>Ihn</w:t>
      </w:r>
    </w:p>
    <w:p w14:paraId="716CD57E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um 4 Uhr abholen zu können! Zimmer</w:t>
      </w:r>
    </w:p>
    <w:p w14:paraId="77473004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EB0F8C">
        <w:rPr>
          <w:sz w:val="22"/>
        </w:rPr>
        <w:t>hab</w:t>
      </w:r>
      <w:proofErr w:type="gramEnd"/>
      <w:r w:rsidRPr="00EB0F8C">
        <w:rPr>
          <w:sz w:val="22"/>
        </w:rPr>
        <w:t xml:space="preserve"> ich noch nicht, wird sich aber</w:t>
      </w:r>
    </w:p>
    <w:p w14:paraId="010A035E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noch finden. - Ein Hemd könnte ich</w:t>
      </w:r>
    </w:p>
    <w:p w14:paraId="782FCEA3" w14:textId="77777777" w:rsidR="00982F82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gut brauchen! Aber ja kein kurzes!!</w:t>
      </w:r>
    </w:p>
    <w:p w14:paraId="7C9B7E50" w14:textId="6395916D" w:rsidR="00982F82" w:rsidRPr="00EB0F8C" w:rsidRDefault="00982F82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EB0F8C">
        <w:rPr>
          <w:b/>
          <w:bCs/>
          <w:sz w:val="22"/>
        </w:rPr>
        <w:t>1942-12-16_4</w:t>
      </w:r>
      <w:r>
        <w:rPr>
          <w:b/>
          <w:bCs/>
          <w:sz w:val="22"/>
        </w:rPr>
        <w:t>_k</w:t>
      </w:r>
    </w:p>
    <w:p w14:paraId="7449C642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Auf jedem Paket steht Euer Absender</w:t>
      </w:r>
    </w:p>
    <w:p w14:paraId="4D47D447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u. jetzt weiß ich nicht mehr welches</w:t>
      </w:r>
    </w:p>
    <w:p w14:paraId="57A77CD6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vom </w:t>
      </w:r>
      <w:proofErr w:type="spellStart"/>
      <w:r w:rsidRPr="00EB0F8C">
        <w:rPr>
          <w:sz w:val="22"/>
        </w:rPr>
        <w:t>Weiberl</w:t>
      </w:r>
      <w:proofErr w:type="spellEnd"/>
      <w:r w:rsidRPr="00EB0F8C">
        <w:rPr>
          <w:sz w:val="22"/>
        </w:rPr>
        <w:t xml:space="preserve"> ist, weil ich den Brief</w:t>
      </w:r>
    </w:p>
    <w:p w14:paraId="4F6CFDCD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heraus hab!</w:t>
      </w:r>
    </w:p>
    <w:p w14:paraId="23517612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Nun geht's husch </w:t>
      </w:r>
      <w:proofErr w:type="spellStart"/>
      <w:r w:rsidRPr="00EB0F8C">
        <w:rPr>
          <w:sz w:val="22"/>
        </w:rPr>
        <w:t>husch</w:t>
      </w:r>
      <w:proofErr w:type="spellEnd"/>
    </w:p>
    <w:p w14:paraId="072B46CA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ins Bett!</w:t>
      </w:r>
    </w:p>
    <w:p w14:paraId="22477A58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Gute Nacht u. herzliche</w:t>
      </w:r>
    </w:p>
    <w:p w14:paraId="2B2D35F8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Grüße Euer</w:t>
      </w:r>
    </w:p>
    <w:p w14:paraId="007C472F" w14:textId="7BF8DD1C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dankbarer Hanserl</w:t>
      </w:r>
      <w:r>
        <w:rPr>
          <w:sz w:val="22"/>
        </w:rPr>
        <w:t>.</w:t>
      </w:r>
    </w:p>
    <w:p w14:paraId="3AC3929E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Viele Grüße an Frau Rott. Ich</w:t>
      </w:r>
    </w:p>
    <w:p w14:paraId="7BDC883E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schreibe bald!</w:t>
      </w:r>
    </w:p>
    <w:p w14:paraId="5663BDD0" w14:textId="6F0209E6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 xml:space="preserve">Seit ich das </w:t>
      </w:r>
      <w:r>
        <w:rPr>
          <w:sz w:val="22"/>
        </w:rPr>
        <w:t>„</w:t>
      </w:r>
      <w:proofErr w:type="spellStart"/>
      <w:r w:rsidRPr="00EB0F8C">
        <w:rPr>
          <w:sz w:val="22"/>
        </w:rPr>
        <w:t>Kissi</w:t>
      </w:r>
      <w:proofErr w:type="spellEnd"/>
      <w:r>
        <w:rPr>
          <w:sz w:val="22"/>
        </w:rPr>
        <w:t>“</w:t>
      </w:r>
      <w:r w:rsidRPr="00EB0F8C">
        <w:rPr>
          <w:sz w:val="22"/>
        </w:rPr>
        <w:t xml:space="preserve"> hab</w:t>
      </w:r>
      <w:r>
        <w:rPr>
          <w:sz w:val="22"/>
        </w:rPr>
        <w:t>,</w:t>
      </w:r>
      <w:r w:rsidRPr="00EB0F8C">
        <w:rPr>
          <w:sz w:val="22"/>
        </w:rPr>
        <w:t xml:space="preserve"> schlaf ich</w:t>
      </w:r>
    </w:p>
    <w:p w14:paraId="4B75C82D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viel besser!!!!</w:t>
      </w:r>
    </w:p>
    <w:p w14:paraId="008D4A9B" w14:textId="77777777" w:rsidR="00982F82" w:rsidRPr="00EB0F8C" w:rsidRDefault="00982F82" w:rsidP="00B33870">
      <w:pPr>
        <w:spacing w:before="120" w:after="0" w:line="240" w:lineRule="auto"/>
        <w:contextualSpacing/>
        <w:rPr>
          <w:sz w:val="22"/>
        </w:rPr>
      </w:pPr>
      <w:r w:rsidRPr="00EB0F8C">
        <w:rPr>
          <w:sz w:val="22"/>
        </w:rPr>
        <w:t>noch unbestimmt ob ich</w:t>
      </w:r>
    </w:p>
    <w:p w14:paraId="412AE15D" w14:textId="7ECA327C" w:rsidR="00982F82" w:rsidRDefault="00982F82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EB0F8C">
        <w:rPr>
          <w:sz w:val="22"/>
        </w:rPr>
        <w:t>drankomm</w:t>
      </w:r>
      <w:proofErr w:type="spellEnd"/>
      <w:r w:rsidRPr="00EB0F8C">
        <w:rPr>
          <w:sz w:val="22"/>
        </w:rPr>
        <w:t>!!</w:t>
      </w:r>
    </w:p>
    <w:p w14:paraId="2DFFB3F0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28A12FCE" w14:textId="77777777" w:rsidR="00DB440F" w:rsidRDefault="00DB440F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746402">
        <w:rPr>
          <w:b/>
          <w:bCs/>
          <w:sz w:val="22"/>
        </w:rPr>
        <w:t>1942-12-18_1</w:t>
      </w:r>
    </w:p>
    <w:p w14:paraId="4AB3C4C8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746402">
        <w:rPr>
          <w:sz w:val="22"/>
        </w:rPr>
        <w:t>Adm</w:t>
      </w:r>
      <w:proofErr w:type="spellEnd"/>
      <w:r w:rsidRPr="00746402">
        <w:rPr>
          <w:sz w:val="22"/>
        </w:rPr>
        <w:t>. 18. XII. 42.</w:t>
      </w:r>
    </w:p>
    <w:p w14:paraId="6D91096A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Liebe Mutter!</w:t>
      </w:r>
    </w:p>
    <w:p w14:paraId="702322C3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 xml:space="preserve">Soeben Deinen u. </w:t>
      </w:r>
      <w:proofErr w:type="spellStart"/>
      <w:proofErr w:type="gramStart"/>
      <w:r w:rsidRPr="00746402">
        <w:rPr>
          <w:sz w:val="22"/>
        </w:rPr>
        <w:t>Alies's</w:t>
      </w:r>
      <w:proofErr w:type="spellEnd"/>
      <w:proofErr w:type="gramEnd"/>
    </w:p>
    <w:p w14:paraId="0EF98B67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Brief erhalten. Alies soll auf jeden</w:t>
      </w:r>
    </w:p>
    <w:p w14:paraId="1665ABF0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 xml:space="preserve">Fall kommen, d. </w:t>
      </w:r>
      <w:proofErr w:type="gramStart"/>
      <w:r w:rsidRPr="00746402">
        <w:rPr>
          <w:sz w:val="22"/>
        </w:rPr>
        <w:t>h.</w:t>
      </w:r>
      <w:proofErr w:type="gramEnd"/>
      <w:r w:rsidRPr="00746402">
        <w:rPr>
          <w:sz w:val="22"/>
        </w:rPr>
        <w:t xml:space="preserve"> wenn es Ihr</w:t>
      </w:r>
    </w:p>
    <w:p w14:paraId="5581CE88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lastRenderedPageBreak/>
        <w:t>möglich ist. Ob mit oder ohne</w:t>
      </w:r>
    </w:p>
    <w:p w14:paraId="6FDD2805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Frau Hauser ist mir gleich. Ich</w:t>
      </w:r>
    </w:p>
    <w:p w14:paraId="1255483F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 xml:space="preserve">glaub dem Hauser ist es </w:t>
      </w:r>
      <w:proofErr w:type="gramStart"/>
      <w:r w:rsidRPr="00746402">
        <w:rPr>
          <w:sz w:val="22"/>
        </w:rPr>
        <w:t>selber</w:t>
      </w:r>
      <w:proofErr w:type="gramEnd"/>
      <w:r w:rsidRPr="00746402">
        <w:rPr>
          <w:sz w:val="22"/>
        </w:rPr>
        <w:t xml:space="preserve"> gleich,</w:t>
      </w:r>
    </w:p>
    <w:p w14:paraId="6CC1593F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weil er sich nicht kümmert.</w:t>
      </w:r>
    </w:p>
    <w:p w14:paraId="5089C736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Aber Alies soll mir genau mitteilen,</w:t>
      </w:r>
    </w:p>
    <w:p w14:paraId="50AC503D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wann sie kommt, damit ich</w:t>
      </w:r>
    </w:p>
    <w:p w14:paraId="7D8F0408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auf die Bahn gehen kann. Hausers</w:t>
      </w:r>
    </w:p>
    <w:p w14:paraId="729A98DF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Adresse schreibe ich dazu.</w:t>
      </w:r>
    </w:p>
    <w:p w14:paraId="2FE7877E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Ich war ganz gedrückt als Lud-</w:t>
      </w:r>
    </w:p>
    <w:p w14:paraId="6045B693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746402">
        <w:rPr>
          <w:sz w:val="22"/>
        </w:rPr>
        <w:t>wigs</w:t>
      </w:r>
      <w:proofErr w:type="spellEnd"/>
      <w:r w:rsidRPr="00746402">
        <w:rPr>
          <w:sz w:val="22"/>
        </w:rPr>
        <w:t xml:space="preserve"> Brief kam, daß er nicht</w:t>
      </w:r>
    </w:p>
    <w:p w14:paraId="6D7A2261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 xml:space="preserve">kommt. </w:t>
      </w:r>
      <w:proofErr w:type="gramStart"/>
      <w:r w:rsidRPr="00746402">
        <w:rPr>
          <w:sz w:val="22"/>
        </w:rPr>
        <w:t>Habe</w:t>
      </w:r>
      <w:proofErr w:type="gramEnd"/>
      <w:r w:rsidRPr="00746402">
        <w:rPr>
          <w:sz w:val="22"/>
        </w:rPr>
        <w:t xml:space="preserve"> mich schon so</w:t>
      </w:r>
    </w:p>
    <w:p w14:paraId="0185E28C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 xml:space="preserve">gefreut </w:t>
      </w:r>
      <w:proofErr w:type="gramStart"/>
      <w:r w:rsidRPr="00746402">
        <w:rPr>
          <w:sz w:val="22"/>
        </w:rPr>
        <w:t>auf kommenden</w:t>
      </w:r>
      <w:proofErr w:type="gramEnd"/>
      <w:r w:rsidRPr="00746402">
        <w:rPr>
          <w:sz w:val="22"/>
        </w:rPr>
        <w:t xml:space="preserve"> Sonntag.</w:t>
      </w:r>
    </w:p>
    <w:p w14:paraId="0850B95A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746402">
        <w:rPr>
          <w:sz w:val="22"/>
        </w:rPr>
        <w:t>Habe</w:t>
      </w:r>
      <w:proofErr w:type="gramEnd"/>
      <w:r w:rsidRPr="00746402">
        <w:rPr>
          <w:sz w:val="22"/>
        </w:rPr>
        <w:t xml:space="preserve"> ihm aber nicht eher schreiben</w:t>
      </w:r>
    </w:p>
    <w:p w14:paraId="1BE376C8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können, den ich kann nicht ums</w:t>
      </w:r>
    </w:p>
    <w:p w14:paraId="0050A7C5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Sterben eher dazu, denn gerade diese</w:t>
      </w:r>
    </w:p>
    <w:p w14:paraId="3140E8E0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 xml:space="preserve">Woche hatten wir bis 1/2 10 Uhr </w:t>
      </w:r>
      <w:proofErr w:type="gramStart"/>
      <w:r w:rsidRPr="00746402">
        <w:rPr>
          <w:sz w:val="22"/>
        </w:rPr>
        <w:t>Abends</w:t>
      </w:r>
      <w:proofErr w:type="gramEnd"/>
    </w:p>
    <w:p w14:paraId="2232B354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immer Dienst. Ganz närrisch!</w:t>
      </w:r>
    </w:p>
    <w:p w14:paraId="0E1674D9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Morgen mehr!</w:t>
      </w:r>
    </w:p>
    <w:p w14:paraId="0E8D6411" w14:textId="77777777" w:rsidR="00DB440F" w:rsidRPr="00746402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Herzliche Grüße,</w:t>
      </w:r>
    </w:p>
    <w:p w14:paraId="614496FC" w14:textId="45A6BF73" w:rsidR="00DB440F" w:rsidRDefault="00DB440F" w:rsidP="00B33870">
      <w:pPr>
        <w:spacing w:before="120" w:after="0" w:line="240" w:lineRule="auto"/>
        <w:contextualSpacing/>
        <w:rPr>
          <w:sz w:val="22"/>
        </w:rPr>
      </w:pPr>
      <w:r w:rsidRPr="00746402">
        <w:rPr>
          <w:sz w:val="22"/>
        </w:rPr>
        <w:t>Euer Hans.</w:t>
      </w:r>
    </w:p>
    <w:p w14:paraId="290B80A3" w14:textId="77777777" w:rsidR="00B33870" w:rsidRPr="00746402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365F11B2" w14:textId="77777777" w:rsidR="00DB440F" w:rsidRDefault="00DB440F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2246B2">
        <w:rPr>
          <w:b/>
          <w:bCs/>
          <w:sz w:val="22"/>
        </w:rPr>
        <w:t>1942-12-21_1</w:t>
      </w:r>
    </w:p>
    <w:p w14:paraId="7836A3FD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</w:t>
      </w:r>
      <w:r w:rsidRPr="002246B2">
        <w:rPr>
          <w:sz w:val="22"/>
        </w:rPr>
        <w:t>dmont 21. XII. 42.</w:t>
      </w:r>
    </w:p>
    <w:p w14:paraId="633E284E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Meine Lieben!</w:t>
      </w:r>
    </w:p>
    <w:p w14:paraId="629D1ADD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Heute erfuhr ich als ganz bestimmt,</w:t>
      </w:r>
    </w:p>
    <w:p w14:paraId="401C8B05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daß man ohne Bestätigung die Bahn</w:t>
      </w:r>
    </w:p>
    <w:p w14:paraId="220E0686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nicht benützen darf. Also schließe ich</w:t>
      </w:r>
    </w:p>
    <w:p w14:paraId="0F1D1601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daraus, daß Alies nicht kommen kann.</w:t>
      </w:r>
    </w:p>
    <w:p w14:paraId="69E1D73D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Jedoch ich bin für alle Fälle bereit u.</w:t>
      </w:r>
    </w:p>
    <w:p w14:paraId="180B25D1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stehe am Samstag um 3/4 9h auf der</w:t>
      </w:r>
    </w:p>
    <w:p w14:paraId="7EB6708E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Bahn. Es wäre ja schön gewesen, wenn</w:t>
      </w:r>
    </w:p>
    <w:p w14:paraId="3808E92E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 xml:space="preserve">Alies gekommen wäre, aber Ihr </w:t>
      </w:r>
      <w:proofErr w:type="spellStart"/>
      <w:r w:rsidRPr="002246B2">
        <w:rPr>
          <w:sz w:val="22"/>
        </w:rPr>
        <w:t>wißt</w:t>
      </w:r>
      <w:proofErr w:type="spellEnd"/>
    </w:p>
    <w:p w14:paraId="48E64B46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nun durch Ludwig wie es mir geht u.</w:t>
      </w:r>
    </w:p>
    <w:p w14:paraId="45E293CC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ich weiß ebenfalls Landshuter Neuigkeiten.</w:t>
      </w:r>
    </w:p>
    <w:p w14:paraId="204CCB02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Ferner bekam ich heute die 2 großartigen</w:t>
      </w:r>
    </w:p>
    <w:p w14:paraId="3D14D3A9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Expresspakete mit denen ich ohne</w:t>
      </w:r>
    </w:p>
    <w:p w14:paraId="6308BC41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2246B2">
        <w:rPr>
          <w:sz w:val="22"/>
        </w:rPr>
        <w:t>weiteres</w:t>
      </w:r>
      <w:proofErr w:type="gramEnd"/>
      <w:r w:rsidRPr="002246B2">
        <w:rPr>
          <w:sz w:val="22"/>
        </w:rPr>
        <w:t xml:space="preserve"> bis Neujahr durch halte.</w:t>
      </w:r>
    </w:p>
    <w:p w14:paraId="612AFCDA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Herzlichen Dank für all das gute Essen.</w:t>
      </w:r>
    </w:p>
    <w:p w14:paraId="49331EF9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 xml:space="preserve">Ich </w:t>
      </w:r>
      <w:proofErr w:type="gramStart"/>
      <w:r w:rsidRPr="002246B2">
        <w:rPr>
          <w:sz w:val="22"/>
        </w:rPr>
        <w:t>hab</w:t>
      </w:r>
      <w:proofErr w:type="gramEnd"/>
      <w:r w:rsidRPr="002246B2">
        <w:rPr>
          <w:sz w:val="22"/>
        </w:rPr>
        <w:t xml:space="preserve"> bloß immer Angst daß Euch</w:t>
      </w:r>
    </w:p>
    <w:p w14:paraId="4937FFE3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die Butter oder was anderes abgeht?!</w:t>
      </w:r>
    </w:p>
    <w:p w14:paraId="0460819C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 xml:space="preserve">Heute erfuhr ich was </w:t>
      </w:r>
      <w:proofErr w:type="spellStart"/>
      <w:r w:rsidRPr="002246B2">
        <w:rPr>
          <w:sz w:val="22"/>
        </w:rPr>
        <w:t>besonderes</w:t>
      </w:r>
      <w:proofErr w:type="spellEnd"/>
      <w:r w:rsidRPr="002246B2">
        <w:rPr>
          <w:sz w:val="22"/>
        </w:rPr>
        <w:t>. Wir</w:t>
      </w:r>
    </w:p>
    <w:p w14:paraId="0558DE7F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müssen wahrscheinlich nach diesem</w:t>
      </w:r>
    </w:p>
    <w:p w14:paraId="3D5C50AE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Kurs wieder nach Frankreich als Hilfs-</w:t>
      </w:r>
    </w:p>
    <w:p w14:paraId="198FF2F0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2246B2">
        <w:rPr>
          <w:sz w:val="22"/>
        </w:rPr>
        <w:t>ausbilder</w:t>
      </w:r>
      <w:proofErr w:type="spellEnd"/>
      <w:r w:rsidRPr="002246B2">
        <w:rPr>
          <w:sz w:val="22"/>
        </w:rPr>
        <w:t>. Scheiße!!! Wäre lieber</w:t>
      </w:r>
    </w:p>
    <w:p w14:paraId="42679EDB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nochmals hiergeblieben. Aber, liebe</w:t>
      </w:r>
    </w:p>
    <w:p w14:paraId="1C45FDD8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Mutter, Alies u. Luis, verbringt gut</w:t>
      </w:r>
    </w:p>
    <w:p w14:paraId="4428097B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u. froh das Weihnachtsfest u. mit dem</w:t>
      </w:r>
    </w:p>
    <w:p w14:paraId="4F008E7F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2246B2">
        <w:rPr>
          <w:sz w:val="22"/>
        </w:rPr>
        <w:t>Weiberl</w:t>
      </w:r>
      <w:proofErr w:type="spellEnd"/>
      <w:r w:rsidRPr="002246B2">
        <w:rPr>
          <w:sz w:val="22"/>
        </w:rPr>
        <w:t xml:space="preserve"> den </w:t>
      </w:r>
      <w:proofErr w:type="spellStart"/>
      <w:r w:rsidRPr="002246B2">
        <w:rPr>
          <w:sz w:val="22"/>
        </w:rPr>
        <w:t>heiligen</w:t>
      </w:r>
      <w:proofErr w:type="spellEnd"/>
      <w:r w:rsidRPr="002246B2">
        <w:rPr>
          <w:sz w:val="22"/>
        </w:rPr>
        <w:t xml:space="preserve"> Abend.</w:t>
      </w:r>
    </w:p>
    <w:p w14:paraId="63677DAB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 xml:space="preserve">Es grüßt Euch </w:t>
      </w:r>
      <w:proofErr w:type="spellStart"/>
      <w:r w:rsidRPr="002246B2">
        <w:rPr>
          <w:sz w:val="22"/>
        </w:rPr>
        <w:t>herz</w:t>
      </w:r>
      <w:proofErr w:type="spellEnd"/>
      <w:r w:rsidRPr="002246B2">
        <w:rPr>
          <w:sz w:val="22"/>
        </w:rPr>
        <w:t>-</w:t>
      </w:r>
    </w:p>
    <w:p w14:paraId="144CF9AB" w14:textId="77777777" w:rsidR="00DB440F" w:rsidRPr="002246B2" w:rsidRDefault="00DB440F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2246B2">
        <w:rPr>
          <w:sz w:val="22"/>
        </w:rPr>
        <w:t>lichst</w:t>
      </w:r>
      <w:proofErr w:type="spellEnd"/>
      <w:r w:rsidRPr="002246B2">
        <w:rPr>
          <w:sz w:val="22"/>
        </w:rPr>
        <w:t xml:space="preserve"> Euer</w:t>
      </w:r>
    </w:p>
    <w:p w14:paraId="6812C1DA" w14:textId="3952A93C" w:rsidR="00DB440F" w:rsidRDefault="00DB440F" w:rsidP="00B33870">
      <w:pPr>
        <w:spacing w:before="120" w:after="0" w:line="240" w:lineRule="auto"/>
        <w:contextualSpacing/>
        <w:rPr>
          <w:sz w:val="22"/>
        </w:rPr>
      </w:pPr>
      <w:r w:rsidRPr="002246B2">
        <w:rPr>
          <w:sz w:val="22"/>
        </w:rPr>
        <w:t>Hans.</w:t>
      </w:r>
    </w:p>
    <w:p w14:paraId="060C8043" w14:textId="3DF092C3" w:rsidR="00DB440F" w:rsidRDefault="00DB440F" w:rsidP="00B33870">
      <w:pPr>
        <w:spacing w:before="120" w:after="0" w:line="240" w:lineRule="auto"/>
        <w:contextualSpacing/>
        <w:rPr>
          <w:sz w:val="22"/>
        </w:rPr>
      </w:pPr>
    </w:p>
    <w:p w14:paraId="513B15EF" w14:textId="77777777" w:rsidR="00664676" w:rsidRPr="0054502C" w:rsidRDefault="00664676" w:rsidP="00B33870">
      <w:pPr>
        <w:spacing w:before="120" w:after="0" w:line="240" w:lineRule="auto"/>
        <w:contextualSpacing/>
        <w:rPr>
          <w:sz w:val="22"/>
        </w:rPr>
      </w:pPr>
    </w:p>
    <w:p w14:paraId="1E83F2A0" w14:textId="77777777" w:rsidR="00DB26D1" w:rsidRPr="00AE5C4F" w:rsidRDefault="00DB26D1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E5C4F">
        <w:rPr>
          <w:b/>
          <w:bCs/>
          <w:sz w:val="22"/>
        </w:rPr>
        <w:lastRenderedPageBreak/>
        <w:t>1942-12-25_1</w:t>
      </w:r>
    </w:p>
    <w:p w14:paraId="46FFB72F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Admont 25. XII. 42.</w:t>
      </w:r>
    </w:p>
    <w:p w14:paraId="5B235A1B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Meine liebe Mutter!</w:t>
      </w:r>
    </w:p>
    <w:p w14:paraId="76449FA9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Deinen lieben langen Weihnachts-</w:t>
      </w:r>
    </w:p>
    <w:p w14:paraId="41AE1F24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E5C4F">
        <w:rPr>
          <w:sz w:val="22"/>
        </w:rPr>
        <w:t>brief</w:t>
      </w:r>
      <w:proofErr w:type="spellEnd"/>
      <w:r w:rsidRPr="00AE5C4F">
        <w:rPr>
          <w:sz w:val="22"/>
        </w:rPr>
        <w:t xml:space="preserve"> habe ich erhalten u. auch den</w:t>
      </w:r>
    </w:p>
    <w:p w14:paraId="4FED6E96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darauffolgenden.</w:t>
      </w:r>
    </w:p>
    <w:p w14:paraId="62B84768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Für die beiden Pakete sage ich</w:t>
      </w:r>
    </w:p>
    <w:p w14:paraId="52985598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Dir nochmals herzlichen Dank. Das</w:t>
      </w:r>
    </w:p>
    <w:p w14:paraId="391888E1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kleinere öffnete ich am Montag, woge-</w:t>
      </w:r>
    </w:p>
    <w:p w14:paraId="7D47DF59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gen ich das größere bis zum hl. Abend</w:t>
      </w:r>
    </w:p>
    <w:p w14:paraId="495061B4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aufhob u. dort aufmachte. Das erste</w:t>
      </w:r>
    </w:p>
    <w:p w14:paraId="2BC10059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Weihnachten, das ich nicht zu Hause</w:t>
      </w:r>
    </w:p>
    <w:p w14:paraId="26371486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war! Ich glaub, daß es Euch schwerer</w:t>
      </w:r>
    </w:p>
    <w:p w14:paraId="2A1B2961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 xml:space="preserve">fiel als mir, da Ihr ja nicht </w:t>
      </w:r>
      <w:proofErr w:type="spellStart"/>
      <w:r w:rsidRPr="00AE5C4F">
        <w:rPr>
          <w:sz w:val="22"/>
        </w:rPr>
        <w:t>wußtet</w:t>
      </w:r>
      <w:proofErr w:type="spellEnd"/>
    </w:p>
    <w:p w14:paraId="6F0F39C3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was ich tue u. wie es bei mir aussieht.</w:t>
      </w:r>
    </w:p>
    <w:p w14:paraId="3627F1A4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Aber ich, ich schaute jede halbe</w:t>
      </w:r>
    </w:p>
    <w:p w14:paraId="356DE789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Stunde auf die Uhr, war mi</w:t>
      </w:r>
      <w:r>
        <w:rPr>
          <w:sz w:val="22"/>
        </w:rPr>
        <w:t>t</w:t>
      </w:r>
      <w:r w:rsidRPr="00AE5C4F">
        <w:rPr>
          <w:sz w:val="22"/>
        </w:rPr>
        <w:t xml:space="preserve"> Euch im</w:t>
      </w:r>
    </w:p>
    <w:p w14:paraId="54584D22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Friedhof, hörte das Glöcklein läuten, u.</w:t>
      </w:r>
    </w:p>
    <w:p w14:paraId="5A93ED70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saß auch im warmen Wohnzimmer</w:t>
      </w:r>
    </w:p>
    <w:p w14:paraId="7808C497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 xml:space="preserve">u. wartete auf das </w:t>
      </w:r>
      <w:proofErr w:type="spellStart"/>
      <w:r w:rsidRPr="00AE5C4F">
        <w:rPr>
          <w:sz w:val="22"/>
        </w:rPr>
        <w:t>Weiberl</w:t>
      </w:r>
      <w:proofErr w:type="spellEnd"/>
      <w:r w:rsidRPr="00AE5C4F">
        <w:rPr>
          <w:sz w:val="22"/>
        </w:rPr>
        <w:t>, das sicher um</w:t>
      </w:r>
    </w:p>
    <w:p w14:paraId="036ACC12" w14:textId="77777777" w:rsidR="00DB26D1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1 Stunde später kam, als sie gesagt hatte.</w:t>
      </w:r>
    </w:p>
    <w:p w14:paraId="332381B7" w14:textId="77777777" w:rsidR="00DB26D1" w:rsidRPr="00AE5C4F" w:rsidRDefault="00DB26D1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E5C4F">
        <w:rPr>
          <w:b/>
          <w:bCs/>
          <w:sz w:val="22"/>
        </w:rPr>
        <w:t>1942-12-25_2</w:t>
      </w:r>
    </w:p>
    <w:p w14:paraId="743425A4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 xml:space="preserve">Bei uns verlief das Fest </w:t>
      </w:r>
      <w:r>
        <w:rPr>
          <w:sz w:val="22"/>
        </w:rPr>
        <w:t>„</w:t>
      </w:r>
      <w:r w:rsidRPr="00AE5C4F">
        <w:rPr>
          <w:sz w:val="22"/>
        </w:rPr>
        <w:t>etwas</w:t>
      </w:r>
      <w:r>
        <w:rPr>
          <w:sz w:val="22"/>
        </w:rPr>
        <w:t>“</w:t>
      </w:r>
      <w:r w:rsidRPr="00AE5C4F">
        <w:rPr>
          <w:sz w:val="22"/>
        </w:rPr>
        <w:t xml:space="preserve"> anders!</w:t>
      </w:r>
    </w:p>
    <w:p w14:paraId="0F94EE75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 xml:space="preserve">Mittags war </w:t>
      </w:r>
      <w:proofErr w:type="spellStart"/>
      <w:r w:rsidRPr="00AE5C4F">
        <w:rPr>
          <w:sz w:val="22"/>
        </w:rPr>
        <w:t>Dienstschluß</w:t>
      </w:r>
      <w:proofErr w:type="spellEnd"/>
      <w:r w:rsidRPr="00AE5C4F">
        <w:rPr>
          <w:sz w:val="22"/>
        </w:rPr>
        <w:t>. Ich wurde im</w:t>
      </w:r>
    </w:p>
    <w:p w14:paraId="5F8CA4F1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Laufe des Nachmittags noch für 1 Stunde</w:t>
      </w:r>
    </w:p>
    <w:p w14:paraId="31A0925C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Kartoffelschälen eingeteilt. Um 1/2 6h</w:t>
      </w:r>
    </w:p>
    <w:p w14:paraId="781BA0F8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zündeten wir in der Stube mein</w:t>
      </w:r>
    </w:p>
    <w:p w14:paraId="56FB4A38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 xml:space="preserve">Bäumchen an u. setzten uns </w:t>
      </w:r>
      <w:proofErr w:type="spellStart"/>
      <w:r w:rsidRPr="00AE5C4F">
        <w:rPr>
          <w:sz w:val="22"/>
        </w:rPr>
        <w:t>schwei</w:t>
      </w:r>
      <w:proofErr w:type="spellEnd"/>
      <w:r w:rsidRPr="00AE5C4F">
        <w:rPr>
          <w:sz w:val="22"/>
        </w:rPr>
        <w:t>-</w:t>
      </w:r>
    </w:p>
    <w:p w14:paraId="015B3791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E5C4F">
        <w:rPr>
          <w:sz w:val="22"/>
        </w:rPr>
        <w:t>gend</w:t>
      </w:r>
      <w:proofErr w:type="spellEnd"/>
      <w:r w:rsidRPr="00AE5C4F">
        <w:rPr>
          <w:sz w:val="22"/>
        </w:rPr>
        <w:t xml:space="preserve"> herum, bis es niedergebrannt war.</w:t>
      </w:r>
    </w:p>
    <w:p w14:paraId="236F5466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Um 6h begann die Weihnachtsfeier</w:t>
      </w:r>
    </w:p>
    <w:p w14:paraId="010592AB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im Unterhaltungsraum, der recht</w:t>
      </w:r>
    </w:p>
    <w:p w14:paraId="4DD85F48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nett hergerichtet war. Nach dem Essen</w:t>
      </w:r>
    </w:p>
    <w:p w14:paraId="00CC3559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kam der feierliche Teil, der kurz gehalten</w:t>
      </w:r>
    </w:p>
    <w:p w14:paraId="3527590C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war, um nicht ein sentimentale</w:t>
      </w:r>
    </w:p>
    <w:p w14:paraId="418FE04D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 xml:space="preserve">Stimmung hervorzurufen. Im </w:t>
      </w:r>
      <w:proofErr w:type="spellStart"/>
      <w:r w:rsidRPr="00AE5C4F">
        <w:rPr>
          <w:sz w:val="22"/>
        </w:rPr>
        <w:t>lus</w:t>
      </w:r>
      <w:proofErr w:type="spellEnd"/>
      <w:r w:rsidRPr="00AE5C4F">
        <w:rPr>
          <w:sz w:val="22"/>
        </w:rPr>
        <w:t>-</w:t>
      </w:r>
    </w:p>
    <w:p w14:paraId="479CBF21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E5C4F">
        <w:rPr>
          <w:sz w:val="22"/>
        </w:rPr>
        <w:t>tigen</w:t>
      </w:r>
      <w:proofErr w:type="spellEnd"/>
      <w:r w:rsidRPr="00AE5C4F">
        <w:rPr>
          <w:sz w:val="22"/>
        </w:rPr>
        <w:t xml:space="preserve"> Teil wurden einig </w:t>
      </w:r>
      <w:proofErr w:type="spellStart"/>
      <w:r w:rsidRPr="00AE5C4F">
        <w:rPr>
          <w:sz w:val="22"/>
        </w:rPr>
        <w:t>Gaudistückel</w:t>
      </w:r>
      <w:proofErr w:type="spellEnd"/>
    </w:p>
    <w:p w14:paraId="635D2C5A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vorgetragen, aber eine richtige Stimmung</w:t>
      </w:r>
    </w:p>
    <w:p w14:paraId="087B70F5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kam nicht hinein. Um 1/2 9h war</w:t>
      </w:r>
    </w:p>
    <w:p w14:paraId="02A92EF0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 xml:space="preserve">der Saal leer. Ich </w:t>
      </w:r>
      <w:proofErr w:type="gramStart"/>
      <w:r w:rsidRPr="00AE5C4F">
        <w:rPr>
          <w:sz w:val="22"/>
        </w:rPr>
        <w:t>hab</w:t>
      </w:r>
      <w:proofErr w:type="gramEnd"/>
      <w:r w:rsidRPr="00AE5C4F">
        <w:rPr>
          <w:sz w:val="22"/>
        </w:rPr>
        <w:t xml:space="preserve"> dann auch meine</w:t>
      </w:r>
    </w:p>
    <w:p w14:paraId="2F7A6F0D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Flasche Wein gepackt u meine Weih-</w:t>
      </w:r>
    </w:p>
    <w:p w14:paraId="0703129B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E5C4F">
        <w:rPr>
          <w:sz w:val="22"/>
        </w:rPr>
        <w:t>nachtszuteilung</w:t>
      </w:r>
      <w:proofErr w:type="spellEnd"/>
      <w:r w:rsidRPr="00AE5C4F">
        <w:rPr>
          <w:sz w:val="22"/>
        </w:rPr>
        <w:t>, die in Keks, Bon-</w:t>
      </w:r>
    </w:p>
    <w:p w14:paraId="1BED765D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E5C4F">
        <w:rPr>
          <w:sz w:val="22"/>
        </w:rPr>
        <w:t>bons</w:t>
      </w:r>
      <w:proofErr w:type="spellEnd"/>
      <w:r w:rsidRPr="00AE5C4F">
        <w:rPr>
          <w:sz w:val="22"/>
        </w:rPr>
        <w:t xml:space="preserve"> u. 2 Äpfeln bestand. Ich blieb</w:t>
      </w:r>
    </w:p>
    <w:p w14:paraId="7FE28E25" w14:textId="77777777" w:rsidR="00DB26D1" w:rsidRPr="00AE5C4F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allein auf bis 11 Uhr, wogegen die</w:t>
      </w:r>
    </w:p>
    <w:p w14:paraId="317422C5" w14:textId="77777777" w:rsidR="00DB26D1" w:rsidRDefault="00DB26D1" w:rsidP="00B33870">
      <w:pPr>
        <w:spacing w:before="120" w:after="0" w:line="240" w:lineRule="auto"/>
        <w:contextualSpacing/>
        <w:rPr>
          <w:sz w:val="22"/>
        </w:rPr>
      </w:pPr>
      <w:r w:rsidRPr="00AE5C4F">
        <w:rPr>
          <w:sz w:val="22"/>
        </w:rPr>
        <w:t>andern alle um 1/2 10 Uhr im Bett lugen.</w:t>
      </w:r>
    </w:p>
    <w:p w14:paraId="4F66A6D3" w14:textId="37A8EE8F" w:rsidR="00DB26D1" w:rsidRPr="00722A10" w:rsidRDefault="00DB26D1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722A10">
        <w:rPr>
          <w:b/>
          <w:bCs/>
          <w:sz w:val="22"/>
        </w:rPr>
        <w:t>1942-12-25_3</w:t>
      </w:r>
      <w:r w:rsidR="002B2EA6">
        <w:rPr>
          <w:b/>
          <w:bCs/>
          <w:sz w:val="22"/>
        </w:rPr>
        <w:t>_k</w:t>
      </w:r>
    </w:p>
    <w:p w14:paraId="301ABC87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Beim Schimmer einer Kerze las ich</w:t>
      </w:r>
    </w:p>
    <w:p w14:paraId="0CBF52A6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noch u. ließ meinen Gedanken freien</w:t>
      </w:r>
    </w:p>
    <w:p w14:paraId="22D26859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Lauf. Traurig war ich gar nicht, denn</w:t>
      </w:r>
    </w:p>
    <w:p w14:paraId="7CF9E117" w14:textId="63A8351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 xml:space="preserve">ich </w:t>
      </w:r>
      <w:proofErr w:type="spellStart"/>
      <w:r w:rsidRPr="00722A10">
        <w:rPr>
          <w:sz w:val="22"/>
        </w:rPr>
        <w:t>mußte</w:t>
      </w:r>
      <w:proofErr w:type="spellEnd"/>
      <w:r w:rsidRPr="00722A10">
        <w:rPr>
          <w:sz w:val="22"/>
        </w:rPr>
        <w:t xml:space="preserve"> immer an</w:t>
      </w:r>
    </w:p>
    <w:p w14:paraId="193D297E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unsere Kameraden denken, die sicher</w:t>
      </w:r>
    </w:p>
    <w:p w14:paraId="5A6D7D3F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irgendwo unter ärmeren Verhält-</w:t>
      </w:r>
    </w:p>
    <w:p w14:paraId="356AB5C0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722A10">
        <w:rPr>
          <w:sz w:val="22"/>
        </w:rPr>
        <w:t>nissen</w:t>
      </w:r>
      <w:proofErr w:type="spellEnd"/>
      <w:r w:rsidRPr="00722A10">
        <w:rPr>
          <w:sz w:val="22"/>
        </w:rPr>
        <w:t xml:space="preserve"> Weihnachten feierten.</w:t>
      </w:r>
    </w:p>
    <w:p w14:paraId="59CB54C0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Heute am Weihnachtsfeiertag</w:t>
      </w:r>
    </w:p>
    <w:p w14:paraId="687F26F5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lastRenderedPageBreak/>
        <w:t xml:space="preserve">selbst, </w:t>
      </w:r>
      <w:proofErr w:type="gramStart"/>
      <w:r w:rsidRPr="00722A10">
        <w:rPr>
          <w:sz w:val="22"/>
        </w:rPr>
        <w:t>hab</w:t>
      </w:r>
      <w:proofErr w:type="gramEnd"/>
      <w:r w:rsidRPr="00722A10">
        <w:rPr>
          <w:sz w:val="22"/>
        </w:rPr>
        <w:t xml:space="preserve"> ich Stubendienst. Vor-</w:t>
      </w:r>
    </w:p>
    <w:p w14:paraId="710683B4" w14:textId="56E4B4D0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 xml:space="preserve">mittags war ich im Amt u. </w:t>
      </w:r>
      <w:r>
        <w:rPr>
          <w:sz w:val="22"/>
        </w:rPr>
        <w:t>n</w:t>
      </w:r>
      <w:r w:rsidRPr="00722A10">
        <w:rPr>
          <w:sz w:val="22"/>
        </w:rPr>
        <w:t>achmittags</w:t>
      </w:r>
    </w:p>
    <w:p w14:paraId="21F79684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722A10">
        <w:rPr>
          <w:sz w:val="22"/>
        </w:rPr>
        <w:t>muß</w:t>
      </w:r>
      <w:proofErr w:type="spellEnd"/>
      <w:r w:rsidRPr="00722A10">
        <w:rPr>
          <w:sz w:val="22"/>
        </w:rPr>
        <w:t xml:space="preserve"> ich daheimbleiben. Auf diese</w:t>
      </w:r>
    </w:p>
    <w:p w14:paraId="3255FED3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Weise kann ich gleich meine ganze</w:t>
      </w:r>
    </w:p>
    <w:p w14:paraId="281DB953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Post erledigen, dann Samstag u. Sonntag</w:t>
      </w:r>
    </w:p>
    <w:p w14:paraId="175B625F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wo Alies da ist, komm ich doch nicht</w:t>
      </w:r>
    </w:p>
    <w:p w14:paraId="27D99959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dazu. Ein Glück ist, daß Alies kommt!</w:t>
      </w:r>
    </w:p>
    <w:p w14:paraId="61DCC612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Sonst hätte ich heute u. morgen</w:t>
      </w:r>
    </w:p>
    <w:p w14:paraId="6DA7791A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Posten stehen müssen! So aber trifft</w:t>
      </w:r>
    </w:p>
    <w:p w14:paraId="4CDDCF1C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es mich erst am Dienstag.</w:t>
      </w:r>
    </w:p>
    <w:p w14:paraId="745F37F7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Was sagte Luise zur Überraschung?</w:t>
      </w:r>
    </w:p>
    <w:p w14:paraId="03F2F3EC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Wie war</w:t>
      </w:r>
      <w:r>
        <w:rPr>
          <w:sz w:val="22"/>
        </w:rPr>
        <w:t>‘</w:t>
      </w:r>
      <w:r w:rsidRPr="00722A10">
        <w:rPr>
          <w:sz w:val="22"/>
        </w:rPr>
        <w:t>s in der Weihnachtsfeier</w:t>
      </w:r>
    </w:p>
    <w:p w14:paraId="1A845B82" w14:textId="77777777" w:rsidR="00DB26D1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Am Dienstag?</w:t>
      </w:r>
    </w:p>
    <w:p w14:paraId="62B75B99" w14:textId="0B2598B0" w:rsidR="00DB26D1" w:rsidRPr="00722A10" w:rsidRDefault="00DB26D1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722A10">
        <w:rPr>
          <w:b/>
          <w:bCs/>
          <w:sz w:val="22"/>
        </w:rPr>
        <w:t>1942-12-25_4</w:t>
      </w:r>
      <w:r w:rsidR="002B2EA6">
        <w:rPr>
          <w:b/>
          <w:bCs/>
          <w:sz w:val="22"/>
        </w:rPr>
        <w:t>_k</w:t>
      </w:r>
    </w:p>
    <w:p w14:paraId="2F41E076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Wenn mir der Stadtpfarrer ein Büch-</w:t>
      </w:r>
    </w:p>
    <w:p w14:paraId="0D4CED94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lein zum Lesen schicken würde,</w:t>
      </w:r>
    </w:p>
    <w:p w14:paraId="5B431105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wäre mir lieber u. könnte es auch</w:t>
      </w:r>
    </w:p>
    <w:p w14:paraId="36F0C6E2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besser gebrauchen als eines vom</w:t>
      </w:r>
    </w:p>
    <w:p w14:paraId="4E0A8C51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 xml:space="preserve">Himmelsseher. Das ist doch bloß </w:t>
      </w:r>
    </w:p>
    <w:p w14:paraId="05B5CC75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ein Parteischmarrn.</w:t>
      </w:r>
    </w:p>
    <w:p w14:paraId="2A714D7E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Nun, Dir u. dem Kind alles</w:t>
      </w:r>
    </w:p>
    <w:p w14:paraId="57B69BF6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Gute zum Neuen Jahr, sorgt Euch</w:t>
      </w:r>
    </w:p>
    <w:p w14:paraId="138A0742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nicht zu sehr um mich, ich komm</w:t>
      </w:r>
    </w:p>
    <w:p w14:paraId="31452F1E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jetzt schon durch</w:t>
      </w:r>
      <w:r>
        <w:rPr>
          <w:sz w:val="22"/>
        </w:rPr>
        <w:t>,</w:t>
      </w:r>
      <w:r w:rsidRPr="00722A10">
        <w:rPr>
          <w:sz w:val="22"/>
        </w:rPr>
        <w:t xml:space="preserve"> durch den Barras,</w:t>
      </w:r>
    </w:p>
    <w:p w14:paraId="462D57F5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denn ich habe mich eingewöhnt,</w:t>
      </w:r>
    </w:p>
    <w:p w14:paraId="54942579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bleibt gesund u. seid herzlichst</w:t>
      </w:r>
    </w:p>
    <w:p w14:paraId="526E7A22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gegrüßt von Eurem</w:t>
      </w:r>
    </w:p>
    <w:p w14:paraId="735048C2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braven Hanserl.</w:t>
      </w:r>
    </w:p>
    <w:p w14:paraId="6A043595" w14:textId="77777777" w:rsidR="00DB26D1" w:rsidRPr="00722A10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>Der Alies erzähl ich alles Genauer.</w:t>
      </w:r>
    </w:p>
    <w:p w14:paraId="3E887FC1" w14:textId="77777777" w:rsidR="00DB26D1" w:rsidRPr="002246B2" w:rsidRDefault="00DB26D1" w:rsidP="00B33870">
      <w:pPr>
        <w:spacing w:before="120" w:after="0" w:line="240" w:lineRule="auto"/>
        <w:contextualSpacing/>
        <w:rPr>
          <w:sz w:val="22"/>
        </w:rPr>
      </w:pPr>
      <w:r w:rsidRPr="00722A10">
        <w:rPr>
          <w:sz w:val="22"/>
        </w:rPr>
        <w:t xml:space="preserve">Luises Brief war </w:t>
      </w:r>
      <w:proofErr w:type="gramStart"/>
      <w:r w:rsidRPr="00722A10">
        <w:rPr>
          <w:sz w:val="22"/>
        </w:rPr>
        <w:t>kurz</w:t>
      </w:r>
      <w:proofErr w:type="gramEnd"/>
      <w:r w:rsidRPr="00722A10">
        <w:rPr>
          <w:sz w:val="22"/>
        </w:rPr>
        <w:t xml:space="preserve"> aber interessant!</w:t>
      </w:r>
    </w:p>
    <w:p w14:paraId="620E99D0" w14:textId="77777777" w:rsidR="004A04B2" w:rsidRDefault="004A04B2" w:rsidP="00B33870">
      <w:pPr>
        <w:spacing w:before="120" w:after="0" w:line="240" w:lineRule="auto"/>
        <w:contextualSpacing/>
        <w:rPr>
          <w:sz w:val="22"/>
        </w:rPr>
      </w:pPr>
    </w:p>
    <w:p w14:paraId="6980623D" w14:textId="2FD98EFE" w:rsidR="00A84323" w:rsidRPr="00A84323" w:rsidRDefault="00A84323" w:rsidP="00B33870">
      <w:pPr>
        <w:spacing w:before="120" w:after="0" w:line="240" w:lineRule="auto"/>
        <w:contextualSpacing/>
        <w:rPr>
          <w:sz w:val="40"/>
          <w:szCs w:val="40"/>
          <w:lang w:val="en-US"/>
        </w:rPr>
      </w:pPr>
      <w:bookmarkStart w:id="1" w:name="_Hlk96584002"/>
      <w:r w:rsidRPr="00A84323">
        <w:rPr>
          <w:sz w:val="40"/>
          <w:szCs w:val="40"/>
          <w:lang w:val="en-US"/>
        </w:rPr>
        <w:t>1943</w:t>
      </w:r>
      <w:bookmarkEnd w:id="1"/>
    </w:p>
    <w:p w14:paraId="5D063916" w14:textId="378F5DB5" w:rsidR="00A84323" w:rsidRPr="00A84323" w:rsidRDefault="00A84323" w:rsidP="00B33870">
      <w:pPr>
        <w:spacing w:before="120" w:after="0" w:line="240" w:lineRule="auto"/>
        <w:contextualSpacing/>
        <w:rPr>
          <w:b/>
          <w:bCs/>
          <w:sz w:val="22"/>
          <w:lang w:val="en-US"/>
        </w:rPr>
      </w:pPr>
      <w:r w:rsidRPr="00A84323">
        <w:rPr>
          <w:b/>
          <w:bCs/>
          <w:sz w:val="22"/>
          <w:lang w:val="en-US"/>
        </w:rPr>
        <w:t>1943-01-01_1</w:t>
      </w:r>
      <w:r>
        <w:rPr>
          <w:b/>
          <w:bCs/>
          <w:sz w:val="22"/>
          <w:lang w:val="en-US"/>
        </w:rPr>
        <w:t>_k</w:t>
      </w:r>
    </w:p>
    <w:p w14:paraId="52C8F7E7" w14:textId="77777777" w:rsidR="00A84323" w:rsidRDefault="00A84323" w:rsidP="00B33870">
      <w:pPr>
        <w:spacing w:before="120" w:after="0" w:line="240" w:lineRule="auto"/>
        <w:contextualSpacing/>
        <w:rPr>
          <w:sz w:val="22"/>
          <w:lang w:val="en-US"/>
        </w:rPr>
      </w:pPr>
      <w:proofErr w:type="spellStart"/>
      <w:r>
        <w:rPr>
          <w:sz w:val="22"/>
          <w:lang w:val="en-US"/>
        </w:rPr>
        <w:t>Admont</w:t>
      </w:r>
      <w:proofErr w:type="spellEnd"/>
      <w:r>
        <w:rPr>
          <w:sz w:val="22"/>
          <w:lang w:val="en-US"/>
        </w:rPr>
        <w:t xml:space="preserve"> 1.I.43.</w:t>
      </w:r>
    </w:p>
    <w:p w14:paraId="02DB3CE0" w14:textId="77777777" w:rsidR="00A84323" w:rsidRDefault="00A84323" w:rsidP="00B33870">
      <w:pPr>
        <w:spacing w:before="120" w:after="0" w:line="240" w:lineRule="auto"/>
        <w:contextualSpacing/>
        <w:rPr>
          <w:sz w:val="22"/>
          <w:lang w:val="en-US"/>
        </w:rPr>
      </w:pPr>
      <w:r>
        <w:rPr>
          <w:sz w:val="22"/>
          <w:lang w:val="en-US"/>
        </w:rPr>
        <w:t>Liebe Mutter, Alies u. Luis!</w:t>
      </w:r>
    </w:p>
    <w:p w14:paraId="2FBB1CB1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Zum Jahreswechsel u. </w:t>
      </w:r>
      <w:proofErr w:type="spellStart"/>
      <w:proofErr w:type="gramStart"/>
      <w:r>
        <w:rPr>
          <w:sz w:val="22"/>
        </w:rPr>
        <w:t>für's</w:t>
      </w:r>
      <w:proofErr w:type="spellEnd"/>
      <w:proofErr w:type="gramEnd"/>
    </w:p>
    <w:p w14:paraId="38487870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neue Jahr wünsche ich Euch alles</w:t>
      </w:r>
    </w:p>
    <w:p w14:paraId="4F412BC4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Gute u. besonders Dir, liebe Mutter,</w:t>
      </w:r>
    </w:p>
    <w:p w14:paraId="1238D832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Gesundheit u. wenig Sorgen um</w:t>
      </w:r>
    </w:p>
    <w:p w14:paraId="29CAAF69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mich. Der Alies wünsche ich einen</w:t>
      </w:r>
    </w:p>
    <w:p w14:paraId="5FB8204A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Mann u. </w:t>
      </w:r>
      <w:proofErr w:type="gramStart"/>
      <w:r>
        <w:rPr>
          <w:sz w:val="22"/>
        </w:rPr>
        <w:t>der Luis</w:t>
      </w:r>
      <w:proofErr w:type="gramEnd"/>
      <w:r>
        <w:rPr>
          <w:sz w:val="22"/>
        </w:rPr>
        <w:t xml:space="preserve"> einen </w:t>
      </w:r>
      <w:proofErr w:type="spellStart"/>
      <w:r>
        <w:rPr>
          <w:sz w:val="22"/>
        </w:rPr>
        <w:t>Bräuti</w:t>
      </w:r>
      <w:proofErr w:type="spellEnd"/>
      <w:r>
        <w:rPr>
          <w:sz w:val="22"/>
        </w:rPr>
        <w:t>-</w:t>
      </w:r>
    </w:p>
    <w:p w14:paraId="35BBAC39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gam. Mutter soll nur keine Angst</w:t>
      </w:r>
    </w:p>
    <w:p w14:paraId="7BCACB6A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haben, ich bleib schon ein, „braves“</w:t>
      </w:r>
    </w:p>
    <w:p w14:paraId="2DEA9101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Buberl</w:t>
      </w:r>
      <w:proofErr w:type="spellEnd"/>
      <w:r>
        <w:rPr>
          <w:sz w:val="22"/>
        </w:rPr>
        <w:t>. Ein kleiner Lump ist</w:t>
      </w:r>
    </w:p>
    <w:p w14:paraId="1AC991A2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ja jeder als Soldat; das macht</w:t>
      </w:r>
    </w:p>
    <w:p w14:paraId="41E4A528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aber nix! Wenn ich wieder heim</w:t>
      </w:r>
    </w:p>
    <w:p w14:paraId="7BA0B6EF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komme, bin ich wieder der alte.</w:t>
      </w:r>
    </w:p>
    <w:p w14:paraId="5F96F2FF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 meine ich hat Alies etwas zu</w:t>
      </w:r>
    </w:p>
    <w:p w14:paraId="3CF50A5C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dick aufgetragen?! oder!!?</w:t>
      </w:r>
    </w:p>
    <w:p w14:paraId="1F9B5094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Nun, ich </w:t>
      </w:r>
      <w:proofErr w:type="spellStart"/>
      <w:r>
        <w:rPr>
          <w:sz w:val="22"/>
        </w:rPr>
        <w:t>faß</w:t>
      </w:r>
      <w:proofErr w:type="spellEnd"/>
      <w:r>
        <w:rPr>
          <w:sz w:val="22"/>
        </w:rPr>
        <w:t xml:space="preserve"> mich kurz, denn ich</w:t>
      </w:r>
    </w:p>
    <w:p w14:paraId="246EF97C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möchte noch ausgehen.</w:t>
      </w:r>
    </w:p>
    <w:p w14:paraId="5065DAF8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Am Sylvester war unsere ganze</w:t>
      </w:r>
    </w:p>
    <w:p w14:paraId="6E8E3C86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lastRenderedPageBreak/>
        <w:t>Bude im Café. Alles war stern-</w:t>
      </w:r>
    </w:p>
    <w:p w14:paraId="61B4D81D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hagel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besoffen</w:t>
      </w:r>
      <w:proofErr w:type="gramEnd"/>
      <w:r>
        <w:rPr>
          <w:sz w:val="22"/>
        </w:rPr>
        <w:t xml:space="preserve">, ich hatte bloß </w:t>
      </w:r>
    </w:p>
    <w:p w14:paraId="71D3BF0D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einen schweren Kopf, denn ich</w:t>
      </w:r>
    </w:p>
    <w:p w14:paraId="635552DA" w14:textId="77777777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kam ziemlich spät, weil ich</w:t>
      </w:r>
    </w:p>
    <w:p w14:paraId="5B585C38" w14:textId="64E060EE" w:rsidR="00A84323" w:rsidRDefault="00A8432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Stubendienst hatte.</w:t>
      </w:r>
    </w:p>
    <w:p w14:paraId="28C0B862" w14:textId="1A21C18A" w:rsidR="000C4BAD" w:rsidRDefault="000C4BAD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1943-01-01_2_k</w:t>
      </w:r>
    </w:p>
    <w:p w14:paraId="046E5DB3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Heute am 1. I. liegt pfundiger</w:t>
      </w:r>
    </w:p>
    <w:p w14:paraId="190D4431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Schnee. Von 1h bis 4 Uhr war</w:t>
      </w:r>
    </w:p>
    <w:p w14:paraId="2CFDCD11" w14:textId="7273ACB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beim Skifahren u. hab</w:t>
      </w:r>
    </w:p>
    <w:p w14:paraId="1FB0C0AC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in der Stille u. Kälte der Natur</w:t>
      </w:r>
    </w:p>
    <w:p w14:paraId="5ADC4280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innerlich Neujahr gefeiert.</w:t>
      </w:r>
    </w:p>
    <w:p w14:paraId="4EF0154C" w14:textId="62B65CB0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Jetzt „schnell“ Euer Brief</w:t>
      </w:r>
    </w:p>
    <w:p w14:paraId="6B6DD48E" w14:textId="109AE8AA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u. abends ins Café u. Kino.</w:t>
      </w:r>
    </w:p>
    <w:p w14:paraId="6F804485" w14:textId="1868D5B1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Bloß schade, daß ich zu Alies</w:t>
      </w:r>
    </w:p>
    <w:p w14:paraId="26D182C0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sagte, daß es nicht mehr wert</w:t>
      </w:r>
    </w:p>
    <w:p w14:paraId="4E91D0E6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ist, daß Luise kommt. In der</w:t>
      </w:r>
    </w:p>
    <w:p w14:paraId="4B07D687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Bude hätten sie mich bald</w:t>
      </w:r>
    </w:p>
    <w:p w14:paraId="06BDE41F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gefressen. Ich hätte mich gar nicht</w:t>
      </w:r>
    </w:p>
    <w:p w14:paraId="3DE51C07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zu kümmern gebraucht um sie,</w:t>
      </w:r>
    </w:p>
    <w:p w14:paraId="19711D2D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usw. Wäre schön gewesen, wenn</w:t>
      </w:r>
    </w:p>
    <w:p w14:paraId="2378F8A7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Luis dieser Tage hier gewesen</w:t>
      </w:r>
    </w:p>
    <w:p w14:paraId="72E7E612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wäre. </w:t>
      </w:r>
      <w:proofErr w:type="gramStart"/>
      <w:r>
        <w:rPr>
          <w:sz w:val="22"/>
        </w:rPr>
        <w:t>Kann</w:t>
      </w:r>
      <w:proofErr w:type="gramEnd"/>
      <w:r>
        <w:rPr>
          <w:sz w:val="22"/>
        </w:rPr>
        <w:t xml:space="preserve"> aber immer noch</w:t>
      </w:r>
    </w:p>
    <w:p w14:paraId="457244B6" w14:textId="7B634C12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kommen, wenn sie es freut.</w:t>
      </w:r>
    </w:p>
    <w:p w14:paraId="4BC2E3D7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Nb! der gedeckte Apfelkuchen war</w:t>
      </w:r>
    </w:p>
    <w:p w14:paraId="0EAB9443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ein prima Namenstagschmaus. </w:t>
      </w:r>
    </w:p>
    <w:p w14:paraId="67638A0E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Nochmals alles Gute,</w:t>
      </w:r>
    </w:p>
    <w:p w14:paraId="70B4325E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Glück u. Segen u. die </w:t>
      </w:r>
      <w:proofErr w:type="spellStart"/>
      <w:r>
        <w:rPr>
          <w:sz w:val="22"/>
        </w:rPr>
        <w:t>herzlichs</w:t>
      </w:r>
      <w:proofErr w:type="spellEnd"/>
      <w:r>
        <w:rPr>
          <w:sz w:val="22"/>
        </w:rPr>
        <w:t>-</w:t>
      </w:r>
    </w:p>
    <w:p w14:paraId="4BFD46F2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ten</w:t>
      </w:r>
      <w:proofErr w:type="spellEnd"/>
      <w:r>
        <w:rPr>
          <w:sz w:val="22"/>
        </w:rPr>
        <w:t xml:space="preserve"> Grüße</w:t>
      </w:r>
    </w:p>
    <w:p w14:paraId="4E978310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Euer</w:t>
      </w:r>
    </w:p>
    <w:p w14:paraId="258BCBCA" w14:textId="4CC18C62" w:rsidR="000C4BAD" w:rsidRDefault="000C4BA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Hanserl.</w:t>
      </w:r>
    </w:p>
    <w:p w14:paraId="38335E2C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306F338F" w14:textId="77777777" w:rsidR="0097472F" w:rsidRPr="0097472F" w:rsidRDefault="0097472F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97472F">
        <w:rPr>
          <w:b/>
          <w:bCs/>
          <w:sz w:val="22"/>
        </w:rPr>
        <w:t>1943-01-03_1</w:t>
      </w:r>
    </w:p>
    <w:p w14:paraId="3519D383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No</w:t>
      </w:r>
      <w:proofErr w:type="spellEnd"/>
      <w:r>
        <w:rPr>
          <w:sz w:val="22"/>
        </w:rPr>
        <w:t>. 1</w:t>
      </w:r>
    </w:p>
    <w:p w14:paraId="3AD41069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O.U. 3.I.43.</w:t>
      </w:r>
    </w:p>
    <w:p w14:paraId="748656BC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Meine Lieben!</w:t>
      </w:r>
    </w:p>
    <w:p w14:paraId="60BA507F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Meine neue Feldpostnummer</w:t>
      </w:r>
    </w:p>
    <w:p w14:paraId="66AF0F0C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ist 41424/C. Von jetzt ab </w:t>
      </w:r>
      <w:proofErr w:type="spellStart"/>
      <w:r>
        <w:rPr>
          <w:sz w:val="22"/>
        </w:rPr>
        <w:t>nummer</w:t>
      </w:r>
      <w:proofErr w:type="spellEnd"/>
      <w:r>
        <w:rPr>
          <w:sz w:val="22"/>
        </w:rPr>
        <w:t xml:space="preserve">- </w:t>
      </w:r>
    </w:p>
    <w:p w14:paraId="64E12350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iere</w:t>
      </w:r>
      <w:proofErr w:type="spellEnd"/>
      <w:r>
        <w:rPr>
          <w:sz w:val="22"/>
        </w:rPr>
        <w:t xml:space="preserve"> ich die Briefe. Was Ihr an die </w:t>
      </w:r>
      <w:proofErr w:type="gramStart"/>
      <w:r>
        <w:rPr>
          <w:sz w:val="22"/>
        </w:rPr>
        <w:t>alte</w:t>
      </w:r>
      <w:proofErr w:type="gramEnd"/>
    </w:p>
    <w:p w14:paraId="2C1499BE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Nummer schicktet, wird mir alles nach-</w:t>
      </w:r>
    </w:p>
    <w:p w14:paraId="2D5AD428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gesandt. Selbstverständlich mit einiger</w:t>
      </w:r>
    </w:p>
    <w:p w14:paraId="1089DCF9" w14:textId="2029C0A5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Verzögerung. Ein weiteres Paket habe</w:t>
      </w:r>
    </w:p>
    <w:p w14:paraId="13EEF927" w14:textId="5AF7E1B2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ich erhalten von Alies, </w:t>
      </w:r>
      <w:proofErr w:type="spellStart"/>
      <w:r>
        <w:rPr>
          <w:sz w:val="22"/>
        </w:rPr>
        <w:t>No</w:t>
      </w:r>
      <w:proofErr w:type="spellEnd"/>
      <w:r>
        <w:rPr>
          <w:sz w:val="22"/>
        </w:rPr>
        <w:t xml:space="preserve"> 4. Ein Weih-</w:t>
      </w:r>
    </w:p>
    <w:p w14:paraId="51D90597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nachtspäckchen</w:t>
      </w:r>
      <w:proofErr w:type="spellEnd"/>
      <w:r>
        <w:rPr>
          <w:sz w:val="22"/>
        </w:rPr>
        <w:t xml:space="preserve">. Vielen </w:t>
      </w:r>
      <w:proofErr w:type="spellStart"/>
      <w:r>
        <w:rPr>
          <w:sz w:val="22"/>
        </w:rPr>
        <w:t>vielen</w:t>
      </w:r>
      <w:proofErr w:type="spellEnd"/>
      <w:r>
        <w:rPr>
          <w:sz w:val="22"/>
        </w:rPr>
        <w:t xml:space="preserve"> Dank</w:t>
      </w:r>
    </w:p>
    <w:p w14:paraId="0DB84315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für das Gebäck, die Wurst u. besonders</w:t>
      </w:r>
    </w:p>
    <w:p w14:paraId="70F22C35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die Schokolade. Hoffentlich kommen</w:t>
      </w:r>
    </w:p>
    <w:p w14:paraId="1596D435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die übrigen bald nach. Warum ich</w:t>
      </w:r>
    </w:p>
    <w:p w14:paraId="5657BEE8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eine andre Nummer habe könnt Ihr</w:t>
      </w:r>
    </w:p>
    <w:p w14:paraId="7F43B952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Euch denken. Am 2.I. um 6h früh</w:t>
      </w:r>
    </w:p>
    <w:p w14:paraId="64298655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ging's weg vom Ausbildungslager zur</w:t>
      </w:r>
    </w:p>
    <w:p w14:paraId="28135B59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Einsatztruppe. Ich weiß nicht ob</w:t>
      </w:r>
    </w:p>
    <w:p w14:paraId="09A43176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Glück hatte mit meiner Abstellung.</w:t>
      </w:r>
    </w:p>
    <w:p w14:paraId="7B0A4452" w14:textId="77777777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Das zeigt erst die Zukunft. Wir wurden</w:t>
      </w:r>
    </w:p>
    <w:p w14:paraId="53EBF06E" w14:textId="01D22B8F" w:rsidR="0097472F" w:rsidRDefault="0097472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aufgeteilt auf 3 Regimenter. Ich u. Sepp</w:t>
      </w:r>
    </w:p>
    <w:p w14:paraId="609A028B" w14:textId="5CCD0135" w:rsidR="00612A93" w:rsidRDefault="00612A93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lastRenderedPageBreak/>
        <w:t>1943-01-03_2_k</w:t>
      </w:r>
    </w:p>
    <w:p w14:paraId="0F608676" w14:textId="52B989A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kamen zu einem </w:t>
      </w:r>
      <w:proofErr w:type="spellStart"/>
      <w:r>
        <w:rPr>
          <w:sz w:val="22"/>
        </w:rPr>
        <w:t>Skiebataillon</w:t>
      </w:r>
      <w:proofErr w:type="spellEnd"/>
      <w:r>
        <w:rPr>
          <w:sz w:val="22"/>
        </w:rPr>
        <w:t>.</w:t>
      </w:r>
    </w:p>
    <w:p w14:paraId="051308EE" w14:textId="41B47B56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Das besondere aber ist, im Aus-</w:t>
      </w:r>
    </w:p>
    <w:p w14:paraId="464A3E72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bildungslager</w:t>
      </w:r>
      <w:proofErr w:type="spellEnd"/>
      <w:r>
        <w:rPr>
          <w:sz w:val="22"/>
        </w:rPr>
        <w:t xml:space="preserve"> war ich 30 km von der</w:t>
      </w:r>
    </w:p>
    <w:p w14:paraId="294A66CB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Front weg u. im Einsatz bin ich</w:t>
      </w:r>
    </w:p>
    <w:p w14:paraId="2656493F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60 km von der Front weg. Ihr werdet</w:t>
      </w:r>
    </w:p>
    <w:p w14:paraId="5744C503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das nicht verstehen, darf es aber nicht</w:t>
      </w:r>
    </w:p>
    <w:p w14:paraId="0446D6BD" w14:textId="614E6F81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näher erklären. Heute hatten</w:t>
      </w:r>
    </w:p>
    <w:p w14:paraId="2CA8D18D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wir einen Spähtrupp von 30 km</w:t>
      </w:r>
    </w:p>
    <w:p w14:paraId="637BCD3C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auf </w:t>
      </w:r>
      <w:proofErr w:type="spellStart"/>
      <w:r>
        <w:rPr>
          <w:sz w:val="22"/>
        </w:rPr>
        <w:t>Skie</w:t>
      </w:r>
      <w:proofErr w:type="spellEnd"/>
      <w:r>
        <w:rPr>
          <w:sz w:val="22"/>
        </w:rPr>
        <w:t xml:space="preserve"> mit vollem Gepäck u. ich</w:t>
      </w:r>
    </w:p>
    <w:p w14:paraId="1F7D6DC9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proofErr w:type="gramStart"/>
      <w:r>
        <w:rPr>
          <w:sz w:val="22"/>
        </w:rPr>
        <w:t>bin</w:t>
      </w:r>
      <w:proofErr w:type="gramEnd"/>
      <w:r>
        <w:rPr>
          <w:sz w:val="22"/>
        </w:rPr>
        <w:t xml:space="preserve"> auf einem Stützpunkt auf</w:t>
      </w:r>
    </w:p>
    <w:p w14:paraId="29E97C95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Feldwache. Da gefällt es mir gut. </w:t>
      </w:r>
    </w:p>
    <w:p w14:paraId="7D5D1B52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Eine ruhige Kugel hier! Dauert aber</w:t>
      </w:r>
    </w:p>
    <w:p w14:paraId="77EE05A8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bloß einige Tage, bis die Mannschaft</w:t>
      </w:r>
    </w:p>
    <w:p w14:paraId="015BFB64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der Feldwache zurück ist. Sie ist</w:t>
      </w:r>
    </w:p>
    <w:p w14:paraId="40C7DA75" w14:textId="3FB43368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dem Russen auf den Fersen, der</w:t>
      </w:r>
    </w:p>
    <w:p w14:paraId="4E149E02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unsere Flanken umgangen hat</w:t>
      </w:r>
    </w:p>
    <w:p w14:paraId="07FEA06D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und das Hinterland beunruhigt.</w:t>
      </w:r>
    </w:p>
    <w:p w14:paraId="4E5D2613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7 Tage sind sie schon unterwegs. </w:t>
      </w:r>
    </w:p>
    <w:p w14:paraId="668A94BF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Dauernd im Freien. </w:t>
      </w:r>
      <w:proofErr w:type="gramStart"/>
      <w:r>
        <w:rPr>
          <w:sz w:val="22"/>
        </w:rPr>
        <w:t>Bin</w:t>
      </w:r>
      <w:proofErr w:type="gramEnd"/>
      <w:r>
        <w:rPr>
          <w:sz w:val="22"/>
        </w:rPr>
        <w:t xml:space="preserve"> neugierig</w:t>
      </w:r>
    </w:p>
    <w:p w14:paraId="4C3A3FBB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wie's mir da mal geht auf solchen</w:t>
      </w:r>
    </w:p>
    <w:p w14:paraId="5D485730" w14:textId="67084454" w:rsidR="00612A93" w:rsidRDefault="00612A93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1943-01-03_3_k</w:t>
      </w:r>
    </w:p>
    <w:p w14:paraId="3B45A407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Fernspähtrupps von 200-300 km.</w:t>
      </w:r>
    </w:p>
    <w:p w14:paraId="79B28757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Gefährlich ist die Sache nicht, aber</w:t>
      </w:r>
    </w:p>
    <w:p w14:paraId="50FF1CE6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unheimlich anstrengend. Aber</w:t>
      </w:r>
    </w:p>
    <w:p w14:paraId="66048CFA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Skiefahren</w:t>
      </w:r>
      <w:proofErr w:type="spellEnd"/>
      <w:r>
        <w:rPr>
          <w:sz w:val="22"/>
        </w:rPr>
        <w:t xml:space="preserve"> lernt man dabei prima.</w:t>
      </w:r>
    </w:p>
    <w:p w14:paraId="57A14276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Heute hatten wir eine rasende Ab-</w:t>
      </w:r>
    </w:p>
    <w:p w14:paraId="607F9B6E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fahrt. Zwischen lauter Bäumen durch.</w:t>
      </w:r>
    </w:p>
    <w:p w14:paraId="1A7AC0C0" w14:textId="43324A1E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glaubte mich zu verrennen, kam</w:t>
      </w:r>
    </w:p>
    <w:p w14:paraId="72414DE7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aber gut durch, ohne einmal </w:t>
      </w:r>
      <w:proofErr w:type="spellStart"/>
      <w:r>
        <w:rPr>
          <w:sz w:val="22"/>
        </w:rPr>
        <w:t>umzu</w:t>
      </w:r>
      <w:proofErr w:type="spellEnd"/>
      <w:r>
        <w:rPr>
          <w:sz w:val="22"/>
        </w:rPr>
        <w:t>-</w:t>
      </w:r>
    </w:p>
    <w:p w14:paraId="4E56940C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werfen. Die andern lagen alle 50m</w:t>
      </w:r>
    </w:p>
    <w:p w14:paraId="6A7A7762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am Boden. Sepp kam in eine</w:t>
      </w:r>
    </w:p>
    <w:p w14:paraId="7742E16F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andere Kompanie als ich. Schade, aber</w:t>
      </w:r>
    </w:p>
    <w:p w14:paraId="5BCF62AC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nicht's</w:t>
      </w:r>
      <w:proofErr w:type="spellEnd"/>
      <w:r>
        <w:rPr>
          <w:sz w:val="22"/>
        </w:rPr>
        <w:t xml:space="preserve"> zu machen. Senft </w:t>
      </w:r>
      <w:proofErr w:type="spellStart"/>
      <w:r>
        <w:rPr>
          <w:sz w:val="22"/>
        </w:rPr>
        <w:t>Wolferl</w:t>
      </w:r>
      <w:proofErr w:type="spellEnd"/>
      <w:r>
        <w:rPr>
          <w:sz w:val="22"/>
        </w:rPr>
        <w:t xml:space="preserve"> u.</w:t>
      </w:r>
    </w:p>
    <w:p w14:paraId="3E094A5C" w14:textId="2DEE93FD" w:rsidR="00612A93" w:rsidRDefault="00612A93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Stegmair</w:t>
      </w:r>
      <w:proofErr w:type="spellEnd"/>
      <w:r>
        <w:rPr>
          <w:sz w:val="22"/>
        </w:rPr>
        <w:t xml:space="preserve"> kamen in ein anderes </w:t>
      </w:r>
      <w:proofErr w:type="spellStart"/>
      <w:r>
        <w:rPr>
          <w:sz w:val="22"/>
        </w:rPr>
        <w:t>Batl</w:t>
      </w:r>
      <w:proofErr w:type="spellEnd"/>
      <w:r>
        <w:rPr>
          <w:sz w:val="22"/>
        </w:rPr>
        <w:t>.,</w:t>
      </w:r>
    </w:p>
    <w:p w14:paraId="05767827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der größte Teil kam zu einem andern</w:t>
      </w:r>
    </w:p>
    <w:p w14:paraId="2CEC23A5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Regiment. Heute fühl ich mich</w:t>
      </w:r>
    </w:p>
    <w:p w14:paraId="7A20429C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sauwohl in diesem Bunker. </w:t>
      </w:r>
    </w:p>
    <w:p w14:paraId="42A85A6D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 gutes Essen, Radiomusik u. kein</w:t>
      </w:r>
    </w:p>
    <w:p w14:paraId="4FA1D5E6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Dienst, als etwas Holz machen, Posten-</w:t>
      </w:r>
    </w:p>
    <w:p w14:paraId="0E97AB47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stehen u. Spähtrupp laufen, aber</w:t>
      </w:r>
    </w:p>
    <w:p w14:paraId="6B928AA6" w14:textId="34B02342" w:rsidR="00612A93" w:rsidRDefault="00612A9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ohne Feindberührung!</w:t>
      </w:r>
    </w:p>
    <w:p w14:paraId="5D3870DD" w14:textId="7909CBC9" w:rsidR="00612A93" w:rsidRPr="00612A93" w:rsidRDefault="00612A93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612A93">
        <w:rPr>
          <w:b/>
          <w:bCs/>
          <w:sz w:val="22"/>
        </w:rPr>
        <w:t>1943-01-03_4</w:t>
      </w:r>
      <w:r>
        <w:rPr>
          <w:b/>
          <w:bCs/>
          <w:sz w:val="22"/>
        </w:rPr>
        <w:t>_k</w:t>
      </w:r>
    </w:p>
    <w:p w14:paraId="594EB71C" w14:textId="77777777" w:rsidR="00612A93" w:rsidRPr="00612A93" w:rsidRDefault="00612A93" w:rsidP="00B33870">
      <w:pPr>
        <w:spacing w:before="120" w:after="0" w:line="240" w:lineRule="auto"/>
        <w:contextualSpacing/>
        <w:rPr>
          <w:sz w:val="22"/>
        </w:rPr>
      </w:pPr>
      <w:r w:rsidRPr="00612A93">
        <w:rPr>
          <w:sz w:val="22"/>
        </w:rPr>
        <w:t xml:space="preserve">Schön langsam denk ich an Urlaub! </w:t>
      </w:r>
    </w:p>
    <w:p w14:paraId="3BD38B6F" w14:textId="0EF53DB0" w:rsidR="00612A93" w:rsidRPr="00612A93" w:rsidRDefault="00612A93" w:rsidP="00B33870">
      <w:pPr>
        <w:spacing w:before="120" w:after="0" w:line="240" w:lineRule="auto"/>
        <w:contextualSpacing/>
        <w:rPr>
          <w:sz w:val="22"/>
        </w:rPr>
      </w:pPr>
      <w:r w:rsidRPr="00612A93">
        <w:rPr>
          <w:sz w:val="22"/>
        </w:rPr>
        <w:t>April, Mai oder Juni</w:t>
      </w:r>
      <w:r>
        <w:rPr>
          <w:sz w:val="22"/>
        </w:rPr>
        <w:t>,</w:t>
      </w:r>
      <w:r w:rsidRPr="00612A93">
        <w:rPr>
          <w:sz w:val="22"/>
        </w:rPr>
        <w:t xml:space="preserve"> </w:t>
      </w:r>
      <w:proofErr w:type="spellStart"/>
      <w:r w:rsidRPr="00612A93">
        <w:rPr>
          <w:sz w:val="22"/>
        </w:rPr>
        <w:t>wenns</w:t>
      </w:r>
      <w:proofErr w:type="spellEnd"/>
      <w:r w:rsidRPr="00612A93">
        <w:rPr>
          <w:sz w:val="22"/>
        </w:rPr>
        <w:t xml:space="preserve"> ohne</w:t>
      </w:r>
    </w:p>
    <w:p w14:paraId="3D98E822" w14:textId="77777777" w:rsidR="00612A93" w:rsidRPr="00612A93" w:rsidRDefault="00612A93" w:rsidP="00B33870">
      <w:pPr>
        <w:spacing w:before="120" w:after="0" w:line="240" w:lineRule="auto"/>
        <w:contextualSpacing/>
        <w:rPr>
          <w:sz w:val="22"/>
        </w:rPr>
      </w:pPr>
      <w:r w:rsidRPr="00612A93">
        <w:rPr>
          <w:sz w:val="22"/>
        </w:rPr>
        <w:t>Störung geht! Für heute recht viele</w:t>
      </w:r>
    </w:p>
    <w:p w14:paraId="2E0E2CC8" w14:textId="6DE50E91" w:rsidR="00612A93" w:rsidRPr="00612A93" w:rsidRDefault="00612A93" w:rsidP="00B33870">
      <w:pPr>
        <w:spacing w:before="120" w:after="0" w:line="240" w:lineRule="auto"/>
        <w:contextualSpacing/>
        <w:rPr>
          <w:sz w:val="22"/>
        </w:rPr>
      </w:pPr>
      <w:r w:rsidRPr="00612A93">
        <w:rPr>
          <w:sz w:val="22"/>
        </w:rPr>
        <w:t>Grüße Euer</w:t>
      </w:r>
    </w:p>
    <w:p w14:paraId="70D8B29F" w14:textId="77777777" w:rsidR="00612A93" w:rsidRPr="00612A93" w:rsidRDefault="00612A93" w:rsidP="00B33870">
      <w:pPr>
        <w:spacing w:before="120" w:after="0" w:line="240" w:lineRule="auto"/>
        <w:contextualSpacing/>
        <w:rPr>
          <w:sz w:val="22"/>
        </w:rPr>
      </w:pPr>
      <w:r w:rsidRPr="00612A93">
        <w:rPr>
          <w:sz w:val="22"/>
        </w:rPr>
        <w:t>dankbarer, braver</w:t>
      </w:r>
    </w:p>
    <w:p w14:paraId="44495FEB" w14:textId="5836E42D" w:rsidR="00612A93" w:rsidRPr="00612A93" w:rsidRDefault="00612A93" w:rsidP="00B33870">
      <w:pPr>
        <w:spacing w:before="120" w:after="0" w:line="240" w:lineRule="auto"/>
        <w:contextualSpacing/>
        <w:rPr>
          <w:sz w:val="22"/>
        </w:rPr>
      </w:pPr>
      <w:r w:rsidRPr="00612A93">
        <w:rPr>
          <w:sz w:val="22"/>
        </w:rPr>
        <w:t>Hanserl</w:t>
      </w:r>
      <w:r>
        <w:rPr>
          <w:sz w:val="22"/>
        </w:rPr>
        <w:t>.</w:t>
      </w:r>
    </w:p>
    <w:p w14:paraId="4DF19269" w14:textId="77777777" w:rsidR="00612A93" w:rsidRPr="00612A93" w:rsidRDefault="00612A93" w:rsidP="00B33870">
      <w:pPr>
        <w:spacing w:before="120" w:after="0" w:line="240" w:lineRule="auto"/>
        <w:contextualSpacing/>
        <w:rPr>
          <w:sz w:val="22"/>
        </w:rPr>
      </w:pPr>
      <w:r w:rsidRPr="00612A93">
        <w:rPr>
          <w:sz w:val="22"/>
        </w:rPr>
        <w:t xml:space="preserve">Das Licht ist schlecht, ich </w:t>
      </w:r>
      <w:proofErr w:type="spellStart"/>
      <w:r w:rsidRPr="00612A93">
        <w:rPr>
          <w:sz w:val="22"/>
        </w:rPr>
        <w:t>seh</w:t>
      </w:r>
      <w:proofErr w:type="spellEnd"/>
    </w:p>
    <w:p w14:paraId="45B6AFD8" w14:textId="25B09E45" w:rsidR="00551EF8" w:rsidRDefault="00612A93" w:rsidP="00B33870">
      <w:pPr>
        <w:spacing w:before="120" w:after="0" w:line="240" w:lineRule="auto"/>
        <w:contextualSpacing/>
        <w:rPr>
          <w:sz w:val="22"/>
        </w:rPr>
      </w:pPr>
      <w:r w:rsidRPr="00612A93">
        <w:rPr>
          <w:sz w:val="22"/>
        </w:rPr>
        <w:t>keine Zeilen!</w:t>
      </w:r>
    </w:p>
    <w:p w14:paraId="03B48035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487B4D55" w14:textId="77777777" w:rsidR="00664676" w:rsidRDefault="00664676" w:rsidP="00B33870">
      <w:pPr>
        <w:spacing w:before="120" w:after="0" w:line="240" w:lineRule="auto"/>
        <w:contextualSpacing/>
        <w:rPr>
          <w:b/>
          <w:bCs/>
          <w:sz w:val="22"/>
        </w:rPr>
      </w:pPr>
    </w:p>
    <w:p w14:paraId="111DDDF6" w14:textId="62C55C85" w:rsidR="00551EF8" w:rsidRDefault="00551EF8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lastRenderedPageBreak/>
        <w:t>1943-01-11_1_k</w:t>
      </w:r>
    </w:p>
    <w:p w14:paraId="41D8D858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Admont 11.I.43.</w:t>
      </w:r>
    </w:p>
    <w:p w14:paraId="36F087BA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Liebe Mutter!</w:t>
      </w:r>
    </w:p>
    <w:p w14:paraId="4493C9A8" w14:textId="71156D1D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Für das was mir</w:t>
      </w:r>
    </w:p>
    <w:p w14:paraId="74ABF8C3" w14:textId="5E07D78C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Luise mitbrachte, herzlichen</w:t>
      </w:r>
    </w:p>
    <w:p w14:paraId="04733CAA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Dank. Hoffentlich kam das</w:t>
      </w:r>
    </w:p>
    <w:p w14:paraId="53EB07EB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Kind gut heim. Es war</w:t>
      </w:r>
    </w:p>
    <w:p w14:paraId="7A9BAB1E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ja richtig kalt in dieser</w:t>
      </w:r>
    </w:p>
    <w:p w14:paraId="41009B8E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Nacht. Aber sie hat sicher</w:t>
      </w:r>
    </w:p>
    <w:p w14:paraId="4F5C6197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den ganzen Montag im</w:t>
      </w:r>
    </w:p>
    <w:p w14:paraId="2618B0E1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warmen Bett zugebracht.</w:t>
      </w:r>
    </w:p>
    <w:p w14:paraId="1C46651B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Heute hatten wir </w:t>
      </w:r>
      <w:proofErr w:type="spellStart"/>
      <w:r>
        <w:rPr>
          <w:sz w:val="22"/>
        </w:rPr>
        <w:t>faßt</w:t>
      </w:r>
      <w:proofErr w:type="spellEnd"/>
    </w:p>
    <w:p w14:paraId="53A18D95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keinen Dienst u. wir saßen</w:t>
      </w:r>
    </w:p>
    <w:p w14:paraId="77C15F9F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den ganzen Nachmittag</w:t>
      </w:r>
    </w:p>
    <w:p w14:paraId="507E5670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daheim. Aber morgen</w:t>
      </w:r>
    </w:p>
    <w:p w14:paraId="19C6F44F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wirds Scheiße! Bei -25°</w:t>
      </w:r>
    </w:p>
    <w:p w14:paraId="00974A94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von 10 Uhr bis 4 Uhr Nach-</w:t>
      </w:r>
    </w:p>
    <w:p w14:paraId="4714B501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mittags im Gelände bei</w:t>
      </w:r>
    </w:p>
    <w:p w14:paraId="0070CBC6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der Besichtigung.</w:t>
      </w:r>
    </w:p>
    <w:p w14:paraId="024612CC" w14:textId="77777777" w:rsidR="00551EF8" w:rsidRDefault="00551EF8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1943-01-11_2</w:t>
      </w:r>
    </w:p>
    <w:p w14:paraId="554BC180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Für heute die</w:t>
      </w:r>
    </w:p>
    <w:p w14:paraId="564B22FA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herzlichsten Grüße</w:t>
      </w:r>
    </w:p>
    <w:p w14:paraId="1B89A963" w14:textId="3EA71B24" w:rsidR="00551EF8" w:rsidRDefault="00551EF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Euer Hans.</w:t>
      </w:r>
    </w:p>
    <w:p w14:paraId="2BC8FC29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2A8BAF1E" w14:textId="4955739C" w:rsidR="00475030" w:rsidRDefault="00475030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1943-01-14_1_k</w:t>
      </w:r>
    </w:p>
    <w:p w14:paraId="4BC9CBD1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Admont 14.I.43.</w:t>
      </w:r>
    </w:p>
    <w:p w14:paraId="179CFA6D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Liebe Mutter!</w:t>
      </w:r>
    </w:p>
    <w:p w14:paraId="7C3FF7D8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Heute erhielt ich Deinen lieben Brief</w:t>
      </w:r>
    </w:p>
    <w:p w14:paraId="3D1407EA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u. beantworte ihn sofort. Von meiner Abreise</w:t>
      </w:r>
    </w:p>
    <w:p w14:paraId="44806BF5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weiß ich noch nicht viel mehr. Der Chef der 2.</w:t>
      </w:r>
    </w:p>
    <w:p w14:paraId="0DBA6894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Kompanie sagte zu seinen Leuten sie kämen</w:t>
      </w:r>
    </w:p>
    <w:p w14:paraId="434AAFAF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wahrscheinlich nach Reichenhall u. nicht nach</w:t>
      </w:r>
    </w:p>
    <w:p w14:paraId="2342B613" w14:textId="554F8E84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Frankreich. Wie es bei uns ist, weiß ich nicht.</w:t>
      </w:r>
    </w:p>
    <w:p w14:paraId="514FC726" w14:textId="76FBDB21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Es ist möglich, daß in Reichenhall </w:t>
      </w:r>
      <w:proofErr w:type="spellStart"/>
      <w:r>
        <w:rPr>
          <w:sz w:val="22"/>
        </w:rPr>
        <w:t>Rekru</w:t>
      </w:r>
      <w:proofErr w:type="spellEnd"/>
      <w:r>
        <w:rPr>
          <w:sz w:val="22"/>
        </w:rPr>
        <w:t>-</w:t>
      </w:r>
    </w:p>
    <w:p w14:paraId="7C97EB3F" w14:textId="37128A8F" w:rsidR="00475030" w:rsidRDefault="00475030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ten</w:t>
      </w:r>
      <w:proofErr w:type="spellEnd"/>
      <w:r>
        <w:rPr>
          <w:sz w:val="22"/>
        </w:rPr>
        <w:t xml:space="preserve"> eingezogen werden u. mit denen müssen</w:t>
      </w:r>
    </w:p>
    <w:p w14:paraId="6B28C60C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wir nach Frankreich fahren. Das </w:t>
      </w:r>
      <w:proofErr w:type="gramStart"/>
      <w:r>
        <w:rPr>
          <w:sz w:val="22"/>
        </w:rPr>
        <w:t>wär</w:t>
      </w:r>
      <w:proofErr w:type="gramEnd"/>
      <w:r>
        <w:rPr>
          <w:sz w:val="22"/>
        </w:rPr>
        <w:t xml:space="preserve"> pfundig,</w:t>
      </w:r>
    </w:p>
    <w:p w14:paraId="1642A56F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noch einige Wachen in Reichenhall zu sein.</w:t>
      </w:r>
    </w:p>
    <w:p w14:paraId="15D15C88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Über Urlaub ist weiter noch nichts bekannt.</w:t>
      </w:r>
    </w:p>
    <w:p w14:paraId="1BD792A4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Wenn wir über München fahren sollten, </w:t>
      </w:r>
      <w:proofErr w:type="spellStart"/>
      <w:r>
        <w:rPr>
          <w:sz w:val="22"/>
        </w:rPr>
        <w:t>benach</w:t>
      </w:r>
      <w:proofErr w:type="spellEnd"/>
      <w:r>
        <w:rPr>
          <w:sz w:val="22"/>
        </w:rPr>
        <w:t>-</w:t>
      </w:r>
    </w:p>
    <w:p w14:paraId="38217120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richtige ich Euch sicher rechtzeitig. Der 21. Jan.</w:t>
      </w:r>
    </w:p>
    <w:p w14:paraId="75FDA067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ist der bis jetzt bekanntgegebene Reisetag.</w:t>
      </w:r>
    </w:p>
    <w:p w14:paraId="1DFF9012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Kann sich aber auch einen Tag verzögern.</w:t>
      </w:r>
    </w:p>
    <w:p w14:paraId="7046D7BB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Sonst weiß ich nichts wegen der Abreise.</w:t>
      </w:r>
    </w:p>
    <w:p w14:paraId="68CF0EED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Morgen steigt unsere Besichtigung. Mir ist der</w:t>
      </w:r>
    </w:p>
    <w:p w14:paraId="6A7C8CD0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ganze Kram scheiß </w:t>
      </w:r>
      <w:proofErr w:type="spellStart"/>
      <w:r>
        <w:rPr>
          <w:sz w:val="22"/>
        </w:rPr>
        <w:t>wurst</w:t>
      </w:r>
      <w:proofErr w:type="spellEnd"/>
      <w:r>
        <w:rPr>
          <w:sz w:val="22"/>
        </w:rPr>
        <w:t>. Die Hauptsache ist,</w:t>
      </w:r>
    </w:p>
    <w:p w14:paraId="4732E4EC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daß es am Abend bei der </w:t>
      </w:r>
      <w:proofErr w:type="spellStart"/>
      <w:r>
        <w:rPr>
          <w:sz w:val="22"/>
        </w:rPr>
        <w:t>Kompamie</w:t>
      </w:r>
      <w:proofErr w:type="spellEnd"/>
      <w:r>
        <w:rPr>
          <w:sz w:val="22"/>
        </w:rPr>
        <w:t xml:space="preserve"> Abschieds-</w:t>
      </w:r>
    </w:p>
    <w:p w14:paraId="06851804" w14:textId="6DADDDAD" w:rsidR="00475030" w:rsidRDefault="00475030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feier</w:t>
      </w:r>
      <w:proofErr w:type="spellEnd"/>
      <w:r>
        <w:rPr>
          <w:sz w:val="22"/>
        </w:rPr>
        <w:t xml:space="preserve"> viel zu saufen gibt. Im Übrigen bin</w:t>
      </w:r>
    </w:p>
    <w:p w14:paraId="3AF7029B" w14:textId="0A9D168C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ich froh, wenn ich von hier </w:t>
      </w:r>
      <w:proofErr w:type="gramStart"/>
      <w:r>
        <w:rPr>
          <w:sz w:val="22"/>
        </w:rPr>
        <w:t>weg komme</w:t>
      </w:r>
      <w:proofErr w:type="gramEnd"/>
      <w:r>
        <w:rPr>
          <w:sz w:val="22"/>
        </w:rPr>
        <w:t xml:space="preserve">. </w:t>
      </w:r>
    </w:p>
    <w:p w14:paraId="312BD425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Hätte gar keine Lust einen 2. Kurs </w:t>
      </w:r>
      <w:proofErr w:type="spellStart"/>
      <w:r>
        <w:rPr>
          <w:sz w:val="22"/>
        </w:rPr>
        <w:t>mitzu</w:t>
      </w:r>
      <w:proofErr w:type="spellEnd"/>
      <w:r>
        <w:rPr>
          <w:sz w:val="22"/>
        </w:rPr>
        <w:t>-</w:t>
      </w:r>
    </w:p>
    <w:p w14:paraId="79764F21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machen.</w:t>
      </w:r>
    </w:p>
    <w:p w14:paraId="4AC68DF6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Meine Vorräte die ich nicht einpacken</w:t>
      </w:r>
    </w:p>
    <w:p w14:paraId="3E4102A4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proofErr w:type="gramStart"/>
      <w:r>
        <w:rPr>
          <w:sz w:val="22"/>
        </w:rPr>
        <w:t>kann</w:t>
      </w:r>
      <w:proofErr w:type="gramEnd"/>
      <w:r>
        <w:rPr>
          <w:sz w:val="22"/>
        </w:rPr>
        <w:t xml:space="preserve"> schicke ich bald heim.</w:t>
      </w:r>
    </w:p>
    <w:p w14:paraId="5F0F131C" w14:textId="2FC6A504" w:rsidR="00475030" w:rsidRDefault="00475030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1943-01-14_2_k</w:t>
      </w:r>
    </w:p>
    <w:p w14:paraId="605D0897" w14:textId="72B56856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lastRenderedPageBreak/>
        <w:t>Heute kaufte ich mir 5 Semmeln, strich</w:t>
      </w:r>
    </w:p>
    <w:p w14:paraId="6C1F6683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proofErr w:type="spellStart"/>
      <w:r>
        <w:rPr>
          <w:sz w:val="22"/>
        </w:rPr>
        <w:t>Buddi</w:t>
      </w:r>
      <w:proofErr w:type="spellEnd"/>
      <w:r>
        <w:rPr>
          <w:sz w:val="22"/>
        </w:rPr>
        <w:t>“ drauf, dazu eine Hartwurst u. das</w:t>
      </w:r>
    </w:p>
    <w:p w14:paraId="0BACB1BE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schmeckte mir so, daß ich meinte ich sei</w:t>
      </w:r>
    </w:p>
    <w:p w14:paraId="7B2B8D21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zu Hause, u. aß alle 5 auf einmal.</w:t>
      </w:r>
    </w:p>
    <w:p w14:paraId="50D2134A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Einstweilen die herzlichsten</w:t>
      </w:r>
    </w:p>
    <w:p w14:paraId="263AD1BB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Grüße von Deinem braven</w:t>
      </w:r>
    </w:p>
    <w:p w14:paraId="398CB03A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Hanserl.</w:t>
      </w:r>
    </w:p>
    <w:p w14:paraId="65516ADF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Luises Karte hatte den Stempel</w:t>
      </w:r>
    </w:p>
    <w:p w14:paraId="7F7DE9FD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Landshut u. so </w:t>
      </w:r>
      <w:proofErr w:type="spellStart"/>
      <w:r>
        <w:rPr>
          <w:sz w:val="22"/>
        </w:rPr>
        <w:t>wußte</w:t>
      </w:r>
      <w:proofErr w:type="spellEnd"/>
      <w:r>
        <w:rPr>
          <w:sz w:val="22"/>
        </w:rPr>
        <w:t xml:space="preserve"> Graf </w:t>
      </w:r>
      <w:proofErr w:type="spellStart"/>
      <w:r>
        <w:rPr>
          <w:sz w:val="22"/>
        </w:rPr>
        <w:t>Wutti</w:t>
      </w:r>
      <w:proofErr w:type="spellEnd"/>
    </w:p>
    <w:p w14:paraId="1C868E37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gleich woher der Wind wehte! Er war etwas</w:t>
      </w:r>
    </w:p>
    <w:p w14:paraId="710A9ED5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beleidigt! Bloß wollte er wissen ab die Karte</w:t>
      </w:r>
    </w:p>
    <w:p w14:paraId="3F7C3CD4" w14:textId="587E80B1" w:rsidR="00475030" w:rsidRDefault="004750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von Alies oder Luis war.</w:t>
      </w:r>
    </w:p>
    <w:p w14:paraId="081BF14D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10DE32B6" w14:textId="626E30FB" w:rsidR="00753FB3" w:rsidRDefault="00753FB3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1943-01-18_1_k</w:t>
      </w:r>
    </w:p>
    <w:p w14:paraId="374C1BBA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18.I.43.</w:t>
      </w:r>
    </w:p>
    <w:p w14:paraId="7DD07D77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Meine Lieben!</w:t>
      </w:r>
    </w:p>
    <w:p w14:paraId="426A48B3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Bloß kurz die freudige</w:t>
      </w:r>
    </w:p>
    <w:p w14:paraId="0273C848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Mitteilung, daß ich nach</w:t>
      </w:r>
    </w:p>
    <w:p w14:paraId="2ED7300C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Reichenhall komme.</w:t>
      </w:r>
    </w:p>
    <w:p w14:paraId="105B178D" w14:textId="6F9E3935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Am Freitag um 6h früh</w:t>
      </w:r>
    </w:p>
    <w:p w14:paraId="11A348E1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gehts hier ab.</w:t>
      </w:r>
    </w:p>
    <w:p w14:paraId="402F8C3F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Gibts sicher bald</w:t>
      </w:r>
    </w:p>
    <w:p w14:paraId="7B2422AD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Sonntagsurlaub oder</w:t>
      </w:r>
    </w:p>
    <w:p w14:paraId="3453463A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Urlaub.</w:t>
      </w:r>
    </w:p>
    <w:p w14:paraId="79B9F0D0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Herzliche Grüße</w:t>
      </w:r>
    </w:p>
    <w:p w14:paraId="6D586248" w14:textId="3304D923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Hans.</w:t>
      </w:r>
    </w:p>
    <w:p w14:paraId="5C0AD61A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024A8571" w14:textId="77777777" w:rsidR="00753FB3" w:rsidRDefault="00753FB3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1943-01-21_1</w:t>
      </w:r>
    </w:p>
    <w:p w14:paraId="7FEDEC68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Im Norden 21.I.43.</w:t>
      </w:r>
    </w:p>
    <w:p w14:paraId="65934000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Meine Lieben!</w:t>
      </w:r>
    </w:p>
    <w:p w14:paraId="5D0B3842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Ganz kurz noch ein </w:t>
      </w:r>
      <w:proofErr w:type="spellStart"/>
      <w:r>
        <w:rPr>
          <w:sz w:val="22"/>
        </w:rPr>
        <w:t>par</w:t>
      </w:r>
      <w:proofErr w:type="spellEnd"/>
      <w:r>
        <w:rPr>
          <w:sz w:val="22"/>
        </w:rPr>
        <w:t xml:space="preserve"> Zeilen</w:t>
      </w:r>
    </w:p>
    <w:p w14:paraId="127A2A46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heute. Ich </w:t>
      </w:r>
      <w:proofErr w:type="spellStart"/>
      <w:r>
        <w:rPr>
          <w:sz w:val="22"/>
        </w:rPr>
        <w:t>muß</w:t>
      </w:r>
      <w:proofErr w:type="spellEnd"/>
      <w:r>
        <w:rPr>
          <w:sz w:val="22"/>
        </w:rPr>
        <w:t xml:space="preserve"> schlafen, schlafen, schlafen.</w:t>
      </w:r>
    </w:p>
    <w:p w14:paraId="73B4814A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Wir waren 4 Tage hinter dem Russen her.</w:t>
      </w:r>
    </w:p>
    <w:p w14:paraId="6ED0E71F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Das waren die härtesten Tage meines Lebens,</w:t>
      </w:r>
    </w:p>
    <w:p w14:paraId="5F3F7830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was Strapazen anbetrifft. Eine Nacht ohne</w:t>
      </w:r>
    </w:p>
    <w:p w14:paraId="20F2A0E2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Feuer unter einem Baum verbracht, weil wir</w:t>
      </w:r>
    </w:p>
    <w:p w14:paraId="1712B09B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bloß 1-2 km vom Russen entfernt lagen. Nur gut, </w:t>
      </w:r>
    </w:p>
    <w:p w14:paraId="430DEE1E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daß Ihr Euren armen Hanserl nicht gesehen</w:t>
      </w:r>
    </w:p>
    <w:p w14:paraId="0874DD81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habt, sonst hättet Ihr mit mir geweint.</w:t>
      </w:r>
    </w:p>
    <w:p w14:paraId="066240DC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Wir haben geheult u. uns benommen wie</w:t>
      </w:r>
    </w:p>
    <w:p w14:paraId="025EE4BC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Irrsinnige vor Kälte. Gott sei Dank war der</w:t>
      </w:r>
    </w:p>
    <w:p w14:paraId="0D79A53D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Russe am Morgen abgezogen, sonst hätten wir</w:t>
      </w:r>
    </w:p>
    <w:p w14:paraId="0EC4DDB2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noch angreifen müssen. Heute konnte ich</w:t>
      </w:r>
    </w:p>
    <w:p w14:paraId="3179B98D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meine Schuhe nicht mehr ausziehen, so </w:t>
      </w:r>
      <w:proofErr w:type="spellStart"/>
      <w:r>
        <w:rPr>
          <w:sz w:val="22"/>
        </w:rPr>
        <w:t>ge</w:t>
      </w:r>
      <w:proofErr w:type="spellEnd"/>
      <w:r>
        <w:rPr>
          <w:sz w:val="22"/>
        </w:rPr>
        <w:t>-</w:t>
      </w:r>
    </w:p>
    <w:p w14:paraId="25D01F6E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schwollen sind meine Füße. Zu unserem Glück</w:t>
      </w:r>
    </w:p>
    <w:p w14:paraId="3C528432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war's nicht kalt. Bloß 5-10°. Als ich heim</w:t>
      </w:r>
    </w:p>
    <w:p w14:paraId="44A645B6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kam, war viel Post da von Euch u. ein Paket.</w:t>
      </w:r>
    </w:p>
    <w:p w14:paraId="39CD1EE6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war so fertig, daß ich gar nicht lesen</w:t>
      </w:r>
    </w:p>
    <w:p w14:paraId="0D2737D9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konnte.</w:t>
      </w:r>
    </w:p>
    <w:p w14:paraId="34962E97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In Bälde mehr.</w:t>
      </w:r>
    </w:p>
    <w:p w14:paraId="00861786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Herzlichst Euer</w:t>
      </w:r>
    </w:p>
    <w:p w14:paraId="334119CA" w14:textId="26C47ABD" w:rsidR="00753FB3" w:rsidRDefault="00753FB3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Hanserl.</w:t>
      </w:r>
    </w:p>
    <w:p w14:paraId="5AA56F96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591CB9D9" w14:textId="51FFB374" w:rsidR="0040332D" w:rsidRDefault="0040332D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lastRenderedPageBreak/>
        <w:t>1943-01-24_1</w:t>
      </w:r>
    </w:p>
    <w:p w14:paraId="3E1299D1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Im Norden 24.I.43.</w:t>
      </w:r>
    </w:p>
    <w:p w14:paraId="6AA3B48D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Meine Lieben!</w:t>
      </w:r>
    </w:p>
    <w:p w14:paraId="255265F5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Nach dem Ausmarsch von 5 Tagen,</w:t>
      </w:r>
    </w:p>
    <w:p w14:paraId="651E2E96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wo wir 150 km auf </w:t>
      </w:r>
      <w:proofErr w:type="spellStart"/>
      <w:r>
        <w:rPr>
          <w:sz w:val="22"/>
        </w:rPr>
        <w:t>Skie</w:t>
      </w:r>
      <w:proofErr w:type="spellEnd"/>
      <w:r>
        <w:rPr>
          <w:sz w:val="22"/>
        </w:rPr>
        <w:t xml:space="preserve"> zurücklegten, wo wir ziem-</w:t>
      </w:r>
    </w:p>
    <w:p w14:paraId="51EE0E60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lich</w:t>
      </w:r>
      <w:proofErr w:type="spellEnd"/>
      <w:r>
        <w:rPr>
          <w:sz w:val="22"/>
        </w:rPr>
        <w:t xml:space="preserve"> nah am Russen waren, u. mit allen Schikanen</w:t>
      </w:r>
    </w:p>
    <w:p w14:paraId="34AA6991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von Nässe u. Kälte, haben wir bei der Kompanie ein</w:t>
      </w:r>
    </w:p>
    <w:p w14:paraId="08A0C0B6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prima Leben. Mir gehts drum </w:t>
      </w:r>
      <w:proofErr w:type="gramStart"/>
      <w:r>
        <w:rPr>
          <w:sz w:val="22"/>
        </w:rPr>
        <w:t>zur Zeit</w:t>
      </w:r>
      <w:proofErr w:type="gramEnd"/>
      <w:r>
        <w:rPr>
          <w:sz w:val="22"/>
        </w:rPr>
        <w:t xml:space="preserve"> gut, bis wieder</w:t>
      </w:r>
    </w:p>
    <w:p w14:paraId="1A0DC236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ein Alarm kommt. - </w:t>
      </w:r>
      <w:proofErr w:type="spellStart"/>
      <w:r>
        <w:rPr>
          <w:sz w:val="22"/>
        </w:rPr>
        <w:t>Euerheim</w:t>
      </w:r>
      <w:proofErr w:type="spellEnd"/>
      <w:r>
        <w:rPr>
          <w:sz w:val="22"/>
        </w:rPr>
        <w:t xml:space="preserve"> hat mir </w:t>
      </w:r>
      <w:proofErr w:type="spellStart"/>
      <w:r>
        <w:rPr>
          <w:sz w:val="22"/>
        </w:rPr>
        <w:t>ge</w:t>
      </w:r>
      <w:proofErr w:type="spellEnd"/>
      <w:r>
        <w:rPr>
          <w:sz w:val="22"/>
        </w:rPr>
        <w:t>-</w:t>
      </w:r>
    </w:p>
    <w:p w14:paraId="1CE05F05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schrieben. Ganz kurz bloß! - Frau Schmid hatte</w:t>
      </w:r>
    </w:p>
    <w:p w14:paraId="66AA0EA4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recht. Ich war etwas krank, aber nur 2 Tage Grippe.</w:t>
      </w:r>
    </w:p>
    <w:p w14:paraId="2500A2E4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Von Goth Sepp kam ich leider weg. Ich kenne</w:t>
      </w:r>
    </w:p>
    <w:p w14:paraId="2475BB3A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seine Leute auch kaum. Anständige Leute sind es</w:t>
      </w:r>
    </w:p>
    <w:p w14:paraId="539C74F7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sicher, weil Sepp Theologie studieren will u. die</w:t>
      </w:r>
    </w:p>
    <w:p w14:paraId="343FF9DA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gestorbene Schwester wollte Klosterfrau werden. - </w:t>
      </w:r>
    </w:p>
    <w:p w14:paraId="1560FD09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Die Taschenkalender habe ich alle 3 erhalten. -</w:t>
      </w:r>
    </w:p>
    <w:p w14:paraId="44D7F7C5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Gutseln u. Kerzen in den Zeitungen fand ich</w:t>
      </w:r>
    </w:p>
    <w:p w14:paraId="2C490E91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auch vor. - Von Alies die Büchlein erhielt ich bis</w:t>
      </w:r>
    </w:p>
    <w:p w14:paraId="09C0ADE4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No</w:t>
      </w:r>
      <w:proofErr w:type="spellEnd"/>
      <w:r>
        <w:rPr>
          <w:sz w:val="22"/>
        </w:rPr>
        <w:t xml:space="preserve"> 18. Heute </w:t>
      </w:r>
      <w:proofErr w:type="spellStart"/>
      <w:r>
        <w:rPr>
          <w:sz w:val="22"/>
        </w:rPr>
        <w:t>No</w:t>
      </w:r>
      <w:proofErr w:type="spellEnd"/>
      <w:r>
        <w:rPr>
          <w:sz w:val="22"/>
        </w:rPr>
        <w:t xml:space="preserve"> 19. - Meine Erfrierungen von damals</w:t>
      </w:r>
    </w:p>
    <w:p w14:paraId="3FDBB5CE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sind </w:t>
      </w:r>
      <w:proofErr w:type="gramStart"/>
      <w:r>
        <w:rPr>
          <w:sz w:val="22"/>
        </w:rPr>
        <w:t>verheilt</w:t>
      </w:r>
      <w:proofErr w:type="gramEnd"/>
      <w:r>
        <w:rPr>
          <w:sz w:val="22"/>
        </w:rPr>
        <w:t xml:space="preserve"> ohne zu eitern. Mein Bild u. den</w:t>
      </w:r>
    </w:p>
    <w:p w14:paraId="6ADA7F98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Klebstreifen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 erhalten. Brauch ihn sehr gut.</w:t>
      </w:r>
    </w:p>
    <w:p w14:paraId="5B5DC94D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Fromme Briefe, wie Hermann schreibe ich keine</w:t>
      </w:r>
    </w:p>
    <w:p w14:paraId="38007C25" w14:textId="2856034C" w:rsidR="0040332D" w:rsidRDefault="0040332D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1943-01-24_2_k</w:t>
      </w:r>
    </w:p>
    <w:p w14:paraId="05A763DF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das denk ich mir lieber. Es wird doch bloß </w:t>
      </w:r>
      <w:proofErr w:type="spellStart"/>
      <w:r>
        <w:rPr>
          <w:sz w:val="22"/>
        </w:rPr>
        <w:t>ge</w:t>
      </w:r>
      <w:proofErr w:type="spellEnd"/>
      <w:r>
        <w:rPr>
          <w:sz w:val="22"/>
        </w:rPr>
        <w:t>-</w:t>
      </w:r>
    </w:p>
    <w:p w14:paraId="01AF1FFB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schwollen. - Widdermädchen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 </w:t>
      </w:r>
      <w:proofErr w:type="spellStart"/>
      <w:r>
        <w:rPr>
          <w:sz w:val="22"/>
        </w:rPr>
        <w:t>kein's</w:t>
      </w:r>
      <w:proofErr w:type="spellEnd"/>
    </w:p>
    <w:p w14:paraId="366A9BFA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mehr. Gretchen glaub ich hat </w:t>
      </w:r>
      <w:proofErr w:type="gramStart"/>
      <w:r>
        <w:rPr>
          <w:sz w:val="22"/>
        </w:rPr>
        <w:t>den selben</w:t>
      </w:r>
      <w:proofErr w:type="gramEnd"/>
    </w:p>
    <w:p w14:paraId="32EE9DB7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Stern wie Mutter. Ein Löwe! - Daß Tante</w:t>
      </w:r>
    </w:p>
    <w:p w14:paraId="07254270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Käthe mir schrieb wundert mich. Wie denkt die</w:t>
      </w:r>
    </w:p>
    <w:p w14:paraId="3B7264B5" w14:textId="06C93C40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auf einmal daran?? - Ganz verspätet kam</w:t>
      </w:r>
    </w:p>
    <w:p w14:paraId="2E8E3910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von Mutter ein 100 g P. an. </w:t>
      </w:r>
      <w:proofErr w:type="spellStart"/>
      <w:r>
        <w:rPr>
          <w:sz w:val="22"/>
        </w:rPr>
        <w:t>No</w:t>
      </w:r>
      <w:proofErr w:type="spellEnd"/>
      <w:r>
        <w:rPr>
          <w:sz w:val="22"/>
        </w:rPr>
        <w:t xml:space="preserve"> 39. Ein Apfel! Er war</w:t>
      </w:r>
    </w:p>
    <w:p w14:paraId="212FF554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noch tadellos </w:t>
      </w:r>
      <w:proofErr w:type="spellStart"/>
      <w:r>
        <w:rPr>
          <w:sz w:val="22"/>
        </w:rPr>
        <w:t>eßbar</w:t>
      </w:r>
      <w:proofErr w:type="spellEnd"/>
      <w:r>
        <w:rPr>
          <w:sz w:val="22"/>
        </w:rPr>
        <w:t>! Jetzt zähle ich auf was</w:t>
      </w:r>
    </w:p>
    <w:p w14:paraId="782DA802" w14:textId="1C76E058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für Pakete erhielt. Eins von Mutter war beschädigt. Bloß</w:t>
      </w:r>
    </w:p>
    <w:p w14:paraId="0A934CB1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die Hälfte des Inhalts. Gebackene Stangen.</w:t>
      </w:r>
    </w:p>
    <w:p w14:paraId="4FF1CE6F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 zweites Gebäck für den hl. Abend u. eine Dauer-</w:t>
      </w:r>
    </w:p>
    <w:p w14:paraId="0A8951A4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wurst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Aufgeg</w:t>
      </w:r>
      <w:proofErr w:type="spellEnd"/>
      <w:r>
        <w:rPr>
          <w:sz w:val="22"/>
        </w:rPr>
        <w:t>. am 19. XI. 43. Ein drittes. Christbäum-</w:t>
      </w:r>
    </w:p>
    <w:p w14:paraId="510DC7D6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chen</w:t>
      </w:r>
      <w:proofErr w:type="spellEnd"/>
      <w:r>
        <w:rPr>
          <w:sz w:val="22"/>
        </w:rPr>
        <w:t>. Das war ohne Nadeln. Eine Wurst, Gebäck</w:t>
      </w:r>
    </w:p>
    <w:p w14:paraId="18B82C9E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u. sehr wichtig der </w:t>
      </w:r>
      <w:proofErr w:type="spellStart"/>
      <w:r>
        <w:rPr>
          <w:sz w:val="22"/>
        </w:rPr>
        <w:t>Drehblei</w:t>
      </w:r>
      <w:proofErr w:type="spellEnd"/>
      <w:r>
        <w:rPr>
          <w:sz w:val="22"/>
        </w:rPr>
        <w:t xml:space="preserve">. Ein viertes. </w:t>
      </w:r>
      <w:proofErr w:type="spellStart"/>
      <w:r>
        <w:rPr>
          <w:sz w:val="22"/>
        </w:rPr>
        <w:t>Aufgeg</w:t>
      </w:r>
      <w:proofErr w:type="spellEnd"/>
      <w:r>
        <w:rPr>
          <w:sz w:val="22"/>
        </w:rPr>
        <w:t>.</w:t>
      </w:r>
    </w:p>
    <w:p w14:paraId="6C947500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am 23.11. </w:t>
      </w:r>
      <w:proofErr w:type="spellStart"/>
      <w:r>
        <w:rPr>
          <w:sz w:val="22"/>
        </w:rPr>
        <w:t>Namenstagp</w:t>
      </w:r>
      <w:proofErr w:type="spellEnd"/>
      <w:r>
        <w:rPr>
          <w:sz w:val="22"/>
        </w:rPr>
        <w:t>. Kunsthonig u. die ganz</w:t>
      </w:r>
    </w:p>
    <w:p w14:paraId="16596568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großartigen </w:t>
      </w:r>
      <w:proofErr w:type="spellStart"/>
      <w:r>
        <w:rPr>
          <w:sz w:val="22"/>
        </w:rPr>
        <w:t>Plätzerl</w:t>
      </w:r>
      <w:proofErr w:type="spellEnd"/>
      <w:r>
        <w:rPr>
          <w:sz w:val="22"/>
        </w:rPr>
        <w:t xml:space="preserve"> kamen tadellos an.</w:t>
      </w:r>
    </w:p>
    <w:p w14:paraId="7E94098A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Ihr habt alles prima verpackt. Von Alies:</w:t>
      </w:r>
    </w:p>
    <w:p w14:paraId="103EED45" w14:textId="351C553C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Dauerwurst, Süßstoff, Haferflockenplätzchen.</w:t>
      </w:r>
    </w:p>
    <w:p w14:paraId="5921268A" w14:textId="1AFE9E7D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 weiteres (</w:t>
      </w:r>
      <w:proofErr w:type="spellStart"/>
      <w:r>
        <w:rPr>
          <w:sz w:val="22"/>
        </w:rPr>
        <w:t>No</w:t>
      </w:r>
      <w:proofErr w:type="spellEnd"/>
      <w:r>
        <w:rPr>
          <w:sz w:val="22"/>
        </w:rPr>
        <w:t xml:space="preserve"> 8) Lebkuchen, Met u. Dauer-</w:t>
      </w:r>
    </w:p>
    <w:p w14:paraId="67D057FE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wurst</w:t>
      </w:r>
      <w:proofErr w:type="spellEnd"/>
      <w:r>
        <w:rPr>
          <w:sz w:val="22"/>
        </w:rPr>
        <w:t>. Ein drittes zum Namenstag. Wurst, Leb-</w:t>
      </w:r>
    </w:p>
    <w:p w14:paraId="3ECC9FA3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kuchen</w:t>
      </w:r>
      <w:proofErr w:type="spellEnd"/>
      <w:r>
        <w:rPr>
          <w:sz w:val="22"/>
        </w:rPr>
        <w:t xml:space="preserve"> u. den Dauerkuchen. 3 Pakete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</w:t>
      </w:r>
    </w:p>
    <w:p w14:paraId="4B150D6D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noch nicht geöffnet. Für die Pakete meinen</w:t>
      </w:r>
    </w:p>
    <w:p w14:paraId="01B0E6F1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allerherzlichsten Dank. Hat alles prima </w:t>
      </w:r>
      <w:proofErr w:type="spellStart"/>
      <w:r>
        <w:rPr>
          <w:sz w:val="22"/>
        </w:rPr>
        <w:t>ge</w:t>
      </w:r>
      <w:proofErr w:type="spellEnd"/>
      <w:r>
        <w:rPr>
          <w:sz w:val="22"/>
        </w:rPr>
        <w:t>-</w:t>
      </w:r>
    </w:p>
    <w:p w14:paraId="7A9864F1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schmeckt. Der Brief ist ein Durcheinander,</w:t>
      </w:r>
    </w:p>
    <w:p w14:paraId="43657700" w14:textId="3512E406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weil ich alles was Ihr wissen wolltet </w:t>
      </w:r>
      <w:proofErr w:type="spellStart"/>
      <w:r>
        <w:rPr>
          <w:sz w:val="22"/>
        </w:rPr>
        <w:t>be</w:t>
      </w:r>
      <w:proofErr w:type="spellEnd"/>
      <w:r>
        <w:rPr>
          <w:sz w:val="22"/>
        </w:rPr>
        <w:t>-</w:t>
      </w:r>
    </w:p>
    <w:p w14:paraId="269318BD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antwortete. - Die guten Ratschläge von</w:t>
      </w:r>
    </w:p>
    <w:p w14:paraId="7428C70D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Claudius an seinen Sohn Johannes</w:t>
      </w:r>
    </w:p>
    <w:p w14:paraId="5B6926FF" w14:textId="30C28004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werde ich alle befolgen. Luis u. Alies </w:t>
      </w:r>
      <w:proofErr w:type="spellStart"/>
      <w:r>
        <w:rPr>
          <w:sz w:val="22"/>
        </w:rPr>
        <w:t>herz</w:t>
      </w:r>
      <w:proofErr w:type="spellEnd"/>
      <w:r>
        <w:rPr>
          <w:sz w:val="22"/>
        </w:rPr>
        <w:t>-</w:t>
      </w:r>
    </w:p>
    <w:p w14:paraId="6C09E66A" w14:textId="77777777" w:rsidR="0040332D" w:rsidRDefault="0040332D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lichen</w:t>
      </w:r>
      <w:proofErr w:type="spellEnd"/>
      <w:r>
        <w:rPr>
          <w:sz w:val="22"/>
        </w:rPr>
        <w:t xml:space="preserve"> Dank für Ihre vielen Briefe. Welche ich er-</w:t>
      </w:r>
    </w:p>
    <w:p w14:paraId="52D97248" w14:textId="17B6BFE9" w:rsidR="0040332D" w:rsidRDefault="0040332D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hielt ein andermal. 1000 Grüße u. Küsse Euer Hanserl.</w:t>
      </w:r>
    </w:p>
    <w:p w14:paraId="705BD516" w14:textId="77777777" w:rsidR="00961F30" w:rsidRDefault="00961F30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lastRenderedPageBreak/>
        <w:t>1943-01-26_1</w:t>
      </w:r>
    </w:p>
    <w:p w14:paraId="0E0A9F1D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Dienstag morgens.</w:t>
      </w:r>
    </w:p>
    <w:p w14:paraId="4886C139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Meine liebe Mutter!</w:t>
      </w:r>
    </w:p>
    <w:p w14:paraId="74AF8F8E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Nochmals herzlichsten</w:t>
      </w:r>
    </w:p>
    <w:p w14:paraId="0E23315A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Dank für alles was Du</w:t>
      </w:r>
    </w:p>
    <w:p w14:paraId="7728F96C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mir brachtest. Es waren</w:t>
      </w:r>
    </w:p>
    <w:p w14:paraId="79F5991F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doch 2 Tage Urlaub, wenn</w:t>
      </w:r>
    </w:p>
    <w:p w14:paraId="5E0021E3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auch nicht daheim. Die</w:t>
      </w:r>
    </w:p>
    <w:p w14:paraId="4620E365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Oper war pfundig, bei Ant</w:t>
      </w:r>
    </w:p>
    <w:p w14:paraId="76C0830A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schlief ich gut u. um</w:t>
      </w:r>
    </w:p>
    <w:p w14:paraId="526FFF4F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5 h waren alle am Treff-</w:t>
      </w:r>
    </w:p>
    <w:p w14:paraId="2DA24A19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punkt u. somit endete</w:t>
      </w:r>
    </w:p>
    <w:p w14:paraId="4601771A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der Urlaub auf „Ehren-</w:t>
      </w:r>
    </w:p>
    <w:p w14:paraId="4142E801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wort</w:t>
      </w:r>
      <w:proofErr w:type="spellEnd"/>
      <w:r>
        <w:rPr>
          <w:sz w:val="22"/>
        </w:rPr>
        <w:t>“ gut.</w:t>
      </w:r>
    </w:p>
    <w:p w14:paraId="3ECB33BF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Gaselis</w:t>
      </w:r>
      <w:proofErr w:type="spellEnd"/>
      <w:r>
        <w:rPr>
          <w:sz w:val="22"/>
        </w:rPr>
        <w:t xml:space="preserve"> traf ich</w:t>
      </w:r>
    </w:p>
    <w:p w14:paraId="148D07DF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auch.</w:t>
      </w:r>
    </w:p>
    <w:p w14:paraId="0173B58E" w14:textId="77777777" w:rsidR="00961F30" w:rsidRDefault="00961F30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1943-01-26_2</w:t>
      </w:r>
    </w:p>
    <w:p w14:paraId="4F08BD43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Neue Adr.</w:t>
      </w:r>
    </w:p>
    <w:p w14:paraId="1D51816B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abwarten</w:t>
      </w:r>
    </w:p>
    <w:p w14:paraId="5ADEAF26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Dir, Alies u. </w:t>
      </w:r>
      <w:proofErr w:type="spellStart"/>
      <w:r>
        <w:rPr>
          <w:sz w:val="22"/>
        </w:rPr>
        <w:t>Luiser</w:t>
      </w:r>
      <w:proofErr w:type="spellEnd"/>
    </w:p>
    <w:p w14:paraId="2BF2375F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die herzlichsten </w:t>
      </w:r>
    </w:p>
    <w:p w14:paraId="064306F1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Grüße von</w:t>
      </w:r>
    </w:p>
    <w:p w14:paraId="546DED58" w14:textId="77777777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Eurem</w:t>
      </w:r>
    </w:p>
    <w:p w14:paraId="18371FBD" w14:textId="196A5BC1" w:rsidR="00961F30" w:rsidRDefault="00961F30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Hanserl.</w:t>
      </w:r>
    </w:p>
    <w:p w14:paraId="204EAAC5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28D01D75" w14:textId="7D7BD36C" w:rsidR="00EE4D27" w:rsidRDefault="00EE4D27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1943-01-29_1_k</w:t>
      </w:r>
    </w:p>
    <w:p w14:paraId="5306E666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Im Norden 29.1.43.</w:t>
      </w:r>
    </w:p>
    <w:p w14:paraId="4AC1A92D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Liebe Alies!</w:t>
      </w:r>
    </w:p>
    <w:p w14:paraId="02840030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Vielen herzlichen Dank für</w:t>
      </w:r>
    </w:p>
    <w:p w14:paraId="1D07E6F0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deine lieben Pakete. Im letzten Brief schrieb</w:t>
      </w:r>
    </w:p>
    <w:p w14:paraId="53335330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ich, welche ich erhalten habe. Jetzt habe ich</w:t>
      </w:r>
    </w:p>
    <w:p w14:paraId="730B4CA6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nochmals zwei bekommen. </w:t>
      </w:r>
      <w:proofErr w:type="spellStart"/>
      <w:r>
        <w:rPr>
          <w:sz w:val="22"/>
        </w:rPr>
        <w:t>No</w:t>
      </w:r>
      <w:proofErr w:type="spellEnd"/>
      <w:r>
        <w:rPr>
          <w:sz w:val="22"/>
        </w:rPr>
        <w:t xml:space="preserve"> 9 u. noch</w:t>
      </w:r>
    </w:p>
    <w:p w14:paraId="138871F2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eins. Im letzteren war ein prima Kuchen</w:t>
      </w:r>
    </w:p>
    <w:p w14:paraId="74880B48" w14:textId="126AD75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u. Speck. Im Ersteren war dasselbe u. noch</w:t>
      </w:r>
    </w:p>
    <w:p w14:paraId="2225B61B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dazu prima Nüsse. Das ging doppelt so schnell</w:t>
      </w:r>
    </w:p>
    <w:p w14:paraId="1BC7E17C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wie vor Weihnachten. Von den 100g Päckchen</w:t>
      </w:r>
    </w:p>
    <w:p w14:paraId="5E2203F3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kamen an </w:t>
      </w:r>
      <w:proofErr w:type="spellStart"/>
      <w:r>
        <w:rPr>
          <w:sz w:val="22"/>
        </w:rPr>
        <w:t>No</w:t>
      </w:r>
      <w:proofErr w:type="spellEnd"/>
      <w:r>
        <w:rPr>
          <w:sz w:val="22"/>
        </w:rPr>
        <w:t xml:space="preserve"> 39, 40, 41, 42, 43, 44, 51, 52; Von den</w:t>
      </w:r>
    </w:p>
    <w:p w14:paraId="59FE5A11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Briefen erhielt ich bis </w:t>
      </w:r>
      <w:proofErr w:type="spellStart"/>
      <w:r>
        <w:rPr>
          <w:sz w:val="22"/>
        </w:rPr>
        <w:t>No</w:t>
      </w:r>
      <w:proofErr w:type="spellEnd"/>
      <w:r>
        <w:rPr>
          <w:sz w:val="22"/>
        </w:rPr>
        <w:t xml:space="preserve"> 78 (einschl.) alle bis</w:t>
      </w:r>
    </w:p>
    <w:p w14:paraId="0DD22162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auf 68. Ich freue mich immer über die</w:t>
      </w:r>
    </w:p>
    <w:p w14:paraId="515772F5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viele Post. Ich bekomme </w:t>
      </w:r>
      <w:proofErr w:type="spellStart"/>
      <w:r>
        <w:rPr>
          <w:sz w:val="22"/>
        </w:rPr>
        <w:t>faßt</w:t>
      </w:r>
      <w:proofErr w:type="spellEnd"/>
      <w:r>
        <w:rPr>
          <w:sz w:val="22"/>
        </w:rPr>
        <w:t xml:space="preserve"> am meisten</w:t>
      </w:r>
    </w:p>
    <w:p w14:paraId="22E21059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von der ganzen Kompanie. Heute erhielt</w:t>
      </w:r>
    </w:p>
    <w:p w14:paraId="5599FD06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ich erst </w:t>
      </w:r>
      <w:proofErr w:type="spellStart"/>
      <w:r>
        <w:rPr>
          <w:sz w:val="22"/>
        </w:rPr>
        <w:t>No</w:t>
      </w:r>
      <w:proofErr w:type="spellEnd"/>
      <w:r>
        <w:rPr>
          <w:sz w:val="22"/>
        </w:rPr>
        <w:t xml:space="preserve"> 59, in dem Du etwas „</w:t>
      </w:r>
      <w:proofErr w:type="spellStart"/>
      <w:r>
        <w:rPr>
          <w:sz w:val="22"/>
        </w:rPr>
        <w:t>gepunk</w:t>
      </w:r>
      <w:proofErr w:type="spellEnd"/>
      <w:r>
        <w:rPr>
          <w:sz w:val="22"/>
        </w:rPr>
        <w:t>-</w:t>
      </w:r>
    </w:p>
    <w:p w14:paraId="0F8CAF17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terlt</w:t>
      </w:r>
      <w:proofErr w:type="spellEnd"/>
      <w:r>
        <w:rPr>
          <w:sz w:val="22"/>
        </w:rPr>
        <w:t xml:space="preserve">“ </w:t>
      </w:r>
      <w:proofErr w:type="gramStart"/>
      <w:r>
        <w:rPr>
          <w:sz w:val="22"/>
        </w:rPr>
        <w:t>hast</w:t>
      </w:r>
      <w:proofErr w:type="gramEnd"/>
      <w:r>
        <w:rPr>
          <w:sz w:val="22"/>
        </w:rPr>
        <w:t>, was ich nicht heraus bringe.</w:t>
      </w:r>
    </w:p>
    <w:p w14:paraId="2325CC04" w14:textId="27D3D6E2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(Schreibe ja nicht in den Brief es) halt</w:t>
      </w:r>
    </w:p>
    <w:p w14:paraId="7C1073F1" w14:textId="3DF5181D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jetzt hats der „Scheibel“ heraußen!!!!</w:t>
      </w:r>
    </w:p>
    <w:p w14:paraId="1E3CD120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Deine Einsamkeit ist etwas besser zu er-</w:t>
      </w:r>
    </w:p>
    <w:p w14:paraId="1E2F73BF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tragen. Sie dauert bloß immer eine</w:t>
      </w:r>
    </w:p>
    <w:p w14:paraId="1D7825EE" w14:textId="77777777" w:rsidR="00EE4D27" w:rsidRDefault="00EE4D27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1943-01-29_2</w:t>
      </w:r>
    </w:p>
    <w:p w14:paraId="2553D023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halbe Woche. Bei mir ein halbes Jahr.</w:t>
      </w:r>
    </w:p>
    <w:p w14:paraId="1B649CCB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Aber Ruhe! Ich stehe an 37ter Stelle</w:t>
      </w:r>
    </w:p>
    <w:p w14:paraId="7DDFD58F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auf der Urlaubsliste u. jeden Monat fahren</w:t>
      </w:r>
    </w:p>
    <w:p w14:paraId="0F10C989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ca. 15 Mann. Jetzt </w:t>
      </w:r>
      <w:proofErr w:type="gramStart"/>
      <w:r>
        <w:rPr>
          <w:sz w:val="22"/>
        </w:rPr>
        <w:t>kannst</w:t>
      </w:r>
      <w:proofErr w:type="gramEnd"/>
      <w:r>
        <w:rPr>
          <w:sz w:val="22"/>
        </w:rPr>
        <w:t xml:space="preserve"> Dir ausrechnen</w:t>
      </w:r>
    </w:p>
    <w:p w14:paraId="1210468B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wann wir uns wiedersehen. April - Mai-</w:t>
      </w:r>
    </w:p>
    <w:p w14:paraId="156EF7B3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lastRenderedPageBreak/>
        <w:t>Juni. Genaues kann man nie sagen.</w:t>
      </w:r>
    </w:p>
    <w:p w14:paraId="5D214027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Ich freue mich schon </w:t>
      </w:r>
      <w:proofErr w:type="spellStart"/>
      <w:r>
        <w:rPr>
          <w:sz w:val="22"/>
        </w:rPr>
        <w:t>rießig</w:t>
      </w:r>
      <w:proofErr w:type="spellEnd"/>
      <w:r>
        <w:rPr>
          <w:sz w:val="22"/>
        </w:rPr>
        <w:t>!!!!!!!</w:t>
      </w:r>
    </w:p>
    <w:p w14:paraId="5FA705DD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Bei der neuen Kompanie geht es mir</w:t>
      </w:r>
    </w:p>
    <w:p w14:paraId="2598C621" w14:textId="7EAAD8C3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prima. Ganz was anderes als im Aus-</w:t>
      </w:r>
    </w:p>
    <w:p w14:paraId="70F5A778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bildungslager</w:t>
      </w:r>
      <w:proofErr w:type="spellEnd"/>
      <w:r>
        <w:rPr>
          <w:sz w:val="22"/>
        </w:rPr>
        <w:t>. Keine Spinnerei u. dauernd</w:t>
      </w:r>
    </w:p>
    <w:p w14:paraId="1B268B60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ruhiger Dienst. Alarm hatten wir erst einen.</w:t>
      </w:r>
    </w:p>
    <w:p w14:paraId="30BDA131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Hoffentlich kommt der Russe nicht wieder</w:t>
      </w:r>
    </w:p>
    <w:p w14:paraId="75DD9AEE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rüber. - Von Mutters Briefen habe ich</w:t>
      </w:r>
    </w:p>
    <w:p w14:paraId="518D9D43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bis </w:t>
      </w:r>
      <w:proofErr w:type="spellStart"/>
      <w:r>
        <w:rPr>
          <w:sz w:val="22"/>
        </w:rPr>
        <w:t>No</w:t>
      </w:r>
      <w:proofErr w:type="spellEnd"/>
      <w:r>
        <w:rPr>
          <w:sz w:val="22"/>
        </w:rPr>
        <w:t xml:space="preserve"> 84 alle außer 67 u. 80. Die Abends-</w:t>
      </w:r>
    </w:p>
    <w:p w14:paraId="40D6F678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berg</w:t>
      </w:r>
      <w:proofErr w:type="spellEnd"/>
      <w:r>
        <w:rPr>
          <w:sz w:val="22"/>
        </w:rPr>
        <w:t xml:space="preserve"> Briefe waren höchst interessant, auch</w:t>
      </w:r>
    </w:p>
    <w:p w14:paraId="11BA3F59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die Weihnachtsberichte alle. Habt Ihr mein</w:t>
      </w:r>
    </w:p>
    <w:p w14:paraId="311D066F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Paket erhalten? Dem Schorsch schicke ich</w:t>
      </w:r>
    </w:p>
    <w:p w14:paraId="418CA6A4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jetzt selbst Zigaretten. Seit September habe</w:t>
      </w:r>
    </w:p>
    <w:p w14:paraId="4BE1C502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mindestens 500 Zigaretten verschenkt</w:t>
      </w:r>
    </w:p>
    <w:p w14:paraId="2F4FB8FE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 vertauscht. Von Zigarren u. Tabak gar</w:t>
      </w:r>
    </w:p>
    <w:p w14:paraId="2078A4E5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keine Rede. Auch dem braven u.</w:t>
      </w:r>
    </w:p>
    <w:p w14:paraId="4F5A96A5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gescheiten </w:t>
      </w:r>
      <w:proofErr w:type="spellStart"/>
      <w:r>
        <w:rPr>
          <w:sz w:val="22"/>
        </w:rPr>
        <w:t>Neugerl</w:t>
      </w:r>
      <w:proofErr w:type="spellEnd"/>
      <w:r>
        <w:rPr>
          <w:sz w:val="22"/>
        </w:rPr>
        <w:t xml:space="preserve"> vielen Dank für ihre</w:t>
      </w:r>
    </w:p>
    <w:p w14:paraId="61520D48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Briefe u. 100 g Päckchen. 1 u. 4 erhielt ich.</w:t>
      </w:r>
    </w:p>
    <w:p w14:paraId="23D47F17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Sei mit Mutter u. Kind recht</w:t>
      </w:r>
    </w:p>
    <w:p w14:paraId="2A1C5978" w14:textId="77777777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herzlich gegrüßt u. </w:t>
      </w:r>
      <w:proofErr w:type="spellStart"/>
      <w:r>
        <w:rPr>
          <w:sz w:val="22"/>
        </w:rPr>
        <w:t>geküßt</w:t>
      </w:r>
      <w:proofErr w:type="spellEnd"/>
    </w:p>
    <w:p w14:paraId="1CA10858" w14:textId="04FA0F20" w:rsidR="00EE4D27" w:rsidRDefault="00EE4D27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Euer Hanserl.</w:t>
      </w:r>
    </w:p>
    <w:p w14:paraId="08230403" w14:textId="3275C483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13206E9A" w14:textId="77777777" w:rsidR="00664676" w:rsidRPr="00FF2E6A" w:rsidRDefault="00664676" w:rsidP="00664676">
      <w:pPr>
        <w:spacing w:before="120" w:after="0" w:line="240" w:lineRule="auto"/>
        <w:contextualSpacing/>
        <w:rPr>
          <w:b/>
          <w:bCs/>
          <w:sz w:val="22"/>
        </w:rPr>
      </w:pPr>
      <w:r w:rsidRPr="00FF2E6A">
        <w:rPr>
          <w:b/>
          <w:bCs/>
          <w:sz w:val="22"/>
        </w:rPr>
        <w:t>1943-0</w:t>
      </w:r>
      <w:r>
        <w:rPr>
          <w:b/>
          <w:bCs/>
          <w:sz w:val="22"/>
        </w:rPr>
        <w:t>4</w:t>
      </w:r>
      <w:r w:rsidRPr="00FF2E6A">
        <w:rPr>
          <w:b/>
          <w:bCs/>
          <w:sz w:val="22"/>
        </w:rPr>
        <w:t>-05_1</w:t>
      </w:r>
      <w:r>
        <w:rPr>
          <w:b/>
          <w:bCs/>
          <w:sz w:val="22"/>
        </w:rPr>
        <w:t>_k</w:t>
      </w:r>
    </w:p>
    <w:p w14:paraId="5E3FD433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Berchtesgaden 5.I</w:t>
      </w:r>
      <w:r>
        <w:rPr>
          <w:sz w:val="22"/>
        </w:rPr>
        <w:t>V</w:t>
      </w:r>
      <w:r w:rsidRPr="00FF2E6A">
        <w:rPr>
          <w:sz w:val="22"/>
        </w:rPr>
        <w:t>.43</w:t>
      </w:r>
      <w:r>
        <w:rPr>
          <w:sz w:val="22"/>
        </w:rPr>
        <w:t>.</w:t>
      </w:r>
    </w:p>
    <w:p w14:paraId="51BC8297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Liebe Mutter!</w:t>
      </w:r>
    </w:p>
    <w:p w14:paraId="47EAC16F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Den Brief vom Riederer aus</w:t>
      </w:r>
    </w:p>
    <w:p w14:paraId="140B8C5A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proofErr w:type="gramStart"/>
      <w:r w:rsidRPr="00FF2E6A">
        <w:rPr>
          <w:sz w:val="22"/>
        </w:rPr>
        <w:t>hab</w:t>
      </w:r>
      <w:proofErr w:type="gramEnd"/>
      <w:r w:rsidRPr="00FF2E6A">
        <w:rPr>
          <w:sz w:val="22"/>
        </w:rPr>
        <w:t xml:space="preserve"> ich erhalten. Das </w:t>
      </w:r>
      <w:proofErr w:type="gramStart"/>
      <w:r w:rsidRPr="00FF2E6A">
        <w:rPr>
          <w:sz w:val="22"/>
        </w:rPr>
        <w:t>wär</w:t>
      </w:r>
      <w:proofErr w:type="gramEnd"/>
      <w:r w:rsidRPr="00FF2E6A">
        <w:rPr>
          <w:sz w:val="22"/>
        </w:rPr>
        <w:t xml:space="preserve"> wohl</w:t>
      </w:r>
    </w:p>
    <w:p w14:paraId="1A14280C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 xml:space="preserve">blöd diesen Sonntag. Ich </w:t>
      </w:r>
      <w:proofErr w:type="spellStart"/>
      <w:r w:rsidRPr="00FF2E6A">
        <w:rPr>
          <w:sz w:val="22"/>
        </w:rPr>
        <w:t>müßte</w:t>
      </w:r>
      <w:proofErr w:type="spellEnd"/>
    </w:p>
    <w:p w14:paraId="1251158D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 xml:space="preserve">den ganzen Nachmittag Kaffee </w:t>
      </w:r>
      <w:proofErr w:type="spellStart"/>
      <w:r w:rsidRPr="00FF2E6A">
        <w:rPr>
          <w:sz w:val="22"/>
        </w:rPr>
        <w:t>ser</w:t>
      </w:r>
      <w:proofErr w:type="spellEnd"/>
      <w:r w:rsidRPr="00FF2E6A">
        <w:rPr>
          <w:sz w:val="22"/>
        </w:rPr>
        <w:t>.-</w:t>
      </w:r>
    </w:p>
    <w:p w14:paraId="4BB476BF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vieren. Dem Ludwi</w:t>
      </w:r>
      <w:r>
        <w:rPr>
          <w:sz w:val="22"/>
        </w:rPr>
        <w:t>g</w:t>
      </w:r>
      <w:r w:rsidRPr="00FF2E6A">
        <w:rPr>
          <w:sz w:val="22"/>
        </w:rPr>
        <w:t xml:space="preserve"> </w:t>
      </w:r>
      <w:proofErr w:type="gramStart"/>
      <w:r w:rsidRPr="00FF2E6A">
        <w:rPr>
          <w:sz w:val="22"/>
        </w:rPr>
        <w:t>hab</w:t>
      </w:r>
      <w:proofErr w:type="gramEnd"/>
      <w:r w:rsidRPr="00FF2E6A">
        <w:rPr>
          <w:sz w:val="22"/>
        </w:rPr>
        <w:t xml:space="preserve"> ich schon</w:t>
      </w:r>
    </w:p>
    <w:p w14:paraId="653C63E3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geschrieben, er soll nächsten</w:t>
      </w:r>
    </w:p>
    <w:p w14:paraId="58D0E7E3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Freitag oder Samstag kommen, wo-</w:t>
      </w:r>
    </w:p>
    <w:p w14:paraId="615CC2EF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bei letzterer günstiger ist. Wenn</w:t>
      </w:r>
    </w:p>
    <w:p w14:paraId="3EAF3200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aber schönes Wetter ist kann er</w:t>
      </w:r>
    </w:p>
    <w:p w14:paraId="621E0868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ruhig Freitag u. Samstag kommen.</w:t>
      </w:r>
    </w:p>
    <w:p w14:paraId="353578E4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 xml:space="preserve">Ich </w:t>
      </w:r>
      <w:proofErr w:type="gramStart"/>
      <w:r w:rsidRPr="00FF2E6A">
        <w:rPr>
          <w:sz w:val="22"/>
        </w:rPr>
        <w:t>hab</w:t>
      </w:r>
      <w:proofErr w:type="gramEnd"/>
      <w:r w:rsidRPr="00FF2E6A">
        <w:rPr>
          <w:sz w:val="22"/>
        </w:rPr>
        <w:t xml:space="preserve"> zur Zeit eine ganz gute</w:t>
      </w:r>
    </w:p>
    <w:p w14:paraId="5F6B8703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Unterhaltung, nämlich ein Mädchen</w:t>
      </w:r>
    </w:p>
    <w:p w14:paraId="3B27632B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aus dem Rheinland, die genau</w:t>
      </w:r>
    </w:p>
    <w:p w14:paraId="711443BB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3 Tage jünger ist wie ich!</w:t>
      </w:r>
    </w:p>
    <w:p w14:paraId="31775857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 xml:space="preserve">Was </w:t>
      </w:r>
      <w:proofErr w:type="gramStart"/>
      <w:r w:rsidRPr="00FF2E6A">
        <w:rPr>
          <w:sz w:val="22"/>
        </w:rPr>
        <w:t>sagst</w:t>
      </w:r>
      <w:proofErr w:type="gramEnd"/>
      <w:r w:rsidRPr="00FF2E6A">
        <w:rPr>
          <w:sz w:val="22"/>
        </w:rPr>
        <w:t xml:space="preserve"> denn da?? Von </w:t>
      </w:r>
      <w:proofErr w:type="spellStart"/>
      <w:r w:rsidRPr="00FF2E6A">
        <w:rPr>
          <w:sz w:val="22"/>
        </w:rPr>
        <w:t>un</w:t>
      </w:r>
      <w:proofErr w:type="spellEnd"/>
      <w:r w:rsidRPr="00FF2E6A">
        <w:rPr>
          <w:sz w:val="22"/>
        </w:rPr>
        <w:t>-</w:t>
      </w:r>
    </w:p>
    <w:p w14:paraId="4A84E1BD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proofErr w:type="spellStart"/>
      <w:r w:rsidRPr="00FF2E6A">
        <w:rPr>
          <w:sz w:val="22"/>
        </w:rPr>
        <w:t>serem</w:t>
      </w:r>
      <w:proofErr w:type="spellEnd"/>
      <w:r w:rsidRPr="00FF2E6A">
        <w:rPr>
          <w:sz w:val="22"/>
        </w:rPr>
        <w:t xml:space="preserve"> Wegkommen heißt noch gar</w:t>
      </w:r>
    </w:p>
    <w:p w14:paraId="66D4EB38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nichts. Ich hoffe, daß ich auf Ostern</w:t>
      </w:r>
    </w:p>
    <w:p w14:paraId="1150C233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in Sonntagsurlaub fahren kann.</w:t>
      </w:r>
    </w:p>
    <w:p w14:paraId="6236E5DB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 xml:space="preserve">Die herzlichsten Grüße </w:t>
      </w:r>
      <w:proofErr w:type="spellStart"/>
      <w:r w:rsidRPr="00FF2E6A">
        <w:rPr>
          <w:sz w:val="22"/>
        </w:rPr>
        <w:t>sen</w:t>
      </w:r>
      <w:proofErr w:type="spellEnd"/>
      <w:r w:rsidRPr="00FF2E6A">
        <w:rPr>
          <w:sz w:val="22"/>
        </w:rPr>
        <w:t>-</w:t>
      </w:r>
    </w:p>
    <w:p w14:paraId="6F1CFFC3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proofErr w:type="spellStart"/>
      <w:r w:rsidRPr="00FF2E6A">
        <w:rPr>
          <w:sz w:val="22"/>
        </w:rPr>
        <w:t>det</w:t>
      </w:r>
      <w:proofErr w:type="spellEnd"/>
      <w:r w:rsidRPr="00FF2E6A">
        <w:rPr>
          <w:sz w:val="22"/>
        </w:rPr>
        <w:t xml:space="preserve"> Dir mit Luis u. Alies Dein</w:t>
      </w:r>
    </w:p>
    <w:p w14:paraId="468CC9AF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FF2E6A">
        <w:rPr>
          <w:sz w:val="22"/>
        </w:rPr>
        <w:t>immer noch braves</w:t>
      </w:r>
      <w:r>
        <w:rPr>
          <w:sz w:val="22"/>
        </w:rPr>
        <w:t>“</w:t>
      </w:r>
    </w:p>
    <w:p w14:paraId="22222381" w14:textId="77777777" w:rsidR="00664676" w:rsidRDefault="00664676" w:rsidP="00664676">
      <w:pPr>
        <w:spacing w:before="120" w:after="0" w:line="240" w:lineRule="auto"/>
        <w:contextualSpacing/>
        <w:rPr>
          <w:sz w:val="22"/>
        </w:rPr>
      </w:pPr>
      <w:proofErr w:type="spellStart"/>
      <w:r w:rsidRPr="00FF2E6A">
        <w:rPr>
          <w:sz w:val="22"/>
        </w:rPr>
        <w:t>Buberl</w:t>
      </w:r>
      <w:proofErr w:type="spellEnd"/>
      <w:r w:rsidRPr="00FF2E6A">
        <w:rPr>
          <w:sz w:val="22"/>
        </w:rPr>
        <w:t>!</w:t>
      </w:r>
    </w:p>
    <w:p w14:paraId="12B8D90B" w14:textId="77777777" w:rsidR="00664676" w:rsidRPr="00FF2E6A" w:rsidRDefault="00664676" w:rsidP="00664676">
      <w:pPr>
        <w:spacing w:before="120" w:after="0" w:line="240" w:lineRule="auto"/>
        <w:contextualSpacing/>
        <w:rPr>
          <w:b/>
          <w:bCs/>
          <w:sz w:val="22"/>
        </w:rPr>
      </w:pPr>
      <w:r w:rsidRPr="00FF2E6A">
        <w:rPr>
          <w:b/>
          <w:bCs/>
          <w:sz w:val="22"/>
        </w:rPr>
        <w:t>1943-0</w:t>
      </w:r>
      <w:r>
        <w:rPr>
          <w:b/>
          <w:bCs/>
          <w:sz w:val="22"/>
        </w:rPr>
        <w:t>4</w:t>
      </w:r>
      <w:r w:rsidRPr="00FF2E6A">
        <w:rPr>
          <w:b/>
          <w:bCs/>
          <w:sz w:val="22"/>
        </w:rPr>
        <w:t>-05_2</w:t>
      </w:r>
    </w:p>
    <w:p w14:paraId="586B31EB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proofErr w:type="gramStart"/>
      <w:r w:rsidRPr="00FF2E6A">
        <w:rPr>
          <w:sz w:val="22"/>
        </w:rPr>
        <w:t>Meinst</w:t>
      </w:r>
      <w:proofErr w:type="gramEnd"/>
      <w:r w:rsidRPr="00FF2E6A">
        <w:rPr>
          <w:sz w:val="22"/>
        </w:rPr>
        <w:t xml:space="preserve"> wen ich gestern zufällig</w:t>
      </w:r>
    </w:p>
    <w:p w14:paraId="2366E3AF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traf!?!? Die Bachmann Anni</w:t>
      </w:r>
    </w:p>
    <w:p w14:paraId="3D3965D9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oder Frau Rist, die hier in der</w:t>
      </w:r>
    </w:p>
    <w:p w14:paraId="5E05154A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Kaserne wohnt! Ich soll sie doch</w:t>
      </w:r>
    </w:p>
    <w:p w14:paraId="040EA176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besuchen hat sie gesagt! Da geh</w:t>
      </w:r>
    </w:p>
    <w:p w14:paraId="4054DCB9" w14:textId="77777777" w:rsidR="00664676" w:rsidRPr="00FF2E6A" w:rsidRDefault="00664676" w:rsidP="0066467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lastRenderedPageBreak/>
        <w:t>ich schon mal rauf in ihre</w:t>
      </w:r>
    </w:p>
    <w:p w14:paraId="6B00A756" w14:textId="7A2304CC" w:rsidR="00664676" w:rsidRDefault="00664676" w:rsidP="00B33870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Wohnung.</w:t>
      </w:r>
    </w:p>
    <w:p w14:paraId="2C7BFF45" w14:textId="2BFCC8F8" w:rsidR="00664676" w:rsidRDefault="00664676" w:rsidP="00B33870">
      <w:pPr>
        <w:spacing w:before="120" w:after="0" w:line="240" w:lineRule="auto"/>
        <w:contextualSpacing/>
        <w:rPr>
          <w:sz w:val="22"/>
        </w:rPr>
      </w:pPr>
    </w:p>
    <w:p w14:paraId="01BC6344" w14:textId="77777777" w:rsidR="00207B28" w:rsidRPr="004E653F" w:rsidRDefault="00207B28" w:rsidP="00207B28">
      <w:pPr>
        <w:spacing w:before="120" w:after="0" w:line="240" w:lineRule="auto"/>
        <w:contextualSpacing/>
        <w:rPr>
          <w:b/>
          <w:bCs/>
          <w:sz w:val="22"/>
        </w:rPr>
      </w:pPr>
      <w:r w:rsidRPr="004E653F">
        <w:rPr>
          <w:b/>
          <w:bCs/>
          <w:sz w:val="22"/>
        </w:rPr>
        <w:t>1943-04-07_1</w:t>
      </w:r>
    </w:p>
    <w:p w14:paraId="3338EA2A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Berchtesgaden 7.IV.43.</w:t>
      </w:r>
    </w:p>
    <w:p w14:paraId="297C2B86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Meine Lieben!</w:t>
      </w:r>
    </w:p>
    <w:p w14:paraId="1B9E6B21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Soeben erhielt ich das zweite Paket,</w:t>
      </w:r>
    </w:p>
    <w:p w14:paraId="2780945A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proofErr w:type="gramStart"/>
      <w:r w:rsidRPr="004E653F">
        <w:rPr>
          <w:sz w:val="22"/>
        </w:rPr>
        <w:t>das</w:t>
      </w:r>
      <w:proofErr w:type="gramEnd"/>
      <w:r w:rsidRPr="004E653F">
        <w:rPr>
          <w:sz w:val="22"/>
        </w:rPr>
        <w:t xml:space="preserve"> Mutter express abschickte. Für beide Pakete recht</w:t>
      </w:r>
    </w:p>
    <w:p w14:paraId="0AC7FF7D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 xml:space="preserve">herzlichen Dank. Ich </w:t>
      </w:r>
      <w:proofErr w:type="gramStart"/>
      <w:r w:rsidRPr="004E653F">
        <w:rPr>
          <w:sz w:val="22"/>
        </w:rPr>
        <w:t>hab</w:t>
      </w:r>
      <w:proofErr w:type="gramEnd"/>
      <w:r w:rsidRPr="004E653F">
        <w:rPr>
          <w:sz w:val="22"/>
        </w:rPr>
        <w:t xml:space="preserve"> vor lauter </w:t>
      </w:r>
      <w:r>
        <w:rPr>
          <w:sz w:val="22"/>
        </w:rPr>
        <w:t>„</w:t>
      </w:r>
      <w:r w:rsidRPr="004E653F">
        <w:rPr>
          <w:sz w:val="22"/>
        </w:rPr>
        <w:t>Mädchen</w:t>
      </w:r>
      <w:r>
        <w:rPr>
          <w:sz w:val="22"/>
        </w:rPr>
        <w:t>“</w:t>
      </w:r>
    </w:p>
    <w:p w14:paraId="35A11A21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ganz vergessen es Euch zu schreiben. Nun zum</w:t>
      </w:r>
    </w:p>
    <w:p w14:paraId="007434EA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 xml:space="preserve">Brief von Alies! Ich </w:t>
      </w:r>
      <w:proofErr w:type="gramStart"/>
      <w:r w:rsidRPr="004E653F">
        <w:rPr>
          <w:sz w:val="22"/>
        </w:rPr>
        <w:t>wär</w:t>
      </w:r>
      <w:proofErr w:type="gramEnd"/>
      <w:r w:rsidRPr="004E653F">
        <w:rPr>
          <w:sz w:val="22"/>
        </w:rPr>
        <w:t xml:space="preserve"> ja recht gern heim-</w:t>
      </w:r>
    </w:p>
    <w:p w14:paraId="051EAF15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 xml:space="preserve">gekommen zu den Erbsen u. </w:t>
      </w:r>
      <w:proofErr w:type="spellStart"/>
      <w:r w:rsidRPr="004E653F">
        <w:rPr>
          <w:sz w:val="22"/>
        </w:rPr>
        <w:t>Bratwursterln</w:t>
      </w:r>
      <w:proofErr w:type="spellEnd"/>
      <w:r w:rsidRPr="004E653F">
        <w:rPr>
          <w:sz w:val="22"/>
        </w:rPr>
        <w:t>.</w:t>
      </w:r>
    </w:p>
    <w:p w14:paraId="052F6358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 xml:space="preserve">Aber mit dem Pech war auch ein Vorteil </w:t>
      </w:r>
      <w:proofErr w:type="spellStart"/>
      <w:r w:rsidRPr="004E653F">
        <w:rPr>
          <w:sz w:val="22"/>
        </w:rPr>
        <w:t>ver</w:t>
      </w:r>
      <w:proofErr w:type="spellEnd"/>
      <w:r w:rsidRPr="004E653F">
        <w:rPr>
          <w:sz w:val="22"/>
        </w:rPr>
        <w:t>-</w:t>
      </w:r>
    </w:p>
    <w:p w14:paraId="0602D41D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proofErr w:type="spellStart"/>
      <w:r w:rsidRPr="004E653F">
        <w:rPr>
          <w:sz w:val="22"/>
        </w:rPr>
        <w:t>bunden</w:t>
      </w:r>
      <w:proofErr w:type="spellEnd"/>
      <w:r w:rsidRPr="004E653F">
        <w:rPr>
          <w:sz w:val="22"/>
        </w:rPr>
        <w:t>, denn ich lernte am Nachmittag in der</w:t>
      </w:r>
    </w:p>
    <w:p w14:paraId="35900606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Kaserne ein Mägdlein kennen u. bin am</w:t>
      </w:r>
    </w:p>
    <w:p w14:paraId="7143E000" w14:textId="18336B54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 xml:space="preserve">Abend damit </w:t>
      </w:r>
      <w:proofErr w:type="spellStart"/>
      <w:r w:rsidRPr="004E653F">
        <w:rPr>
          <w:sz w:val="22"/>
        </w:rPr>
        <w:t>spa</w:t>
      </w:r>
      <w:r w:rsidR="00280401">
        <w:rPr>
          <w:sz w:val="22"/>
        </w:rPr>
        <w:t>t</w:t>
      </w:r>
      <w:r w:rsidRPr="004E653F">
        <w:rPr>
          <w:sz w:val="22"/>
        </w:rPr>
        <w:t>zieren</w:t>
      </w:r>
      <w:proofErr w:type="spellEnd"/>
      <w:r w:rsidRPr="004E653F">
        <w:rPr>
          <w:sz w:val="22"/>
        </w:rPr>
        <w:t xml:space="preserve"> gegangen. Auf den</w:t>
      </w:r>
    </w:p>
    <w:p w14:paraId="53F551AA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Weg gaben wir weiters nicht acht u. auf ein-</w:t>
      </w:r>
    </w:p>
    <w:p w14:paraId="054AD5BB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mal standen wir am Königssee!! Gestern</w:t>
      </w:r>
    </w:p>
    <w:p w14:paraId="22F61AC9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 xml:space="preserve">machten wir auch </w:t>
      </w:r>
      <w:proofErr w:type="gramStart"/>
      <w:r w:rsidRPr="004E653F">
        <w:rPr>
          <w:sz w:val="22"/>
        </w:rPr>
        <w:t>einen  Ausflug</w:t>
      </w:r>
      <w:proofErr w:type="gramEnd"/>
      <w:r w:rsidRPr="004E653F">
        <w:rPr>
          <w:sz w:val="22"/>
        </w:rPr>
        <w:t xml:space="preserve"> von</w:t>
      </w:r>
    </w:p>
    <w:p w14:paraId="566E5F2B" w14:textId="6A7E34E0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 xml:space="preserve">2h nachmittags bis 10h </w:t>
      </w:r>
      <w:proofErr w:type="gramStart"/>
      <w:r w:rsidRPr="004E653F">
        <w:rPr>
          <w:sz w:val="22"/>
        </w:rPr>
        <w:t>Abends</w:t>
      </w:r>
      <w:proofErr w:type="gramEnd"/>
      <w:r w:rsidRPr="004E653F">
        <w:rPr>
          <w:sz w:val="22"/>
        </w:rPr>
        <w:t xml:space="preserve">. Bloß </w:t>
      </w:r>
      <w:proofErr w:type="spellStart"/>
      <w:r w:rsidRPr="004E653F">
        <w:rPr>
          <w:sz w:val="22"/>
        </w:rPr>
        <w:t>schad</w:t>
      </w:r>
      <w:proofErr w:type="spellEnd"/>
      <w:r w:rsidRPr="004E653F">
        <w:rPr>
          <w:sz w:val="22"/>
        </w:rPr>
        <w:t xml:space="preserve"> </w:t>
      </w:r>
      <w:proofErr w:type="spellStart"/>
      <w:r w:rsidRPr="004E653F">
        <w:rPr>
          <w:sz w:val="22"/>
        </w:rPr>
        <w:t>ge</w:t>
      </w:r>
      <w:proofErr w:type="spellEnd"/>
      <w:r w:rsidRPr="004E653F">
        <w:rPr>
          <w:sz w:val="22"/>
        </w:rPr>
        <w:t>-</w:t>
      </w:r>
    </w:p>
    <w:p w14:paraId="6345DFC4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wesen daß uns da schlechtes Wetter über-</w:t>
      </w:r>
    </w:p>
    <w:p w14:paraId="0AA658AB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proofErr w:type="spellStart"/>
      <w:r w:rsidRPr="004E653F">
        <w:rPr>
          <w:sz w:val="22"/>
        </w:rPr>
        <w:t>raschte</w:t>
      </w:r>
      <w:proofErr w:type="spellEnd"/>
      <w:r w:rsidRPr="004E653F">
        <w:rPr>
          <w:sz w:val="22"/>
        </w:rPr>
        <w:t>. Es ist ein ganz nettes Mädchen. Eine</w:t>
      </w:r>
    </w:p>
    <w:p w14:paraId="2AA45244" w14:textId="46C98F29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Rheinländerin, keine Tirolerin. Das ist</w:t>
      </w:r>
    </w:p>
    <w:p w14:paraId="7CF4D2BE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die Antwort auf Alies' Frage, ob ich mir</w:t>
      </w:r>
    </w:p>
    <w:p w14:paraId="5745AD45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die Mädchen in B. gut anschaue! Also ich</w:t>
      </w:r>
    </w:p>
    <w:p w14:paraId="27151FC9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mach es gründlich. Wie's nächsten Sonntag</w:t>
      </w:r>
    </w:p>
    <w:p w14:paraId="70713530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 xml:space="preserve">ist, </w:t>
      </w:r>
      <w:proofErr w:type="gramStart"/>
      <w:r w:rsidRPr="004E653F">
        <w:rPr>
          <w:sz w:val="22"/>
        </w:rPr>
        <w:t>hab</w:t>
      </w:r>
      <w:proofErr w:type="gramEnd"/>
      <w:r w:rsidRPr="004E653F">
        <w:rPr>
          <w:sz w:val="22"/>
        </w:rPr>
        <w:t xml:space="preserve"> ich Ludwig schon geschrieben.</w:t>
      </w:r>
    </w:p>
    <w:p w14:paraId="4212641B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Ich kann Euch bloß sagen, daß es hier wunder-</w:t>
      </w:r>
    </w:p>
    <w:p w14:paraId="5697286A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bar ist. Das schlechte Wetter kann meine</w:t>
      </w:r>
    </w:p>
    <w:p w14:paraId="7FF644B8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 xml:space="preserve">gute Laune nicht im </w:t>
      </w:r>
      <w:proofErr w:type="gramStart"/>
      <w:r w:rsidRPr="004E653F">
        <w:rPr>
          <w:sz w:val="22"/>
        </w:rPr>
        <w:t>geringsten</w:t>
      </w:r>
      <w:proofErr w:type="gramEnd"/>
      <w:r w:rsidRPr="004E653F">
        <w:rPr>
          <w:sz w:val="22"/>
        </w:rPr>
        <w:t xml:space="preserve"> trüben.</w:t>
      </w:r>
    </w:p>
    <w:p w14:paraId="25B73B5C" w14:textId="77777777" w:rsidR="00207B28" w:rsidRPr="004E653F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 xml:space="preserve">Heute erhielt ich von </w:t>
      </w:r>
      <w:proofErr w:type="spellStart"/>
      <w:r w:rsidRPr="004E653F">
        <w:rPr>
          <w:sz w:val="22"/>
        </w:rPr>
        <w:t>Nernd</w:t>
      </w:r>
      <w:proofErr w:type="spellEnd"/>
      <w:r w:rsidRPr="004E653F">
        <w:rPr>
          <w:sz w:val="22"/>
        </w:rPr>
        <w:t xml:space="preserve"> Hilde ein Päckchen</w:t>
      </w:r>
    </w:p>
    <w:p w14:paraId="016CFD49" w14:textId="77777777" w:rsidR="00207B28" w:rsidRDefault="00207B28" w:rsidP="00207B28">
      <w:pPr>
        <w:spacing w:before="120" w:after="0" w:line="240" w:lineRule="auto"/>
        <w:contextualSpacing/>
        <w:rPr>
          <w:sz w:val="22"/>
        </w:rPr>
      </w:pPr>
      <w:r w:rsidRPr="004E653F">
        <w:rPr>
          <w:sz w:val="22"/>
        </w:rPr>
        <w:t>mit Süßigkeiten. Das ist nett von ihr.</w:t>
      </w:r>
    </w:p>
    <w:p w14:paraId="4D3D8A39" w14:textId="77777777" w:rsidR="00207B28" w:rsidRPr="003878B5" w:rsidRDefault="00207B28" w:rsidP="00207B28">
      <w:pPr>
        <w:spacing w:before="120" w:after="0" w:line="240" w:lineRule="auto"/>
        <w:contextualSpacing/>
        <w:rPr>
          <w:b/>
          <w:bCs/>
          <w:sz w:val="22"/>
        </w:rPr>
      </w:pPr>
      <w:r w:rsidRPr="003878B5">
        <w:rPr>
          <w:b/>
          <w:bCs/>
          <w:sz w:val="22"/>
        </w:rPr>
        <w:t>1943-04-07_2</w:t>
      </w:r>
    </w:p>
    <w:p w14:paraId="4CEC8918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Nun grüßt Euch alle recht</w:t>
      </w:r>
    </w:p>
    <w:p w14:paraId="2954419A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herzlich</w:t>
      </w:r>
    </w:p>
    <w:p w14:paraId="2065694B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Euer</w:t>
      </w:r>
    </w:p>
    <w:p w14:paraId="1BB68FD6" w14:textId="3D85EB84" w:rsidR="00664676" w:rsidRDefault="00207B28" w:rsidP="00B33870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Hanserl.</w:t>
      </w:r>
    </w:p>
    <w:p w14:paraId="2255038C" w14:textId="77777777" w:rsidR="00664676" w:rsidRDefault="00664676" w:rsidP="00B33870">
      <w:pPr>
        <w:spacing w:before="120" w:after="0" w:line="240" w:lineRule="auto"/>
        <w:contextualSpacing/>
        <w:rPr>
          <w:sz w:val="22"/>
        </w:rPr>
      </w:pPr>
    </w:p>
    <w:p w14:paraId="19536AD2" w14:textId="0EEC8AB2" w:rsidR="00FC78EA" w:rsidRPr="00FC78EA" w:rsidRDefault="00FC78EA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FC78EA">
        <w:rPr>
          <w:b/>
          <w:bCs/>
          <w:sz w:val="22"/>
        </w:rPr>
        <w:t>1943-04-14_1</w:t>
      </w:r>
      <w:r w:rsidR="00364BB8">
        <w:rPr>
          <w:b/>
          <w:bCs/>
          <w:sz w:val="22"/>
        </w:rPr>
        <w:t>_k</w:t>
      </w:r>
    </w:p>
    <w:p w14:paraId="3035C6F1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Berchtesgaden 14.IV.43.</w:t>
      </w:r>
    </w:p>
    <w:p w14:paraId="1A1DDE6D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Meine liebe Mutter!</w:t>
      </w:r>
    </w:p>
    <w:p w14:paraId="06EAAB08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Soeben erhielt ich Deinen langen</w:t>
      </w:r>
    </w:p>
    <w:p w14:paraId="73B0048E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Brief u. da ich auf Wache bin setz ich</w:t>
      </w:r>
    </w:p>
    <w:p w14:paraId="42ABB3B2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mich gleich nieder u. beantworte ihn.</w:t>
      </w:r>
    </w:p>
    <w:p w14:paraId="50199419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weiß gar nicht was ich zuerst schrei-</w:t>
      </w:r>
    </w:p>
    <w:p w14:paraId="00535429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ben</w:t>
      </w:r>
      <w:proofErr w:type="spellEnd"/>
      <w:r>
        <w:rPr>
          <w:sz w:val="22"/>
        </w:rPr>
        <w:t xml:space="preserve"> soll! Aber ich glaub das Mädchen-</w:t>
      </w:r>
    </w:p>
    <w:p w14:paraId="17D04A8A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thema</w:t>
      </w:r>
      <w:proofErr w:type="spellEnd"/>
      <w:r>
        <w:rPr>
          <w:sz w:val="22"/>
        </w:rPr>
        <w:t xml:space="preserve"> ist am wichtigsten. Da </w:t>
      </w:r>
      <w:proofErr w:type="gramStart"/>
      <w:r>
        <w:rPr>
          <w:sz w:val="22"/>
        </w:rPr>
        <w:t>hast</w:t>
      </w:r>
      <w:proofErr w:type="gramEnd"/>
    </w:p>
    <w:p w14:paraId="2CC858F7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wahrscheinlich am meisten Interesse</w:t>
      </w:r>
    </w:p>
    <w:p w14:paraId="1D09D2DB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daran oder auch Angst. Nun mit dem Gedanken</w:t>
      </w:r>
    </w:p>
    <w:p w14:paraId="1CEAE06C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daß ich mal ein Mädchen habe, </w:t>
      </w:r>
      <w:proofErr w:type="spellStart"/>
      <w:r>
        <w:rPr>
          <w:sz w:val="22"/>
        </w:rPr>
        <w:t>mußt</w:t>
      </w:r>
      <w:proofErr w:type="spellEnd"/>
    </w:p>
    <w:p w14:paraId="79B03FEF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dich schön langsam vertraut machen.</w:t>
      </w:r>
    </w:p>
    <w:p w14:paraId="7991B692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Andre haben mit 20 Jahren schon</w:t>
      </w:r>
    </w:p>
    <w:p w14:paraId="6615FDE4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ein </w:t>
      </w:r>
      <w:proofErr w:type="spellStart"/>
      <w:r>
        <w:rPr>
          <w:sz w:val="22"/>
        </w:rPr>
        <w:t>par</w:t>
      </w:r>
      <w:proofErr w:type="spellEnd"/>
      <w:r>
        <w:rPr>
          <w:sz w:val="22"/>
        </w:rPr>
        <w:t xml:space="preserve"> Kinder u. ich soll nicht</w:t>
      </w:r>
    </w:p>
    <w:p w14:paraId="74BA0198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lastRenderedPageBreak/>
        <w:t>einmal eine anschauen! Das geht</w:t>
      </w:r>
    </w:p>
    <w:p w14:paraId="1EDC2865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doch nicht gut. Zweitens wird man</w:t>
      </w:r>
    </w:p>
    <w:p w14:paraId="7F066E0C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von den Kameraden angesteckt, die</w:t>
      </w:r>
    </w:p>
    <w:p w14:paraId="34B8CDE0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jeden Tag abends heimkommen</w:t>
      </w:r>
    </w:p>
    <w:p w14:paraId="30BEEC9B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u. </w:t>
      </w:r>
      <w:proofErr w:type="gramStart"/>
      <w:r>
        <w:rPr>
          <w:sz w:val="22"/>
        </w:rPr>
        <w:t>erzählen</w:t>
      </w:r>
      <w:proofErr w:type="gramEnd"/>
      <w:r>
        <w:rPr>
          <w:sz w:val="22"/>
        </w:rPr>
        <w:t xml:space="preserve"> wie schön es war.</w:t>
      </w:r>
    </w:p>
    <w:p w14:paraId="2787D52B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Da kann ich doch nicht </w:t>
      </w:r>
      <w:proofErr w:type="gramStart"/>
      <w:r>
        <w:rPr>
          <w:sz w:val="22"/>
        </w:rPr>
        <w:t>dabei stehen</w:t>
      </w:r>
      <w:proofErr w:type="gramEnd"/>
    </w:p>
    <w:p w14:paraId="2109AAD0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u. sagen: ich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überhaupt keine</w:t>
      </w:r>
    </w:p>
    <w:p w14:paraId="35B7B9F2" w14:textId="23B86888" w:rsidR="00FC78EA" w:rsidRDefault="00FC78EA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1943-04-14_2</w:t>
      </w:r>
      <w:r w:rsidR="00364BB8">
        <w:rPr>
          <w:b/>
          <w:bCs/>
          <w:sz w:val="22"/>
        </w:rPr>
        <w:t>_k</w:t>
      </w:r>
    </w:p>
    <w:p w14:paraId="64654976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Ahnung von so etwas. Und das mit</w:t>
      </w:r>
    </w:p>
    <w:p w14:paraId="1CC017D3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dem Küssen ist auch gar nicht so</w:t>
      </w:r>
    </w:p>
    <w:p w14:paraId="105EB8F8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schlimm! Ja! Ich habe damals</w:t>
      </w:r>
    </w:p>
    <w:p w14:paraId="1CEAC83B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schon ganz richtig gesagt: "Du hattest</w:t>
      </w:r>
    </w:p>
    <w:p w14:paraId="76103381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es leicht, Du hast ja den Papa gehabt."</w:t>
      </w:r>
    </w:p>
    <w:p w14:paraId="6694E548" w14:textId="5B37861D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Aber ich, ich </w:t>
      </w:r>
      <w:proofErr w:type="spellStart"/>
      <w:r>
        <w:rPr>
          <w:sz w:val="22"/>
        </w:rPr>
        <w:t>muß</w:t>
      </w:r>
      <w:proofErr w:type="spellEnd"/>
      <w:r>
        <w:rPr>
          <w:sz w:val="22"/>
        </w:rPr>
        <w:t xml:space="preserve"> mir die </w:t>
      </w:r>
      <w:proofErr w:type="spellStart"/>
      <w:r>
        <w:rPr>
          <w:sz w:val="22"/>
        </w:rPr>
        <w:t>Mäd</w:t>
      </w:r>
      <w:proofErr w:type="spellEnd"/>
      <w:r>
        <w:rPr>
          <w:sz w:val="22"/>
        </w:rPr>
        <w:t>-</w:t>
      </w:r>
    </w:p>
    <w:p w14:paraId="792CDA16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chenwelt</w:t>
      </w:r>
      <w:proofErr w:type="spellEnd"/>
      <w:r>
        <w:rPr>
          <w:sz w:val="22"/>
        </w:rPr>
        <w:t>, erst mal ansehen, u.</w:t>
      </w:r>
    </w:p>
    <w:p w14:paraId="48B78384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etwas kennen lernen, sonst er-</w:t>
      </w:r>
    </w:p>
    <w:p w14:paraId="433D2CCE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wisch ich mal in einer schwachen</w:t>
      </w:r>
    </w:p>
    <w:p w14:paraId="1CECAA1D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Stunde ein rechtes Luder. Und die</w:t>
      </w:r>
    </w:p>
    <w:p w14:paraId="3E46D4C1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Mädchen sind mal auf der Welt,</w:t>
      </w:r>
    </w:p>
    <w:p w14:paraId="3E5CCF1F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 kann man nichts machen.</w:t>
      </w:r>
    </w:p>
    <w:p w14:paraId="0982BE65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Heut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 schon lang u. breit</w:t>
      </w:r>
    </w:p>
    <w:p w14:paraId="77CECBE8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darüber nachgedacht, denn auf</w:t>
      </w:r>
    </w:p>
    <w:p w14:paraId="53716B5B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Posten hat man Zeit zum Nach-</w:t>
      </w:r>
    </w:p>
    <w:p w14:paraId="41306770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denken. Aber je länger man nach-</w:t>
      </w:r>
    </w:p>
    <w:p w14:paraId="78FD044F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denkt, je weniger kennt man sich</w:t>
      </w:r>
    </w:p>
    <w:p w14:paraId="1D9B35A0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aus! Und was man sich in Ge-</w:t>
      </w:r>
    </w:p>
    <w:p w14:paraId="6664F664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danken nicht zusammenfindet,</w:t>
      </w:r>
    </w:p>
    <w:p w14:paraId="4A4D4E2B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das </w:t>
      </w:r>
      <w:proofErr w:type="spellStart"/>
      <w:r>
        <w:rPr>
          <w:sz w:val="22"/>
        </w:rPr>
        <w:t>muß</w:t>
      </w:r>
      <w:proofErr w:type="spellEnd"/>
      <w:r>
        <w:rPr>
          <w:sz w:val="22"/>
        </w:rPr>
        <w:t xml:space="preserve"> dann einfach die Praxis</w:t>
      </w:r>
    </w:p>
    <w:p w14:paraId="12BC9A6C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ergeben. So nun </w:t>
      </w:r>
      <w:proofErr w:type="gramStart"/>
      <w:r>
        <w:rPr>
          <w:sz w:val="22"/>
        </w:rPr>
        <w:t>weißt</w:t>
      </w:r>
      <w:proofErr w:type="gramEnd"/>
      <w:r>
        <w:rPr>
          <w:sz w:val="22"/>
        </w:rPr>
        <w:t xml:space="preserve"> ungefähr</w:t>
      </w:r>
    </w:p>
    <w:p w14:paraId="687CC9B2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wie Dein einst so braves </w:t>
      </w:r>
      <w:proofErr w:type="spellStart"/>
      <w:r>
        <w:rPr>
          <w:sz w:val="22"/>
        </w:rPr>
        <w:t>Buberl</w:t>
      </w:r>
      <w:proofErr w:type="spellEnd"/>
    </w:p>
    <w:p w14:paraId="16528ECE" w14:textId="7C20FE1E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geworden ist! Nein aber ganz im</w:t>
      </w:r>
    </w:p>
    <w:p w14:paraId="74E6B1E2" w14:textId="2B12555D" w:rsidR="00FC78EA" w:rsidRDefault="00FC78EA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1943-04-14_3</w:t>
      </w:r>
      <w:r w:rsidR="00364BB8">
        <w:rPr>
          <w:b/>
          <w:bCs/>
          <w:sz w:val="22"/>
        </w:rPr>
        <w:t>_k</w:t>
      </w:r>
    </w:p>
    <w:p w14:paraId="514331E6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Ernst. Man lernt die Welt u. die Men-</w:t>
      </w:r>
    </w:p>
    <w:p w14:paraId="19DE15B4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schen</w:t>
      </w:r>
      <w:proofErr w:type="spellEnd"/>
      <w:r>
        <w:rPr>
          <w:sz w:val="22"/>
        </w:rPr>
        <w:t xml:space="preserve"> erst richtig kennen, wenn man</w:t>
      </w:r>
    </w:p>
    <w:p w14:paraId="77F3695D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von daheim fort ist. Aber wenn man</w:t>
      </w:r>
    </w:p>
    <w:p w14:paraId="501DFFDB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 keine festen Grundsätze von</w:t>
      </w:r>
    </w:p>
    <w:p w14:paraId="29ED6421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daheim mitbekommen hätte,</w:t>
      </w:r>
    </w:p>
    <w:p w14:paraId="13270B3A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dann würde man bald mit dem</w:t>
      </w:r>
    </w:p>
    <w:p w14:paraId="5BE65D40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allgemeinen Strom der </w:t>
      </w:r>
      <w:proofErr w:type="spellStart"/>
      <w:r>
        <w:rPr>
          <w:sz w:val="22"/>
        </w:rPr>
        <w:t>Schlechtig</w:t>
      </w:r>
      <w:proofErr w:type="spellEnd"/>
      <w:r>
        <w:rPr>
          <w:sz w:val="22"/>
        </w:rPr>
        <w:t>-</w:t>
      </w:r>
    </w:p>
    <w:p w14:paraId="2F944E65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keit</w:t>
      </w:r>
      <w:proofErr w:type="spellEnd"/>
      <w:r>
        <w:rPr>
          <w:sz w:val="22"/>
        </w:rPr>
        <w:t xml:space="preserve"> abwärts schwimmen.</w:t>
      </w:r>
    </w:p>
    <w:p w14:paraId="679052FA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Gestern hat mich Anni, meine</w:t>
      </w:r>
    </w:p>
    <w:p w14:paraId="26CC3C4E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Rheinländerin, ausgeschmiert. Ich</w:t>
      </w:r>
    </w:p>
    <w:p w14:paraId="04323D01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wollte am Abend mit ihr spazieren</w:t>
      </w:r>
    </w:p>
    <w:p w14:paraId="165AF97A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gehen u. sie ist nicht gekommen.</w:t>
      </w:r>
    </w:p>
    <w:p w14:paraId="3B2173F2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weiß aber noch nicht warum!</w:t>
      </w:r>
    </w:p>
    <w:p w14:paraId="0D69CE5A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proofErr w:type="gramStart"/>
      <w:r>
        <w:rPr>
          <w:sz w:val="22"/>
        </w:rPr>
        <w:t>Bin</w:t>
      </w:r>
      <w:proofErr w:type="gramEnd"/>
      <w:r>
        <w:rPr>
          <w:sz w:val="22"/>
        </w:rPr>
        <w:t xml:space="preserve"> aber deswegen nicht besonders</w:t>
      </w:r>
    </w:p>
    <w:p w14:paraId="2F1E1874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traurig. - Alies hat gar nichts</w:t>
      </w:r>
    </w:p>
    <w:p w14:paraId="309CF81A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zu schimpfen, wenn ich mir die</w:t>
      </w:r>
    </w:p>
    <w:p w14:paraId="10E6CEBF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Mädchen anschaue! Onkel Emil</w:t>
      </w:r>
    </w:p>
    <w:p w14:paraId="01962BF0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u. Tante Maria tun wir nicht!!!</w:t>
      </w:r>
    </w:p>
    <w:p w14:paraId="792052A7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würde mich schon freuen,</w:t>
      </w:r>
    </w:p>
    <w:p w14:paraId="680FC0E9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wenn Du oder Luise an einem</w:t>
      </w:r>
    </w:p>
    <w:p w14:paraId="3F6893C5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Werktag kommen würdet. Bis</w:t>
      </w:r>
    </w:p>
    <w:p w14:paraId="29F9C057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lastRenderedPageBreak/>
        <w:t>jetzt hatten wir immer schlechtes</w:t>
      </w:r>
    </w:p>
    <w:p w14:paraId="6D547FED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Wetter, aber jetzt wird es besser.</w:t>
      </w:r>
    </w:p>
    <w:p w14:paraId="0797AB38" w14:textId="335A081C" w:rsidR="00FC78EA" w:rsidRDefault="00FC78EA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1943-04-14_4</w:t>
      </w:r>
      <w:r w:rsidR="00364BB8">
        <w:rPr>
          <w:b/>
          <w:bCs/>
          <w:sz w:val="22"/>
        </w:rPr>
        <w:t>_k</w:t>
      </w:r>
    </w:p>
    <w:p w14:paraId="60902882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u. drum machen wir es so:</w:t>
      </w:r>
    </w:p>
    <w:p w14:paraId="156EE0AA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Wenn am nächsten Sonntag </w:t>
      </w:r>
      <w:proofErr w:type="spellStart"/>
      <w:r>
        <w:rPr>
          <w:sz w:val="22"/>
        </w:rPr>
        <w:t>schö</w:t>
      </w:r>
      <w:proofErr w:type="spellEnd"/>
      <w:r>
        <w:rPr>
          <w:sz w:val="22"/>
        </w:rPr>
        <w:t>-</w:t>
      </w:r>
    </w:p>
    <w:p w14:paraId="59ADA0A4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nes</w:t>
      </w:r>
      <w:proofErr w:type="spellEnd"/>
      <w:r>
        <w:rPr>
          <w:sz w:val="22"/>
        </w:rPr>
        <w:t xml:space="preserve"> Wetter wird, dann lasse</w:t>
      </w:r>
    </w:p>
    <w:p w14:paraId="74F886F8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am Samstag abends zum</w:t>
      </w:r>
    </w:p>
    <w:p w14:paraId="7D5EDEA9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Riederer </w:t>
      </w:r>
      <w:proofErr w:type="spellStart"/>
      <w:r>
        <w:rPr>
          <w:sz w:val="22"/>
        </w:rPr>
        <w:t>telephonieren</w:t>
      </w:r>
      <w:proofErr w:type="spellEnd"/>
      <w:r>
        <w:rPr>
          <w:sz w:val="22"/>
        </w:rPr>
        <w:t xml:space="preserve"> u. dann</w:t>
      </w:r>
    </w:p>
    <w:p w14:paraId="3B91024A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proofErr w:type="gramStart"/>
      <w:r>
        <w:rPr>
          <w:sz w:val="22"/>
        </w:rPr>
        <w:t>kann</w:t>
      </w:r>
      <w:proofErr w:type="gramEnd"/>
      <w:r>
        <w:rPr>
          <w:sz w:val="22"/>
        </w:rPr>
        <w:t xml:space="preserve"> am Sonntag Luise kommen.</w:t>
      </w:r>
    </w:p>
    <w:p w14:paraId="4511A554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Ich </w:t>
      </w:r>
      <w:proofErr w:type="spellStart"/>
      <w:proofErr w:type="gramStart"/>
      <w:r>
        <w:rPr>
          <w:sz w:val="22"/>
        </w:rPr>
        <w:t>werd</w:t>
      </w:r>
      <w:proofErr w:type="spellEnd"/>
      <w:proofErr w:type="gramEnd"/>
      <w:r>
        <w:rPr>
          <w:sz w:val="22"/>
        </w:rPr>
        <w:t xml:space="preserve"> um 12 Uhr abgelöst.</w:t>
      </w:r>
    </w:p>
    <w:p w14:paraId="51005631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Mitbringen braucht sie nichts </w:t>
      </w:r>
      <w:r>
        <w:rPr>
          <w:strike/>
          <w:sz w:val="22"/>
        </w:rPr>
        <w:t>all</w:t>
      </w:r>
      <w:r>
        <w:rPr>
          <w:sz w:val="22"/>
        </w:rPr>
        <w:t xml:space="preserve"> als</w:t>
      </w:r>
    </w:p>
    <w:p w14:paraId="14F76501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einen Kuchen! Wir fahren dann</w:t>
      </w:r>
    </w:p>
    <w:p w14:paraId="71EA8A9D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zum Königssee. Der Luise sag ich </w:t>
      </w:r>
      <w:proofErr w:type="gramStart"/>
      <w:r>
        <w:rPr>
          <w:sz w:val="22"/>
        </w:rPr>
        <w:t>dann</w:t>
      </w:r>
      <w:proofErr w:type="gramEnd"/>
      <w:r>
        <w:rPr>
          <w:sz w:val="22"/>
        </w:rPr>
        <w:t xml:space="preserve"> wann Du kommen kannst.  - Ich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schon</w:t>
      </w:r>
    </w:p>
    <w:p w14:paraId="4DD48C2A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2 Tage keinen Bissen mehr gegessen</w:t>
      </w:r>
    </w:p>
    <w:p w14:paraId="6E120D15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u. heute nahm ich 3 Löffel voll</w:t>
      </w:r>
    </w:p>
    <w:p w14:paraId="458CD910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Rizinusöl. Grund: ein verheeren-</w:t>
      </w:r>
    </w:p>
    <w:p w14:paraId="47700D29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der Durchfall. Hoffentlich wird es</w:t>
      </w:r>
    </w:p>
    <w:p w14:paraId="30B5A946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auf diese Kur besser. - Ich glaub</w:t>
      </w:r>
    </w:p>
    <w:p w14:paraId="442BB1EE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wir kommen erst im Mai weg. </w:t>
      </w:r>
    </w:p>
    <w:p w14:paraId="5B55C695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Bis jetzt rührt sich noch nichts</w:t>
      </w:r>
    </w:p>
    <w:p w14:paraId="04B03B24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vom </w:t>
      </w:r>
      <w:proofErr w:type="spellStart"/>
      <w:r>
        <w:rPr>
          <w:sz w:val="22"/>
        </w:rPr>
        <w:t>wegkommen</w:t>
      </w:r>
      <w:proofErr w:type="spellEnd"/>
      <w:r>
        <w:rPr>
          <w:sz w:val="22"/>
        </w:rPr>
        <w:t>. - Für die</w:t>
      </w:r>
    </w:p>
    <w:p w14:paraId="77D994F7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Zeichnung danke ich der Alies</w:t>
      </w:r>
    </w:p>
    <w:p w14:paraId="7134AD1B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bestens. Ich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sie lange studiert</w:t>
      </w:r>
    </w:p>
    <w:p w14:paraId="0CE1DBE0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Ludwig u. Dich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</w:t>
      </w:r>
    </w:p>
    <w:p w14:paraId="4FBCC59D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gleich gekannt. Aber sie hat</w:t>
      </w:r>
    </w:p>
    <w:p w14:paraId="17F5FC71" w14:textId="77777777" w:rsidR="00FC78EA" w:rsidRDefault="00FC78EA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3 Leute mit Augengläsern </w:t>
      </w:r>
      <w:proofErr w:type="spellStart"/>
      <w:r>
        <w:rPr>
          <w:sz w:val="22"/>
        </w:rPr>
        <w:t>ge</w:t>
      </w:r>
      <w:proofErr w:type="spellEnd"/>
      <w:r>
        <w:rPr>
          <w:sz w:val="22"/>
        </w:rPr>
        <w:t>-</w:t>
      </w:r>
    </w:p>
    <w:p w14:paraId="0BADE176" w14:textId="35661964" w:rsidR="00364BB8" w:rsidRDefault="00364BB8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1943-04-14_5_k</w:t>
      </w:r>
    </w:p>
    <w:p w14:paraId="28AF1FF2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zeichnet u. es haben doch bloß</w:t>
      </w:r>
    </w:p>
    <w:p w14:paraId="6169439B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Ludwig u. der Franzl Brillen!???</w:t>
      </w:r>
    </w:p>
    <w:p w14:paraId="1E537018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Ludwig brachte mir einen</w:t>
      </w:r>
    </w:p>
    <w:p w14:paraId="020019F2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großen guten Kuchen, eine Wurst</w:t>
      </w:r>
    </w:p>
    <w:p w14:paraId="58F0087E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ein </w:t>
      </w:r>
      <w:proofErr w:type="spellStart"/>
      <w:r>
        <w:rPr>
          <w:sz w:val="22"/>
        </w:rPr>
        <w:t>par</w:t>
      </w:r>
      <w:proofErr w:type="spellEnd"/>
      <w:r>
        <w:rPr>
          <w:sz w:val="22"/>
        </w:rPr>
        <w:t xml:space="preserve"> Eier, u. eine Tüte voll</w:t>
      </w:r>
    </w:p>
    <w:p w14:paraId="0B82B0BB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guter </w:t>
      </w:r>
      <w:proofErr w:type="spellStart"/>
      <w:r>
        <w:rPr>
          <w:sz w:val="22"/>
        </w:rPr>
        <w:t>Plätzerl</w:t>
      </w:r>
      <w:proofErr w:type="spellEnd"/>
      <w:r>
        <w:rPr>
          <w:sz w:val="22"/>
        </w:rPr>
        <w:t>.</w:t>
      </w:r>
    </w:p>
    <w:p w14:paraId="2FC2B014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So nun </w:t>
      </w:r>
      <w:proofErr w:type="spellStart"/>
      <w:r>
        <w:rPr>
          <w:sz w:val="22"/>
        </w:rPr>
        <w:t>muß</w:t>
      </w:r>
      <w:proofErr w:type="spellEnd"/>
      <w:r>
        <w:rPr>
          <w:sz w:val="22"/>
        </w:rPr>
        <w:t xml:space="preserve"> ich schließen,</w:t>
      </w:r>
    </w:p>
    <w:p w14:paraId="5AE9C74E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denn ich </w:t>
      </w:r>
      <w:proofErr w:type="spellStart"/>
      <w:r>
        <w:rPr>
          <w:sz w:val="22"/>
        </w:rPr>
        <w:t>muß</w:t>
      </w:r>
      <w:proofErr w:type="spellEnd"/>
      <w:r>
        <w:rPr>
          <w:sz w:val="22"/>
        </w:rPr>
        <w:t xml:space="preserve"> auf Posten ziehen.</w:t>
      </w:r>
    </w:p>
    <w:p w14:paraId="558FE595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Diesmal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 Dir sicher auch</w:t>
      </w:r>
    </w:p>
    <w:p w14:paraId="0C6774B3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lange geschrieben. Aber </w:t>
      </w:r>
      <w:proofErr w:type="spellStart"/>
      <w:r>
        <w:rPr>
          <w:sz w:val="22"/>
        </w:rPr>
        <w:t>laß</w:t>
      </w:r>
      <w:proofErr w:type="spellEnd"/>
      <w:r>
        <w:rPr>
          <w:sz w:val="22"/>
        </w:rPr>
        <w:t xml:space="preserve"> es</w:t>
      </w:r>
    </w:p>
    <w:p w14:paraId="77F4BC42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niemand lesen denn das geht</w:t>
      </w:r>
    </w:p>
    <w:p w14:paraId="02E729E4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die andern nichts an, was ich</w:t>
      </w:r>
    </w:p>
    <w:p w14:paraId="793EB151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Dir da alles schrieb.</w:t>
      </w:r>
    </w:p>
    <w:p w14:paraId="7525780C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Sei vielmals herzlich</w:t>
      </w:r>
    </w:p>
    <w:p w14:paraId="397B4C6F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gegrüßt u. </w:t>
      </w:r>
      <w:proofErr w:type="spellStart"/>
      <w:r>
        <w:rPr>
          <w:sz w:val="22"/>
        </w:rPr>
        <w:t>geküßt</w:t>
      </w:r>
      <w:proofErr w:type="spellEnd"/>
    </w:p>
    <w:p w14:paraId="4A3023B4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von Deinem</w:t>
      </w:r>
    </w:p>
    <w:p w14:paraId="33D68104" w14:textId="425DA235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dankbaren Hanserl.</w:t>
      </w:r>
    </w:p>
    <w:p w14:paraId="1D24B129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5EE98446" w14:textId="77777777" w:rsidR="00364BB8" w:rsidRDefault="00364BB8" w:rsidP="00B33870">
      <w:pPr>
        <w:spacing w:before="120" w:after="0" w:line="240" w:lineRule="auto"/>
        <w:contextualSpacing/>
        <w:rPr>
          <w:b/>
          <w:bCs/>
          <w:sz w:val="22"/>
        </w:rPr>
      </w:pPr>
      <w:bookmarkStart w:id="2" w:name="_Hlk96598463"/>
      <w:r>
        <w:rPr>
          <w:b/>
          <w:bCs/>
          <w:sz w:val="22"/>
        </w:rPr>
        <w:t>1943-04-22_1_k</w:t>
      </w:r>
    </w:p>
    <w:p w14:paraId="3F844C65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Berchtesgaden 22.IV.43.</w:t>
      </w:r>
    </w:p>
    <w:p w14:paraId="517385CC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Liebe Mutter!</w:t>
      </w:r>
    </w:p>
    <w:p w14:paraId="57E0CB69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Übers Kind, </w:t>
      </w:r>
      <w:proofErr w:type="gramStart"/>
      <w:r>
        <w:rPr>
          <w:sz w:val="22"/>
        </w:rPr>
        <w:t>wirst</w:t>
      </w:r>
      <w:proofErr w:type="gramEnd"/>
      <w:r>
        <w:rPr>
          <w:sz w:val="22"/>
        </w:rPr>
        <w:t xml:space="preserve"> geschimpft</w:t>
      </w:r>
    </w:p>
    <w:p w14:paraId="65E84EFD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haben, daß sie Ludwigs Abschieds-</w:t>
      </w:r>
    </w:p>
    <w:p w14:paraId="1C2B2391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rede vergessen hat, u. Du hast </w:t>
      </w:r>
    </w:p>
    <w:p w14:paraId="3E003B7B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selbst vergessen sie einzulegen!</w:t>
      </w:r>
    </w:p>
    <w:p w14:paraId="29F6B44D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Würde mich schon interessieren.</w:t>
      </w:r>
    </w:p>
    <w:p w14:paraId="786FC6E9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lastRenderedPageBreak/>
        <w:t>Soeben habe ich Deinen Brief</w:t>
      </w:r>
    </w:p>
    <w:p w14:paraId="732EC9C9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erhalten u. beantworte ihn auch</w:t>
      </w:r>
    </w:p>
    <w:p w14:paraId="650008A5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gleich, wenn auch Mittagspause</w:t>
      </w:r>
    </w:p>
    <w:p w14:paraId="4D58A00C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ist. Sonst. habe ich die zwei </w:t>
      </w:r>
      <w:proofErr w:type="spellStart"/>
      <w:r>
        <w:rPr>
          <w:sz w:val="22"/>
        </w:rPr>
        <w:t>Stun</w:t>
      </w:r>
      <w:proofErr w:type="spellEnd"/>
      <w:r>
        <w:rPr>
          <w:sz w:val="22"/>
        </w:rPr>
        <w:t>-</w:t>
      </w:r>
    </w:p>
    <w:p w14:paraId="5C00BABC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den immer geschlafen, aber bei</w:t>
      </w:r>
    </w:p>
    <w:p w14:paraId="230897FD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proofErr w:type="gramStart"/>
      <w:r>
        <w:rPr>
          <w:sz w:val="22"/>
        </w:rPr>
        <w:t>soviel</w:t>
      </w:r>
      <w:proofErr w:type="gramEnd"/>
      <w:r>
        <w:rPr>
          <w:sz w:val="22"/>
        </w:rPr>
        <w:t xml:space="preserve"> Essen u. so wenig Dienst,</w:t>
      </w:r>
    </w:p>
    <w:p w14:paraId="1BBB88A6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wenn ich mich da unter Mittag</w:t>
      </w:r>
    </w:p>
    <w:p w14:paraId="04760394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auch noch auf die „Ottomane“</w:t>
      </w:r>
    </w:p>
    <w:p w14:paraId="3E73EBE1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lege, bin ich bald wie die </w:t>
      </w:r>
      <w:proofErr w:type="spellStart"/>
      <w:r>
        <w:rPr>
          <w:sz w:val="22"/>
        </w:rPr>
        <w:t>Leutl</w:t>
      </w:r>
      <w:proofErr w:type="spellEnd"/>
      <w:r>
        <w:rPr>
          <w:sz w:val="22"/>
        </w:rPr>
        <w:t>.</w:t>
      </w:r>
    </w:p>
    <w:p w14:paraId="002CE98A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Bauz! Und das </w:t>
      </w:r>
      <w:proofErr w:type="gramStart"/>
      <w:r>
        <w:rPr>
          <w:sz w:val="22"/>
        </w:rPr>
        <w:t>wär</w:t>
      </w:r>
      <w:proofErr w:type="gramEnd"/>
      <w:r>
        <w:rPr>
          <w:sz w:val="22"/>
        </w:rPr>
        <w:t xml:space="preserve"> dumm; denn</w:t>
      </w:r>
    </w:p>
    <w:p w14:paraId="5607FB98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dann könnte ich vielleicht den</w:t>
      </w:r>
    </w:p>
    <w:p w14:paraId="0B4BD35C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Berchtesgadener Mädchen nicht</w:t>
      </w:r>
    </w:p>
    <w:p w14:paraId="76F829D0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mehr gefallen. Meine neue Be-</w:t>
      </w:r>
    </w:p>
    <w:p w14:paraId="29691603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kanntschaft</w:t>
      </w:r>
      <w:proofErr w:type="spellEnd"/>
      <w:r>
        <w:rPr>
          <w:sz w:val="22"/>
        </w:rPr>
        <w:t xml:space="preserve"> oder rasche Ver-</w:t>
      </w:r>
    </w:p>
    <w:p w14:paraId="3F7E37E6" w14:textId="62A10EBE" w:rsidR="00364BB8" w:rsidRDefault="00364BB8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liebtheit</w:t>
      </w:r>
      <w:proofErr w:type="spellEnd"/>
      <w:r>
        <w:rPr>
          <w:sz w:val="22"/>
        </w:rPr>
        <w:t xml:space="preserve">, wie Du sie </w:t>
      </w:r>
      <w:proofErr w:type="spellStart"/>
      <w:r>
        <w:rPr>
          <w:sz w:val="22"/>
        </w:rPr>
        <w:t>bezeich</w:t>
      </w:r>
      <w:proofErr w:type="spellEnd"/>
      <w:r>
        <w:rPr>
          <w:sz w:val="22"/>
        </w:rPr>
        <w:t>-</w:t>
      </w:r>
      <w:bookmarkEnd w:id="2"/>
    </w:p>
    <w:p w14:paraId="347748AE" w14:textId="77777777" w:rsidR="00364BB8" w:rsidRDefault="00364BB8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1943-04-22_2_k</w:t>
      </w:r>
    </w:p>
    <w:p w14:paraId="5F2C1174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nest</w:t>
      </w:r>
      <w:proofErr w:type="spellEnd"/>
      <w:r>
        <w:rPr>
          <w:sz w:val="22"/>
        </w:rPr>
        <w:t xml:space="preserve">, </w:t>
      </w:r>
      <w:proofErr w:type="gramStart"/>
      <w:r>
        <w:rPr>
          <w:sz w:val="22"/>
        </w:rPr>
        <w:t>darfst</w:t>
      </w:r>
      <w:proofErr w:type="gramEnd"/>
      <w:r>
        <w:rPr>
          <w:sz w:val="22"/>
        </w:rPr>
        <w:t xml:space="preserve"> dich nicht aufregen.</w:t>
      </w:r>
    </w:p>
    <w:p w14:paraId="38A66B9A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Das ist nämlich nicht so tragisch</w:t>
      </w:r>
    </w:p>
    <w:p w14:paraId="637AD254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zu nehmen. Luise weiß ja,</w:t>
      </w:r>
    </w:p>
    <w:p w14:paraId="79E3C31E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mit der Rheinländerin ist es aus,</w:t>
      </w:r>
    </w:p>
    <w:p w14:paraId="31C1579A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denn sie kam am Sonntag nicht</w:t>
      </w:r>
    </w:p>
    <w:p w14:paraId="614A729B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zur Bahn. Ich sah sie auch nicht</w:t>
      </w:r>
    </w:p>
    <w:p w14:paraId="001B7EFA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mehr u. will sie auch nicht mehr</w:t>
      </w:r>
    </w:p>
    <w:p w14:paraId="39E2E80E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sehen, denn, denn...ich trau</w:t>
      </w:r>
    </w:p>
    <w:p w14:paraId="50ED3382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mir's</w:t>
      </w:r>
      <w:proofErr w:type="spellEnd"/>
      <w:r>
        <w:rPr>
          <w:sz w:val="22"/>
        </w:rPr>
        <w:t xml:space="preserve"> gar nicht zu schreiben,</w:t>
      </w:r>
    </w:p>
    <w:p w14:paraId="36DDE2F6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ich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schon wieder eine andere!!</w:t>
      </w:r>
    </w:p>
    <w:p w14:paraId="7958BDF2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Diesmal eine Münchnern! Luise</w:t>
      </w:r>
    </w:p>
    <w:p w14:paraId="5C7BF129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kennt sie schon! Mit der ich</w:t>
      </w:r>
    </w:p>
    <w:p w14:paraId="19DFA2AA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am </w:t>
      </w:r>
      <w:proofErr w:type="spellStart"/>
      <w:r>
        <w:rPr>
          <w:sz w:val="22"/>
        </w:rPr>
        <w:t>Konigssee</w:t>
      </w:r>
      <w:proofErr w:type="spellEnd"/>
      <w:r>
        <w:rPr>
          <w:sz w:val="22"/>
        </w:rPr>
        <w:t xml:space="preserve"> gesprochen hab u.</w:t>
      </w:r>
    </w:p>
    <w:p w14:paraId="33701565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Luise mir immer hinten hin-</w:t>
      </w:r>
    </w:p>
    <w:p w14:paraId="6DF1A206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aufgestiegen ist!!!!!</w:t>
      </w:r>
    </w:p>
    <w:p w14:paraId="69E1B451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glaub ich bin nicht</w:t>
      </w:r>
    </w:p>
    <w:p w14:paraId="12CF763F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mehr ganz brav! Es ist </w:t>
      </w:r>
      <w:proofErr w:type="spellStart"/>
      <w:r>
        <w:rPr>
          <w:sz w:val="22"/>
        </w:rPr>
        <w:t>höchs</w:t>
      </w:r>
      <w:proofErr w:type="spellEnd"/>
      <w:r>
        <w:rPr>
          <w:sz w:val="22"/>
        </w:rPr>
        <w:t>-</w:t>
      </w:r>
    </w:p>
    <w:p w14:paraId="3BF81B2A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te</w:t>
      </w:r>
      <w:proofErr w:type="spellEnd"/>
      <w:r>
        <w:rPr>
          <w:sz w:val="22"/>
        </w:rPr>
        <w:t xml:space="preserve"> Zeit, daß ich nach </w:t>
      </w:r>
      <w:proofErr w:type="spellStart"/>
      <w:r>
        <w:rPr>
          <w:sz w:val="22"/>
        </w:rPr>
        <w:t>Rußland</w:t>
      </w:r>
      <w:proofErr w:type="spellEnd"/>
    </w:p>
    <w:p w14:paraId="3836F0A7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komm, da bekommt man</w:t>
      </w:r>
    </w:p>
    <w:p w14:paraId="2EBAFAB4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sicher solidere Gedanken!!</w:t>
      </w:r>
    </w:p>
    <w:p w14:paraId="5630A288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Ida hat mir heut nach langer</w:t>
      </w:r>
    </w:p>
    <w:p w14:paraId="22D81EC3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langer Zeit auch einmal</w:t>
      </w:r>
    </w:p>
    <w:p w14:paraId="5820F322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geschrieben. Ich glaub sie ist</w:t>
      </w:r>
    </w:p>
    <w:p w14:paraId="031C4675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mir noch treu.!!!</w:t>
      </w:r>
    </w:p>
    <w:p w14:paraId="367B283C" w14:textId="77777777" w:rsidR="00963C1F" w:rsidRDefault="00963C1F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1943-04-22_3_k</w:t>
      </w:r>
    </w:p>
    <w:p w14:paraId="2DC358E5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Aber ich bin mal Soldat u. da</w:t>
      </w:r>
    </w:p>
    <w:p w14:paraId="3A360D87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heißt es: „andre Mädchen, an-</w:t>
      </w:r>
    </w:p>
    <w:p w14:paraId="46B1C0B2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dere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Städchen</w:t>
      </w:r>
      <w:proofErr w:type="spellEnd"/>
      <w:r>
        <w:rPr>
          <w:sz w:val="22"/>
        </w:rPr>
        <w:t xml:space="preserve">.“ Nein, </w:t>
      </w:r>
      <w:proofErr w:type="spellStart"/>
      <w:r>
        <w:rPr>
          <w:sz w:val="22"/>
        </w:rPr>
        <w:t>umge</w:t>
      </w:r>
      <w:proofErr w:type="spellEnd"/>
      <w:r>
        <w:rPr>
          <w:sz w:val="22"/>
        </w:rPr>
        <w:t>-</w:t>
      </w:r>
    </w:p>
    <w:p w14:paraId="2C3A3F89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kehrt heißt das Wort!!</w:t>
      </w:r>
    </w:p>
    <w:p w14:paraId="51A44090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Ja, ja, Dein einstmals braver</w:t>
      </w:r>
    </w:p>
    <w:p w14:paraId="254DAD54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Hanserl macht Sachen! Ist aber</w:t>
      </w:r>
    </w:p>
    <w:p w14:paraId="2FFF4144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im Grunde genommen immer</w:t>
      </w:r>
    </w:p>
    <w:p w14:paraId="6E7787B2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noch brav.</w:t>
      </w:r>
    </w:p>
    <w:p w14:paraId="7A9DA821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Das Paket mit Wäsche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</w:t>
      </w:r>
    </w:p>
    <w:p w14:paraId="0D47EC8F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noch nicht erhalten, aber sicher</w:t>
      </w:r>
    </w:p>
    <w:p w14:paraId="1B4AD316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bekomme ich es heute noch.</w:t>
      </w:r>
    </w:p>
    <w:p w14:paraId="2090C21E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Im voraus</w:t>
      </w:r>
      <w:proofErr w:type="spellEnd"/>
      <w:r>
        <w:rPr>
          <w:sz w:val="22"/>
        </w:rPr>
        <w:t xml:space="preserve"> schon besten Dank.</w:t>
      </w:r>
    </w:p>
    <w:p w14:paraId="6C73CB8B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lastRenderedPageBreak/>
        <w:t>Mit meiner Versetzung ist es</w:t>
      </w:r>
    </w:p>
    <w:p w14:paraId="31547AC0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noch nichts. Es besteht Aussicht</w:t>
      </w:r>
    </w:p>
    <w:p w14:paraId="10F5D6EB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daß wir noch bis Mitte Mai</w:t>
      </w:r>
    </w:p>
    <w:p w14:paraId="4242AD91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proofErr w:type="gramStart"/>
      <w:r>
        <w:rPr>
          <w:sz w:val="22"/>
        </w:rPr>
        <w:t>hier bleiben</w:t>
      </w:r>
      <w:proofErr w:type="gramEnd"/>
      <w:r>
        <w:rPr>
          <w:sz w:val="22"/>
        </w:rPr>
        <w:t xml:space="preserve">. Und daß </w:t>
      </w:r>
      <w:r>
        <w:rPr>
          <w:sz w:val="22"/>
          <w:u w:val="single"/>
        </w:rPr>
        <w:t>wir</w:t>
      </w:r>
      <w:r>
        <w:rPr>
          <w:sz w:val="22"/>
        </w:rPr>
        <w:t xml:space="preserve"> es</w:t>
      </w:r>
    </w:p>
    <w:p w14:paraId="1309765C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hier aushalten dürfte klar</w:t>
      </w:r>
    </w:p>
    <w:p w14:paraId="6D0E635D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sein.</w:t>
      </w:r>
    </w:p>
    <w:p w14:paraId="5C06CC9C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Über meine harmlosen</w:t>
      </w:r>
    </w:p>
    <w:p w14:paraId="0BE4772F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Mädchengeschichten darfst du</w:t>
      </w:r>
    </w:p>
    <w:p w14:paraId="56BCF8E0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Dich nicht unnütz so aufregen,</w:t>
      </w:r>
    </w:p>
    <w:p w14:paraId="2AA4890F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sonst kann ich sie nicht mehr</w:t>
      </w:r>
    </w:p>
    <w:p w14:paraId="052ADC92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heimschreiben. Von wegen unter</w:t>
      </w:r>
    </w:p>
    <w:p w14:paraId="585C7187" w14:textId="0068F48A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schreiben ist gar keine Rede!</w:t>
      </w:r>
    </w:p>
    <w:p w14:paraId="0E757B64" w14:textId="77777777" w:rsidR="00963C1F" w:rsidRDefault="00963C1F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1943-04-22_4</w:t>
      </w:r>
    </w:p>
    <w:p w14:paraId="4C0B5D28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Luises Brief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 erhalten!</w:t>
      </w:r>
    </w:p>
    <w:p w14:paraId="6B01995A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Sie ist ein </w:t>
      </w:r>
      <w:proofErr w:type="spellStart"/>
      <w:r>
        <w:rPr>
          <w:sz w:val="22"/>
        </w:rPr>
        <w:t>Aff</w:t>
      </w:r>
      <w:proofErr w:type="spellEnd"/>
      <w:r>
        <w:rPr>
          <w:sz w:val="22"/>
        </w:rPr>
        <w:t>, wenn sie nichts</w:t>
      </w:r>
    </w:p>
    <w:p w14:paraId="3764F906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mehr weiß. Ich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ihr </w:t>
      </w:r>
      <w:proofErr w:type="spellStart"/>
      <w:r>
        <w:rPr>
          <w:sz w:val="22"/>
        </w:rPr>
        <w:t>ge</w:t>
      </w:r>
      <w:proofErr w:type="spellEnd"/>
      <w:r>
        <w:rPr>
          <w:sz w:val="22"/>
        </w:rPr>
        <w:t>-</w:t>
      </w:r>
    </w:p>
    <w:p w14:paraId="37B2213D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nug</w:t>
      </w:r>
      <w:proofErr w:type="spellEnd"/>
      <w:r>
        <w:rPr>
          <w:sz w:val="22"/>
        </w:rPr>
        <w:t xml:space="preserve"> gesagt. Die hat vor lauter</w:t>
      </w:r>
    </w:p>
    <w:p w14:paraId="47B1F4A1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Kahnfahren alles vergessen,</w:t>
      </w:r>
    </w:p>
    <w:p w14:paraId="1102ABAB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weil sie immer den Steg-</w:t>
      </w:r>
    </w:p>
    <w:p w14:paraId="2E80772B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mair</w:t>
      </w:r>
      <w:proofErr w:type="spellEnd"/>
      <w:r>
        <w:rPr>
          <w:sz w:val="22"/>
        </w:rPr>
        <w:t xml:space="preserve"> anschaute u. dem Maxi</w:t>
      </w:r>
    </w:p>
    <w:p w14:paraId="1168815E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seine schlechten Gespräche</w:t>
      </w:r>
    </w:p>
    <w:p w14:paraId="7137B755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anhörte. Gestern hätte Luise</w:t>
      </w:r>
    </w:p>
    <w:p w14:paraId="01811CF6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wieder dabei sein sollen. Wir</w:t>
      </w:r>
    </w:p>
    <w:p w14:paraId="5140BE31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fuhren von mittags 1h bis</w:t>
      </w:r>
    </w:p>
    <w:p w14:paraId="3BCD39D1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abends 6h </w:t>
      </w:r>
      <w:proofErr w:type="spellStart"/>
      <w:r>
        <w:rPr>
          <w:sz w:val="22"/>
        </w:rPr>
        <w:t>Schifferl</w:t>
      </w:r>
      <w:proofErr w:type="spellEnd"/>
      <w:r>
        <w:rPr>
          <w:sz w:val="22"/>
        </w:rPr>
        <w:t>! Das war</w:t>
      </w:r>
    </w:p>
    <w:p w14:paraId="4B2FC7F7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ganz pfundig. </w:t>
      </w:r>
      <w:proofErr w:type="spellStart"/>
      <w:r>
        <w:rPr>
          <w:sz w:val="22"/>
        </w:rPr>
        <w:t>Stegmair</w:t>
      </w:r>
      <w:proofErr w:type="spellEnd"/>
      <w:r>
        <w:rPr>
          <w:sz w:val="22"/>
        </w:rPr>
        <w:t xml:space="preserve"> u.</w:t>
      </w:r>
    </w:p>
    <w:p w14:paraId="03171BB0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Maxi schaffen mir grad</w:t>
      </w:r>
    </w:p>
    <w:p w14:paraId="288DD0F5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einen schönen Gruß an sie</w:t>
      </w:r>
    </w:p>
    <w:p w14:paraId="63960C50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an! - Marken brauch ich</w:t>
      </w:r>
    </w:p>
    <w:p w14:paraId="0E634A95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voraussichtlich keine mehr! </w:t>
      </w:r>
    </w:p>
    <w:p w14:paraId="1230F0BA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Der Wohnungstausch mit Drei-</w:t>
      </w:r>
    </w:p>
    <w:p w14:paraId="7A8FC4B1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kluft</w:t>
      </w:r>
      <w:proofErr w:type="spellEnd"/>
      <w:r>
        <w:rPr>
          <w:sz w:val="22"/>
        </w:rPr>
        <w:t xml:space="preserve"> wäre nicht schlecht!!</w:t>
      </w:r>
    </w:p>
    <w:p w14:paraId="7879B22F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Bei der Bachmann Anni war ich</w:t>
      </w:r>
    </w:p>
    <w:p w14:paraId="6FB5A6E3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noch nicht. Ich möchte bloß </w:t>
      </w:r>
    </w:p>
    <w:p w14:paraId="26D04F5F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wissen wann ich dazu Zeit</w:t>
      </w:r>
    </w:p>
    <w:p w14:paraId="2081C18F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hätte! Unter Tags ist sie nicht</w:t>
      </w:r>
    </w:p>
    <w:p w14:paraId="2CEB60D2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daheim, u. am Abend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</w:t>
      </w:r>
    </w:p>
    <w:p w14:paraId="0B557A92" w14:textId="77777777" w:rsidR="00C13B16" w:rsidRDefault="00C13B16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1943-04-22_5</w:t>
      </w:r>
    </w:p>
    <w:p w14:paraId="694BE22B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was </w:t>
      </w:r>
      <w:proofErr w:type="gramStart"/>
      <w:r>
        <w:rPr>
          <w:sz w:val="22"/>
        </w:rPr>
        <w:t>wichtigeres</w:t>
      </w:r>
      <w:proofErr w:type="gramEnd"/>
      <w:r>
        <w:rPr>
          <w:sz w:val="22"/>
        </w:rPr>
        <w:t xml:space="preserve"> zu tun als</w:t>
      </w:r>
    </w:p>
    <w:p w14:paraId="1F306F21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mich zum Bummerl hinauf-</w:t>
      </w:r>
    </w:p>
    <w:p w14:paraId="202400DC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zusetzen! - Der Kirschkuchen</w:t>
      </w:r>
    </w:p>
    <w:p w14:paraId="2041B06C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war nicht im Geringsten zu</w:t>
      </w:r>
    </w:p>
    <w:p w14:paraId="1319D111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trocken, der war prima!</w:t>
      </w:r>
    </w:p>
    <w:p w14:paraId="607624A2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Nun wäre ich für heute am</w:t>
      </w:r>
    </w:p>
    <w:p w14:paraId="2F68422E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Ende u. diese 4 Seiten beweisen</w:t>
      </w:r>
    </w:p>
    <w:p w14:paraId="4DBFA4B2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daß ich für Dich auch noch Zeit</w:t>
      </w:r>
    </w:p>
    <w:p w14:paraId="4C1E0D2A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habe. Der Alies einen schönen</w:t>
      </w:r>
    </w:p>
    <w:p w14:paraId="37EBEF8E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Gruß u. ich schreibe ich auch</w:t>
      </w:r>
    </w:p>
    <w:p w14:paraId="7151F89E" w14:textId="5E4A74E6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bald.</w:t>
      </w:r>
    </w:p>
    <w:p w14:paraId="399AC2AD" w14:textId="0BE9FEC6" w:rsidR="00C13B16" w:rsidRDefault="00C13B16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1943-04-22_6_k</w:t>
      </w:r>
    </w:p>
    <w:p w14:paraId="012B2D22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Nun wünsche ich Dir u.</w:t>
      </w:r>
    </w:p>
    <w:p w14:paraId="706F335C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den beiden Schwesterchen</w:t>
      </w:r>
    </w:p>
    <w:p w14:paraId="75125199" w14:textId="2ADFA88E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frohe Ostern. Ver-</w:t>
      </w:r>
    </w:p>
    <w:p w14:paraId="5AD145A7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lastRenderedPageBreak/>
        <w:t>bringt den Ostersonntag gut.</w:t>
      </w:r>
    </w:p>
    <w:p w14:paraId="296A073D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bin Samstag - Sonntag auf</w:t>
      </w:r>
    </w:p>
    <w:p w14:paraId="63A47464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Wache.</w:t>
      </w:r>
    </w:p>
    <w:p w14:paraId="37121A3D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Sei bestens gegrüßt von</w:t>
      </w:r>
    </w:p>
    <w:p w14:paraId="4C855DF1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Deinem Hanserl.</w:t>
      </w:r>
    </w:p>
    <w:p w14:paraId="45498058" w14:textId="77777777" w:rsidR="00C13B16" w:rsidRDefault="00C13B16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1943-04-22_7</w:t>
      </w:r>
    </w:p>
    <w:p w14:paraId="2FCD9340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Bitte schickt mir ein</w:t>
      </w:r>
    </w:p>
    <w:p w14:paraId="7C96CB93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Zahnbürstchen</w:t>
      </w:r>
      <w:proofErr w:type="spellEnd"/>
      <w:r>
        <w:rPr>
          <w:sz w:val="22"/>
        </w:rPr>
        <w:t>, das meine</w:t>
      </w:r>
    </w:p>
    <w:p w14:paraId="400CB1A0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wurde mir gestohlen</w:t>
      </w:r>
    </w:p>
    <w:p w14:paraId="42071E44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u. meinen Faust, der im</w:t>
      </w:r>
    </w:p>
    <w:p w14:paraId="2620FA0F" w14:textId="77777777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Speicher in der Bücherleiste</w:t>
      </w:r>
    </w:p>
    <w:p w14:paraId="5A25E5BE" w14:textId="23AD2692" w:rsidR="00C13B16" w:rsidRDefault="00C13B16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liegt.</w:t>
      </w:r>
    </w:p>
    <w:p w14:paraId="44AD7D1D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26D79500" w14:textId="77777777" w:rsidR="00534A08" w:rsidRDefault="00534A08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1943-04-25_1_k</w:t>
      </w:r>
    </w:p>
    <w:p w14:paraId="377BE5B6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Berchtesgaden 25. IV. 43.</w:t>
      </w:r>
    </w:p>
    <w:p w14:paraId="27284040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Meine Lieben!</w:t>
      </w:r>
    </w:p>
    <w:p w14:paraId="4E359584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Heute an Ostern stehe ich die letzte Wache</w:t>
      </w:r>
    </w:p>
    <w:p w14:paraId="78B5C09E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in Berchtesgaden. Mittags werden wir abgelöst. Oster-</w:t>
      </w:r>
    </w:p>
    <w:p w14:paraId="6FAB5B2A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montag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 frei u. am Dienstag geht's zurück</w:t>
      </w:r>
    </w:p>
    <w:p w14:paraId="1BD55E82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nach Reichenhall. Da werdet Ihr froh sein, wenn</w:t>
      </w:r>
    </w:p>
    <w:p w14:paraId="63976BA1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wieder dort bin, denn dann ist es aus mit dem</w:t>
      </w:r>
    </w:p>
    <w:p w14:paraId="4308E77D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schönen freien Leben, aus mit dem Rudern am</w:t>
      </w:r>
    </w:p>
    <w:p w14:paraId="47A584BF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Königssee u. aus mit dem Mädchen. Da braucht Ihr</w:t>
      </w:r>
    </w:p>
    <w:p w14:paraId="33E2612A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dann nicht mehr </w:t>
      </w:r>
      <w:proofErr w:type="spellStart"/>
      <w:proofErr w:type="gramStart"/>
      <w:r>
        <w:rPr>
          <w:sz w:val="22"/>
        </w:rPr>
        <w:t>soviel</w:t>
      </w:r>
      <w:proofErr w:type="spellEnd"/>
      <w:proofErr w:type="gramEnd"/>
      <w:r>
        <w:rPr>
          <w:sz w:val="22"/>
        </w:rPr>
        <w:t xml:space="preserve"> Angst haben, daß ich</w:t>
      </w:r>
    </w:p>
    <w:p w14:paraId="0EB65091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eine anschauen könnte oder was Ihr dergleichen</w:t>
      </w:r>
    </w:p>
    <w:p w14:paraId="033D8905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noch alles gefürchtet habt.</w:t>
      </w:r>
    </w:p>
    <w:p w14:paraId="6ABE3D16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Was in Reichenhall mit uns los ist, schreib ich</w:t>
      </w:r>
    </w:p>
    <w:p w14:paraId="1F3A5EA5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Euch schon rechtzeitig.</w:t>
      </w:r>
    </w:p>
    <w:p w14:paraId="1D4DAEC5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Was tut Ihr denn heute, auf Ostern? </w:t>
      </w:r>
      <w:proofErr w:type="spellStart"/>
      <w:r>
        <w:rPr>
          <w:sz w:val="22"/>
        </w:rPr>
        <w:t>Müßt</w:t>
      </w:r>
      <w:proofErr w:type="spellEnd"/>
    </w:p>
    <w:p w14:paraId="48367257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Ihr den Riederer Vater trösten, wegen Ludwigs Ab-</w:t>
      </w:r>
    </w:p>
    <w:p w14:paraId="6BCD44FA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schied? Hat er schon geschrieben? Schreibt mir das</w:t>
      </w:r>
    </w:p>
    <w:p w14:paraId="3CDC0EB3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gleich, das interessiert mich </w:t>
      </w:r>
      <w:proofErr w:type="spellStart"/>
      <w:r>
        <w:rPr>
          <w:sz w:val="22"/>
        </w:rPr>
        <w:t>rießig</w:t>
      </w:r>
      <w:proofErr w:type="spellEnd"/>
      <w:r>
        <w:rPr>
          <w:sz w:val="22"/>
        </w:rPr>
        <w:t>. Bei uns ist</w:t>
      </w:r>
    </w:p>
    <w:p w14:paraId="612CC7CF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heute wunderbares Wetter u. ich werde hier zu</w:t>
      </w:r>
    </w:p>
    <w:p w14:paraId="0DFA47CA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meinem Leidwesen aber Eurer Freude zum letzten</w:t>
      </w:r>
    </w:p>
    <w:p w14:paraId="55A0BFF6" w14:textId="07A92F3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mal mit einem Mäderl </w:t>
      </w:r>
      <w:proofErr w:type="spellStart"/>
      <w:r>
        <w:rPr>
          <w:sz w:val="22"/>
        </w:rPr>
        <w:t>spa</w:t>
      </w:r>
      <w:r w:rsidR="00280401">
        <w:rPr>
          <w:sz w:val="22"/>
        </w:rPr>
        <w:t>t</w:t>
      </w:r>
      <w:r>
        <w:rPr>
          <w:sz w:val="22"/>
        </w:rPr>
        <w:t>zieren</w:t>
      </w:r>
      <w:proofErr w:type="spellEnd"/>
      <w:r>
        <w:rPr>
          <w:sz w:val="22"/>
        </w:rPr>
        <w:t xml:space="preserve"> gehen!!!</w:t>
      </w:r>
    </w:p>
    <w:p w14:paraId="12F12752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Wie sie </w:t>
      </w:r>
      <w:proofErr w:type="gramStart"/>
      <w:r>
        <w:rPr>
          <w:sz w:val="22"/>
        </w:rPr>
        <w:t>ausschaut</w:t>
      </w:r>
      <w:proofErr w:type="gramEnd"/>
      <w:r>
        <w:rPr>
          <w:sz w:val="22"/>
        </w:rPr>
        <w:t xml:space="preserve"> weiß ich noch nicht, das ergibt</w:t>
      </w:r>
    </w:p>
    <w:p w14:paraId="487E3E4B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sich im Laufe des Nachmittags. Ich bin froh, daß</w:t>
      </w:r>
    </w:p>
    <w:p w14:paraId="2E28A45B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hier wegkomme, sonst hätte schon wieder um</w:t>
      </w:r>
    </w:p>
    <w:p w14:paraId="6835FA1E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Geld </w:t>
      </w:r>
      <w:r>
        <w:rPr>
          <w:strike/>
          <w:sz w:val="22"/>
        </w:rPr>
        <w:t>hei</w:t>
      </w:r>
      <w:r>
        <w:rPr>
          <w:sz w:val="22"/>
        </w:rPr>
        <w:t xml:space="preserve"> bitten müssen u. da hätt' ich mich</w:t>
      </w:r>
    </w:p>
    <w:p w14:paraId="79C9408A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schön langsam geschämt. - </w:t>
      </w:r>
    </w:p>
    <w:p w14:paraId="38BDE0B3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Wie ich im letzten Brief vermutete kam das</w:t>
      </w:r>
    </w:p>
    <w:p w14:paraId="67620286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Päckchen mit Wäsche u. der saftigen Ostereinlage</w:t>
      </w:r>
    </w:p>
    <w:p w14:paraId="3607C42B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mit der nächsten Post. Ich danke herzlich für</w:t>
      </w:r>
    </w:p>
    <w:p w14:paraId="62FD7844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das gute </w:t>
      </w:r>
      <w:proofErr w:type="spellStart"/>
      <w:r>
        <w:rPr>
          <w:sz w:val="22"/>
        </w:rPr>
        <w:t>Bröckerl</w:t>
      </w:r>
      <w:proofErr w:type="spellEnd"/>
      <w:r>
        <w:rPr>
          <w:sz w:val="22"/>
        </w:rPr>
        <w:t xml:space="preserve">. </w:t>
      </w:r>
      <w:proofErr w:type="gramStart"/>
      <w:r>
        <w:rPr>
          <w:sz w:val="22"/>
        </w:rPr>
        <w:t>Habe</w:t>
      </w:r>
      <w:proofErr w:type="gramEnd"/>
      <w:r>
        <w:rPr>
          <w:sz w:val="22"/>
        </w:rPr>
        <w:t xml:space="preserve"> heute schon in aller Ruhe</w:t>
      </w:r>
    </w:p>
    <w:p w14:paraId="30FBAFF5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eine richtige Osterbrotzeit gemacht!</w:t>
      </w:r>
    </w:p>
    <w:p w14:paraId="7D098ACB" w14:textId="77777777" w:rsidR="00534A08" w:rsidRDefault="00534A08" w:rsidP="00B33870">
      <w:pPr>
        <w:spacing w:before="120" w:after="0"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1943-04-25_2_k</w:t>
      </w:r>
    </w:p>
    <w:p w14:paraId="721E8E9F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Das Kleid das der Tirolerin auf unsern Balkon fiel,</w:t>
      </w:r>
    </w:p>
    <w:p w14:paraId="195253CA" w14:textId="0B5C8DB2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wie Alies schrieb, hat sie sicher zuerst </w:t>
      </w:r>
      <w:proofErr w:type="spellStart"/>
      <w:r>
        <w:rPr>
          <w:sz w:val="22"/>
        </w:rPr>
        <w:t>herüberge</w:t>
      </w:r>
      <w:proofErr w:type="spellEnd"/>
      <w:r>
        <w:rPr>
          <w:sz w:val="22"/>
        </w:rPr>
        <w:t>-</w:t>
      </w:r>
    </w:p>
    <w:p w14:paraId="066520C3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worfen</w:t>
      </w:r>
      <w:proofErr w:type="spellEnd"/>
      <w:r>
        <w:rPr>
          <w:sz w:val="22"/>
        </w:rPr>
        <w:t xml:space="preserve">. Ich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vergessen Luise zu fragen, ob das</w:t>
      </w:r>
    </w:p>
    <w:p w14:paraId="70A68B0A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echt wahr ist, daß die Tirolerin </w:t>
      </w:r>
      <w:proofErr w:type="gramStart"/>
      <w:r>
        <w:rPr>
          <w:sz w:val="22"/>
        </w:rPr>
        <w:t>der Luis</w:t>
      </w:r>
      <w:proofErr w:type="gramEnd"/>
      <w:r>
        <w:rPr>
          <w:sz w:val="22"/>
        </w:rPr>
        <w:t xml:space="preserve"> einen </w:t>
      </w:r>
      <w:proofErr w:type="spellStart"/>
      <w:r>
        <w:rPr>
          <w:sz w:val="22"/>
        </w:rPr>
        <w:t>schö</w:t>
      </w:r>
      <w:proofErr w:type="spellEnd"/>
      <w:r>
        <w:rPr>
          <w:sz w:val="22"/>
        </w:rPr>
        <w:t>-</w:t>
      </w:r>
    </w:p>
    <w:p w14:paraId="4030F34C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nen</w:t>
      </w:r>
      <w:proofErr w:type="spellEnd"/>
      <w:r>
        <w:rPr>
          <w:sz w:val="22"/>
        </w:rPr>
        <w:t xml:space="preserve"> angeschafft hat u. Luis ihn mir durch den</w:t>
      </w:r>
    </w:p>
    <w:p w14:paraId="30F27D68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Luckerl</w:t>
      </w:r>
      <w:proofErr w:type="spellEnd"/>
      <w:r>
        <w:rPr>
          <w:sz w:val="22"/>
        </w:rPr>
        <w:t xml:space="preserve"> ausrichten ließ, oder ob mich Ludwig </w:t>
      </w:r>
      <w:proofErr w:type="spellStart"/>
      <w:r>
        <w:rPr>
          <w:sz w:val="22"/>
        </w:rPr>
        <w:t>ange</w:t>
      </w:r>
      <w:proofErr w:type="spellEnd"/>
      <w:r>
        <w:rPr>
          <w:sz w:val="22"/>
        </w:rPr>
        <w:t>-</w:t>
      </w:r>
    </w:p>
    <w:p w14:paraId="61C1CD9B" w14:textId="77777777" w:rsidR="00534A08" w:rsidRDefault="00534A08" w:rsidP="00B33870">
      <w:pPr>
        <w:spacing w:before="120" w:after="0" w:line="240" w:lineRule="auto"/>
        <w:contextualSpacing/>
        <w:rPr>
          <w:strike/>
          <w:sz w:val="22"/>
        </w:rPr>
      </w:pPr>
      <w:r>
        <w:rPr>
          <w:sz w:val="22"/>
        </w:rPr>
        <w:t>logen hat in einer so „wichtigen Sache“??</w:t>
      </w:r>
    </w:p>
    <w:p w14:paraId="62F99071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lastRenderedPageBreak/>
        <w:t>Sonst weiß ich heute nichts mehr.</w:t>
      </w:r>
    </w:p>
    <w:p w14:paraId="1B2736CA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wünsche Euch frohe Feiertage, sorgt Euch</w:t>
      </w:r>
    </w:p>
    <w:p w14:paraId="4A6DA0E6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nicht um mich u. seid herzlichst gegrüßt</w:t>
      </w:r>
    </w:p>
    <w:p w14:paraId="6AC27643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von Eurem</w:t>
      </w:r>
    </w:p>
    <w:p w14:paraId="413FD8F5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Hans.</w:t>
      </w:r>
    </w:p>
    <w:p w14:paraId="49730911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Schickt mir bitte nach Reichenhall ein Zahn-</w:t>
      </w:r>
    </w:p>
    <w:p w14:paraId="5D2FB7C0" w14:textId="77777777" w:rsidR="00534A08" w:rsidRDefault="00534A08" w:rsidP="00B33870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bürsterl</w:t>
      </w:r>
      <w:proofErr w:type="spellEnd"/>
      <w:r>
        <w:rPr>
          <w:sz w:val="22"/>
        </w:rPr>
        <w:t xml:space="preserve"> u. meinen Faust, der in der Bücherkiste</w:t>
      </w:r>
    </w:p>
    <w:p w14:paraId="0AA93425" w14:textId="1826802A" w:rsidR="00534A08" w:rsidRDefault="00534A08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im Speicher liegt (I. Teil.)</w:t>
      </w:r>
    </w:p>
    <w:p w14:paraId="180F8076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0FC69981" w14:textId="77777777" w:rsidR="000241AF" w:rsidRPr="00242441" w:rsidRDefault="000241AF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242441">
        <w:rPr>
          <w:b/>
          <w:bCs/>
          <w:sz w:val="22"/>
        </w:rPr>
        <w:t>1943-05-03_1</w:t>
      </w:r>
      <w:r>
        <w:rPr>
          <w:b/>
          <w:bCs/>
          <w:sz w:val="22"/>
        </w:rPr>
        <w:t>_k</w:t>
      </w:r>
    </w:p>
    <w:p w14:paraId="50FBAAFA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Reichenhall 3.V.43.</w:t>
      </w:r>
    </w:p>
    <w:p w14:paraId="61DB0CBD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Liebe Mutter!</w:t>
      </w:r>
    </w:p>
    <w:p w14:paraId="2B849949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Heute erhielt ich Deinen langen</w:t>
      </w:r>
    </w:p>
    <w:p w14:paraId="18F94B35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Osterbrief. Ich danke Dir recht herzlich dafür.</w:t>
      </w:r>
    </w:p>
    <w:p w14:paraId="2EC6E0E2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Meinen Brief aus dem ekeligen Reichenhall</w:t>
      </w:r>
    </w:p>
    <w:p w14:paraId="1EAE1386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242441">
        <w:rPr>
          <w:sz w:val="22"/>
        </w:rPr>
        <w:t>wirst</w:t>
      </w:r>
      <w:proofErr w:type="gramEnd"/>
      <w:r w:rsidRPr="00242441">
        <w:rPr>
          <w:sz w:val="22"/>
        </w:rPr>
        <w:t xml:space="preserve"> ja erhalten haben. Mir gefällt das</w:t>
      </w:r>
    </w:p>
    <w:p w14:paraId="172FB1DB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blöde Kasernenleben hier gar nicht u. auch</w:t>
      </w:r>
    </w:p>
    <w:p w14:paraId="1BC6DE8D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 xml:space="preserve">die Umgebung u. die Stadt ist nicht zu </w:t>
      </w:r>
      <w:proofErr w:type="spellStart"/>
      <w:r w:rsidRPr="00242441">
        <w:rPr>
          <w:sz w:val="22"/>
        </w:rPr>
        <w:t>ver</w:t>
      </w:r>
      <w:proofErr w:type="spellEnd"/>
      <w:r w:rsidRPr="00242441">
        <w:rPr>
          <w:sz w:val="22"/>
        </w:rPr>
        <w:t>-</w:t>
      </w:r>
    </w:p>
    <w:p w14:paraId="37547F58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gleichen mit Berchtesgaden. Deshalb war ich</w:t>
      </w:r>
    </w:p>
    <w:p w14:paraId="3FA62EAE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gestern (</w:t>
      </w:r>
      <w:proofErr w:type="gramStart"/>
      <w:r w:rsidRPr="00242441">
        <w:rPr>
          <w:sz w:val="22"/>
        </w:rPr>
        <w:t>Sonntags</w:t>
      </w:r>
      <w:proofErr w:type="gramEnd"/>
      <w:r w:rsidRPr="00242441">
        <w:rPr>
          <w:sz w:val="22"/>
        </w:rPr>
        <w:t>) in Berchtesgaden u.</w:t>
      </w:r>
    </w:p>
    <w:p w14:paraId="6559AFA3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242441">
        <w:rPr>
          <w:sz w:val="22"/>
        </w:rPr>
        <w:t>hab</w:t>
      </w:r>
      <w:proofErr w:type="gramEnd"/>
      <w:r w:rsidRPr="00242441">
        <w:rPr>
          <w:sz w:val="22"/>
        </w:rPr>
        <w:t xml:space="preserve"> mein Mädchen besucht</w:t>
      </w:r>
      <w:r>
        <w:rPr>
          <w:sz w:val="22"/>
        </w:rPr>
        <w:t>,</w:t>
      </w:r>
      <w:r w:rsidRPr="00242441">
        <w:rPr>
          <w:sz w:val="22"/>
        </w:rPr>
        <w:t xml:space="preserve"> die Münch-</w:t>
      </w:r>
    </w:p>
    <w:p w14:paraId="3CB3E5AB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242441">
        <w:rPr>
          <w:sz w:val="22"/>
        </w:rPr>
        <w:t>nerin</w:t>
      </w:r>
      <w:proofErr w:type="spellEnd"/>
      <w:r w:rsidRPr="00242441">
        <w:rPr>
          <w:sz w:val="22"/>
        </w:rPr>
        <w:t>. Ein ganz pfundiges Mädel. Am</w:t>
      </w:r>
    </w:p>
    <w:p w14:paraId="5C7EA8B6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Abend ist sie dann mit mir nach Reichen-</w:t>
      </w:r>
    </w:p>
    <w:p w14:paraId="021B34EC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hall ins Kurkonzert gefahren. Das war</w:t>
      </w:r>
    </w:p>
    <w:p w14:paraId="68C9FD4D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ganz pfundig. Du wirst zwar schimpfen,</w:t>
      </w:r>
    </w:p>
    <w:p w14:paraId="28075C53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 xml:space="preserve">aber ich bin halt mal </w:t>
      </w:r>
      <w:proofErr w:type="gramStart"/>
      <w:r w:rsidRPr="00242441">
        <w:rPr>
          <w:sz w:val="22"/>
        </w:rPr>
        <w:t>zur Zeit</w:t>
      </w:r>
      <w:proofErr w:type="gramEnd"/>
      <w:r w:rsidRPr="00242441">
        <w:rPr>
          <w:sz w:val="22"/>
        </w:rPr>
        <w:t xml:space="preserve"> so ein</w:t>
      </w:r>
    </w:p>
    <w:p w14:paraId="3D6DB578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 xml:space="preserve">verliebter </w:t>
      </w:r>
      <w:proofErr w:type="spellStart"/>
      <w:r w:rsidRPr="00242441">
        <w:rPr>
          <w:sz w:val="22"/>
        </w:rPr>
        <w:t>Aff</w:t>
      </w:r>
      <w:proofErr w:type="spellEnd"/>
      <w:r w:rsidRPr="00242441">
        <w:rPr>
          <w:sz w:val="22"/>
        </w:rPr>
        <w:t xml:space="preserve">. In Reichenhall </w:t>
      </w:r>
      <w:proofErr w:type="gramStart"/>
      <w:r w:rsidRPr="00242441">
        <w:rPr>
          <w:sz w:val="22"/>
        </w:rPr>
        <w:t>hab</w:t>
      </w:r>
      <w:proofErr w:type="gramEnd"/>
      <w:r w:rsidRPr="00242441">
        <w:rPr>
          <w:sz w:val="22"/>
        </w:rPr>
        <w:t xml:space="preserve"> ich auch</w:t>
      </w:r>
    </w:p>
    <w:p w14:paraId="34D783DA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eine, aber die ist so zudringlich, die</w:t>
      </w:r>
    </w:p>
    <w:p w14:paraId="4AEA1212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242441">
        <w:rPr>
          <w:sz w:val="22"/>
        </w:rPr>
        <w:t>muß</w:t>
      </w:r>
      <w:proofErr w:type="spellEnd"/>
      <w:r w:rsidRPr="00242441">
        <w:rPr>
          <w:sz w:val="22"/>
        </w:rPr>
        <w:t xml:space="preserve"> ich mir</w:t>
      </w:r>
      <w:r>
        <w:rPr>
          <w:sz w:val="22"/>
        </w:rPr>
        <w:t xml:space="preserve"> vom</w:t>
      </w:r>
      <w:r w:rsidRPr="00242441">
        <w:rPr>
          <w:sz w:val="22"/>
        </w:rPr>
        <w:t xml:space="preserve"> Hals schaffen. Vor einer Stunde</w:t>
      </w:r>
    </w:p>
    <w:p w14:paraId="10C40825" w14:textId="23DBC419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 xml:space="preserve"> (</w:t>
      </w:r>
      <w:r w:rsidR="00B67346">
        <w:rPr>
          <w:sz w:val="22"/>
        </w:rPr>
        <w:t>u</w:t>
      </w:r>
      <w:r w:rsidRPr="00242441">
        <w:rPr>
          <w:sz w:val="22"/>
        </w:rPr>
        <w:t>m 8h abends) ließ sie mich an die</w:t>
      </w:r>
    </w:p>
    <w:p w14:paraId="4B79317B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Wache vorholen, ich sollte mit Ihr heute wieder</w:t>
      </w:r>
    </w:p>
    <w:p w14:paraId="036C24D0" w14:textId="00851638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 xml:space="preserve">ein wenig </w:t>
      </w:r>
      <w:proofErr w:type="spellStart"/>
      <w:r w:rsidRPr="00242441">
        <w:rPr>
          <w:sz w:val="22"/>
        </w:rPr>
        <w:t>spa</w:t>
      </w:r>
      <w:r w:rsidR="00280401">
        <w:rPr>
          <w:sz w:val="22"/>
        </w:rPr>
        <w:t>t</w:t>
      </w:r>
      <w:r w:rsidRPr="00242441">
        <w:rPr>
          <w:sz w:val="22"/>
        </w:rPr>
        <w:t>zieren</w:t>
      </w:r>
      <w:proofErr w:type="spellEnd"/>
      <w:r>
        <w:rPr>
          <w:sz w:val="22"/>
        </w:rPr>
        <w:t xml:space="preserve"> </w:t>
      </w:r>
      <w:r w:rsidRPr="00242441">
        <w:rPr>
          <w:sz w:val="22"/>
        </w:rPr>
        <w:t>gehen. Ich sagte aber</w:t>
      </w:r>
    </w:p>
    <w:p w14:paraId="66CCECF8" w14:textId="77777777" w:rsidR="000241AF" w:rsidRPr="00242441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ich hätte Brandwache, weil ich heute</w:t>
      </w:r>
    </w:p>
    <w:p w14:paraId="5EABC2C7" w14:textId="77777777" w:rsidR="000241AF" w:rsidRDefault="000241AF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nicht for</w:t>
      </w:r>
      <w:r>
        <w:rPr>
          <w:sz w:val="22"/>
        </w:rPr>
        <w:t>t</w:t>
      </w:r>
      <w:r w:rsidRPr="00242441">
        <w:rPr>
          <w:sz w:val="22"/>
        </w:rPr>
        <w:t>gehen ka</w:t>
      </w:r>
      <w:r>
        <w:rPr>
          <w:sz w:val="22"/>
        </w:rPr>
        <w:t>n</w:t>
      </w:r>
      <w:r w:rsidRPr="00242441">
        <w:rPr>
          <w:sz w:val="22"/>
        </w:rPr>
        <w:t>n, sonst bekommt ihr</w:t>
      </w:r>
    </w:p>
    <w:p w14:paraId="5E1B13F4" w14:textId="77777777" w:rsidR="00B67346" w:rsidRPr="00242441" w:rsidRDefault="00B67346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242441">
        <w:rPr>
          <w:b/>
          <w:bCs/>
          <w:sz w:val="22"/>
        </w:rPr>
        <w:t>1943-05-03_2</w:t>
      </w:r>
    </w:p>
    <w:p w14:paraId="4FD95E4B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von mir wieder so lange keine Post.</w:t>
      </w:r>
    </w:p>
    <w:p w14:paraId="6103373D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 xml:space="preserve">Wenn ich </w:t>
      </w:r>
      <w:proofErr w:type="spellStart"/>
      <w:r w:rsidRPr="00242441">
        <w:rPr>
          <w:sz w:val="22"/>
        </w:rPr>
        <w:t>Maßel</w:t>
      </w:r>
      <w:proofErr w:type="spellEnd"/>
      <w:r w:rsidRPr="00242441">
        <w:rPr>
          <w:sz w:val="22"/>
        </w:rPr>
        <w:t xml:space="preserve"> </w:t>
      </w:r>
      <w:proofErr w:type="gramStart"/>
      <w:r w:rsidRPr="00242441">
        <w:rPr>
          <w:sz w:val="22"/>
        </w:rPr>
        <w:t>hab</w:t>
      </w:r>
      <w:proofErr w:type="gramEnd"/>
      <w:r w:rsidRPr="00242441">
        <w:rPr>
          <w:sz w:val="22"/>
        </w:rPr>
        <w:t>, komm ich</w:t>
      </w:r>
    </w:p>
    <w:p w14:paraId="536B10C0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 xml:space="preserve">nächsten Sonntag in Urlaub! Da </w:t>
      </w:r>
      <w:proofErr w:type="spellStart"/>
      <w:proofErr w:type="gramStart"/>
      <w:r w:rsidRPr="00242441">
        <w:rPr>
          <w:sz w:val="22"/>
        </w:rPr>
        <w:t>werd</w:t>
      </w:r>
      <w:proofErr w:type="spellEnd"/>
      <w:proofErr w:type="gramEnd"/>
    </w:p>
    <w:p w14:paraId="4D6E7DAD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ich Dir dann mal genug erzählen</w:t>
      </w:r>
    </w:p>
    <w:p w14:paraId="22D82D37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von meinen Mädchen.</w:t>
      </w:r>
    </w:p>
    <w:p w14:paraId="5A4B68E0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Nun eine Bitte: Schick mir bald,</w:t>
      </w:r>
    </w:p>
    <w:p w14:paraId="1A0347AC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(womöglich telegraphisch) etwas Geld,</w:t>
      </w:r>
    </w:p>
    <w:p w14:paraId="0AE1535A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sonst ka</w:t>
      </w:r>
      <w:r>
        <w:rPr>
          <w:sz w:val="22"/>
        </w:rPr>
        <w:t>nn</w:t>
      </w:r>
      <w:r w:rsidRPr="00242441">
        <w:rPr>
          <w:sz w:val="22"/>
        </w:rPr>
        <w:t xml:space="preserve"> ich am Sonntag gar nicht</w:t>
      </w:r>
    </w:p>
    <w:p w14:paraId="01474A36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heimfahren, denn ich machte sogar</w:t>
      </w:r>
    </w:p>
    <w:p w14:paraId="26F6BB08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schon einige Mark Schulden. Mit dem</w:t>
      </w:r>
    </w:p>
    <w:p w14:paraId="6271EB56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Essen komm ich bis Sonntag</w:t>
      </w:r>
      <w:r>
        <w:rPr>
          <w:sz w:val="22"/>
        </w:rPr>
        <w:t xml:space="preserve"> </w:t>
      </w:r>
      <w:r w:rsidRPr="00242441">
        <w:rPr>
          <w:sz w:val="22"/>
          <w:u w:val="single"/>
        </w:rPr>
        <w:t>noch</w:t>
      </w:r>
    </w:p>
    <w:p w14:paraId="475E27E2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aus.</w:t>
      </w:r>
    </w:p>
    <w:p w14:paraId="022CDEF9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Für Annelis Brief danke ich bestens.</w:t>
      </w:r>
    </w:p>
    <w:p w14:paraId="0E72B015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Sonst weiß ich heute nichts mehr.</w:t>
      </w:r>
    </w:p>
    <w:p w14:paraId="60D9BCE4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Auf Wiedersehen am Sonntag.</w:t>
      </w:r>
    </w:p>
    <w:p w14:paraId="1C306E91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Seid herzlichst gegrüßt</w:t>
      </w:r>
    </w:p>
    <w:p w14:paraId="090E6E32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von Eurem</w:t>
      </w:r>
    </w:p>
    <w:p w14:paraId="09A62C84" w14:textId="25BFE0FF" w:rsid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Hanserl.</w:t>
      </w:r>
    </w:p>
    <w:p w14:paraId="4D275DF8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12D1B475" w14:textId="77777777" w:rsidR="00B67346" w:rsidRPr="00B67346" w:rsidRDefault="00B67346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B67346">
        <w:rPr>
          <w:b/>
          <w:bCs/>
          <w:sz w:val="22"/>
        </w:rPr>
        <w:t>1943-05-10_1</w:t>
      </w:r>
    </w:p>
    <w:p w14:paraId="120495B8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Reichenhall 10.X.43.</w:t>
      </w:r>
    </w:p>
    <w:p w14:paraId="54F06392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Meine Lieben!</w:t>
      </w:r>
    </w:p>
    <w:p w14:paraId="2528CCEE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B67346">
        <w:rPr>
          <w:sz w:val="22"/>
        </w:rPr>
        <w:t>Bin</w:t>
      </w:r>
      <w:proofErr w:type="gramEnd"/>
      <w:r w:rsidRPr="00B67346">
        <w:rPr>
          <w:sz w:val="22"/>
        </w:rPr>
        <w:t xml:space="preserve"> mit meinen </w:t>
      </w:r>
      <w:proofErr w:type="spellStart"/>
      <w:r w:rsidRPr="00B67346">
        <w:rPr>
          <w:sz w:val="22"/>
        </w:rPr>
        <w:t>Fressachen</w:t>
      </w:r>
      <w:proofErr w:type="spellEnd"/>
    </w:p>
    <w:p w14:paraId="294A87BA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gut angekommen. Im Zug hatte</w:t>
      </w:r>
    </w:p>
    <w:p w14:paraId="2B45A611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ich prima Unterhaltung. Einen</w:t>
      </w:r>
    </w:p>
    <w:p w14:paraId="2A009632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indirekten Heiratsantrag erhielt</w:t>
      </w:r>
    </w:p>
    <w:p w14:paraId="738EC298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 xml:space="preserve">ich! 26 Jahre alt; ein </w:t>
      </w:r>
      <w:proofErr w:type="spellStart"/>
      <w:r w:rsidRPr="00B67346">
        <w:rPr>
          <w:sz w:val="22"/>
        </w:rPr>
        <w:t>Gütl</w:t>
      </w:r>
      <w:proofErr w:type="spellEnd"/>
      <w:r w:rsidRPr="00B67346">
        <w:rPr>
          <w:sz w:val="22"/>
        </w:rPr>
        <w:t>, 2 Kin-</w:t>
      </w:r>
    </w:p>
    <w:p w14:paraId="46CC3788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der, der Mann ist gefallen. Sie würde</w:t>
      </w:r>
    </w:p>
    <w:p w14:paraId="237B2F0E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gleich nochmal heiraten, wenn</w:t>
      </w:r>
    </w:p>
    <w:p w14:paraId="47C8ECF9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 xml:space="preserve">sie nur einen bekäme. </w:t>
      </w:r>
    </w:p>
    <w:p w14:paraId="0237F1D7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 xml:space="preserve">Etwas vergaß ich zum </w:t>
      </w:r>
      <w:proofErr w:type="spellStart"/>
      <w:r w:rsidRPr="00B67346">
        <w:rPr>
          <w:sz w:val="22"/>
        </w:rPr>
        <w:t>Mitneh</w:t>
      </w:r>
      <w:proofErr w:type="spellEnd"/>
      <w:r w:rsidRPr="00B67346">
        <w:rPr>
          <w:sz w:val="22"/>
        </w:rPr>
        <w:t>-</w:t>
      </w:r>
    </w:p>
    <w:p w14:paraId="37456F5E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B67346">
        <w:rPr>
          <w:sz w:val="22"/>
        </w:rPr>
        <w:t>men</w:t>
      </w:r>
      <w:proofErr w:type="spellEnd"/>
      <w:r w:rsidRPr="00B67346">
        <w:rPr>
          <w:sz w:val="22"/>
        </w:rPr>
        <w:t xml:space="preserve">. Ein Handtuch, </w:t>
      </w:r>
      <w:proofErr w:type="spellStart"/>
      <w:r w:rsidRPr="00B67346">
        <w:rPr>
          <w:sz w:val="22"/>
        </w:rPr>
        <w:t>blauge</w:t>
      </w:r>
      <w:proofErr w:type="spellEnd"/>
      <w:r w:rsidRPr="00B67346">
        <w:rPr>
          <w:sz w:val="22"/>
        </w:rPr>
        <w:t>-</w:t>
      </w:r>
    </w:p>
    <w:p w14:paraId="7DCE2DB5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B67346">
        <w:rPr>
          <w:sz w:val="22"/>
        </w:rPr>
        <w:t>blümt</w:t>
      </w:r>
      <w:proofErr w:type="spellEnd"/>
      <w:r w:rsidRPr="00B67346">
        <w:rPr>
          <w:sz w:val="22"/>
        </w:rPr>
        <w:t>! Sonst geht es mir gut.</w:t>
      </w:r>
    </w:p>
    <w:p w14:paraId="69BC7150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Das war der schönste Urlaubstag</w:t>
      </w:r>
    </w:p>
    <w:p w14:paraId="7D53EDF0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w seit je. Sonst ging ich immer</w:t>
      </w:r>
    </w:p>
    <w:p w14:paraId="17DC1543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schwer fort, aber diesmal war ich so</w:t>
      </w:r>
    </w:p>
    <w:p w14:paraId="71287597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guter Laune. Ich danke Euch noch-</w:t>
      </w:r>
    </w:p>
    <w:p w14:paraId="38342249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B67346">
        <w:rPr>
          <w:sz w:val="22"/>
        </w:rPr>
        <w:t>mals</w:t>
      </w:r>
      <w:proofErr w:type="spellEnd"/>
      <w:r w:rsidRPr="00B67346">
        <w:rPr>
          <w:sz w:val="22"/>
        </w:rPr>
        <w:t xml:space="preserve"> recht herzlich für den wunder-</w:t>
      </w:r>
    </w:p>
    <w:p w14:paraId="43140AE2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baren Sonntag u. alles was Ihr mir</w:t>
      </w:r>
    </w:p>
    <w:p w14:paraId="72F25B10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mitgabt.</w:t>
      </w:r>
    </w:p>
    <w:p w14:paraId="569C6248" w14:textId="77777777" w:rsidR="00B67346" w:rsidRP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Herzlichst</w:t>
      </w:r>
    </w:p>
    <w:p w14:paraId="69738713" w14:textId="48734C88" w:rsidR="00C13B16" w:rsidRDefault="00B67346" w:rsidP="00B33870">
      <w:pPr>
        <w:spacing w:before="120" w:after="0" w:line="240" w:lineRule="auto"/>
        <w:contextualSpacing/>
        <w:rPr>
          <w:sz w:val="22"/>
        </w:rPr>
      </w:pPr>
      <w:r w:rsidRPr="00B67346">
        <w:rPr>
          <w:sz w:val="22"/>
        </w:rPr>
        <w:t>Euer Hanserl.</w:t>
      </w:r>
    </w:p>
    <w:p w14:paraId="63EFC4B6" w14:textId="77777777" w:rsidR="00B67346" w:rsidRDefault="00B67346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242441">
        <w:rPr>
          <w:b/>
          <w:bCs/>
          <w:sz w:val="22"/>
        </w:rPr>
        <w:t>1943-05-10_2</w:t>
      </w:r>
    </w:p>
    <w:p w14:paraId="005A54C9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Heute als ich meinen Spind ausräume-</w:t>
      </w:r>
    </w:p>
    <w:p w14:paraId="24734E41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proofErr w:type="spellStart"/>
      <w:proofErr w:type="gramStart"/>
      <w:r w:rsidRPr="00242441">
        <w:rPr>
          <w:sz w:val="22"/>
        </w:rPr>
        <w:t>te</w:t>
      </w:r>
      <w:proofErr w:type="spellEnd"/>
      <w:r w:rsidRPr="00242441">
        <w:rPr>
          <w:sz w:val="22"/>
        </w:rPr>
        <w:t>,</w:t>
      </w:r>
      <w:proofErr w:type="gramEnd"/>
      <w:r w:rsidRPr="00242441">
        <w:rPr>
          <w:sz w:val="22"/>
        </w:rPr>
        <w:t xml:space="preserve"> kam der Brief, der angeblich verloren</w:t>
      </w:r>
    </w:p>
    <w:p w14:paraId="768DE608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gegangen ist zum Vorschein. So dumm</w:t>
      </w:r>
    </w:p>
    <w:p w14:paraId="3CBEC801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kann man sein! Socken bräuchte</w:t>
      </w:r>
    </w:p>
    <w:p w14:paraId="7E0B9504" w14:textId="7A4CC9EF" w:rsid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ich auch noch.</w:t>
      </w:r>
    </w:p>
    <w:p w14:paraId="6EEBC3AB" w14:textId="77777777" w:rsidR="00B33870" w:rsidRPr="00242441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39B88083" w14:textId="77777777" w:rsidR="00B67346" w:rsidRPr="00242441" w:rsidRDefault="00B67346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242441">
        <w:rPr>
          <w:b/>
          <w:bCs/>
          <w:sz w:val="22"/>
        </w:rPr>
        <w:t>1943-05-14_1</w:t>
      </w:r>
    </w:p>
    <w:p w14:paraId="7626E625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Reichenhall 14.X.43.</w:t>
      </w:r>
    </w:p>
    <w:p w14:paraId="4D58215C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Meine liebe Mutter!</w:t>
      </w:r>
    </w:p>
    <w:p w14:paraId="4904B371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Gut, daß ich Tagebuch führe</w:t>
      </w:r>
    </w:p>
    <w:p w14:paraId="5464DAE7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 xml:space="preserve">u. im Kalender wichtige Tage </w:t>
      </w:r>
      <w:proofErr w:type="spellStart"/>
      <w:r w:rsidRPr="00242441">
        <w:rPr>
          <w:sz w:val="22"/>
        </w:rPr>
        <w:t>verzeich</w:t>
      </w:r>
      <w:proofErr w:type="spellEnd"/>
      <w:r w:rsidRPr="00242441">
        <w:rPr>
          <w:sz w:val="22"/>
        </w:rPr>
        <w:t>-</w:t>
      </w:r>
    </w:p>
    <w:p w14:paraId="3C2EBC7D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242441">
        <w:rPr>
          <w:sz w:val="22"/>
        </w:rPr>
        <w:t>net</w:t>
      </w:r>
      <w:proofErr w:type="spellEnd"/>
      <w:r w:rsidRPr="00242441">
        <w:rPr>
          <w:sz w:val="22"/>
        </w:rPr>
        <w:t xml:space="preserve"> sind, sonst hätte ich sogar den</w:t>
      </w:r>
    </w:p>
    <w:p w14:paraId="6801E8D1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Muttertag übersehen. Ich wünsche Dir</w:t>
      </w:r>
    </w:p>
    <w:p w14:paraId="2C4D78DD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 xml:space="preserve">alles Gute u. einen </w:t>
      </w:r>
      <w:r>
        <w:rPr>
          <w:sz w:val="22"/>
        </w:rPr>
        <w:t>„</w:t>
      </w:r>
      <w:r w:rsidRPr="00242441">
        <w:rPr>
          <w:sz w:val="22"/>
        </w:rPr>
        <w:t>freien Tag</w:t>
      </w:r>
      <w:r>
        <w:rPr>
          <w:sz w:val="22"/>
        </w:rPr>
        <w:t>“</w:t>
      </w:r>
      <w:r w:rsidRPr="00242441">
        <w:rPr>
          <w:sz w:val="22"/>
        </w:rPr>
        <w:t>, wofür</w:t>
      </w:r>
    </w:p>
    <w:p w14:paraId="33226F15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Alies u. Luis sorgen werden Das Paket</w:t>
      </w:r>
    </w:p>
    <w:p w14:paraId="4B0C4654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 xml:space="preserve">mit Wäsche u. Kuchen </w:t>
      </w:r>
      <w:proofErr w:type="gramStart"/>
      <w:r w:rsidRPr="00242441">
        <w:rPr>
          <w:sz w:val="22"/>
        </w:rPr>
        <w:t>hab</w:t>
      </w:r>
      <w:proofErr w:type="gramEnd"/>
      <w:r w:rsidRPr="00242441">
        <w:rPr>
          <w:sz w:val="22"/>
        </w:rPr>
        <w:t xml:space="preserve"> ich er-</w:t>
      </w:r>
    </w:p>
    <w:p w14:paraId="30F2EC38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halten u. danke recht herzlich dafür.</w:t>
      </w:r>
    </w:p>
    <w:p w14:paraId="725CE2CD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Der letzte Sonntagsurlaub</w:t>
      </w:r>
    </w:p>
    <w:p w14:paraId="7075D718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gefiel mir am besten von allen bis-</w:t>
      </w:r>
    </w:p>
    <w:p w14:paraId="73C9A109" w14:textId="16D183E2" w:rsidR="00B67346" w:rsidRDefault="00B67346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242441">
        <w:rPr>
          <w:sz w:val="22"/>
        </w:rPr>
        <w:t>herigen</w:t>
      </w:r>
      <w:proofErr w:type="spellEnd"/>
      <w:r w:rsidRPr="00242441">
        <w:rPr>
          <w:sz w:val="22"/>
        </w:rPr>
        <w:t xml:space="preserve"> Urlaubstagen.</w:t>
      </w:r>
    </w:p>
    <w:p w14:paraId="3AB63CD5" w14:textId="2328CD95" w:rsidR="00B67346" w:rsidRPr="00242441" w:rsidRDefault="00B67346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242441">
        <w:rPr>
          <w:b/>
          <w:bCs/>
          <w:sz w:val="22"/>
        </w:rPr>
        <w:t>1943-05-14_2</w:t>
      </w:r>
      <w:r>
        <w:rPr>
          <w:b/>
          <w:bCs/>
          <w:sz w:val="22"/>
        </w:rPr>
        <w:t>_k</w:t>
      </w:r>
    </w:p>
    <w:p w14:paraId="7C48981C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Ich habe das Gefühl, daß ich sicher noch-</w:t>
      </w:r>
    </w:p>
    <w:p w14:paraId="0800571F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242441">
        <w:rPr>
          <w:sz w:val="22"/>
        </w:rPr>
        <w:t>mals</w:t>
      </w:r>
      <w:proofErr w:type="spellEnd"/>
      <w:r w:rsidRPr="00242441">
        <w:rPr>
          <w:sz w:val="22"/>
        </w:rPr>
        <w:t xml:space="preserve"> an einem Sonntag komme. Vom</w:t>
      </w:r>
    </w:p>
    <w:p w14:paraId="101AF7F0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Wegkommen ist noch nicht die Rede.</w:t>
      </w:r>
    </w:p>
    <w:p w14:paraId="75A66416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Es ist ja hier auch ganz schön.</w:t>
      </w:r>
    </w:p>
    <w:p w14:paraId="0B5A9F26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 xml:space="preserve">Heute </w:t>
      </w:r>
      <w:r>
        <w:rPr>
          <w:sz w:val="22"/>
        </w:rPr>
        <w:t>bin</w:t>
      </w:r>
      <w:r w:rsidRPr="00242441">
        <w:rPr>
          <w:sz w:val="22"/>
        </w:rPr>
        <w:t xml:space="preserve"> ich in Piding auf Wache.</w:t>
      </w:r>
    </w:p>
    <w:p w14:paraId="2E9831B9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Am Sonntag bekomme ich Besuch</w:t>
      </w:r>
    </w:p>
    <w:p w14:paraId="1FB85389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 xml:space="preserve">aus </w:t>
      </w:r>
      <w:r>
        <w:rPr>
          <w:sz w:val="22"/>
        </w:rPr>
        <w:t>„</w:t>
      </w:r>
      <w:r w:rsidRPr="00242441">
        <w:rPr>
          <w:sz w:val="22"/>
        </w:rPr>
        <w:t>Berchtesgaden</w:t>
      </w:r>
      <w:r>
        <w:rPr>
          <w:sz w:val="22"/>
        </w:rPr>
        <w:t>“.</w:t>
      </w:r>
    </w:p>
    <w:p w14:paraId="7D6973A0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lastRenderedPageBreak/>
        <w:t>Ich danke Dir nochmals</w:t>
      </w:r>
    </w:p>
    <w:p w14:paraId="5185BE8E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herzlich für alles. Sei bestens gegrüßt</w:t>
      </w:r>
    </w:p>
    <w:p w14:paraId="12EC2A20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von Deinem</w:t>
      </w:r>
    </w:p>
    <w:p w14:paraId="0918CD9E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Hanserl</w:t>
      </w:r>
      <w:r>
        <w:rPr>
          <w:sz w:val="22"/>
        </w:rPr>
        <w:t>.</w:t>
      </w:r>
    </w:p>
    <w:p w14:paraId="1794DE86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Alies wird so was Neugieriges sein!</w:t>
      </w:r>
    </w:p>
    <w:p w14:paraId="45297007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 xml:space="preserve">Wie Frau </w:t>
      </w:r>
      <w:proofErr w:type="spellStart"/>
      <w:r w:rsidRPr="00242441">
        <w:rPr>
          <w:sz w:val="22"/>
        </w:rPr>
        <w:t>Punz</w:t>
      </w:r>
      <w:proofErr w:type="spellEnd"/>
      <w:r w:rsidRPr="00242441">
        <w:rPr>
          <w:sz w:val="22"/>
        </w:rPr>
        <w:t>. Die hat sicher auch</w:t>
      </w:r>
    </w:p>
    <w:p w14:paraId="61BBA2F8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Briefe von Karli durchgestöbert!</w:t>
      </w:r>
    </w:p>
    <w:p w14:paraId="7667E98B" w14:textId="77777777" w:rsidR="00B67346" w:rsidRPr="00242441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Bloß erzählts die dann noch weiter</w:t>
      </w:r>
    </w:p>
    <w:p w14:paraId="0B777774" w14:textId="65BE5C0C" w:rsidR="00B67346" w:rsidRDefault="00B67346" w:rsidP="00B33870">
      <w:pPr>
        <w:spacing w:before="120" w:after="0" w:line="240" w:lineRule="auto"/>
        <w:contextualSpacing/>
        <w:rPr>
          <w:sz w:val="22"/>
        </w:rPr>
      </w:pPr>
      <w:r w:rsidRPr="00242441">
        <w:rPr>
          <w:sz w:val="22"/>
        </w:rPr>
        <w:t>in ihrer Dummheit.</w:t>
      </w:r>
    </w:p>
    <w:p w14:paraId="59AF5D29" w14:textId="3E030D35" w:rsidR="00494939" w:rsidRDefault="00494939" w:rsidP="00B33870">
      <w:pPr>
        <w:spacing w:before="120" w:after="0" w:line="240" w:lineRule="auto"/>
        <w:contextualSpacing/>
        <w:rPr>
          <w:b/>
          <w:bCs/>
          <w:sz w:val="22"/>
        </w:rPr>
      </w:pPr>
    </w:p>
    <w:p w14:paraId="298817DF" w14:textId="77777777" w:rsidR="00494939" w:rsidRPr="007B7B29" w:rsidRDefault="00494939" w:rsidP="00494939">
      <w:pPr>
        <w:spacing w:before="120" w:after="0" w:line="240" w:lineRule="auto"/>
        <w:contextualSpacing/>
        <w:rPr>
          <w:b/>
          <w:bCs/>
          <w:sz w:val="22"/>
        </w:rPr>
      </w:pPr>
      <w:r w:rsidRPr="007B7B29">
        <w:rPr>
          <w:b/>
          <w:bCs/>
          <w:sz w:val="22"/>
        </w:rPr>
        <w:t>1943-</w:t>
      </w:r>
      <w:r>
        <w:rPr>
          <w:b/>
          <w:bCs/>
          <w:sz w:val="22"/>
        </w:rPr>
        <w:t>05</w:t>
      </w:r>
      <w:r w:rsidRPr="007B7B29">
        <w:rPr>
          <w:b/>
          <w:bCs/>
          <w:sz w:val="22"/>
        </w:rPr>
        <w:t>-18_1</w:t>
      </w:r>
    </w:p>
    <w:p w14:paraId="65087F41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Reich. 18.V.43.</w:t>
      </w:r>
    </w:p>
    <w:p w14:paraId="1206D821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Meine Lieben!</w:t>
      </w:r>
    </w:p>
    <w:p w14:paraId="2B9E129A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Schnell noch eine</w:t>
      </w:r>
    </w:p>
    <w:p w14:paraId="6A3C62A7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Karte, denn wir machen</w:t>
      </w:r>
    </w:p>
    <w:p w14:paraId="29A1902A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ab morgen einen 3 Tage</w:t>
      </w:r>
    </w:p>
    <w:p w14:paraId="36245986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Marsch auf den Watzmann.</w:t>
      </w:r>
    </w:p>
    <w:p w14:paraId="2B8B4159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30 km Marsch u. dann</w:t>
      </w:r>
    </w:p>
    <w:p w14:paraId="1856BABE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5 Stunden auf den Gipfel</w:t>
      </w:r>
    </w:p>
    <w:p w14:paraId="5246C278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rauf! Da werden wir</w:t>
      </w:r>
    </w:p>
    <w:p w14:paraId="7F9F5F50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blau sein mit unserm</w:t>
      </w:r>
    </w:p>
    <w:p w14:paraId="20188B95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vollen Rucksack.</w:t>
      </w:r>
    </w:p>
    <w:p w14:paraId="68AF8EFF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Die Verpflegung die</w:t>
      </w:r>
    </w:p>
    <w:p w14:paraId="320DAB7F" w14:textId="77777777" w:rsidR="0049493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ich mir mitnahm</w:t>
      </w:r>
    </w:p>
    <w:p w14:paraId="5178FF54" w14:textId="77777777" w:rsidR="00494939" w:rsidRPr="007B7B29" w:rsidRDefault="00494939" w:rsidP="00494939">
      <w:pPr>
        <w:spacing w:before="120" w:after="0" w:line="240" w:lineRule="auto"/>
        <w:contextualSpacing/>
        <w:rPr>
          <w:b/>
          <w:bCs/>
          <w:sz w:val="22"/>
        </w:rPr>
      </w:pPr>
      <w:r w:rsidRPr="007B7B29">
        <w:rPr>
          <w:b/>
          <w:bCs/>
          <w:sz w:val="22"/>
        </w:rPr>
        <w:t>1943-</w:t>
      </w:r>
      <w:r>
        <w:rPr>
          <w:b/>
          <w:bCs/>
          <w:sz w:val="22"/>
        </w:rPr>
        <w:t>05</w:t>
      </w:r>
      <w:r w:rsidRPr="007B7B29">
        <w:rPr>
          <w:b/>
          <w:bCs/>
          <w:sz w:val="22"/>
        </w:rPr>
        <w:t>-18_2</w:t>
      </w:r>
    </w:p>
    <w:p w14:paraId="29E80B57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ist schon verzehrt!</w:t>
      </w:r>
    </w:p>
    <w:p w14:paraId="4607C991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Sonst geht es mir</w:t>
      </w:r>
    </w:p>
    <w:p w14:paraId="33CCAC06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gut.</w:t>
      </w:r>
    </w:p>
    <w:p w14:paraId="4DF02EAE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Euch allen die</w:t>
      </w:r>
    </w:p>
    <w:p w14:paraId="123BB483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herzlichsten</w:t>
      </w:r>
    </w:p>
    <w:p w14:paraId="1788BD44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Grüße Euer</w:t>
      </w:r>
    </w:p>
    <w:p w14:paraId="161E7556" w14:textId="0F3B391D" w:rsidR="00494939" w:rsidRPr="00494939" w:rsidRDefault="00494939" w:rsidP="00B33870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Hans.</w:t>
      </w:r>
    </w:p>
    <w:p w14:paraId="092A7CD1" w14:textId="77777777" w:rsidR="00494939" w:rsidRDefault="00494939" w:rsidP="00B33870">
      <w:pPr>
        <w:spacing w:before="120" w:after="0" w:line="240" w:lineRule="auto"/>
        <w:contextualSpacing/>
        <w:rPr>
          <w:b/>
          <w:bCs/>
          <w:sz w:val="22"/>
        </w:rPr>
      </w:pPr>
    </w:p>
    <w:p w14:paraId="38AD4FFE" w14:textId="3795CEC7" w:rsidR="00465E77" w:rsidRPr="00AF0BA5" w:rsidRDefault="00465E77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F0BA5">
        <w:rPr>
          <w:b/>
          <w:bCs/>
          <w:sz w:val="22"/>
        </w:rPr>
        <w:t>1943-05-23_1</w:t>
      </w:r>
      <w:r>
        <w:rPr>
          <w:b/>
          <w:bCs/>
          <w:sz w:val="22"/>
        </w:rPr>
        <w:t>_k</w:t>
      </w:r>
    </w:p>
    <w:p w14:paraId="6BE29BFC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Berchtesgaden 23.V.43.</w:t>
      </w:r>
    </w:p>
    <w:p w14:paraId="6F871525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Liebe Mutter!</w:t>
      </w:r>
    </w:p>
    <w:p w14:paraId="2C431D5C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Hoffentlich verstand mich Frau</w:t>
      </w:r>
    </w:p>
    <w:p w14:paraId="25CA2213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Riederer am </w:t>
      </w:r>
      <w:proofErr w:type="spellStart"/>
      <w:r w:rsidRPr="00AF0BA5">
        <w:rPr>
          <w:sz w:val="22"/>
        </w:rPr>
        <w:t>Telephon</w:t>
      </w:r>
      <w:proofErr w:type="spellEnd"/>
      <w:r w:rsidRPr="00AF0BA5">
        <w:rPr>
          <w:sz w:val="22"/>
        </w:rPr>
        <w:t xml:space="preserve"> nicht falsch.</w:t>
      </w:r>
    </w:p>
    <w:p w14:paraId="5689E999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Ich </w:t>
      </w:r>
      <w:proofErr w:type="gramStart"/>
      <w:r w:rsidRPr="00AF0BA5">
        <w:rPr>
          <w:sz w:val="22"/>
        </w:rPr>
        <w:t>hab</w:t>
      </w:r>
      <w:proofErr w:type="gramEnd"/>
      <w:r w:rsidRPr="00AF0BA5">
        <w:rPr>
          <w:sz w:val="22"/>
        </w:rPr>
        <w:t xml:space="preserve"> mit ihr nicht sprechen können,</w:t>
      </w:r>
    </w:p>
    <w:p w14:paraId="03D3835A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denn die Verbindung war so schlecht,</w:t>
      </w:r>
    </w:p>
    <w:p w14:paraId="6462D555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daß ich sie kaum verstand. </w:t>
      </w:r>
      <w:proofErr w:type="gramStart"/>
      <w:r w:rsidRPr="00AF0BA5">
        <w:rPr>
          <w:sz w:val="22"/>
        </w:rPr>
        <w:t>Kann</w:t>
      </w:r>
      <w:proofErr w:type="gramEnd"/>
      <w:r w:rsidRPr="00AF0BA5">
        <w:rPr>
          <w:sz w:val="22"/>
        </w:rPr>
        <w:t xml:space="preserve"> auch</w:t>
      </w:r>
    </w:p>
    <w:p w14:paraId="3E9EFC37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sein, daß sie so leise gesprochen hat.</w:t>
      </w:r>
    </w:p>
    <w:p w14:paraId="743E97C1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Also, ich bin wieder in </w:t>
      </w:r>
      <w:proofErr w:type="spellStart"/>
      <w:r w:rsidRPr="00AF0BA5">
        <w:rPr>
          <w:sz w:val="22"/>
        </w:rPr>
        <w:t>Berch</w:t>
      </w:r>
      <w:proofErr w:type="spellEnd"/>
      <w:r w:rsidRPr="00AF0BA5">
        <w:rPr>
          <w:sz w:val="22"/>
        </w:rPr>
        <w:t>-</w:t>
      </w:r>
    </w:p>
    <w:p w14:paraId="2050B5C9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F0BA5">
        <w:rPr>
          <w:sz w:val="22"/>
        </w:rPr>
        <w:t>tesgaden</w:t>
      </w:r>
      <w:proofErr w:type="spellEnd"/>
      <w:r w:rsidRPr="00AF0BA5">
        <w:rPr>
          <w:sz w:val="22"/>
        </w:rPr>
        <w:t xml:space="preserve">. So ein Glück </w:t>
      </w:r>
      <w:proofErr w:type="gramStart"/>
      <w:r w:rsidRPr="00AF0BA5">
        <w:rPr>
          <w:sz w:val="22"/>
        </w:rPr>
        <w:t>hab</w:t>
      </w:r>
      <w:proofErr w:type="gramEnd"/>
      <w:r w:rsidRPr="00AF0BA5">
        <w:rPr>
          <w:sz w:val="22"/>
        </w:rPr>
        <w:t xml:space="preserve"> ich mir</w:t>
      </w:r>
    </w:p>
    <w:p w14:paraId="535A9E6F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nie träumen lassen. </w:t>
      </w:r>
      <w:proofErr w:type="gramStart"/>
      <w:r w:rsidRPr="00AF0BA5">
        <w:rPr>
          <w:sz w:val="22"/>
        </w:rPr>
        <w:t>Auf glühenden</w:t>
      </w:r>
      <w:proofErr w:type="gramEnd"/>
    </w:p>
    <w:p w14:paraId="567CEDED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Kohlen bin ich gestanden u. mein</w:t>
      </w:r>
    </w:p>
    <w:p w14:paraId="11C082A1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Herz hat geschlagen bis zur großen</w:t>
      </w:r>
    </w:p>
    <w:p w14:paraId="216012B0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Zehe, als der Spieß die Leute für das</w:t>
      </w:r>
    </w:p>
    <w:p w14:paraId="7DB9A640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Wachkommando raussuchte. Ich</w:t>
      </w:r>
    </w:p>
    <w:p w14:paraId="562BEDEB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kanns noch nicht glauben, daß</w:t>
      </w:r>
    </w:p>
    <w:p w14:paraId="6E533632" w14:textId="7485CEF8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ich wieder hier bin. Noch dazu</w:t>
      </w:r>
    </w:p>
    <w:p w14:paraId="0953169A" w14:textId="77777777" w:rsidR="00465E77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steh ich wieder auf meinem alten</w:t>
      </w:r>
    </w:p>
    <w:p w14:paraId="1F8FEA21" w14:textId="3C7DB58D" w:rsidR="00465E77" w:rsidRPr="00AF0BA5" w:rsidRDefault="00465E77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F0BA5">
        <w:rPr>
          <w:b/>
          <w:bCs/>
          <w:sz w:val="22"/>
        </w:rPr>
        <w:t>1943-05-23_2</w:t>
      </w:r>
      <w:r>
        <w:rPr>
          <w:b/>
          <w:bCs/>
          <w:sz w:val="22"/>
        </w:rPr>
        <w:t>_k</w:t>
      </w:r>
    </w:p>
    <w:p w14:paraId="6F15C00A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lastRenderedPageBreak/>
        <w:t>Posten. Ich könnte den ganzen</w:t>
      </w:r>
    </w:p>
    <w:p w14:paraId="3075277C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Tag singen vor Freude.</w:t>
      </w:r>
    </w:p>
    <w:p w14:paraId="19789099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AF0BA5">
        <w:rPr>
          <w:sz w:val="22"/>
        </w:rPr>
        <w:t>Kannst</w:t>
      </w:r>
      <w:proofErr w:type="gramEnd"/>
      <w:r w:rsidRPr="00AF0BA5">
        <w:rPr>
          <w:sz w:val="22"/>
        </w:rPr>
        <w:t xml:space="preserve"> Dir vorstellen, wie</w:t>
      </w:r>
    </w:p>
    <w:p w14:paraId="414FFB2C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mein </w:t>
      </w:r>
      <w:r>
        <w:rPr>
          <w:sz w:val="22"/>
        </w:rPr>
        <w:t>„</w:t>
      </w:r>
      <w:r w:rsidRPr="00AF0BA5">
        <w:rPr>
          <w:sz w:val="22"/>
        </w:rPr>
        <w:t>Widdermädchen</w:t>
      </w:r>
      <w:r>
        <w:rPr>
          <w:sz w:val="22"/>
        </w:rPr>
        <w:t>“</w:t>
      </w:r>
      <w:r w:rsidRPr="00AF0BA5">
        <w:rPr>
          <w:sz w:val="22"/>
        </w:rPr>
        <w:t xml:space="preserve"> dumm</w:t>
      </w:r>
    </w:p>
    <w:p w14:paraId="3463ACAA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geschaut hat als ich so überraschend</w:t>
      </w:r>
    </w:p>
    <w:p w14:paraId="6EE3BBE3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hier erschien.</w:t>
      </w:r>
    </w:p>
    <w:p w14:paraId="31ABF445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Du wirst ja eben so froh sein,</w:t>
      </w:r>
    </w:p>
    <w:p w14:paraId="2CC6B7D6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daß ich wieder hier bin. Dann </w:t>
      </w:r>
      <w:proofErr w:type="gramStart"/>
      <w:r w:rsidRPr="00AF0BA5">
        <w:rPr>
          <w:sz w:val="22"/>
        </w:rPr>
        <w:t>brauchst</w:t>
      </w:r>
      <w:proofErr w:type="gramEnd"/>
    </w:p>
    <w:p w14:paraId="5E874C21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wenigstens keine Angst zu haben.</w:t>
      </w:r>
    </w:p>
    <w:p w14:paraId="07808175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6 Wochen soll es wieder dauern u.</w:t>
      </w:r>
    </w:p>
    <w:p w14:paraId="67F31575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mein General kommt auch wieder.</w:t>
      </w:r>
    </w:p>
    <w:p w14:paraId="738B0CEE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So was kann man Glück</w:t>
      </w:r>
    </w:p>
    <w:p w14:paraId="387C0816" w14:textId="3DAAC86D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nennen, denn diesen </w:t>
      </w:r>
      <w:proofErr w:type="spellStart"/>
      <w:r w:rsidRPr="00AF0BA5">
        <w:rPr>
          <w:sz w:val="22"/>
        </w:rPr>
        <w:t>Diens</w:t>
      </w:r>
      <w:proofErr w:type="spellEnd"/>
      <w:r w:rsidRPr="00AF0BA5">
        <w:rPr>
          <w:sz w:val="22"/>
        </w:rPr>
        <w:t>-</w:t>
      </w:r>
    </w:p>
    <w:p w14:paraId="094F1720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tag wären wir zu Marschkompanie</w:t>
      </w:r>
    </w:p>
    <w:p w14:paraId="3A36E604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abgestellt worden.</w:t>
      </w:r>
    </w:p>
    <w:p w14:paraId="6722F48D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Deinen lieben Brief erhielt ich</w:t>
      </w:r>
    </w:p>
    <w:p w14:paraId="430CC1E7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kurz vor unserer Abfahrt nach B. Auch</w:t>
      </w:r>
    </w:p>
    <w:p w14:paraId="5B779E59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den mit den Beilagen von Onkel Hans u.</w:t>
      </w:r>
    </w:p>
    <w:p w14:paraId="17029799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Pep. Das ist schon gut! Du</w:t>
      </w:r>
    </w:p>
    <w:p w14:paraId="597E8533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AF0BA5">
        <w:rPr>
          <w:sz w:val="22"/>
        </w:rPr>
        <w:t>schreibst</w:t>
      </w:r>
      <w:proofErr w:type="gramEnd"/>
      <w:r w:rsidRPr="00AF0BA5">
        <w:rPr>
          <w:sz w:val="22"/>
        </w:rPr>
        <w:t xml:space="preserve"> mir immer bei wem</w:t>
      </w:r>
    </w:p>
    <w:p w14:paraId="65C8CD57" w14:textId="77777777" w:rsidR="00465E77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ich mich überall bedanken </w:t>
      </w:r>
      <w:proofErr w:type="spellStart"/>
      <w:r w:rsidRPr="00AF0BA5">
        <w:rPr>
          <w:sz w:val="22"/>
        </w:rPr>
        <w:t>muß</w:t>
      </w:r>
      <w:proofErr w:type="spellEnd"/>
      <w:r w:rsidRPr="00AF0BA5">
        <w:rPr>
          <w:sz w:val="22"/>
        </w:rPr>
        <w:t>!</w:t>
      </w:r>
    </w:p>
    <w:p w14:paraId="44E1625B" w14:textId="77777777" w:rsidR="00465E77" w:rsidRPr="00AF0BA5" w:rsidRDefault="00465E77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F0BA5">
        <w:rPr>
          <w:b/>
          <w:bCs/>
          <w:sz w:val="22"/>
        </w:rPr>
        <w:t>1943-05-23_3</w:t>
      </w:r>
    </w:p>
    <w:p w14:paraId="158724B0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Aber daß ich mich in erster Linie</w:t>
      </w:r>
    </w:p>
    <w:p w14:paraId="7C972F6D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bei Dir bedanken </w:t>
      </w:r>
      <w:proofErr w:type="spellStart"/>
      <w:r w:rsidRPr="00AF0BA5">
        <w:rPr>
          <w:sz w:val="22"/>
        </w:rPr>
        <w:t>muß</w:t>
      </w:r>
      <w:proofErr w:type="spellEnd"/>
      <w:r w:rsidRPr="00AF0BA5">
        <w:rPr>
          <w:sz w:val="22"/>
        </w:rPr>
        <w:t xml:space="preserve">, darauf </w:t>
      </w:r>
      <w:proofErr w:type="spellStart"/>
      <w:r w:rsidRPr="00AF0BA5">
        <w:rPr>
          <w:sz w:val="22"/>
        </w:rPr>
        <w:t>ver</w:t>
      </w:r>
      <w:proofErr w:type="spellEnd"/>
      <w:r w:rsidRPr="00AF0BA5">
        <w:rPr>
          <w:sz w:val="22"/>
        </w:rPr>
        <w:t>-</w:t>
      </w:r>
    </w:p>
    <w:p w14:paraId="4F037157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F0BA5">
        <w:rPr>
          <w:sz w:val="22"/>
        </w:rPr>
        <w:t>geß</w:t>
      </w:r>
      <w:proofErr w:type="spellEnd"/>
      <w:r w:rsidRPr="00AF0BA5">
        <w:rPr>
          <w:sz w:val="22"/>
        </w:rPr>
        <w:t xml:space="preserve"> ich </w:t>
      </w:r>
      <w:proofErr w:type="spellStart"/>
      <w:r w:rsidRPr="00AF0BA5">
        <w:rPr>
          <w:sz w:val="22"/>
        </w:rPr>
        <w:t>Aff</w:t>
      </w:r>
      <w:proofErr w:type="spellEnd"/>
      <w:r w:rsidRPr="00AF0BA5">
        <w:rPr>
          <w:sz w:val="22"/>
        </w:rPr>
        <w:t xml:space="preserve"> dauernd!</w:t>
      </w:r>
    </w:p>
    <w:p w14:paraId="5220037A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Für das Päckchen mit Eiern,</w:t>
      </w:r>
    </w:p>
    <w:p w14:paraId="3132363D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Lebkuchen, Butter u. </w:t>
      </w:r>
      <w:proofErr w:type="spellStart"/>
      <w:r w:rsidRPr="00AF0BA5">
        <w:rPr>
          <w:sz w:val="22"/>
        </w:rPr>
        <w:t>Kartoffelchen</w:t>
      </w:r>
      <w:proofErr w:type="spellEnd"/>
    </w:p>
    <w:p w14:paraId="6E57909C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besten Dank. Kam gerade zur </w:t>
      </w:r>
      <w:proofErr w:type="spellStart"/>
      <w:r w:rsidRPr="00AF0BA5">
        <w:rPr>
          <w:sz w:val="22"/>
        </w:rPr>
        <w:t>rech</w:t>
      </w:r>
      <w:proofErr w:type="spellEnd"/>
      <w:r w:rsidRPr="00AF0BA5">
        <w:rPr>
          <w:sz w:val="22"/>
        </w:rPr>
        <w:t>-</w:t>
      </w:r>
    </w:p>
    <w:p w14:paraId="30539155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F0BA5">
        <w:rPr>
          <w:sz w:val="22"/>
        </w:rPr>
        <w:t>ten</w:t>
      </w:r>
      <w:proofErr w:type="spellEnd"/>
      <w:r w:rsidRPr="00AF0BA5">
        <w:rPr>
          <w:sz w:val="22"/>
        </w:rPr>
        <w:t xml:space="preserve"> Zeit, als wir von unserem</w:t>
      </w:r>
    </w:p>
    <w:p w14:paraId="10FB29A5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AF0BA5">
        <w:rPr>
          <w:sz w:val="22"/>
        </w:rPr>
        <w:t>3 tägigen</w:t>
      </w:r>
      <w:proofErr w:type="gramEnd"/>
      <w:r w:rsidRPr="00AF0BA5">
        <w:rPr>
          <w:sz w:val="22"/>
        </w:rPr>
        <w:t xml:space="preserve"> Marsch heimkamen.</w:t>
      </w:r>
    </w:p>
    <w:p w14:paraId="0E796886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Der Marsch u. die Übung im Watz-</w:t>
      </w:r>
    </w:p>
    <w:p w14:paraId="62AB9E64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F0BA5">
        <w:rPr>
          <w:sz w:val="22"/>
        </w:rPr>
        <w:t>mannkar</w:t>
      </w:r>
      <w:proofErr w:type="spellEnd"/>
      <w:r w:rsidRPr="00AF0BA5">
        <w:rPr>
          <w:sz w:val="22"/>
        </w:rPr>
        <w:t xml:space="preserve"> war ganz großartig.</w:t>
      </w:r>
    </w:p>
    <w:p w14:paraId="6CE847A1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Meine schmutzige Wäsche</w:t>
      </w:r>
    </w:p>
    <w:p w14:paraId="2610DB82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schicke ich auch heim. Bräuchte</w:t>
      </w:r>
    </w:p>
    <w:p w14:paraId="6FC1D2FB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aber wieder eine frische dafür, denn</w:t>
      </w:r>
    </w:p>
    <w:p w14:paraId="79C7CF55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wenn ich jetzt immer zum </w:t>
      </w:r>
      <w:proofErr w:type="spellStart"/>
      <w:r w:rsidRPr="00AF0BA5">
        <w:rPr>
          <w:sz w:val="22"/>
        </w:rPr>
        <w:t>Mäd</w:t>
      </w:r>
      <w:proofErr w:type="spellEnd"/>
      <w:r w:rsidRPr="00AF0BA5">
        <w:rPr>
          <w:sz w:val="22"/>
        </w:rPr>
        <w:t>-</w:t>
      </w:r>
    </w:p>
    <w:p w14:paraId="0169DC4E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F0BA5">
        <w:rPr>
          <w:sz w:val="22"/>
        </w:rPr>
        <w:t>chen</w:t>
      </w:r>
      <w:proofErr w:type="spellEnd"/>
      <w:r w:rsidRPr="00AF0BA5">
        <w:rPr>
          <w:sz w:val="22"/>
        </w:rPr>
        <w:t xml:space="preserve"> geh, kann ich doch keine</w:t>
      </w:r>
    </w:p>
    <w:p w14:paraId="55354984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so verschwitzte W</w:t>
      </w:r>
      <w:r>
        <w:rPr>
          <w:sz w:val="22"/>
        </w:rPr>
        <w:t>ä</w:t>
      </w:r>
      <w:r w:rsidRPr="00AF0BA5">
        <w:rPr>
          <w:sz w:val="22"/>
        </w:rPr>
        <w:t>sche anhaben.</w:t>
      </w:r>
    </w:p>
    <w:p w14:paraId="78523B19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AF0BA5">
        <w:rPr>
          <w:sz w:val="22"/>
        </w:rPr>
        <w:t>Außerden</w:t>
      </w:r>
      <w:proofErr w:type="spellEnd"/>
      <w:r w:rsidRPr="00AF0BA5">
        <w:rPr>
          <w:sz w:val="22"/>
        </w:rPr>
        <w:t xml:space="preserve"> bräuchte ich meine</w:t>
      </w:r>
    </w:p>
    <w:p w14:paraId="05B213D7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Badehose mit dem roten Gürtel,</w:t>
      </w:r>
    </w:p>
    <w:p w14:paraId="1BAFC5FF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ein </w:t>
      </w:r>
      <w:proofErr w:type="spellStart"/>
      <w:r w:rsidRPr="00AF0BA5">
        <w:rPr>
          <w:sz w:val="22"/>
        </w:rPr>
        <w:t>par</w:t>
      </w:r>
      <w:proofErr w:type="spellEnd"/>
      <w:r w:rsidRPr="00AF0BA5">
        <w:rPr>
          <w:sz w:val="22"/>
        </w:rPr>
        <w:t xml:space="preserve"> Taschentücher, ein Parfüm (!)</w:t>
      </w:r>
    </w:p>
    <w:p w14:paraId="414B8587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u. etwas Geld. Nicht, daß du glaubst</w:t>
      </w:r>
    </w:p>
    <w:p w14:paraId="094E673C" w14:textId="77777777" w:rsidR="00465E77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ich </w:t>
      </w:r>
      <w:proofErr w:type="gramStart"/>
      <w:r w:rsidRPr="00AF0BA5">
        <w:rPr>
          <w:sz w:val="22"/>
        </w:rPr>
        <w:t>hab</w:t>
      </w:r>
      <w:proofErr w:type="gramEnd"/>
      <w:r w:rsidRPr="00AF0BA5">
        <w:rPr>
          <w:sz w:val="22"/>
        </w:rPr>
        <w:t xml:space="preserve"> das andere schon alles</w:t>
      </w:r>
    </w:p>
    <w:p w14:paraId="72BB8316" w14:textId="6FFF8382" w:rsidR="00465E77" w:rsidRPr="00AF0BA5" w:rsidRDefault="00465E77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AF0BA5">
        <w:rPr>
          <w:b/>
          <w:bCs/>
          <w:sz w:val="22"/>
        </w:rPr>
        <w:t>1943-05-23_4</w:t>
      </w:r>
      <w:r>
        <w:rPr>
          <w:b/>
          <w:bCs/>
          <w:sz w:val="22"/>
        </w:rPr>
        <w:t>_k</w:t>
      </w:r>
    </w:p>
    <w:p w14:paraId="1EA0D676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verpulvert! Aber ich will bloß </w:t>
      </w:r>
    </w:p>
    <w:p w14:paraId="1B501CE6" w14:textId="38650923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vorbauen, denn ich </w:t>
      </w:r>
      <w:proofErr w:type="spellStart"/>
      <w:r w:rsidRPr="00AF0BA5">
        <w:rPr>
          <w:sz w:val="22"/>
        </w:rPr>
        <w:t>seh</w:t>
      </w:r>
      <w:proofErr w:type="spellEnd"/>
      <w:r w:rsidRPr="00AF0BA5">
        <w:rPr>
          <w:sz w:val="22"/>
        </w:rPr>
        <w:t xml:space="preserve"> es</w:t>
      </w:r>
    </w:p>
    <w:p w14:paraId="6B716796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kommen, daß ich wieder </w:t>
      </w:r>
      <w:proofErr w:type="gramStart"/>
      <w:r w:rsidRPr="00AF0BA5">
        <w:rPr>
          <w:sz w:val="22"/>
        </w:rPr>
        <w:t>soviel</w:t>
      </w:r>
      <w:proofErr w:type="gramEnd"/>
    </w:p>
    <w:p w14:paraId="789FE2FE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 xml:space="preserve">brauch wie das </w:t>
      </w:r>
      <w:proofErr w:type="spellStart"/>
      <w:r w:rsidRPr="00AF0BA5">
        <w:rPr>
          <w:sz w:val="22"/>
        </w:rPr>
        <w:t>letztemal</w:t>
      </w:r>
      <w:proofErr w:type="spellEnd"/>
      <w:r w:rsidRPr="00AF0BA5">
        <w:rPr>
          <w:sz w:val="22"/>
        </w:rPr>
        <w:t>.</w:t>
      </w:r>
    </w:p>
    <w:p w14:paraId="28D43411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Jetzt kannst Du auch mal</w:t>
      </w:r>
    </w:p>
    <w:p w14:paraId="6FDE4B83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AF0BA5">
        <w:rPr>
          <w:sz w:val="22"/>
        </w:rPr>
        <w:t>hierher kommen</w:t>
      </w:r>
      <w:proofErr w:type="gramEnd"/>
      <w:r w:rsidRPr="00AF0BA5">
        <w:rPr>
          <w:sz w:val="22"/>
        </w:rPr>
        <w:t>. Ich schreib Dir</w:t>
      </w:r>
    </w:p>
    <w:p w14:paraId="3E03CA8A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schon wann ich am besten</w:t>
      </w:r>
    </w:p>
    <w:p w14:paraId="327DE3FB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Zeit hab. Hoffentlich bleibt das</w:t>
      </w:r>
    </w:p>
    <w:p w14:paraId="229FD17A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Wetter schön.</w:t>
      </w:r>
    </w:p>
    <w:p w14:paraId="6833FF1F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lastRenderedPageBreak/>
        <w:t xml:space="preserve">Essensmarken </w:t>
      </w:r>
      <w:proofErr w:type="gramStart"/>
      <w:r w:rsidRPr="00AF0BA5">
        <w:rPr>
          <w:sz w:val="22"/>
        </w:rPr>
        <w:t>brauchst</w:t>
      </w:r>
      <w:proofErr w:type="gramEnd"/>
    </w:p>
    <w:p w14:paraId="2DCF453E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mir noch keine schicken, erst</w:t>
      </w:r>
    </w:p>
    <w:p w14:paraId="03A03478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wenn jemand kommt, dann kann</w:t>
      </w:r>
    </w:p>
    <w:p w14:paraId="34098403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ich welche brauchen. Höchstens</w:t>
      </w:r>
    </w:p>
    <w:p w14:paraId="6C1A2534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Kuchen u. Margarinemarken.</w:t>
      </w:r>
    </w:p>
    <w:p w14:paraId="42122BFC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Einstweilen grüßt Dich</w:t>
      </w:r>
    </w:p>
    <w:p w14:paraId="4E2E3232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herzlichst Dein</w:t>
      </w:r>
    </w:p>
    <w:p w14:paraId="5D488539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Hanserl.</w:t>
      </w:r>
    </w:p>
    <w:p w14:paraId="422BCC79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Viele Grüße an Alies u. Luis.</w:t>
      </w:r>
    </w:p>
    <w:p w14:paraId="255025F6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Sie soll sich im Kindergarten</w:t>
      </w:r>
    </w:p>
    <w:p w14:paraId="0ECD0658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mal um ein richtiges</w:t>
      </w:r>
    </w:p>
    <w:p w14:paraId="6A790561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Mannsbild schauen, aber</w:t>
      </w:r>
    </w:p>
    <w:p w14:paraId="3FD048E8" w14:textId="77777777" w:rsidR="00465E77" w:rsidRPr="00AF0BA5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nicht um</w:t>
      </w:r>
    </w:p>
    <w:p w14:paraId="3489D0FC" w14:textId="45503459" w:rsidR="00465E77" w:rsidRDefault="00465E77" w:rsidP="00B33870">
      <w:pPr>
        <w:spacing w:before="120" w:after="0" w:line="240" w:lineRule="auto"/>
        <w:contextualSpacing/>
        <w:rPr>
          <w:sz w:val="22"/>
        </w:rPr>
      </w:pPr>
      <w:r w:rsidRPr="00AF0BA5">
        <w:rPr>
          <w:sz w:val="22"/>
        </w:rPr>
        <w:t>Läuse!</w:t>
      </w:r>
    </w:p>
    <w:p w14:paraId="30F51645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07237D01" w14:textId="77777777" w:rsidR="00986A1E" w:rsidRPr="001F30DE" w:rsidRDefault="00986A1E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1F30DE">
        <w:rPr>
          <w:b/>
          <w:bCs/>
          <w:sz w:val="22"/>
        </w:rPr>
        <w:t>1943-05-24_1</w:t>
      </w:r>
    </w:p>
    <w:p w14:paraId="777F319A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24.V.43.</w:t>
      </w:r>
    </w:p>
    <w:p w14:paraId="659EE185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Da ich wieder in</w:t>
      </w:r>
    </w:p>
    <w:p w14:paraId="1B3E9FD5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Berchtesgaden bin, bin ich</w:t>
      </w:r>
    </w:p>
    <w:p w14:paraId="4C86732A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auch wieder am Königssee.</w:t>
      </w:r>
    </w:p>
    <w:p w14:paraId="5CFCE25B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 xml:space="preserve">Es ist zu schön hier. Nur </w:t>
      </w:r>
      <w:proofErr w:type="spellStart"/>
      <w:r w:rsidRPr="001F30DE">
        <w:rPr>
          <w:sz w:val="22"/>
        </w:rPr>
        <w:t>kei</w:t>
      </w:r>
      <w:proofErr w:type="spellEnd"/>
      <w:r w:rsidRPr="001F30DE">
        <w:rPr>
          <w:sz w:val="22"/>
        </w:rPr>
        <w:t>-</w:t>
      </w:r>
    </w:p>
    <w:p w14:paraId="6C849D90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ne unnütze Angst, liebe Mutter.</w:t>
      </w:r>
    </w:p>
    <w:p w14:paraId="369D9BB8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Die herzlichsten</w:t>
      </w:r>
    </w:p>
    <w:p w14:paraId="576BA5CD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Grüße Dein</w:t>
      </w:r>
    </w:p>
    <w:p w14:paraId="57C4A002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Hans.</w:t>
      </w:r>
    </w:p>
    <w:p w14:paraId="2D3B5434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Unbekannte Grüße!</w:t>
      </w:r>
    </w:p>
    <w:p w14:paraId="581A22CF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 xml:space="preserve">Wolfgang </w:t>
      </w:r>
      <w:proofErr w:type="spellStart"/>
      <w:r w:rsidRPr="001F30DE">
        <w:rPr>
          <w:sz w:val="22"/>
        </w:rPr>
        <w:t>Leuß</w:t>
      </w:r>
      <w:proofErr w:type="spellEnd"/>
    </w:p>
    <w:p w14:paraId="7DB649D2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Günter Hacker</w:t>
      </w:r>
    </w:p>
    <w:p w14:paraId="553AE956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1F30DE">
        <w:rPr>
          <w:sz w:val="22"/>
        </w:rPr>
        <w:t>Stegmair</w:t>
      </w:r>
      <w:proofErr w:type="spellEnd"/>
      <w:r w:rsidRPr="001F30DE">
        <w:rPr>
          <w:sz w:val="22"/>
        </w:rPr>
        <w:t xml:space="preserve"> Hans</w:t>
      </w:r>
    </w:p>
    <w:p w14:paraId="50165F62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Ros</w:t>
      </w:r>
      <w:r>
        <w:rPr>
          <w:sz w:val="22"/>
        </w:rPr>
        <w:t>i</w:t>
      </w:r>
      <w:r w:rsidRPr="001F30DE">
        <w:rPr>
          <w:sz w:val="22"/>
        </w:rPr>
        <w:t xml:space="preserve"> Hofmann</w:t>
      </w:r>
    </w:p>
    <w:p w14:paraId="055615F6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Die Karte</w:t>
      </w:r>
    </w:p>
    <w:p w14:paraId="52952C4C" w14:textId="3049D3B6" w:rsidR="00986A1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aufheben!</w:t>
      </w:r>
    </w:p>
    <w:p w14:paraId="1B4BC84F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3DB7009D" w14:textId="77777777" w:rsidR="00986A1E" w:rsidRPr="001F30DE" w:rsidRDefault="00986A1E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1F30DE">
        <w:rPr>
          <w:b/>
          <w:bCs/>
          <w:sz w:val="22"/>
        </w:rPr>
        <w:t>1943-05-27_1</w:t>
      </w:r>
      <w:r>
        <w:rPr>
          <w:b/>
          <w:bCs/>
          <w:sz w:val="22"/>
        </w:rPr>
        <w:t>_k</w:t>
      </w:r>
    </w:p>
    <w:p w14:paraId="309F678B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27.XI.43</w:t>
      </w:r>
      <w:r>
        <w:rPr>
          <w:sz w:val="22"/>
        </w:rPr>
        <w:t>.</w:t>
      </w:r>
    </w:p>
    <w:p w14:paraId="6E541789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Liebe Mutter!</w:t>
      </w:r>
    </w:p>
    <w:p w14:paraId="2B17CD05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 xml:space="preserve">Das </w:t>
      </w:r>
      <w:proofErr w:type="spellStart"/>
      <w:r w:rsidRPr="001F30DE">
        <w:rPr>
          <w:sz w:val="22"/>
        </w:rPr>
        <w:t>Expreßpäckchen</w:t>
      </w:r>
      <w:proofErr w:type="spellEnd"/>
    </w:p>
    <w:p w14:paraId="4B21022C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1F30DE">
        <w:rPr>
          <w:sz w:val="22"/>
        </w:rPr>
        <w:t>hab</w:t>
      </w:r>
      <w:proofErr w:type="gramEnd"/>
      <w:r w:rsidRPr="001F30DE">
        <w:rPr>
          <w:sz w:val="22"/>
        </w:rPr>
        <w:t xml:space="preserve"> ich erhalten u. danke recht</w:t>
      </w:r>
    </w:p>
    <w:p w14:paraId="4C5D2528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herzlich für den ganzen Inhalt.</w:t>
      </w:r>
    </w:p>
    <w:p w14:paraId="2C673AD6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 xml:space="preserve">Kommenden Sonntag </w:t>
      </w:r>
      <w:proofErr w:type="gramStart"/>
      <w:r w:rsidRPr="001F30DE">
        <w:rPr>
          <w:sz w:val="22"/>
        </w:rPr>
        <w:t>hab</w:t>
      </w:r>
      <w:proofErr w:type="gramEnd"/>
      <w:r w:rsidRPr="001F30DE">
        <w:rPr>
          <w:sz w:val="22"/>
        </w:rPr>
        <w:t xml:space="preserve"> ich</w:t>
      </w:r>
    </w:p>
    <w:p w14:paraId="0F48EC47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</w:t>
      </w:r>
      <w:r w:rsidRPr="001F30DE">
        <w:rPr>
          <w:sz w:val="22"/>
        </w:rPr>
        <w:t>achmittags frei u. wenn Du,</w:t>
      </w:r>
    </w:p>
    <w:p w14:paraId="7B9D0CAC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 xml:space="preserve">Alies oder Luis kommen </w:t>
      </w:r>
      <w:proofErr w:type="gramStart"/>
      <w:r w:rsidRPr="001F30DE">
        <w:rPr>
          <w:sz w:val="22"/>
        </w:rPr>
        <w:t>willst</w:t>
      </w:r>
      <w:proofErr w:type="gramEnd"/>
      <w:r w:rsidRPr="001F30DE">
        <w:rPr>
          <w:sz w:val="22"/>
        </w:rPr>
        <w:t>,</w:t>
      </w:r>
    </w:p>
    <w:p w14:paraId="52FC1B1E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ist es die beste Gelegenheit.</w:t>
      </w:r>
    </w:p>
    <w:p w14:paraId="2CA938D3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Mitbringen braucht Ihr mir</w:t>
      </w:r>
    </w:p>
    <w:p w14:paraId="72F5B1D8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nichts als ein Parfum u. wo-</w:t>
      </w:r>
    </w:p>
    <w:p w14:paraId="56B49857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 xml:space="preserve">möglich ein </w:t>
      </w:r>
      <w:proofErr w:type="spellStart"/>
      <w:r w:rsidRPr="001F30DE">
        <w:rPr>
          <w:sz w:val="22"/>
        </w:rPr>
        <w:t>Kastenschloß</w:t>
      </w:r>
      <w:proofErr w:type="spellEnd"/>
      <w:r w:rsidRPr="001F30DE">
        <w:rPr>
          <w:sz w:val="22"/>
        </w:rPr>
        <w:t xml:space="preserve"> mit</w:t>
      </w:r>
    </w:p>
    <w:p w14:paraId="69451898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 xml:space="preserve">2 Schlüsseln. Einen Koffer </w:t>
      </w:r>
      <w:proofErr w:type="gramStart"/>
      <w:r w:rsidRPr="001F30DE">
        <w:rPr>
          <w:sz w:val="22"/>
        </w:rPr>
        <w:t>darfst</w:t>
      </w:r>
      <w:proofErr w:type="gramEnd"/>
    </w:p>
    <w:p w14:paraId="1ACD7B01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ruhig leer mitnehmen, denn</w:t>
      </w:r>
    </w:p>
    <w:p w14:paraId="57F48B89" w14:textId="77777777" w:rsidR="00986A1E" w:rsidRPr="001F30D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 xml:space="preserve">ich </w:t>
      </w:r>
      <w:proofErr w:type="gramStart"/>
      <w:r w:rsidRPr="001F30DE">
        <w:rPr>
          <w:sz w:val="22"/>
        </w:rPr>
        <w:t>hab</w:t>
      </w:r>
      <w:proofErr w:type="gramEnd"/>
      <w:r w:rsidRPr="001F30DE">
        <w:rPr>
          <w:sz w:val="22"/>
        </w:rPr>
        <w:t xml:space="preserve"> schmutzige Wäsche da.</w:t>
      </w:r>
    </w:p>
    <w:p w14:paraId="5B99ED1F" w14:textId="77777777" w:rsidR="00986A1E" w:rsidRDefault="00986A1E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 xml:space="preserve">Wenn es </w:t>
      </w:r>
      <w:proofErr w:type="gramStart"/>
      <w:r w:rsidRPr="001F30DE">
        <w:rPr>
          <w:sz w:val="22"/>
        </w:rPr>
        <w:t>regnet</w:t>
      </w:r>
      <w:proofErr w:type="gramEnd"/>
      <w:r w:rsidRPr="001F30DE">
        <w:rPr>
          <w:sz w:val="22"/>
        </w:rPr>
        <w:t xml:space="preserve"> braucht nie-</w:t>
      </w:r>
    </w:p>
    <w:p w14:paraId="6D7D5B05" w14:textId="77777777" w:rsidR="00353E58" w:rsidRPr="001F30DE" w:rsidRDefault="00353E58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1F30DE">
        <w:rPr>
          <w:b/>
          <w:bCs/>
          <w:sz w:val="22"/>
        </w:rPr>
        <w:t>1943-05-27_2</w:t>
      </w:r>
    </w:p>
    <w:p w14:paraId="7D19C20E" w14:textId="77777777" w:rsidR="00353E58" w:rsidRPr="001F30DE" w:rsidRDefault="00353E58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1F30DE">
        <w:rPr>
          <w:sz w:val="22"/>
        </w:rPr>
        <w:t>mand</w:t>
      </w:r>
      <w:proofErr w:type="spellEnd"/>
      <w:r w:rsidRPr="001F30DE">
        <w:rPr>
          <w:sz w:val="22"/>
        </w:rPr>
        <w:t xml:space="preserve"> kommen, denn</w:t>
      </w:r>
    </w:p>
    <w:p w14:paraId="603691F0" w14:textId="77777777" w:rsidR="00353E58" w:rsidRPr="001F30DE" w:rsidRDefault="00353E58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dann ist es hier nicht</w:t>
      </w:r>
    </w:p>
    <w:p w14:paraId="288991F6" w14:textId="77777777" w:rsidR="00353E58" w:rsidRPr="001F30DE" w:rsidRDefault="00353E58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lastRenderedPageBreak/>
        <w:t>schön. Mir gehts gut</w:t>
      </w:r>
    </w:p>
    <w:p w14:paraId="40B141D0" w14:textId="77777777" w:rsidR="00353E58" w:rsidRPr="001F30DE" w:rsidRDefault="00353E58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wie früher, bloß bin</w:t>
      </w:r>
    </w:p>
    <w:p w14:paraId="6B36B249" w14:textId="77777777" w:rsidR="00353E58" w:rsidRPr="001F30DE" w:rsidRDefault="00353E58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ich t</w:t>
      </w:r>
      <w:r>
        <w:rPr>
          <w:sz w:val="22"/>
        </w:rPr>
        <w:t>o</w:t>
      </w:r>
      <w:r w:rsidRPr="001F30DE">
        <w:rPr>
          <w:sz w:val="22"/>
        </w:rPr>
        <w:t>dmüde, weil</w:t>
      </w:r>
    </w:p>
    <w:p w14:paraId="2C627FAD" w14:textId="77777777" w:rsidR="00353E58" w:rsidRPr="001F30DE" w:rsidRDefault="00353E58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 xml:space="preserve">ich nicht im </w:t>
      </w:r>
      <w:proofErr w:type="gramStart"/>
      <w:r w:rsidRPr="001F30DE">
        <w:rPr>
          <w:sz w:val="22"/>
        </w:rPr>
        <w:t>geringsten</w:t>
      </w:r>
      <w:proofErr w:type="gramEnd"/>
    </w:p>
    <w:p w14:paraId="59C8CBB7" w14:textId="77777777" w:rsidR="00353E58" w:rsidRPr="001F30DE" w:rsidRDefault="00353E58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ausgeschlafen habe, vor</w:t>
      </w:r>
    </w:p>
    <w:p w14:paraId="073C0A58" w14:textId="77777777" w:rsidR="00353E58" w:rsidRPr="001F30DE" w:rsidRDefault="00353E58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 xml:space="preserve">lauter umherzigeunern. </w:t>
      </w:r>
    </w:p>
    <w:p w14:paraId="256583CC" w14:textId="77777777" w:rsidR="00353E58" w:rsidRPr="001F30DE" w:rsidRDefault="00353E58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Einstweilen die</w:t>
      </w:r>
    </w:p>
    <w:p w14:paraId="427DFAEE" w14:textId="77777777" w:rsidR="00353E58" w:rsidRPr="001F30DE" w:rsidRDefault="00353E58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besten Grüße</w:t>
      </w:r>
    </w:p>
    <w:p w14:paraId="761063C9" w14:textId="45642A09" w:rsidR="00353E58" w:rsidRDefault="00353E58" w:rsidP="00B33870">
      <w:pPr>
        <w:spacing w:before="120" w:after="0" w:line="240" w:lineRule="auto"/>
        <w:contextualSpacing/>
        <w:rPr>
          <w:sz w:val="22"/>
        </w:rPr>
      </w:pPr>
      <w:r w:rsidRPr="001F30DE">
        <w:rPr>
          <w:sz w:val="22"/>
        </w:rPr>
        <w:t>De</w:t>
      </w:r>
      <w:r>
        <w:rPr>
          <w:sz w:val="22"/>
        </w:rPr>
        <w:t>i</w:t>
      </w:r>
      <w:r w:rsidRPr="001F30DE">
        <w:rPr>
          <w:sz w:val="22"/>
        </w:rPr>
        <w:t>n Hans.</w:t>
      </w:r>
    </w:p>
    <w:p w14:paraId="2EAD745C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53838BA7" w14:textId="77777777" w:rsidR="000051B4" w:rsidRPr="00F06932" w:rsidRDefault="000051B4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F06932">
        <w:rPr>
          <w:b/>
          <w:bCs/>
          <w:sz w:val="22"/>
        </w:rPr>
        <w:t>1943-06-03_1</w:t>
      </w:r>
    </w:p>
    <w:p w14:paraId="78915563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3.VI.43.</w:t>
      </w:r>
    </w:p>
    <w:p w14:paraId="7A85C15B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Liebe Mutter!</w:t>
      </w:r>
    </w:p>
    <w:p w14:paraId="7857ACC7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Urlaubsgesuch gewährt,</w:t>
      </w:r>
    </w:p>
    <w:p w14:paraId="568C3DB6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F06932">
        <w:rPr>
          <w:sz w:val="22"/>
        </w:rPr>
        <w:t>komme</w:t>
      </w:r>
      <w:proofErr w:type="gramEnd"/>
      <w:r w:rsidRPr="00F06932">
        <w:rPr>
          <w:sz w:val="22"/>
        </w:rPr>
        <w:t xml:space="preserve"> wahrscheinlich erst</w:t>
      </w:r>
    </w:p>
    <w:p w14:paraId="5D284CDA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um 9 Uhr. Es wäre</w:t>
      </w:r>
    </w:p>
    <w:p w14:paraId="6E1929F3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Zufall, wenn ich nicht</w:t>
      </w:r>
    </w:p>
    <w:p w14:paraId="566B388D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kommen würde.</w:t>
      </w:r>
    </w:p>
    <w:p w14:paraId="6A655B00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Mir ist noch was zum</w:t>
      </w:r>
    </w:p>
    <w:p w14:paraId="4D6110C6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Essen eingefallen:</w:t>
      </w:r>
    </w:p>
    <w:p w14:paraId="1FCD6CD9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 xml:space="preserve">Pfannkuchen, </w:t>
      </w:r>
      <w:proofErr w:type="spellStart"/>
      <w:r w:rsidRPr="00F06932">
        <w:rPr>
          <w:sz w:val="22"/>
        </w:rPr>
        <w:t>Kaiskau</w:t>
      </w:r>
      <w:proofErr w:type="spellEnd"/>
      <w:r w:rsidRPr="00F06932">
        <w:rPr>
          <w:sz w:val="22"/>
        </w:rPr>
        <w:t xml:space="preserve"> u.</w:t>
      </w:r>
    </w:p>
    <w:p w14:paraId="26D59068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F06932">
        <w:rPr>
          <w:sz w:val="22"/>
        </w:rPr>
        <w:t>Griesnockerlsuppe</w:t>
      </w:r>
      <w:proofErr w:type="spellEnd"/>
      <w:r w:rsidRPr="00F06932">
        <w:rPr>
          <w:sz w:val="22"/>
        </w:rPr>
        <w:t xml:space="preserve"> u. einen weichen</w:t>
      </w:r>
    </w:p>
    <w:p w14:paraId="6A11BBDF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Käs.</w:t>
      </w:r>
    </w:p>
    <w:p w14:paraId="45614EE6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 xml:space="preserve">Einstweilen grüßt </w:t>
      </w:r>
    </w:p>
    <w:p w14:paraId="411CB52E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Dich herzlichst</w:t>
      </w:r>
    </w:p>
    <w:p w14:paraId="055F8792" w14:textId="17D79824" w:rsidR="000051B4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Dein Hans.</w:t>
      </w:r>
    </w:p>
    <w:p w14:paraId="289F08F4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220A59FF" w14:textId="77777777" w:rsidR="000051B4" w:rsidRPr="00F06932" w:rsidRDefault="000051B4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F06932">
        <w:rPr>
          <w:b/>
          <w:bCs/>
          <w:sz w:val="22"/>
        </w:rPr>
        <w:t>1943-06-07_1</w:t>
      </w:r>
      <w:r>
        <w:rPr>
          <w:b/>
          <w:bCs/>
          <w:sz w:val="22"/>
        </w:rPr>
        <w:t>_k</w:t>
      </w:r>
    </w:p>
    <w:p w14:paraId="022B4DCD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Berchtesgaden 7</w:t>
      </w:r>
      <w:r>
        <w:rPr>
          <w:sz w:val="22"/>
        </w:rPr>
        <w:t>.</w:t>
      </w:r>
      <w:r w:rsidRPr="00F06932">
        <w:rPr>
          <w:sz w:val="22"/>
        </w:rPr>
        <w:t>VI.43.</w:t>
      </w:r>
    </w:p>
    <w:p w14:paraId="525473DC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Meine Lieben!</w:t>
      </w:r>
    </w:p>
    <w:p w14:paraId="0CED9638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Die Fahrt ist gut verlaufen</w:t>
      </w:r>
    </w:p>
    <w:p w14:paraId="11A89DEA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u. ebenso gut kam ich hier an.</w:t>
      </w:r>
    </w:p>
    <w:p w14:paraId="0CBEDCFF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 xml:space="preserve">Ich </w:t>
      </w:r>
      <w:proofErr w:type="gramStart"/>
      <w:r w:rsidRPr="00F06932">
        <w:rPr>
          <w:sz w:val="22"/>
        </w:rPr>
        <w:t>hab</w:t>
      </w:r>
      <w:proofErr w:type="gramEnd"/>
      <w:r w:rsidRPr="00F06932">
        <w:rPr>
          <w:sz w:val="22"/>
        </w:rPr>
        <w:t xml:space="preserve"> heut gar keinen Hunger.</w:t>
      </w:r>
    </w:p>
    <w:p w14:paraId="1130E4F4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Ich glaub das reicht für die ganze</w:t>
      </w:r>
    </w:p>
    <w:p w14:paraId="1BCC0E9A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Woche, was ich alles gegessen hab</w:t>
      </w:r>
    </w:p>
    <w:p w14:paraId="7E58F8FE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an diesem einen Tag. Ich danke</w:t>
      </w:r>
    </w:p>
    <w:p w14:paraId="36551A51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Euch nochmals recht herzlich</w:t>
      </w:r>
    </w:p>
    <w:p w14:paraId="79DF5A95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 xml:space="preserve">für alles u. das nächste </w:t>
      </w:r>
      <w:proofErr w:type="gramStart"/>
      <w:r w:rsidRPr="00F06932">
        <w:rPr>
          <w:sz w:val="22"/>
        </w:rPr>
        <w:t>mal</w:t>
      </w:r>
      <w:proofErr w:type="gramEnd"/>
    </w:p>
    <w:p w14:paraId="08A2F913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bekommt Alies u. Luis auch noch</w:t>
      </w:r>
    </w:p>
    <w:p w14:paraId="6F39F397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 xml:space="preserve">einen </w:t>
      </w:r>
      <w:proofErr w:type="spellStart"/>
      <w:r w:rsidRPr="00F06932">
        <w:rPr>
          <w:sz w:val="22"/>
        </w:rPr>
        <w:t>Kuß</w:t>
      </w:r>
      <w:proofErr w:type="spellEnd"/>
      <w:r w:rsidRPr="00F06932">
        <w:rPr>
          <w:sz w:val="22"/>
        </w:rPr>
        <w:t xml:space="preserve"> auf der Bahn.</w:t>
      </w:r>
    </w:p>
    <w:p w14:paraId="1D42CFB5" w14:textId="53C43455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Kurz Alfred hat gar nicht viel</w:t>
      </w:r>
    </w:p>
    <w:p w14:paraId="2727234E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gesprochen. - Das Fleckchen auf</w:t>
      </w:r>
    </w:p>
    <w:p w14:paraId="238224EE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 xml:space="preserve">der Uhr </w:t>
      </w:r>
      <w:proofErr w:type="spellStart"/>
      <w:r w:rsidRPr="00F06932">
        <w:rPr>
          <w:sz w:val="22"/>
        </w:rPr>
        <w:t>paßt</w:t>
      </w:r>
      <w:proofErr w:type="spellEnd"/>
      <w:r w:rsidRPr="00F06932">
        <w:rPr>
          <w:sz w:val="22"/>
        </w:rPr>
        <w:t xml:space="preserve"> prima!</w:t>
      </w:r>
    </w:p>
    <w:p w14:paraId="52CF7DC6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Seid vielmals gegrüßt</w:t>
      </w:r>
    </w:p>
    <w:p w14:paraId="7D19016C" w14:textId="77777777" w:rsidR="000051B4" w:rsidRPr="00F06932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Euer</w:t>
      </w:r>
    </w:p>
    <w:p w14:paraId="3CE0A80F" w14:textId="7827431E" w:rsidR="000051B4" w:rsidRDefault="000051B4" w:rsidP="00B33870">
      <w:pPr>
        <w:spacing w:before="120" w:after="0" w:line="240" w:lineRule="auto"/>
        <w:contextualSpacing/>
        <w:rPr>
          <w:sz w:val="22"/>
        </w:rPr>
      </w:pPr>
      <w:r w:rsidRPr="00F06932">
        <w:rPr>
          <w:sz w:val="22"/>
        </w:rPr>
        <w:t>Hanserl.</w:t>
      </w:r>
    </w:p>
    <w:p w14:paraId="1546C4DF" w14:textId="77777777" w:rsidR="00B33870" w:rsidRDefault="00B33870" w:rsidP="00B33870">
      <w:pPr>
        <w:spacing w:before="120" w:after="0" w:line="240" w:lineRule="auto"/>
        <w:contextualSpacing/>
        <w:rPr>
          <w:sz w:val="22"/>
        </w:rPr>
      </w:pPr>
    </w:p>
    <w:p w14:paraId="511A4F7F" w14:textId="68250EF5" w:rsidR="002B2EAE" w:rsidRPr="007D7B38" w:rsidRDefault="002B2EAE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7D7B38">
        <w:rPr>
          <w:b/>
          <w:bCs/>
          <w:sz w:val="22"/>
        </w:rPr>
        <w:t>1943-06-11_1</w:t>
      </w:r>
      <w:r>
        <w:rPr>
          <w:b/>
          <w:bCs/>
          <w:sz w:val="22"/>
        </w:rPr>
        <w:t>_k</w:t>
      </w:r>
    </w:p>
    <w:p w14:paraId="796898CB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proofErr w:type="spellStart"/>
      <w:r w:rsidRPr="007D7B38">
        <w:rPr>
          <w:sz w:val="22"/>
        </w:rPr>
        <w:t>Berchtgdn</w:t>
      </w:r>
      <w:proofErr w:type="spellEnd"/>
      <w:r w:rsidRPr="007D7B38">
        <w:rPr>
          <w:sz w:val="22"/>
        </w:rPr>
        <w:t>. 11.VI.43.</w:t>
      </w:r>
    </w:p>
    <w:p w14:paraId="3CBAA5E6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Meine Lieben!</w:t>
      </w:r>
    </w:p>
    <w:p w14:paraId="5F7B2FA9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 xml:space="preserve">Deinen Brief, </w:t>
      </w:r>
      <w:proofErr w:type="spellStart"/>
      <w:r w:rsidRPr="007D7B38">
        <w:rPr>
          <w:sz w:val="22"/>
        </w:rPr>
        <w:t>lb</w:t>
      </w:r>
      <w:proofErr w:type="spellEnd"/>
      <w:r w:rsidRPr="007D7B38">
        <w:rPr>
          <w:sz w:val="22"/>
        </w:rPr>
        <w:t>. Mutter, habe ich erhalten.</w:t>
      </w:r>
    </w:p>
    <w:p w14:paraId="13E04EB3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An Pfingsten war ich auf Wache, drum ärgerte</w:t>
      </w:r>
    </w:p>
    <w:p w14:paraId="1F37D683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 xml:space="preserve">mich der Regen gar nicht. Am Pfingstmontag </w:t>
      </w:r>
    </w:p>
    <w:p w14:paraId="3C2D1CE2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lastRenderedPageBreak/>
        <w:t>waren wir beim Tanzen. Um 2 Uhr bin ich</w:t>
      </w:r>
    </w:p>
    <w:p w14:paraId="29B9D3E8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heimgekommen. Es war ein ganz lustiger Abend.</w:t>
      </w:r>
    </w:p>
    <w:p w14:paraId="590341E6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Zwei Mannsbilder u. 5 Mädchen als Tänzerinnen.</w:t>
      </w:r>
    </w:p>
    <w:p w14:paraId="6D03ED7E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Ganz wild haben wir getanzt. Mein Freund</w:t>
      </w:r>
    </w:p>
    <w:p w14:paraId="4ABAEBEA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7D7B38">
        <w:rPr>
          <w:sz w:val="22"/>
        </w:rPr>
        <w:t>Streifendienst</w:t>
      </w:r>
      <w:r>
        <w:rPr>
          <w:sz w:val="22"/>
        </w:rPr>
        <w:t>“</w:t>
      </w:r>
      <w:r w:rsidRPr="007D7B38">
        <w:rPr>
          <w:sz w:val="22"/>
        </w:rPr>
        <w:t xml:space="preserve"> hat sich noch nicht gerührt.</w:t>
      </w:r>
    </w:p>
    <w:p w14:paraId="7FF954A2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proofErr w:type="gramStart"/>
      <w:r w:rsidRPr="007D7B38">
        <w:rPr>
          <w:sz w:val="22"/>
        </w:rPr>
        <w:t>Bin</w:t>
      </w:r>
      <w:proofErr w:type="gramEnd"/>
      <w:r w:rsidRPr="007D7B38">
        <w:rPr>
          <w:sz w:val="22"/>
        </w:rPr>
        <w:t xml:space="preserve"> auch froh. Heute, d.h. in Zukunft werde</w:t>
      </w:r>
    </w:p>
    <w:p w14:paraId="1B30C8E2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 xml:space="preserve">ich nicht mehr </w:t>
      </w:r>
      <w:proofErr w:type="spellStart"/>
      <w:proofErr w:type="gramStart"/>
      <w:r w:rsidRPr="007D7B38">
        <w:rPr>
          <w:sz w:val="22"/>
        </w:rPr>
        <w:t>soviel</w:t>
      </w:r>
      <w:proofErr w:type="spellEnd"/>
      <w:proofErr w:type="gramEnd"/>
      <w:r w:rsidRPr="007D7B38">
        <w:rPr>
          <w:sz w:val="22"/>
        </w:rPr>
        <w:t xml:space="preserve"> ausgehen, weil ich</w:t>
      </w:r>
    </w:p>
    <w:p w14:paraId="39974DA9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immer so wenig ausgeschlafen hatte.</w:t>
      </w:r>
    </w:p>
    <w:p w14:paraId="7C8B11C6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Morgen kommt Annemarie nochmals für</w:t>
      </w:r>
    </w:p>
    <w:p w14:paraId="7E35E0C5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 xml:space="preserve">ein </w:t>
      </w:r>
      <w:proofErr w:type="spellStart"/>
      <w:r w:rsidRPr="007D7B38">
        <w:rPr>
          <w:sz w:val="22"/>
        </w:rPr>
        <w:t>par</w:t>
      </w:r>
      <w:proofErr w:type="spellEnd"/>
      <w:r w:rsidRPr="007D7B38">
        <w:rPr>
          <w:sz w:val="22"/>
        </w:rPr>
        <w:t xml:space="preserve"> Tage nach B. u. dann kommt sie ganz</w:t>
      </w:r>
    </w:p>
    <w:p w14:paraId="73FCF1E7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 xml:space="preserve">weg. </w:t>
      </w:r>
      <w:proofErr w:type="spellStart"/>
      <w:r w:rsidRPr="007D7B38">
        <w:rPr>
          <w:sz w:val="22"/>
        </w:rPr>
        <w:t>Muß</w:t>
      </w:r>
      <w:proofErr w:type="spellEnd"/>
      <w:r w:rsidRPr="007D7B38">
        <w:rPr>
          <w:sz w:val="22"/>
        </w:rPr>
        <w:t xml:space="preserve"> ich mich noch im </w:t>
      </w:r>
      <w:proofErr w:type="spellStart"/>
      <w:r w:rsidRPr="007D7B38">
        <w:rPr>
          <w:sz w:val="22"/>
        </w:rPr>
        <w:t>Zungenkuß</w:t>
      </w:r>
      <w:proofErr w:type="spellEnd"/>
    </w:p>
    <w:p w14:paraId="49D9335D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üben, daß ich ihn Euch gut lernen kann.</w:t>
      </w:r>
    </w:p>
    <w:p w14:paraId="2C9447C9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Liebe Alies! Für Deine Briefe herzlichen</w:t>
      </w:r>
    </w:p>
    <w:p w14:paraId="4F92AB0F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Dank. Die Wurst, um es nicht zu vergessen,</w:t>
      </w:r>
    </w:p>
    <w:p w14:paraId="48B92B66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hebt auf für spätere Zeiten, die wieder</w:t>
      </w:r>
    </w:p>
    <w:p w14:paraId="02C2D6CE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schlechter sind (in Reichenhall etc.)</w:t>
      </w:r>
      <w:r>
        <w:rPr>
          <w:sz w:val="22"/>
        </w:rPr>
        <w:t>.</w:t>
      </w:r>
      <w:r w:rsidRPr="007D7B38">
        <w:rPr>
          <w:sz w:val="22"/>
        </w:rPr>
        <w:t xml:space="preserve"> Hier geht</w:t>
      </w:r>
    </w:p>
    <w:p w14:paraId="07B73BC9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es mir ohnehin so gut. Du fragst, was meine</w:t>
      </w:r>
    </w:p>
    <w:p w14:paraId="1B7D422D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Mädchen machen!  Die machen was ich</w:t>
      </w:r>
    </w:p>
    <w:p w14:paraId="2F606CA4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 xml:space="preserve">mach! Und ich bleib </w:t>
      </w:r>
      <w:proofErr w:type="gramStart"/>
      <w:r w:rsidRPr="007D7B38">
        <w:rPr>
          <w:sz w:val="22"/>
        </w:rPr>
        <w:t>zu</w:t>
      </w:r>
      <w:r>
        <w:rPr>
          <w:sz w:val="22"/>
        </w:rPr>
        <w:t>r</w:t>
      </w:r>
      <w:r w:rsidRPr="007D7B38">
        <w:rPr>
          <w:sz w:val="22"/>
        </w:rPr>
        <w:t xml:space="preserve"> Zeit</w:t>
      </w:r>
      <w:proofErr w:type="gramEnd"/>
      <w:r w:rsidRPr="007D7B38">
        <w:rPr>
          <w:sz w:val="22"/>
        </w:rPr>
        <w:t xml:space="preserve"> daheim. </w:t>
      </w:r>
      <w:proofErr w:type="gramStart"/>
      <w:r w:rsidRPr="007D7B38">
        <w:rPr>
          <w:sz w:val="22"/>
        </w:rPr>
        <w:t>Habe</w:t>
      </w:r>
      <w:proofErr w:type="gramEnd"/>
    </w:p>
    <w:p w14:paraId="213491EE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 xml:space="preserve">wenigstens den guten Vorsatz </w:t>
      </w:r>
      <w:proofErr w:type="spellStart"/>
      <w:r w:rsidRPr="007D7B38">
        <w:rPr>
          <w:sz w:val="22"/>
        </w:rPr>
        <w:t>gefaßt</w:t>
      </w:r>
      <w:proofErr w:type="spellEnd"/>
      <w:r w:rsidRPr="007D7B38">
        <w:rPr>
          <w:sz w:val="22"/>
        </w:rPr>
        <w:t xml:space="preserve"> u. heute</w:t>
      </w:r>
    </w:p>
    <w:p w14:paraId="78CF1815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gleich angefangen. Bei unserer Tanzerei</w:t>
      </w:r>
    </w:p>
    <w:p w14:paraId="3BDBE42A" w14:textId="77777777" w:rsidR="002B2EAE" w:rsidRPr="007D7B38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lernte ich wieder 5 kennen. das wären</w:t>
      </w:r>
    </w:p>
    <w:p w14:paraId="3FD146B6" w14:textId="03A8407B" w:rsidR="00986A1E" w:rsidRDefault="002B2EAE" w:rsidP="00B33870">
      <w:pPr>
        <w:spacing w:before="120" w:after="0" w:line="240" w:lineRule="auto"/>
        <w:contextualSpacing/>
        <w:rPr>
          <w:sz w:val="22"/>
        </w:rPr>
      </w:pPr>
      <w:r w:rsidRPr="007D7B38">
        <w:rPr>
          <w:sz w:val="22"/>
        </w:rPr>
        <w:t>Aussichten</w:t>
      </w:r>
      <w:r>
        <w:rPr>
          <w:sz w:val="22"/>
        </w:rPr>
        <w:t>.</w:t>
      </w:r>
    </w:p>
    <w:p w14:paraId="59292811" w14:textId="77777777" w:rsidR="008476F4" w:rsidRPr="00957B66" w:rsidRDefault="008476F4" w:rsidP="00B33870">
      <w:pPr>
        <w:spacing w:before="120" w:after="0" w:line="240" w:lineRule="auto"/>
        <w:contextualSpacing/>
        <w:rPr>
          <w:b/>
          <w:bCs/>
          <w:sz w:val="22"/>
        </w:rPr>
      </w:pPr>
      <w:r w:rsidRPr="00957B66">
        <w:rPr>
          <w:b/>
          <w:bCs/>
          <w:sz w:val="22"/>
        </w:rPr>
        <w:t>1943-06-11_2</w:t>
      </w:r>
    </w:p>
    <w:p w14:paraId="1AF2F2E3" w14:textId="77777777" w:rsidR="008476F4" w:rsidRPr="00957B66" w:rsidRDefault="008476F4" w:rsidP="00B33870">
      <w:pPr>
        <w:spacing w:before="120" w:after="0" w:line="240" w:lineRule="auto"/>
        <w:contextualSpacing/>
        <w:rPr>
          <w:sz w:val="22"/>
        </w:rPr>
      </w:pPr>
      <w:r w:rsidRPr="00957B66">
        <w:rPr>
          <w:sz w:val="22"/>
        </w:rPr>
        <w:t>Das Gewitter, das sich an Pfingsten bei Euch</w:t>
      </w:r>
    </w:p>
    <w:p w14:paraId="755CB8B7" w14:textId="77777777" w:rsidR="008476F4" w:rsidRPr="00957B66" w:rsidRDefault="008476F4" w:rsidP="00B33870">
      <w:pPr>
        <w:spacing w:before="120" w:after="0" w:line="240" w:lineRule="auto"/>
        <w:contextualSpacing/>
        <w:rPr>
          <w:sz w:val="22"/>
        </w:rPr>
      </w:pPr>
      <w:r w:rsidRPr="00957B66">
        <w:rPr>
          <w:sz w:val="22"/>
        </w:rPr>
        <w:t>verzog, ging bei uns nieder; störte uns aber</w:t>
      </w:r>
    </w:p>
    <w:p w14:paraId="012744E9" w14:textId="77777777" w:rsidR="008476F4" w:rsidRPr="00957B66" w:rsidRDefault="008476F4" w:rsidP="00B33870">
      <w:pPr>
        <w:spacing w:before="120" w:after="0" w:line="240" w:lineRule="auto"/>
        <w:contextualSpacing/>
        <w:rPr>
          <w:sz w:val="22"/>
        </w:rPr>
      </w:pPr>
      <w:r w:rsidRPr="00957B66">
        <w:rPr>
          <w:sz w:val="22"/>
        </w:rPr>
        <w:t>im Tanzen nicht.</w:t>
      </w:r>
    </w:p>
    <w:p w14:paraId="5A8B5F02" w14:textId="77777777" w:rsidR="008476F4" w:rsidRPr="00957B66" w:rsidRDefault="008476F4" w:rsidP="00B33870">
      <w:pPr>
        <w:spacing w:before="120" w:after="0" w:line="240" w:lineRule="auto"/>
        <w:contextualSpacing/>
        <w:rPr>
          <w:sz w:val="22"/>
        </w:rPr>
      </w:pPr>
      <w:r w:rsidRPr="00957B66">
        <w:rPr>
          <w:sz w:val="22"/>
        </w:rPr>
        <w:t>Seid recht herzlich gegrüßt</w:t>
      </w:r>
    </w:p>
    <w:p w14:paraId="2FC8AAB1" w14:textId="77777777" w:rsidR="008476F4" w:rsidRPr="00957B66" w:rsidRDefault="008476F4" w:rsidP="00B33870">
      <w:pPr>
        <w:spacing w:before="120" w:after="0" w:line="240" w:lineRule="auto"/>
        <w:contextualSpacing/>
        <w:rPr>
          <w:sz w:val="22"/>
        </w:rPr>
      </w:pPr>
      <w:r w:rsidRPr="00957B66">
        <w:rPr>
          <w:sz w:val="22"/>
        </w:rPr>
        <w:t xml:space="preserve">u. mit der Zunge </w:t>
      </w:r>
      <w:proofErr w:type="spellStart"/>
      <w:r w:rsidRPr="00957B66">
        <w:rPr>
          <w:sz w:val="22"/>
        </w:rPr>
        <w:t>geküßt</w:t>
      </w:r>
      <w:proofErr w:type="spellEnd"/>
    </w:p>
    <w:p w14:paraId="40491ADF" w14:textId="77777777" w:rsidR="008476F4" w:rsidRPr="00957B66" w:rsidRDefault="008476F4" w:rsidP="00B33870">
      <w:pPr>
        <w:spacing w:before="120" w:after="0" w:line="240" w:lineRule="auto"/>
        <w:contextualSpacing/>
        <w:rPr>
          <w:sz w:val="22"/>
        </w:rPr>
      </w:pPr>
      <w:r w:rsidRPr="00957B66">
        <w:rPr>
          <w:sz w:val="22"/>
        </w:rPr>
        <w:t>vom</w:t>
      </w:r>
    </w:p>
    <w:p w14:paraId="4F98BD4B" w14:textId="15186089" w:rsidR="008476F4" w:rsidRDefault="008476F4" w:rsidP="00B33870">
      <w:pPr>
        <w:spacing w:before="120" w:after="0" w:line="240" w:lineRule="auto"/>
        <w:contextualSpacing/>
        <w:rPr>
          <w:sz w:val="22"/>
        </w:rPr>
      </w:pPr>
      <w:r w:rsidRPr="00957B66">
        <w:rPr>
          <w:sz w:val="22"/>
        </w:rPr>
        <w:t>Hanserl.</w:t>
      </w:r>
    </w:p>
    <w:p w14:paraId="633C1C84" w14:textId="141EEF5D" w:rsidR="00B4267E" w:rsidRDefault="00B4267E" w:rsidP="00B33870">
      <w:pPr>
        <w:spacing w:before="120" w:after="0" w:line="240" w:lineRule="auto"/>
        <w:contextualSpacing/>
        <w:rPr>
          <w:sz w:val="22"/>
        </w:rPr>
      </w:pPr>
    </w:p>
    <w:p w14:paraId="5CA14F47" w14:textId="77777777" w:rsidR="00B4267E" w:rsidRPr="008B2076" w:rsidRDefault="00B4267E" w:rsidP="00B4267E">
      <w:pPr>
        <w:spacing w:before="120" w:after="0" w:line="240" w:lineRule="auto"/>
        <w:contextualSpacing/>
        <w:rPr>
          <w:b/>
          <w:bCs/>
          <w:sz w:val="22"/>
        </w:rPr>
      </w:pPr>
      <w:r w:rsidRPr="008B2076">
        <w:rPr>
          <w:b/>
          <w:bCs/>
          <w:sz w:val="22"/>
        </w:rPr>
        <w:t>1943-06-13_1</w:t>
      </w:r>
    </w:p>
    <w:p w14:paraId="336B3368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Berchtesgaden 13.VI.43.</w:t>
      </w:r>
    </w:p>
    <w:p w14:paraId="329FFABE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Meine Lieben!</w:t>
      </w:r>
    </w:p>
    <w:p w14:paraId="3E631C52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Lang genug habt Ihr von</w:t>
      </w:r>
    </w:p>
    <w:p w14:paraId="7B4252B2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mir nichts mehr gehört u. Ihr wer-</w:t>
      </w:r>
    </w:p>
    <w:p w14:paraId="3A6B7FDC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proofErr w:type="spellStart"/>
      <w:r w:rsidRPr="008B2076">
        <w:rPr>
          <w:sz w:val="22"/>
        </w:rPr>
        <w:t>det</w:t>
      </w:r>
      <w:proofErr w:type="spellEnd"/>
      <w:r w:rsidRPr="008B2076">
        <w:rPr>
          <w:sz w:val="22"/>
        </w:rPr>
        <w:t xml:space="preserve"> eine </w:t>
      </w:r>
      <w:proofErr w:type="spellStart"/>
      <w:proofErr w:type="gramStart"/>
      <w:r w:rsidRPr="008B2076">
        <w:rPr>
          <w:sz w:val="22"/>
        </w:rPr>
        <w:t>riesen</w:t>
      </w:r>
      <w:proofErr w:type="spellEnd"/>
      <w:r w:rsidRPr="008B2076">
        <w:rPr>
          <w:sz w:val="22"/>
        </w:rPr>
        <w:t xml:space="preserve"> Angst</w:t>
      </w:r>
      <w:proofErr w:type="gramEnd"/>
      <w:r w:rsidRPr="008B2076">
        <w:rPr>
          <w:sz w:val="22"/>
        </w:rPr>
        <w:t xml:space="preserve"> haben ob ich</w:t>
      </w:r>
    </w:p>
    <w:p w14:paraId="4914E4E0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noch da </w:t>
      </w:r>
      <w:r>
        <w:rPr>
          <w:sz w:val="22"/>
        </w:rPr>
        <w:t>b</w:t>
      </w:r>
      <w:r w:rsidRPr="008B2076">
        <w:rPr>
          <w:sz w:val="22"/>
        </w:rPr>
        <w:t>in oder schon fort. Aber</w:t>
      </w:r>
    </w:p>
    <w:p w14:paraId="419D49EE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solang ich nicht schreibe, geht es</w:t>
      </w:r>
    </w:p>
    <w:p w14:paraId="4A2A0029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mir gut! Das </w:t>
      </w:r>
      <w:proofErr w:type="spellStart"/>
      <w:r w:rsidRPr="008B2076">
        <w:rPr>
          <w:sz w:val="22"/>
        </w:rPr>
        <w:t>wißt</w:t>
      </w:r>
      <w:proofErr w:type="spellEnd"/>
      <w:r w:rsidRPr="008B2076">
        <w:rPr>
          <w:sz w:val="22"/>
        </w:rPr>
        <w:t xml:space="preserve"> Ihr ja. </w:t>
      </w:r>
    </w:p>
    <w:p w14:paraId="4854F06C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Für das Paket mit gesamtem</w:t>
      </w:r>
    </w:p>
    <w:p w14:paraId="7D983CAB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Inhalt recht herzlichen Dank.</w:t>
      </w:r>
    </w:p>
    <w:p w14:paraId="545C595E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Was mich an meisten inter-</w:t>
      </w:r>
    </w:p>
    <w:p w14:paraId="75DD3EB1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proofErr w:type="spellStart"/>
      <w:r w:rsidRPr="008B2076">
        <w:rPr>
          <w:sz w:val="22"/>
        </w:rPr>
        <w:t>essiert</w:t>
      </w:r>
      <w:proofErr w:type="spellEnd"/>
      <w:r w:rsidRPr="008B2076">
        <w:rPr>
          <w:sz w:val="22"/>
        </w:rPr>
        <w:t>? Regnets bei Euch auch</w:t>
      </w:r>
    </w:p>
    <w:p w14:paraId="43BAFA72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dauernd. 2 Stunden lang hat</w:t>
      </w:r>
    </w:p>
    <w:p w14:paraId="7726C1D9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die Sonne </w:t>
      </w:r>
      <w:proofErr w:type="spellStart"/>
      <w:r w:rsidRPr="008B2076">
        <w:rPr>
          <w:sz w:val="22"/>
        </w:rPr>
        <w:t>gescheint</w:t>
      </w:r>
      <w:proofErr w:type="spellEnd"/>
      <w:r w:rsidRPr="008B2076">
        <w:rPr>
          <w:sz w:val="22"/>
        </w:rPr>
        <w:t xml:space="preserve"> die ganze</w:t>
      </w:r>
    </w:p>
    <w:p w14:paraId="24E7AB41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Woche. Einfach trostlos. Man ist</w:t>
      </w:r>
    </w:p>
    <w:p w14:paraId="66A1952F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proofErr w:type="spellStart"/>
      <w:r w:rsidRPr="008B2076">
        <w:rPr>
          <w:sz w:val="22"/>
        </w:rPr>
        <w:t>faßt</w:t>
      </w:r>
      <w:proofErr w:type="spellEnd"/>
      <w:r w:rsidRPr="008B2076">
        <w:rPr>
          <w:sz w:val="22"/>
        </w:rPr>
        <w:t xml:space="preserve"> zum daheimbleiben </w:t>
      </w:r>
      <w:proofErr w:type="spellStart"/>
      <w:r w:rsidRPr="008B2076">
        <w:rPr>
          <w:sz w:val="22"/>
        </w:rPr>
        <w:t>ver</w:t>
      </w:r>
      <w:proofErr w:type="spellEnd"/>
      <w:r>
        <w:rPr>
          <w:sz w:val="22"/>
        </w:rPr>
        <w:t>-</w:t>
      </w:r>
    </w:p>
    <w:p w14:paraId="5FE50B3B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urteilt. Nächste Woche </w:t>
      </w:r>
      <w:proofErr w:type="spellStart"/>
      <w:proofErr w:type="gramStart"/>
      <w:r w:rsidRPr="008B2076">
        <w:rPr>
          <w:sz w:val="22"/>
        </w:rPr>
        <w:t>werd</w:t>
      </w:r>
      <w:proofErr w:type="spellEnd"/>
      <w:proofErr w:type="gramEnd"/>
      <w:r w:rsidRPr="008B2076">
        <w:rPr>
          <w:sz w:val="22"/>
        </w:rPr>
        <w:t xml:space="preserve"> ich's</w:t>
      </w:r>
    </w:p>
    <w:p w14:paraId="70ECCA7F" w14:textId="77777777" w:rsidR="00B4267E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auch machen.</w:t>
      </w:r>
    </w:p>
    <w:p w14:paraId="472151D6" w14:textId="77777777" w:rsidR="00B4267E" w:rsidRPr="008B2076" w:rsidRDefault="00B4267E" w:rsidP="00B4267E">
      <w:pPr>
        <w:spacing w:before="120" w:after="0" w:line="240" w:lineRule="auto"/>
        <w:contextualSpacing/>
        <w:rPr>
          <w:b/>
          <w:bCs/>
          <w:sz w:val="22"/>
        </w:rPr>
      </w:pPr>
      <w:r w:rsidRPr="008B2076">
        <w:rPr>
          <w:b/>
          <w:bCs/>
          <w:sz w:val="22"/>
        </w:rPr>
        <w:t>1943-06-13_2</w:t>
      </w:r>
      <w:r>
        <w:rPr>
          <w:b/>
          <w:bCs/>
          <w:sz w:val="22"/>
        </w:rPr>
        <w:t>_k</w:t>
      </w:r>
    </w:p>
    <w:p w14:paraId="644D6791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Ihr </w:t>
      </w:r>
      <w:proofErr w:type="spellStart"/>
      <w:r w:rsidRPr="008B2076">
        <w:rPr>
          <w:sz w:val="22"/>
        </w:rPr>
        <w:t>werdets</w:t>
      </w:r>
      <w:proofErr w:type="spellEnd"/>
      <w:r w:rsidRPr="008B2076">
        <w:rPr>
          <w:sz w:val="22"/>
        </w:rPr>
        <w:t xml:space="preserve"> zwar nicht glauben,</w:t>
      </w:r>
    </w:p>
    <w:p w14:paraId="088B03F0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lastRenderedPageBreak/>
        <w:t>aber solang ich da bin, ging ich</w:t>
      </w:r>
    </w:p>
    <w:p w14:paraId="5822D4FE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bloß zweimal abends mit dem</w:t>
      </w:r>
    </w:p>
    <w:p w14:paraId="4B520710" w14:textId="0CB20F8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proofErr w:type="spellStart"/>
      <w:r w:rsidRPr="008B2076">
        <w:rPr>
          <w:sz w:val="22"/>
        </w:rPr>
        <w:t>Widdermächen</w:t>
      </w:r>
      <w:proofErr w:type="spellEnd"/>
      <w:r w:rsidRPr="008B2076">
        <w:rPr>
          <w:sz w:val="22"/>
        </w:rPr>
        <w:t xml:space="preserve"> </w:t>
      </w:r>
      <w:proofErr w:type="spellStart"/>
      <w:r w:rsidRPr="008B2076">
        <w:rPr>
          <w:sz w:val="22"/>
        </w:rPr>
        <w:t>spa</w:t>
      </w:r>
      <w:r w:rsidR="00280401">
        <w:rPr>
          <w:sz w:val="22"/>
        </w:rPr>
        <w:t>t</w:t>
      </w:r>
      <w:r w:rsidRPr="008B2076">
        <w:rPr>
          <w:sz w:val="22"/>
        </w:rPr>
        <w:t>zieren</w:t>
      </w:r>
      <w:proofErr w:type="spellEnd"/>
      <w:r w:rsidRPr="008B2076">
        <w:rPr>
          <w:sz w:val="22"/>
        </w:rPr>
        <w:t>. Und</w:t>
      </w:r>
    </w:p>
    <w:p w14:paraId="24E5D525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jetzt ist sie auch noch </w:t>
      </w:r>
      <w:proofErr w:type="gramStart"/>
      <w:r w:rsidRPr="008B2076">
        <w:rPr>
          <w:sz w:val="22"/>
        </w:rPr>
        <w:t>weg gekommen</w:t>
      </w:r>
      <w:proofErr w:type="gramEnd"/>
      <w:r w:rsidRPr="008B2076">
        <w:rPr>
          <w:sz w:val="22"/>
        </w:rPr>
        <w:t>.</w:t>
      </w:r>
    </w:p>
    <w:p w14:paraId="202EA83D" w14:textId="713146CE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Als </w:t>
      </w:r>
      <w:r>
        <w:rPr>
          <w:sz w:val="22"/>
        </w:rPr>
        <w:t>ich</w:t>
      </w:r>
      <w:r w:rsidRPr="008B2076">
        <w:rPr>
          <w:sz w:val="22"/>
        </w:rPr>
        <w:t xml:space="preserve"> am Sonntag abends hier</w:t>
      </w:r>
    </w:p>
    <w:p w14:paraId="38F8DDB0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ankam lag ein Brief da, daß sie</w:t>
      </w:r>
    </w:p>
    <w:p w14:paraId="3E5D8540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schon fort ist. Für 2 oder 3 Tage</w:t>
      </w:r>
    </w:p>
    <w:p w14:paraId="24CDB9B3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kommt sie später nochmals</w:t>
      </w:r>
    </w:p>
    <w:p w14:paraId="0359CC84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her auf Urlaub. Aber ob ich da</w:t>
      </w:r>
    </w:p>
    <w:p w14:paraId="2707982E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noch da bin! Macht nix!</w:t>
      </w:r>
    </w:p>
    <w:p w14:paraId="6965E756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Ich hatte mir schon Ersatz</w:t>
      </w:r>
    </w:p>
    <w:p w14:paraId="0568CB27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gesucht in dieser Woche. Dies-</w:t>
      </w:r>
    </w:p>
    <w:p w14:paraId="204642C7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mal wars ein </w:t>
      </w:r>
      <w:r>
        <w:rPr>
          <w:sz w:val="22"/>
        </w:rPr>
        <w:t>„</w:t>
      </w:r>
      <w:r w:rsidRPr="008B2076">
        <w:rPr>
          <w:sz w:val="22"/>
        </w:rPr>
        <w:t>Krebsmädchen</w:t>
      </w:r>
      <w:r>
        <w:rPr>
          <w:sz w:val="22"/>
        </w:rPr>
        <w:t>“</w:t>
      </w:r>
    </w:p>
    <w:p w14:paraId="427C9B31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aus Kassel die auf Urlaub hier</w:t>
      </w:r>
    </w:p>
    <w:p w14:paraId="415A8AE8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war. Leider hat sie </w:t>
      </w:r>
      <w:proofErr w:type="spellStart"/>
      <w:r w:rsidRPr="008B2076">
        <w:rPr>
          <w:sz w:val="22"/>
        </w:rPr>
        <w:t>heut morgen</w:t>
      </w:r>
      <w:proofErr w:type="spellEnd"/>
    </w:p>
    <w:p w14:paraId="498FB388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schon fahren müssen. Die</w:t>
      </w:r>
    </w:p>
    <w:p w14:paraId="28E74CA9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war, vielleicht heißblütig!!!</w:t>
      </w:r>
    </w:p>
    <w:p w14:paraId="4C74CA95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Hätte mir bald meinen Finger</w:t>
      </w:r>
    </w:p>
    <w:p w14:paraId="378C9224" w14:textId="77777777" w:rsidR="00B4267E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abgebissen.</w:t>
      </w:r>
    </w:p>
    <w:p w14:paraId="26CF4B04" w14:textId="77777777" w:rsidR="00B4267E" w:rsidRPr="008B2076" w:rsidRDefault="00B4267E" w:rsidP="00B4267E">
      <w:pPr>
        <w:spacing w:before="120" w:after="0" w:line="240" w:lineRule="auto"/>
        <w:contextualSpacing/>
        <w:rPr>
          <w:b/>
          <w:bCs/>
          <w:sz w:val="22"/>
        </w:rPr>
      </w:pPr>
      <w:r w:rsidRPr="008B2076">
        <w:rPr>
          <w:b/>
          <w:bCs/>
          <w:sz w:val="22"/>
        </w:rPr>
        <w:t>1943-06-13_3</w:t>
      </w:r>
      <w:r>
        <w:rPr>
          <w:b/>
          <w:bCs/>
          <w:sz w:val="22"/>
        </w:rPr>
        <w:t>_k</w:t>
      </w:r>
    </w:p>
    <w:p w14:paraId="797DAD6B" w14:textId="7628D961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Ich </w:t>
      </w:r>
      <w:proofErr w:type="gramStart"/>
      <w:r w:rsidRPr="008B2076">
        <w:rPr>
          <w:sz w:val="22"/>
        </w:rPr>
        <w:t>hab</w:t>
      </w:r>
      <w:proofErr w:type="gramEnd"/>
      <w:r w:rsidRPr="008B2076">
        <w:rPr>
          <w:sz w:val="22"/>
        </w:rPr>
        <w:t xml:space="preserve"> an Euch gedacht, als</w:t>
      </w:r>
    </w:p>
    <w:p w14:paraId="6572E152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ich </w:t>
      </w:r>
      <w:r>
        <w:rPr>
          <w:sz w:val="22"/>
        </w:rPr>
        <w:t>„</w:t>
      </w:r>
      <w:r w:rsidRPr="008B2076">
        <w:rPr>
          <w:sz w:val="22"/>
        </w:rPr>
        <w:t>unanständig</w:t>
      </w:r>
      <w:r>
        <w:rPr>
          <w:sz w:val="22"/>
        </w:rPr>
        <w:t>“</w:t>
      </w:r>
      <w:r w:rsidRPr="008B2076">
        <w:rPr>
          <w:sz w:val="22"/>
        </w:rPr>
        <w:t xml:space="preserve"> oder </w:t>
      </w:r>
      <w:r>
        <w:rPr>
          <w:sz w:val="22"/>
        </w:rPr>
        <w:t>„</w:t>
      </w:r>
      <w:r w:rsidRPr="008B2076">
        <w:rPr>
          <w:sz w:val="22"/>
        </w:rPr>
        <w:t>bauern-</w:t>
      </w:r>
    </w:p>
    <w:p w14:paraId="033B05F2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mäßig</w:t>
      </w:r>
      <w:r>
        <w:rPr>
          <w:sz w:val="22"/>
        </w:rPr>
        <w:t>“</w:t>
      </w:r>
      <w:r w:rsidRPr="008B2076">
        <w:rPr>
          <w:sz w:val="22"/>
        </w:rPr>
        <w:t xml:space="preserve"> mit Ihr heimging.</w:t>
      </w:r>
    </w:p>
    <w:p w14:paraId="0A5FD1C2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Ja, ja, Euer braver Hanserl. Nun, ich</w:t>
      </w:r>
    </w:p>
    <w:p w14:paraId="18FEC5D7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proofErr w:type="gramStart"/>
      <w:r w:rsidRPr="008B2076">
        <w:rPr>
          <w:sz w:val="22"/>
        </w:rPr>
        <w:t>hab</w:t>
      </w:r>
      <w:proofErr w:type="gramEnd"/>
      <w:r w:rsidRPr="008B2076">
        <w:rPr>
          <w:sz w:val="22"/>
        </w:rPr>
        <w:t xml:space="preserve"> mir </w:t>
      </w:r>
      <w:proofErr w:type="spellStart"/>
      <w:r w:rsidRPr="008B2076">
        <w:rPr>
          <w:sz w:val="22"/>
        </w:rPr>
        <w:t>vorgenomen</w:t>
      </w:r>
      <w:proofErr w:type="spellEnd"/>
      <w:r w:rsidRPr="008B2076">
        <w:rPr>
          <w:sz w:val="22"/>
        </w:rPr>
        <w:t xml:space="preserve"> die ganze</w:t>
      </w:r>
    </w:p>
    <w:p w14:paraId="00F882B8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kommende Woche daheimzubleiben</w:t>
      </w:r>
    </w:p>
    <w:p w14:paraId="58BB8B38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u. </w:t>
      </w:r>
      <w:proofErr w:type="gramStart"/>
      <w:r w:rsidRPr="008B2076">
        <w:rPr>
          <w:strike/>
          <w:sz w:val="22"/>
        </w:rPr>
        <w:t>zu</w:t>
      </w:r>
      <w:r w:rsidRPr="008B2076">
        <w:rPr>
          <w:sz w:val="22"/>
        </w:rPr>
        <w:t xml:space="preserve"> mal</w:t>
      </w:r>
      <w:proofErr w:type="gramEnd"/>
      <w:r w:rsidRPr="008B2076">
        <w:rPr>
          <w:sz w:val="22"/>
        </w:rPr>
        <w:t xml:space="preserve"> wieder solide zu sein.</w:t>
      </w:r>
    </w:p>
    <w:p w14:paraId="2DD8D8A6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Aber interessant u. lustig ist</w:t>
      </w:r>
    </w:p>
    <w:p w14:paraId="72FC11D9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so eine </w:t>
      </w:r>
      <w:proofErr w:type="gramStart"/>
      <w:r w:rsidRPr="008B2076">
        <w:rPr>
          <w:sz w:val="22"/>
        </w:rPr>
        <w:t>tolle</w:t>
      </w:r>
      <w:proofErr w:type="gramEnd"/>
      <w:r w:rsidRPr="008B2076">
        <w:rPr>
          <w:sz w:val="22"/>
        </w:rPr>
        <w:t xml:space="preserve"> Küsserei! Alies,</w:t>
      </w:r>
    </w:p>
    <w:p w14:paraId="4B459EDA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ich </w:t>
      </w:r>
      <w:proofErr w:type="spellStart"/>
      <w:r w:rsidRPr="008B2076">
        <w:rPr>
          <w:sz w:val="22"/>
        </w:rPr>
        <w:t>geb</w:t>
      </w:r>
      <w:proofErr w:type="spellEnd"/>
      <w:r w:rsidRPr="008B2076">
        <w:rPr>
          <w:sz w:val="22"/>
        </w:rPr>
        <w:t xml:space="preserve"> Dir den guten Rat,</w:t>
      </w:r>
    </w:p>
    <w:p w14:paraId="48EBF620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mach mal eine mit!!!!!!</w:t>
      </w:r>
    </w:p>
    <w:p w14:paraId="1F4DF6CE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proofErr w:type="spellStart"/>
      <w:r w:rsidRPr="008B2076">
        <w:rPr>
          <w:sz w:val="22"/>
        </w:rPr>
        <w:t>Laß</w:t>
      </w:r>
      <w:proofErr w:type="spellEnd"/>
      <w:r w:rsidRPr="008B2076">
        <w:rPr>
          <w:sz w:val="22"/>
        </w:rPr>
        <w:t xml:space="preserve"> Dir von </w:t>
      </w:r>
      <w:proofErr w:type="gramStart"/>
      <w:r w:rsidRPr="008B2076">
        <w:rPr>
          <w:sz w:val="22"/>
        </w:rPr>
        <w:t>der Luis</w:t>
      </w:r>
      <w:proofErr w:type="gramEnd"/>
      <w:r w:rsidRPr="008B2076">
        <w:rPr>
          <w:sz w:val="22"/>
        </w:rPr>
        <w:t xml:space="preserve"> gute Lehren</w:t>
      </w:r>
    </w:p>
    <w:p w14:paraId="0D01F3C3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geben. Vielleicht leiht sie Dir</w:t>
      </w:r>
    </w:p>
    <w:p w14:paraId="1EF138CA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auch den Pep dazu. Der kann das</w:t>
      </w:r>
    </w:p>
    <w:p w14:paraId="271C52A9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sicher.</w:t>
      </w:r>
    </w:p>
    <w:p w14:paraId="049BD67E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Ich denk immer dran, was Ihr</w:t>
      </w:r>
    </w:p>
    <w:p w14:paraId="698062FB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wohl heute bei dem schlechten</w:t>
      </w:r>
    </w:p>
    <w:p w14:paraId="7D6234C3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Wetter tun werdet. Was sagte</w:t>
      </w:r>
    </w:p>
    <w:p w14:paraId="3B8F072A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proofErr w:type="spellStart"/>
      <w:r w:rsidRPr="008B2076">
        <w:rPr>
          <w:sz w:val="22"/>
        </w:rPr>
        <w:t>Weiberl</w:t>
      </w:r>
      <w:proofErr w:type="spellEnd"/>
      <w:r w:rsidRPr="008B2076">
        <w:rPr>
          <w:sz w:val="22"/>
        </w:rPr>
        <w:t xml:space="preserve"> zu</w:t>
      </w:r>
      <w:r>
        <w:rPr>
          <w:sz w:val="22"/>
        </w:rPr>
        <w:t>m</w:t>
      </w:r>
      <w:r w:rsidRPr="008B2076">
        <w:rPr>
          <w:sz w:val="22"/>
        </w:rPr>
        <w:t xml:space="preserve"> wiedergefundenen Apparat?</w:t>
      </w:r>
    </w:p>
    <w:p w14:paraId="7912A681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>Seid alle recht herzlich gegrüßt</w:t>
      </w:r>
    </w:p>
    <w:p w14:paraId="5B8A914E" w14:textId="77777777" w:rsidR="00B4267E" w:rsidRDefault="00B4267E" w:rsidP="00B4267E">
      <w:pPr>
        <w:spacing w:before="120" w:after="0" w:line="240" w:lineRule="auto"/>
        <w:contextualSpacing/>
        <w:rPr>
          <w:sz w:val="22"/>
        </w:rPr>
      </w:pPr>
      <w:r w:rsidRPr="008B2076">
        <w:rPr>
          <w:sz w:val="22"/>
        </w:rPr>
        <w:t xml:space="preserve">u. </w:t>
      </w:r>
      <w:proofErr w:type="spellStart"/>
      <w:r w:rsidRPr="008B2076">
        <w:rPr>
          <w:sz w:val="22"/>
        </w:rPr>
        <w:t>geküßt</w:t>
      </w:r>
      <w:proofErr w:type="spellEnd"/>
      <w:r w:rsidRPr="008B2076">
        <w:rPr>
          <w:sz w:val="22"/>
        </w:rPr>
        <w:t xml:space="preserve"> vom Hanserl.</w:t>
      </w:r>
    </w:p>
    <w:p w14:paraId="01D17C7C" w14:textId="74080D93" w:rsidR="00B4267E" w:rsidRDefault="00B4267E" w:rsidP="00B33870">
      <w:pPr>
        <w:spacing w:before="120" w:after="0" w:line="240" w:lineRule="auto"/>
        <w:contextualSpacing/>
        <w:rPr>
          <w:sz w:val="22"/>
        </w:rPr>
      </w:pPr>
    </w:p>
    <w:p w14:paraId="667CE6F4" w14:textId="77777777" w:rsidR="00B4267E" w:rsidRPr="00600931" w:rsidRDefault="00B4267E" w:rsidP="00B4267E">
      <w:pPr>
        <w:spacing w:before="120" w:after="0" w:line="240" w:lineRule="auto"/>
        <w:contextualSpacing/>
        <w:rPr>
          <w:b/>
          <w:bCs/>
          <w:sz w:val="22"/>
        </w:rPr>
      </w:pPr>
      <w:r w:rsidRPr="00600931">
        <w:rPr>
          <w:b/>
          <w:bCs/>
          <w:sz w:val="22"/>
        </w:rPr>
        <w:t>1943-06-24_1</w:t>
      </w:r>
      <w:r>
        <w:rPr>
          <w:b/>
          <w:bCs/>
          <w:sz w:val="22"/>
        </w:rPr>
        <w:t>_k</w:t>
      </w:r>
    </w:p>
    <w:p w14:paraId="60B50C42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Berchtesgaden 24.VI.43.</w:t>
      </w:r>
    </w:p>
    <w:p w14:paraId="1CA43637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Liebe Mutter! </w:t>
      </w:r>
    </w:p>
    <w:p w14:paraId="62C0A795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Dein lieber Brief mit den vielen</w:t>
      </w:r>
    </w:p>
    <w:p w14:paraId="13E9E389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Beilagen hat mich recht gefreut. Da hatte ich viel</w:t>
      </w:r>
    </w:p>
    <w:p w14:paraId="0ECAC189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zu lesen. Die Ente von Betty </w:t>
      </w:r>
      <w:proofErr w:type="gramStart"/>
      <w:r w:rsidRPr="00600931">
        <w:rPr>
          <w:sz w:val="22"/>
        </w:rPr>
        <w:t>darfst</w:t>
      </w:r>
      <w:proofErr w:type="gramEnd"/>
      <w:r w:rsidRPr="00600931">
        <w:rPr>
          <w:sz w:val="22"/>
        </w:rPr>
        <w:t xml:space="preserve"> na-</w:t>
      </w:r>
    </w:p>
    <w:p w14:paraId="136F522E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proofErr w:type="spellStart"/>
      <w:r w:rsidRPr="00600931">
        <w:rPr>
          <w:sz w:val="22"/>
        </w:rPr>
        <w:t>türlich</w:t>
      </w:r>
      <w:proofErr w:type="spellEnd"/>
      <w:r w:rsidRPr="00600931">
        <w:rPr>
          <w:sz w:val="22"/>
        </w:rPr>
        <w:t xml:space="preserve"> nicht auslassen! Aber mit meinem</w:t>
      </w:r>
    </w:p>
    <w:p w14:paraId="30B06509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Sonntagsurlaub wird's so schnell nichts werden</w:t>
      </w:r>
    </w:p>
    <w:p w14:paraId="7A20D831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wenn ich in Berchtesgaden bleib. Erst am Sonntag</w:t>
      </w:r>
    </w:p>
    <w:p w14:paraId="5912CC68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in 3 Wochen! Wir hatten nämlich auf </w:t>
      </w:r>
      <w:proofErr w:type="spellStart"/>
      <w:r w:rsidRPr="00600931">
        <w:rPr>
          <w:sz w:val="22"/>
        </w:rPr>
        <w:t>Pfings</w:t>
      </w:r>
      <w:proofErr w:type="spellEnd"/>
      <w:r w:rsidRPr="00600931">
        <w:rPr>
          <w:sz w:val="22"/>
        </w:rPr>
        <w:t>-</w:t>
      </w:r>
    </w:p>
    <w:p w14:paraId="41388E51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proofErr w:type="spellStart"/>
      <w:r w:rsidRPr="00600931">
        <w:rPr>
          <w:sz w:val="22"/>
        </w:rPr>
        <w:t>ten</w:t>
      </w:r>
      <w:proofErr w:type="spellEnd"/>
      <w:r w:rsidRPr="00600931">
        <w:rPr>
          <w:sz w:val="22"/>
        </w:rPr>
        <w:t xml:space="preserve"> Wachverschiebungen. </w:t>
      </w:r>
      <w:proofErr w:type="spellStart"/>
      <w:r w:rsidRPr="00600931">
        <w:rPr>
          <w:sz w:val="22"/>
        </w:rPr>
        <w:t>Müßte</w:t>
      </w:r>
      <w:proofErr w:type="spellEnd"/>
      <w:r w:rsidRPr="00600931">
        <w:rPr>
          <w:sz w:val="22"/>
        </w:rPr>
        <w:t xml:space="preserve"> sein, daß ich,</w:t>
      </w:r>
    </w:p>
    <w:p w14:paraId="31B89FC7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lastRenderedPageBreak/>
        <w:t>für den Fall wir nach Reichenhall kommen,</w:t>
      </w:r>
    </w:p>
    <w:p w14:paraId="12D673C8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von dort aus Sonntagsurlaub bekomme. </w:t>
      </w:r>
    </w:p>
    <w:p w14:paraId="48247501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Unsere Freizeit ist jetzt ziemlich</w:t>
      </w:r>
    </w:p>
    <w:p w14:paraId="39A98DCA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beschnitten, denn wir müssen immer zu den</w:t>
      </w:r>
    </w:p>
    <w:p w14:paraId="38B163D6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Bauern zur Erntearbeit. Ich war noch bei </w:t>
      </w:r>
      <w:proofErr w:type="spellStart"/>
      <w:r w:rsidRPr="00600931">
        <w:rPr>
          <w:sz w:val="22"/>
        </w:rPr>
        <w:t>kei</w:t>
      </w:r>
      <w:proofErr w:type="spellEnd"/>
      <w:r w:rsidRPr="00600931">
        <w:rPr>
          <w:sz w:val="22"/>
        </w:rPr>
        <w:t>-</w:t>
      </w:r>
    </w:p>
    <w:p w14:paraId="084FE056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proofErr w:type="spellStart"/>
      <w:r w:rsidRPr="00600931">
        <w:rPr>
          <w:sz w:val="22"/>
        </w:rPr>
        <w:t>nem</w:t>
      </w:r>
      <w:proofErr w:type="spellEnd"/>
      <w:r w:rsidRPr="00600931">
        <w:rPr>
          <w:sz w:val="22"/>
        </w:rPr>
        <w:t>, komme aber bald daran.</w:t>
      </w:r>
    </w:p>
    <w:p w14:paraId="7B5E03AD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Für ein </w:t>
      </w:r>
      <w:proofErr w:type="spellStart"/>
      <w:r w:rsidRPr="00600931">
        <w:rPr>
          <w:sz w:val="22"/>
        </w:rPr>
        <w:t>Päcklein</w:t>
      </w:r>
      <w:proofErr w:type="spellEnd"/>
      <w:r w:rsidRPr="00600931">
        <w:rPr>
          <w:sz w:val="22"/>
        </w:rPr>
        <w:t>, wo ein par</w:t>
      </w:r>
    </w:p>
    <w:p w14:paraId="60C00C24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proofErr w:type="spellStart"/>
      <w:r w:rsidRPr="00600931">
        <w:rPr>
          <w:sz w:val="22"/>
        </w:rPr>
        <w:t>Bröckerl</w:t>
      </w:r>
      <w:proofErr w:type="spellEnd"/>
      <w:r w:rsidRPr="00600931">
        <w:rPr>
          <w:sz w:val="22"/>
        </w:rPr>
        <w:t xml:space="preserve"> zum Essen drin wären, </w:t>
      </w:r>
      <w:proofErr w:type="gramStart"/>
      <w:r w:rsidRPr="00600931">
        <w:rPr>
          <w:sz w:val="22"/>
        </w:rPr>
        <w:t>wär</w:t>
      </w:r>
      <w:proofErr w:type="gramEnd"/>
      <w:r w:rsidRPr="00600931">
        <w:rPr>
          <w:sz w:val="22"/>
        </w:rPr>
        <w:t xml:space="preserve"> ich recht</w:t>
      </w:r>
    </w:p>
    <w:p w14:paraId="429EAA81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dankbar. Was man halt schicken kann u.</w:t>
      </w:r>
    </w:p>
    <w:p w14:paraId="5BFFE024" w14:textId="7DE490C4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nicht kaputt geht. Meine schmutzige Wäsche</w:t>
      </w:r>
    </w:p>
    <w:p w14:paraId="0246B7A6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schicke ich demnächst heim.</w:t>
      </w:r>
    </w:p>
    <w:p w14:paraId="6E00045D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Das Wetter ist </w:t>
      </w:r>
      <w:proofErr w:type="gramStart"/>
      <w:r w:rsidRPr="00600931">
        <w:rPr>
          <w:sz w:val="22"/>
        </w:rPr>
        <w:t>zur Zeit</w:t>
      </w:r>
      <w:proofErr w:type="gramEnd"/>
      <w:r w:rsidRPr="00600931">
        <w:rPr>
          <w:sz w:val="22"/>
        </w:rPr>
        <w:t xml:space="preserve"> etwas besser</w:t>
      </w:r>
    </w:p>
    <w:p w14:paraId="11B4524F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u. ich ohne Mädchen! Annemarie ist </w:t>
      </w:r>
      <w:proofErr w:type="spellStart"/>
      <w:r w:rsidRPr="00600931">
        <w:rPr>
          <w:sz w:val="22"/>
        </w:rPr>
        <w:t>wegge</w:t>
      </w:r>
      <w:proofErr w:type="spellEnd"/>
      <w:r w:rsidRPr="00600931">
        <w:rPr>
          <w:sz w:val="22"/>
        </w:rPr>
        <w:t>-</w:t>
      </w:r>
    </w:p>
    <w:p w14:paraId="4DC6681B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kommen. Das ist sehr schade, denn eine solche</w:t>
      </w:r>
    </w:p>
    <w:p w14:paraId="4F94B19E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finde ich so schnell nicht mehr. Und ihr</w:t>
      </w:r>
    </w:p>
    <w:p w14:paraId="166EE420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habt keine Briefe mehr zu lesen. </w:t>
      </w:r>
      <w:proofErr w:type="spellStart"/>
      <w:r w:rsidRPr="00600931">
        <w:rPr>
          <w:sz w:val="22"/>
        </w:rPr>
        <w:t>Gaselis</w:t>
      </w:r>
      <w:proofErr w:type="spellEnd"/>
    </w:p>
    <w:p w14:paraId="37325E6A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u. Ida schreiben mir auch nicht mehr.</w:t>
      </w:r>
    </w:p>
    <w:p w14:paraId="225CEA97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Dafür bekommt Ihr umso öfter Post. Für</w:t>
      </w:r>
    </w:p>
    <w:p w14:paraId="61A073C7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das Paket mit den Erdbeeren nochmals</w:t>
      </w:r>
    </w:p>
    <w:p w14:paraId="638679B9" w14:textId="77777777" w:rsidR="00B4267E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recht vielen Dank.</w:t>
      </w:r>
    </w:p>
    <w:p w14:paraId="38F8A5A5" w14:textId="77777777" w:rsidR="00B4267E" w:rsidRPr="00600931" w:rsidRDefault="00B4267E" w:rsidP="00B4267E">
      <w:pPr>
        <w:spacing w:before="120" w:after="0" w:line="240" w:lineRule="auto"/>
        <w:contextualSpacing/>
        <w:rPr>
          <w:b/>
          <w:bCs/>
          <w:sz w:val="22"/>
        </w:rPr>
      </w:pPr>
      <w:r w:rsidRPr="00600931">
        <w:rPr>
          <w:b/>
          <w:bCs/>
          <w:sz w:val="22"/>
        </w:rPr>
        <w:t>1943-06-24_2</w:t>
      </w:r>
    </w:p>
    <w:p w14:paraId="35F772F3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Vom Grenzstreifendienst ist noch nichts da.</w:t>
      </w:r>
    </w:p>
    <w:p w14:paraId="71019D1B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Vielleicht kommt gar nichts mehr.</w:t>
      </w:r>
    </w:p>
    <w:p w14:paraId="65F503ED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Alies soll Ihre Milch lieber </w:t>
      </w:r>
      <w:proofErr w:type="gramStart"/>
      <w:r w:rsidRPr="00600931">
        <w:rPr>
          <w:sz w:val="22"/>
        </w:rPr>
        <w:t>heimtragen,</w:t>
      </w:r>
      <w:proofErr w:type="gramEnd"/>
      <w:r w:rsidRPr="00600931">
        <w:rPr>
          <w:sz w:val="22"/>
        </w:rPr>
        <w:t xml:space="preserve"> als</w:t>
      </w:r>
    </w:p>
    <w:p w14:paraId="03A48354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am Weg verschütten. Da hat sie ein </w:t>
      </w:r>
      <w:proofErr w:type="spellStart"/>
      <w:r w:rsidRPr="00600931">
        <w:rPr>
          <w:sz w:val="22"/>
        </w:rPr>
        <w:t>Maßl</w:t>
      </w:r>
      <w:proofErr w:type="spellEnd"/>
      <w:r w:rsidRPr="00600931">
        <w:rPr>
          <w:sz w:val="22"/>
        </w:rPr>
        <w:t xml:space="preserve"> </w:t>
      </w:r>
      <w:proofErr w:type="spellStart"/>
      <w:r w:rsidRPr="00600931">
        <w:rPr>
          <w:sz w:val="22"/>
        </w:rPr>
        <w:t>ge</w:t>
      </w:r>
      <w:proofErr w:type="spellEnd"/>
      <w:r w:rsidRPr="00600931">
        <w:rPr>
          <w:sz w:val="22"/>
        </w:rPr>
        <w:t>-</w:t>
      </w:r>
    </w:p>
    <w:p w14:paraId="594ED407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habt! Was war denn das für ein </w:t>
      </w:r>
      <w:r>
        <w:rPr>
          <w:sz w:val="22"/>
        </w:rPr>
        <w:t>„</w:t>
      </w:r>
      <w:r w:rsidRPr="00600931">
        <w:rPr>
          <w:sz w:val="22"/>
        </w:rPr>
        <w:t>Freund</w:t>
      </w:r>
      <w:r>
        <w:rPr>
          <w:sz w:val="22"/>
        </w:rPr>
        <w:t>“</w:t>
      </w:r>
      <w:r w:rsidRPr="00600931">
        <w:rPr>
          <w:sz w:val="22"/>
        </w:rPr>
        <w:t xml:space="preserve"> der</w:t>
      </w:r>
    </w:p>
    <w:p w14:paraId="4028F852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sie beschützte.</w:t>
      </w:r>
    </w:p>
    <w:p w14:paraId="7ECB2B37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In unserer Kantine wird auf </w:t>
      </w:r>
      <w:proofErr w:type="spellStart"/>
      <w:r w:rsidRPr="00600931">
        <w:rPr>
          <w:sz w:val="22"/>
        </w:rPr>
        <w:t>Frauenkar</w:t>
      </w:r>
      <w:proofErr w:type="spellEnd"/>
      <w:r w:rsidRPr="00600931">
        <w:rPr>
          <w:sz w:val="22"/>
        </w:rPr>
        <w:t>-</w:t>
      </w:r>
    </w:p>
    <w:p w14:paraId="5345DD7B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proofErr w:type="spellStart"/>
      <w:r w:rsidRPr="00600931">
        <w:rPr>
          <w:sz w:val="22"/>
        </w:rPr>
        <w:t>ten</w:t>
      </w:r>
      <w:proofErr w:type="spellEnd"/>
      <w:r w:rsidRPr="00600931">
        <w:rPr>
          <w:sz w:val="22"/>
        </w:rPr>
        <w:t xml:space="preserve"> nichts mehr hergegeben.</w:t>
      </w:r>
    </w:p>
    <w:p w14:paraId="3A4EA54E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Ein </w:t>
      </w:r>
      <w:proofErr w:type="spellStart"/>
      <w:r w:rsidRPr="00600931">
        <w:rPr>
          <w:sz w:val="22"/>
        </w:rPr>
        <w:t>Schachterl</w:t>
      </w:r>
      <w:proofErr w:type="spellEnd"/>
      <w:r w:rsidRPr="00600931">
        <w:rPr>
          <w:sz w:val="22"/>
        </w:rPr>
        <w:t xml:space="preserve"> </w:t>
      </w:r>
      <w:proofErr w:type="gramStart"/>
      <w:r w:rsidRPr="00600931">
        <w:rPr>
          <w:sz w:val="22"/>
        </w:rPr>
        <w:t>hab</w:t>
      </w:r>
      <w:proofErr w:type="gramEnd"/>
      <w:r w:rsidRPr="00600931">
        <w:rPr>
          <w:sz w:val="22"/>
        </w:rPr>
        <w:t xml:space="preserve"> ich noch bekommen, das</w:t>
      </w:r>
    </w:p>
    <w:p w14:paraId="76287135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leg ich in meiner Wäsche bei.</w:t>
      </w:r>
    </w:p>
    <w:p w14:paraId="088BF039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 xml:space="preserve">Für heute </w:t>
      </w:r>
      <w:proofErr w:type="spellStart"/>
      <w:r w:rsidRPr="00600931">
        <w:rPr>
          <w:sz w:val="22"/>
        </w:rPr>
        <w:t>Schluß</w:t>
      </w:r>
      <w:proofErr w:type="spellEnd"/>
      <w:r w:rsidRPr="00600931">
        <w:rPr>
          <w:sz w:val="22"/>
        </w:rPr>
        <w:t>!</w:t>
      </w:r>
    </w:p>
    <w:p w14:paraId="7B8B78D2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Dir Alies u. Luis</w:t>
      </w:r>
    </w:p>
    <w:p w14:paraId="30A70062" w14:textId="77777777" w:rsidR="00B4267E" w:rsidRPr="00600931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die herzlichsten Grüße</w:t>
      </w:r>
    </w:p>
    <w:p w14:paraId="11C67F41" w14:textId="77777777" w:rsidR="00B4267E" w:rsidRDefault="00B4267E" w:rsidP="00B4267E">
      <w:pPr>
        <w:spacing w:before="120" w:after="0" w:line="240" w:lineRule="auto"/>
        <w:contextualSpacing/>
        <w:rPr>
          <w:sz w:val="22"/>
        </w:rPr>
      </w:pPr>
      <w:r w:rsidRPr="00600931">
        <w:rPr>
          <w:sz w:val="22"/>
        </w:rPr>
        <w:t>Euer Hanserl.</w:t>
      </w:r>
    </w:p>
    <w:p w14:paraId="070C9751" w14:textId="77777777" w:rsidR="00B4267E" w:rsidRPr="008B2076" w:rsidRDefault="00B4267E" w:rsidP="00B4267E">
      <w:pPr>
        <w:spacing w:before="120" w:after="0" w:line="240" w:lineRule="auto"/>
        <w:contextualSpacing/>
        <w:rPr>
          <w:sz w:val="22"/>
        </w:rPr>
      </w:pPr>
    </w:p>
    <w:p w14:paraId="700F15B5" w14:textId="77777777" w:rsidR="00576C8D" w:rsidRPr="004301C9" w:rsidRDefault="00576C8D" w:rsidP="00576C8D">
      <w:pPr>
        <w:spacing w:before="120" w:after="0" w:line="240" w:lineRule="auto"/>
        <w:contextualSpacing/>
        <w:rPr>
          <w:b/>
          <w:bCs/>
          <w:sz w:val="22"/>
        </w:rPr>
      </w:pPr>
      <w:r w:rsidRPr="004301C9">
        <w:rPr>
          <w:b/>
          <w:bCs/>
          <w:sz w:val="22"/>
        </w:rPr>
        <w:t>1943-06-25_1</w:t>
      </w:r>
      <w:r>
        <w:rPr>
          <w:b/>
          <w:bCs/>
          <w:sz w:val="22"/>
        </w:rPr>
        <w:t>_k</w:t>
      </w:r>
    </w:p>
    <w:p w14:paraId="0DC0B233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Berchtesgaden 25.VI. (Samstag)</w:t>
      </w:r>
    </w:p>
    <w:p w14:paraId="3481024E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 xml:space="preserve">Meine liebe Mutter! </w:t>
      </w:r>
    </w:p>
    <w:p w14:paraId="54423184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Heute war ich bei einem Bauern</w:t>
      </w:r>
    </w:p>
    <w:p w14:paraId="0A72843A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Beim</w:t>
      </w:r>
      <w:r>
        <w:rPr>
          <w:sz w:val="22"/>
        </w:rPr>
        <w:t xml:space="preserve"> </w:t>
      </w:r>
      <w:r w:rsidRPr="004301C9">
        <w:rPr>
          <w:sz w:val="22"/>
        </w:rPr>
        <w:t xml:space="preserve">Heuernten. Den ganzen Vormittag </w:t>
      </w:r>
      <w:proofErr w:type="gramStart"/>
      <w:r w:rsidRPr="004301C9">
        <w:rPr>
          <w:sz w:val="22"/>
        </w:rPr>
        <w:t>hab</w:t>
      </w:r>
      <w:proofErr w:type="gramEnd"/>
      <w:r w:rsidRPr="004301C9">
        <w:rPr>
          <w:sz w:val="22"/>
        </w:rPr>
        <w:t xml:space="preserve"> ich</w:t>
      </w:r>
    </w:p>
    <w:p w14:paraId="66474E6E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gemäht, was grad nicht leicht war, weil ich es</w:t>
      </w:r>
    </w:p>
    <w:p w14:paraId="5898B5FD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 xml:space="preserve">ja nicht kann. Aber bis </w:t>
      </w:r>
      <w:proofErr w:type="spellStart"/>
      <w:r w:rsidRPr="004301C9">
        <w:rPr>
          <w:sz w:val="22"/>
        </w:rPr>
        <w:t>mittag</w:t>
      </w:r>
      <w:proofErr w:type="spellEnd"/>
      <w:r w:rsidRPr="004301C9">
        <w:rPr>
          <w:sz w:val="22"/>
        </w:rPr>
        <w:t xml:space="preserve"> hatte ich</w:t>
      </w:r>
    </w:p>
    <w:p w14:paraId="758A978E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es schon heraus, wie die Sache geht. Nach-</w:t>
      </w:r>
    </w:p>
    <w:p w14:paraId="60E50AF6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proofErr w:type="spellStart"/>
      <w:r w:rsidRPr="004301C9">
        <w:rPr>
          <w:sz w:val="22"/>
        </w:rPr>
        <w:t>mittag</w:t>
      </w:r>
      <w:proofErr w:type="spellEnd"/>
      <w:r w:rsidRPr="004301C9">
        <w:rPr>
          <w:sz w:val="22"/>
        </w:rPr>
        <w:t xml:space="preserve"> hätte ich eigentlich frei gehabt, aber</w:t>
      </w:r>
    </w:p>
    <w:p w14:paraId="4DE25A41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nachdem die Wolken sehr verdächtig nach</w:t>
      </w:r>
    </w:p>
    <w:p w14:paraId="7FAD561D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Regen aussahen, blieb ich noch beim Bauern</w:t>
      </w:r>
    </w:p>
    <w:p w14:paraId="37CD82F5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u. half bis 3 Uhr Heueinfahren</w:t>
      </w:r>
      <w:r>
        <w:rPr>
          <w:sz w:val="22"/>
        </w:rPr>
        <w:t>.</w:t>
      </w:r>
      <w:r w:rsidRPr="004301C9">
        <w:rPr>
          <w:sz w:val="22"/>
        </w:rPr>
        <w:t xml:space="preserve"> Die Haupt-</w:t>
      </w:r>
    </w:p>
    <w:p w14:paraId="6225C48C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proofErr w:type="spellStart"/>
      <w:r w:rsidRPr="004301C9">
        <w:rPr>
          <w:sz w:val="22"/>
        </w:rPr>
        <w:t>sache</w:t>
      </w:r>
      <w:proofErr w:type="spellEnd"/>
      <w:r w:rsidRPr="004301C9">
        <w:rPr>
          <w:sz w:val="22"/>
        </w:rPr>
        <w:t xml:space="preserve"> war mir, daß es wa</w:t>
      </w:r>
      <w:r>
        <w:rPr>
          <w:sz w:val="22"/>
        </w:rPr>
        <w:t>s</w:t>
      </w:r>
      <w:r w:rsidRPr="004301C9">
        <w:rPr>
          <w:sz w:val="22"/>
        </w:rPr>
        <w:t xml:space="preserve"> </w:t>
      </w:r>
      <w:proofErr w:type="gramStart"/>
      <w:r w:rsidRPr="004301C9">
        <w:rPr>
          <w:sz w:val="22"/>
        </w:rPr>
        <w:t>richtiges</w:t>
      </w:r>
      <w:proofErr w:type="gramEnd"/>
      <w:r w:rsidRPr="004301C9">
        <w:rPr>
          <w:sz w:val="22"/>
        </w:rPr>
        <w:t xml:space="preserve"> zu Essen</w:t>
      </w:r>
    </w:p>
    <w:p w14:paraId="5DF21D01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 xml:space="preserve">gab. In der Frühe Butter, </w:t>
      </w:r>
      <w:proofErr w:type="spellStart"/>
      <w:r w:rsidRPr="004301C9">
        <w:rPr>
          <w:sz w:val="22"/>
        </w:rPr>
        <w:t>Käs</w:t>
      </w:r>
      <w:proofErr w:type="spellEnd"/>
      <w:r w:rsidRPr="004301C9">
        <w:rPr>
          <w:sz w:val="22"/>
        </w:rPr>
        <w:t>, Brot u. Vollmilch.</w:t>
      </w:r>
    </w:p>
    <w:p w14:paraId="2C4F89A7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Dasselbe gab's zur Brotzeit. Mittags gabs Fleisch-</w:t>
      </w:r>
    </w:p>
    <w:p w14:paraId="0260A0CA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proofErr w:type="spellStart"/>
      <w:r w:rsidRPr="004301C9">
        <w:rPr>
          <w:sz w:val="22"/>
        </w:rPr>
        <w:t>pflanzl</w:t>
      </w:r>
      <w:proofErr w:type="spellEnd"/>
      <w:r w:rsidRPr="004301C9">
        <w:rPr>
          <w:sz w:val="22"/>
        </w:rPr>
        <w:t>, dazu ein Mittelding von Kartoffel- u.</w:t>
      </w:r>
    </w:p>
    <w:p w14:paraId="5005260C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 xml:space="preserve">Milchsalat u. als Nachspeise </w:t>
      </w:r>
      <w:proofErr w:type="spellStart"/>
      <w:r w:rsidRPr="004301C9">
        <w:rPr>
          <w:sz w:val="22"/>
        </w:rPr>
        <w:t>abgetroknete</w:t>
      </w:r>
      <w:proofErr w:type="spellEnd"/>
    </w:p>
    <w:p w14:paraId="70916AD5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lastRenderedPageBreak/>
        <w:t>Nudeln. Aber die schwammen in Fett u.</w:t>
      </w:r>
    </w:p>
    <w:p w14:paraId="15BC615F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waren ganz gelb von den Eiern. Ich aß wie</w:t>
      </w:r>
    </w:p>
    <w:p w14:paraId="76F033E1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ein Drescher!</w:t>
      </w:r>
    </w:p>
    <w:p w14:paraId="78032BAE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Als ich Nachmittag heimkam</w:t>
      </w:r>
    </w:p>
    <w:p w14:paraId="2CAFB69C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war Dein pfundiges Paket da. Von den Erd-</w:t>
      </w:r>
    </w:p>
    <w:p w14:paraId="6BFD5703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beeren waren einige zerdrückt aber sonst</w:t>
      </w:r>
    </w:p>
    <w:p w14:paraId="70FFEDD8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tadellos. Zwei ganze Teller füllten sie.</w:t>
      </w:r>
    </w:p>
    <w:p w14:paraId="25547D11" w14:textId="77777777" w:rsidR="00576C8D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Eins davon aß ich gleich u. eins gehört</w:t>
      </w:r>
    </w:p>
    <w:p w14:paraId="354EC9EC" w14:textId="77777777" w:rsidR="00576C8D" w:rsidRPr="004301C9" w:rsidRDefault="00576C8D" w:rsidP="00576C8D">
      <w:pPr>
        <w:spacing w:before="120" w:after="0" w:line="240" w:lineRule="auto"/>
        <w:contextualSpacing/>
        <w:rPr>
          <w:b/>
          <w:bCs/>
          <w:sz w:val="22"/>
        </w:rPr>
      </w:pPr>
      <w:r w:rsidRPr="004301C9">
        <w:rPr>
          <w:b/>
          <w:bCs/>
          <w:sz w:val="22"/>
        </w:rPr>
        <w:t>1943-06-25_2</w:t>
      </w:r>
      <w:r>
        <w:rPr>
          <w:b/>
          <w:bCs/>
          <w:sz w:val="22"/>
        </w:rPr>
        <w:t>_k</w:t>
      </w:r>
    </w:p>
    <w:p w14:paraId="2AA526EC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 xml:space="preserve">als Sonntagsvormittagserquickung. </w:t>
      </w:r>
    </w:p>
    <w:p w14:paraId="1CD2EA74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Die Stachelbeeren heb ich mir auf, denn die</w:t>
      </w:r>
    </w:p>
    <w:p w14:paraId="627918E3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verfaulen so schnell nicht. Für das groß-</w:t>
      </w:r>
    </w:p>
    <w:p w14:paraId="5ABCB7DF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artige Geräucherte der Alies recht vielen</w:t>
      </w:r>
    </w:p>
    <w:p w14:paraId="14E6C613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 xml:space="preserve">Dank. Es schmeckt </w:t>
      </w:r>
      <w:proofErr w:type="spellStart"/>
      <w:r w:rsidRPr="004301C9">
        <w:rPr>
          <w:sz w:val="22"/>
        </w:rPr>
        <w:t>unbandig</w:t>
      </w:r>
      <w:proofErr w:type="spellEnd"/>
      <w:r w:rsidRPr="004301C9">
        <w:rPr>
          <w:sz w:val="22"/>
        </w:rPr>
        <w:t xml:space="preserve">. Die </w:t>
      </w:r>
      <w:proofErr w:type="spellStart"/>
      <w:r w:rsidRPr="004301C9">
        <w:rPr>
          <w:sz w:val="22"/>
        </w:rPr>
        <w:t>Plätzerl</w:t>
      </w:r>
      <w:proofErr w:type="spellEnd"/>
    </w:p>
    <w:p w14:paraId="74497521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haben bloß den Nachteil, daß ich sie zur Hälfte</w:t>
      </w:r>
    </w:p>
    <w:p w14:paraId="411F75F7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schon gegessen hab. Sie sind prima.</w:t>
      </w:r>
    </w:p>
    <w:p w14:paraId="6EFD4BAF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3 Stunden schlief ich jetzt wie eine Ratte,</w:t>
      </w:r>
    </w:p>
    <w:p w14:paraId="064D794E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machte wieder Brotzeit u. nach</w:t>
      </w:r>
    </w:p>
    <w:p w14:paraId="65335B35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dem Brief geh ich gleich wieder ins Bett.</w:t>
      </w:r>
    </w:p>
    <w:p w14:paraId="7E3EF118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Ausgehen tu ich gar nicht mehr gern,</w:t>
      </w:r>
    </w:p>
    <w:p w14:paraId="4FB414B0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denn Annemarie ist fort u. das Mädchen</w:t>
      </w:r>
    </w:p>
    <w:p w14:paraId="4A8A7E3A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proofErr w:type="gramStart"/>
      <w:r w:rsidRPr="004301C9">
        <w:rPr>
          <w:sz w:val="22"/>
        </w:rPr>
        <w:t>das</w:t>
      </w:r>
      <w:proofErr w:type="gramEnd"/>
      <w:r w:rsidRPr="004301C9">
        <w:rPr>
          <w:sz w:val="22"/>
        </w:rPr>
        <w:t xml:space="preserve"> ich jetzt hab, sagt mir nicht besonders</w:t>
      </w:r>
    </w:p>
    <w:p w14:paraId="3E194C30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zu. Mir liegt der Abschiedsschmerz immer</w:t>
      </w:r>
    </w:p>
    <w:p w14:paraId="6B8CB476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noch etwas auf der Seele. Da lernt man die</w:t>
      </w:r>
    </w:p>
    <w:p w14:paraId="0FF409B5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Mädchen u. den Unterschied an ihnen erst</w:t>
      </w:r>
    </w:p>
    <w:p w14:paraId="20251B87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 xml:space="preserve">so richtig kennen, wenn man </w:t>
      </w:r>
      <w:proofErr w:type="spellStart"/>
      <w:r w:rsidRPr="004301C9">
        <w:rPr>
          <w:sz w:val="22"/>
        </w:rPr>
        <w:t>hinterein</w:t>
      </w:r>
      <w:proofErr w:type="spellEnd"/>
      <w:r w:rsidRPr="004301C9">
        <w:rPr>
          <w:sz w:val="22"/>
        </w:rPr>
        <w:t>-</w:t>
      </w:r>
    </w:p>
    <w:p w14:paraId="4A9DDB6A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proofErr w:type="spellStart"/>
      <w:r w:rsidRPr="004301C9">
        <w:rPr>
          <w:sz w:val="22"/>
        </w:rPr>
        <w:t>ander</w:t>
      </w:r>
      <w:proofErr w:type="spellEnd"/>
      <w:r w:rsidRPr="004301C9">
        <w:rPr>
          <w:sz w:val="22"/>
        </w:rPr>
        <w:t xml:space="preserve"> mehrere hat.</w:t>
      </w:r>
    </w:p>
    <w:p w14:paraId="24F75564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War das Kind mit dem Namenstag-</w:t>
      </w:r>
    </w:p>
    <w:p w14:paraId="3F9395AD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proofErr w:type="spellStart"/>
      <w:r w:rsidRPr="004301C9">
        <w:rPr>
          <w:sz w:val="22"/>
        </w:rPr>
        <w:t>brief</w:t>
      </w:r>
      <w:proofErr w:type="spellEnd"/>
      <w:r w:rsidRPr="004301C9">
        <w:rPr>
          <w:sz w:val="22"/>
        </w:rPr>
        <w:t xml:space="preserve"> zufrieden?</w:t>
      </w:r>
    </w:p>
    <w:p w14:paraId="1BE1D81B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Morgen Mittag zieh ich wieder auf</w:t>
      </w:r>
    </w:p>
    <w:p w14:paraId="422C3782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Wache.</w:t>
      </w:r>
    </w:p>
    <w:p w14:paraId="355A5CCE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Jetzt Gute Nacht!</w:t>
      </w:r>
    </w:p>
    <w:p w14:paraId="66A717DC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Nochmals innigen Dank für das</w:t>
      </w:r>
    </w:p>
    <w:p w14:paraId="334B48A3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Paket u. sei mit den beiden Schwestern</w:t>
      </w:r>
    </w:p>
    <w:p w14:paraId="6A2E5666" w14:textId="77777777" w:rsidR="00576C8D" w:rsidRPr="004301C9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vielmals gegrüßt</w:t>
      </w:r>
    </w:p>
    <w:p w14:paraId="0EB5884F" w14:textId="77777777" w:rsidR="00576C8D" w:rsidRDefault="00576C8D" w:rsidP="00576C8D">
      <w:pPr>
        <w:spacing w:before="120" w:after="0" w:line="240" w:lineRule="auto"/>
        <w:contextualSpacing/>
        <w:rPr>
          <w:sz w:val="22"/>
        </w:rPr>
      </w:pPr>
      <w:r w:rsidRPr="004301C9">
        <w:rPr>
          <w:sz w:val="22"/>
        </w:rPr>
        <w:t>Dein Hans.</w:t>
      </w:r>
    </w:p>
    <w:p w14:paraId="653AFED6" w14:textId="77777777" w:rsidR="00576C8D" w:rsidRDefault="00576C8D" w:rsidP="00576C8D">
      <w:pPr>
        <w:spacing w:before="120" w:after="0" w:line="240" w:lineRule="auto"/>
        <w:contextualSpacing/>
        <w:rPr>
          <w:sz w:val="22"/>
        </w:rPr>
      </w:pPr>
    </w:p>
    <w:p w14:paraId="4E3F1FDA" w14:textId="77777777" w:rsidR="00995EA9" w:rsidRPr="00AF5444" w:rsidRDefault="00995EA9" w:rsidP="00995EA9">
      <w:pPr>
        <w:spacing w:before="120" w:after="0" w:line="240" w:lineRule="auto"/>
        <w:contextualSpacing/>
        <w:rPr>
          <w:b/>
          <w:bCs/>
          <w:sz w:val="22"/>
        </w:rPr>
      </w:pPr>
      <w:r w:rsidRPr="00AF5444">
        <w:rPr>
          <w:b/>
          <w:bCs/>
          <w:sz w:val="22"/>
        </w:rPr>
        <w:t>1943-06-29_1</w:t>
      </w:r>
      <w:r>
        <w:rPr>
          <w:b/>
          <w:bCs/>
          <w:sz w:val="22"/>
        </w:rPr>
        <w:t>_k</w:t>
      </w:r>
    </w:p>
    <w:p w14:paraId="66B5D1D9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Berchtesgaden 29. Juni. 43.</w:t>
      </w:r>
    </w:p>
    <w:p w14:paraId="684061FF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Meine liebe Mutter!</w:t>
      </w:r>
    </w:p>
    <w:p w14:paraId="08FC709F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Soeben komme ich vom Erntearbeiten</w:t>
      </w:r>
    </w:p>
    <w:p w14:paraId="57793656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heim. </w:t>
      </w:r>
      <w:proofErr w:type="gramStart"/>
      <w:r w:rsidRPr="00AF5444">
        <w:rPr>
          <w:sz w:val="22"/>
        </w:rPr>
        <w:t>Bin</w:t>
      </w:r>
      <w:proofErr w:type="gramEnd"/>
      <w:r w:rsidRPr="00AF5444">
        <w:rPr>
          <w:sz w:val="22"/>
        </w:rPr>
        <w:t xml:space="preserve"> ganz schön müde, aber </w:t>
      </w:r>
      <w:proofErr w:type="spellStart"/>
      <w:r w:rsidRPr="00AF5444">
        <w:rPr>
          <w:sz w:val="22"/>
        </w:rPr>
        <w:t>muß</w:t>
      </w:r>
      <w:proofErr w:type="spellEnd"/>
      <w:r w:rsidRPr="00AF5444">
        <w:rPr>
          <w:sz w:val="22"/>
        </w:rPr>
        <w:t xml:space="preserve"> Dir</w:t>
      </w:r>
    </w:p>
    <w:p w14:paraId="60267262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doch noch allerhand schreiben.</w:t>
      </w:r>
    </w:p>
    <w:p w14:paraId="3DFEFE15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Mal herzlichen Dank für Deinen</w:t>
      </w:r>
    </w:p>
    <w:p w14:paraId="7A66355B" w14:textId="64659D0D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Brief u. das Geld. Du wirst staunen, aber</w:t>
      </w:r>
    </w:p>
    <w:p w14:paraId="3E19DA12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ich war in letzter Zeit sehr sparsam u. hab</w:t>
      </w:r>
    </w:p>
    <w:p w14:paraId="00CFC1AE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noch 60 Mark. - Deine Angst, daß ich nicht</w:t>
      </w:r>
    </w:p>
    <w:p w14:paraId="3D45DB38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mehr lang bleiben darf, ist berechtigt. Dieser</w:t>
      </w:r>
    </w:p>
    <w:p w14:paraId="3BF7D73A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Tage schon geht es weg. - Das </w:t>
      </w:r>
      <w:proofErr w:type="spellStart"/>
      <w:r w:rsidRPr="00AF5444">
        <w:rPr>
          <w:sz w:val="22"/>
        </w:rPr>
        <w:t>Telephongespräch</w:t>
      </w:r>
      <w:proofErr w:type="spellEnd"/>
    </w:p>
    <w:p w14:paraId="2E088FE2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von damals zahlte ich nicht, weil sich die</w:t>
      </w:r>
    </w:p>
    <w:p w14:paraId="19849357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dummen Weiber nicht ausgekannt haben.</w:t>
      </w:r>
    </w:p>
    <w:p w14:paraId="0E1539F7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Es wird so teuer gewesen sein, weil es Nach-</w:t>
      </w:r>
    </w:p>
    <w:p w14:paraId="5F5D6589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proofErr w:type="spellStart"/>
      <w:r w:rsidRPr="00AF5444">
        <w:rPr>
          <w:sz w:val="22"/>
        </w:rPr>
        <w:t>zahlung</w:t>
      </w:r>
      <w:proofErr w:type="spellEnd"/>
      <w:r w:rsidRPr="00AF5444">
        <w:rPr>
          <w:sz w:val="22"/>
        </w:rPr>
        <w:t xml:space="preserve"> war. - Die Ente </w:t>
      </w:r>
      <w:proofErr w:type="gramStart"/>
      <w:r w:rsidRPr="00AF5444">
        <w:rPr>
          <w:sz w:val="22"/>
        </w:rPr>
        <w:t>nimmst</w:t>
      </w:r>
      <w:proofErr w:type="gramEnd"/>
      <w:r w:rsidRPr="00AF5444">
        <w:rPr>
          <w:sz w:val="22"/>
        </w:rPr>
        <w:t xml:space="preserve"> selbst-</w:t>
      </w:r>
    </w:p>
    <w:p w14:paraId="1D0D2A70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lastRenderedPageBreak/>
        <w:t xml:space="preserve">verständlich, von </w:t>
      </w:r>
      <w:proofErr w:type="spellStart"/>
      <w:r w:rsidRPr="00AF5444">
        <w:rPr>
          <w:sz w:val="22"/>
        </w:rPr>
        <w:t>Reichenh</w:t>
      </w:r>
      <w:proofErr w:type="spellEnd"/>
      <w:r w:rsidRPr="00AF5444">
        <w:rPr>
          <w:sz w:val="22"/>
        </w:rPr>
        <w:t>. aus komme ich</w:t>
      </w:r>
    </w:p>
    <w:p w14:paraId="1D21D338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hoffentlich nochmals in Urlaub.</w:t>
      </w:r>
    </w:p>
    <w:p w14:paraId="35B0DE97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Mir ist </w:t>
      </w:r>
      <w:proofErr w:type="gramStart"/>
      <w:r w:rsidRPr="00AF5444">
        <w:rPr>
          <w:sz w:val="22"/>
        </w:rPr>
        <w:t>zur Zeit</w:t>
      </w:r>
      <w:proofErr w:type="gramEnd"/>
      <w:r w:rsidRPr="00AF5444">
        <w:rPr>
          <w:sz w:val="22"/>
        </w:rPr>
        <w:t xml:space="preserve"> alles ganz </w:t>
      </w:r>
      <w:proofErr w:type="spellStart"/>
      <w:r w:rsidRPr="00AF5444">
        <w:rPr>
          <w:sz w:val="22"/>
        </w:rPr>
        <w:t>wurst</w:t>
      </w:r>
      <w:proofErr w:type="spellEnd"/>
      <w:r w:rsidRPr="00AF5444">
        <w:rPr>
          <w:sz w:val="22"/>
        </w:rPr>
        <w:t>! Die Haupt-</w:t>
      </w:r>
    </w:p>
    <w:p w14:paraId="5D581920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proofErr w:type="spellStart"/>
      <w:r w:rsidRPr="00AF5444">
        <w:rPr>
          <w:sz w:val="22"/>
        </w:rPr>
        <w:t>sache</w:t>
      </w:r>
      <w:proofErr w:type="spellEnd"/>
      <w:r w:rsidRPr="00AF5444">
        <w:rPr>
          <w:sz w:val="22"/>
        </w:rPr>
        <w:t xml:space="preserve"> ist, daß ich was zu </w:t>
      </w:r>
      <w:proofErr w:type="spellStart"/>
      <w:r w:rsidRPr="00AF5444">
        <w:rPr>
          <w:sz w:val="22"/>
        </w:rPr>
        <w:t>Essen</w:t>
      </w:r>
      <w:proofErr w:type="spellEnd"/>
      <w:r w:rsidRPr="00AF5444">
        <w:rPr>
          <w:sz w:val="22"/>
        </w:rPr>
        <w:t xml:space="preserve"> hab. Wenn</w:t>
      </w:r>
    </w:p>
    <w:p w14:paraId="17C8CB67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ich schreib, daß ich in Reichenhall bin,</w:t>
      </w:r>
    </w:p>
    <w:p w14:paraId="0D2FDBAE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könnte ich schon ein </w:t>
      </w:r>
      <w:proofErr w:type="spellStart"/>
      <w:r w:rsidRPr="00AF5444">
        <w:rPr>
          <w:sz w:val="22"/>
        </w:rPr>
        <w:t>Päcklein</w:t>
      </w:r>
      <w:proofErr w:type="spellEnd"/>
      <w:r w:rsidRPr="00AF5444">
        <w:rPr>
          <w:sz w:val="22"/>
        </w:rPr>
        <w:t xml:space="preserve"> brauchen!</w:t>
      </w:r>
    </w:p>
    <w:p w14:paraId="000B4A9A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Mit Mädchen </w:t>
      </w:r>
      <w:proofErr w:type="spellStart"/>
      <w:r w:rsidRPr="00AF5444">
        <w:rPr>
          <w:sz w:val="22"/>
        </w:rPr>
        <w:t>geb</w:t>
      </w:r>
      <w:proofErr w:type="spellEnd"/>
      <w:r w:rsidRPr="00AF5444">
        <w:rPr>
          <w:sz w:val="22"/>
        </w:rPr>
        <w:t xml:space="preserve"> ich mich gar nicht</w:t>
      </w:r>
    </w:p>
    <w:p w14:paraId="4C39A5C0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mehr ab. Man ist bloß einmal dumm!</w:t>
      </w:r>
    </w:p>
    <w:p w14:paraId="5A988C3E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Wenn ich meine Briefe heimschicke,</w:t>
      </w:r>
    </w:p>
    <w:p w14:paraId="294917AB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habt Ihr wieder was zu lachen. </w:t>
      </w:r>
      <w:proofErr w:type="spellStart"/>
      <w:r w:rsidRPr="00AF5444">
        <w:rPr>
          <w:sz w:val="22"/>
        </w:rPr>
        <w:t>Beson</w:t>
      </w:r>
      <w:proofErr w:type="spellEnd"/>
      <w:r w:rsidRPr="00AF5444">
        <w:rPr>
          <w:sz w:val="22"/>
        </w:rPr>
        <w:t>-</w:t>
      </w:r>
    </w:p>
    <w:p w14:paraId="741DB93C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proofErr w:type="spellStart"/>
      <w:r w:rsidRPr="00AF5444">
        <w:rPr>
          <w:sz w:val="22"/>
        </w:rPr>
        <w:t>ders</w:t>
      </w:r>
      <w:proofErr w:type="spellEnd"/>
      <w:r w:rsidRPr="00AF5444">
        <w:rPr>
          <w:sz w:val="22"/>
        </w:rPr>
        <w:t xml:space="preserve"> einer, von einer Rosemarie!!!!</w:t>
      </w:r>
    </w:p>
    <w:p w14:paraId="335822E4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Die </w:t>
      </w:r>
      <w:proofErr w:type="gramStart"/>
      <w:r w:rsidRPr="00AF5444">
        <w:rPr>
          <w:sz w:val="22"/>
        </w:rPr>
        <w:t>hab</w:t>
      </w:r>
      <w:proofErr w:type="gramEnd"/>
      <w:r w:rsidRPr="00AF5444">
        <w:rPr>
          <w:sz w:val="22"/>
        </w:rPr>
        <w:t xml:space="preserve"> ich bloß 2 Tage gekannt.</w:t>
      </w:r>
    </w:p>
    <w:p w14:paraId="573F547A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Beim Bauern hat es heute </w:t>
      </w:r>
      <w:proofErr w:type="spellStart"/>
      <w:r w:rsidRPr="00AF5444">
        <w:rPr>
          <w:sz w:val="22"/>
        </w:rPr>
        <w:t>Kirchln</w:t>
      </w:r>
      <w:proofErr w:type="spellEnd"/>
    </w:p>
    <w:p w14:paraId="3398A962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gegeben. So viel u. so fett, daß mir noch</w:t>
      </w:r>
    </w:p>
    <w:p w14:paraId="02A6DF02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halb schlecht ist. Aber prima waren</w:t>
      </w:r>
    </w:p>
    <w:p w14:paraId="56C6115D" w14:textId="77777777" w:rsidR="00995EA9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sie. Ich </w:t>
      </w:r>
      <w:proofErr w:type="gramStart"/>
      <w:r w:rsidRPr="00AF5444">
        <w:rPr>
          <w:sz w:val="22"/>
        </w:rPr>
        <w:t>hab</w:t>
      </w:r>
      <w:proofErr w:type="gramEnd"/>
      <w:r w:rsidRPr="00AF5444">
        <w:rPr>
          <w:sz w:val="22"/>
        </w:rPr>
        <w:t xml:space="preserve"> nicht geheut wie die Alies,</w:t>
      </w:r>
    </w:p>
    <w:p w14:paraId="0794FB20" w14:textId="77777777" w:rsidR="00995EA9" w:rsidRPr="00AF5444" w:rsidRDefault="00995EA9" w:rsidP="00995EA9">
      <w:pPr>
        <w:spacing w:before="120" w:after="0" w:line="240" w:lineRule="auto"/>
        <w:contextualSpacing/>
        <w:rPr>
          <w:b/>
          <w:bCs/>
          <w:sz w:val="22"/>
        </w:rPr>
      </w:pPr>
      <w:r w:rsidRPr="00AF5444">
        <w:rPr>
          <w:b/>
          <w:bCs/>
          <w:sz w:val="22"/>
        </w:rPr>
        <w:t>1943-06-29_2</w:t>
      </w:r>
      <w:r>
        <w:rPr>
          <w:b/>
          <w:bCs/>
          <w:sz w:val="22"/>
        </w:rPr>
        <w:t>_k</w:t>
      </w:r>
    </w:p>
    <w:p w14:paraId="7972B909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sondern sogar gemäht u. Heu aufgeladen.</w:t>
      </w:r>
    </w:p>
    <w:p w14:paraId="41319A3C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Ja, was das </w:t>
      </w:r>
      <w:proofErr w:type="gramStart"/>
      <w:r w:rsidRPr="00AF5444">
        <w:rPr>
          <w:sz w:val="22"/>
        </w:rPr>
        <w:t>schönste</w:t>
      </w:r>
      <w:proofErr w:type="gramEnd"/>
      <w:r w:rsidRPr="00AF5444">
        <w:rPr>
          <w:sz w:val="22"/>
        </w:rPr>
        <w:t xml:space="preserve"> war: eine Kuh hat</w:t>
      </w:r>
    </w:p>
    <w:p w14:paraId="26F6D554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gekälbert u. wir haben zu fünft wie</w:t>
      </w:r>
    </w:p>
    <w:p w14:paraId="6662AFB6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verrückt ziehen müssen, weil das Kalb</w:t>
      </w:r>
    </w:p>
    <w:p w14:paraId="72FBBBCC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mit den Hinterbeinen zuerst kam.</w:t>
      </w:r>
    </w:p>
    <w:p w14:paraId="3E60636A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Aber gegraust hat mir gehörig, als die</w:t>
      </w:r>
    </w:p>
    <w:p w14:paraId="12D2BF57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Frau der Kuh mit dem ganzen Arm</w:t>
      </w:r>
    </w:p>
    <w:p w14:paraId="3A031A50" w14:textId="1F059545" w:rsidR="00995EA9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bis fast zur Schulter hineingefahren</w:t>
      </w:r>
    </w:p>
    <w:p w14:paraId="24154143" w14:textId="77777777" w:rsidR="00995EA9" w:rsidRDefault="00995EA9" w:rsidP="00995EA9">
      <w:pPr>
        <w:spacing w:before="120" w:after="0" w:line="240" w:lineRule="auto"/>
        <w:contextualSpacing/>
        <w:rPr>
          <w:b/>
          <w:bCs/>
          <w:sz w:val="22"/>
        </w:rPr>
      </w:pPr>
      <w:r w:rsidRPr="00AF5444">
        <w:rPr>
          <w:b/>
          <w:bCs/>
          <w:sz w:val="22"/>
        </w:rPr>
        <w:t>1943-06-29_3</w:t>
      </w:r>
    </w:p>
    <w:p w14:paraId="5E7564C8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ist. Jetzt </w:t>
      </w:r>
      <w:proofErr w:type="gramStart"/>
      <w:r w:rsidRPr="00AF5444">
        <w:rPr>
          <w:sz w:val="22"/>
        </w:rPr>
        <w:t>hab</w:t>
      </w:r>
      <w:proofErr w:type="gramEnd"/>
      <w:r w:rsidRPr="00AF5444">
        <w:rPr>
          <w:sz w:val="22"/>
        </w:rPr>
        <w:t xml:space="preserve"> ich das endlich auch mal</w:t>
      </w:r>
    </w:p>
    <w:p w14:paraId="58A82465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gesehen. Man lernt nie aus.</w:t>
      </w:r>
    </w:p>
    <w:p w14:paraId="45892B6E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Für heute Euch allen die</w:t>
      </w:r>
    </w:p>
    <w:p w14:paraId="3A53F4A7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herzlichsten Grüße</w:t>
      </w:r>
    </w:p>
    <w:p w14:paraId="41DD6E67" w14:textId="77777777" w:rsidR="00995EA9" w:rsidRPr="00AF5444" w:rsidRDefault="00995EA9" w:rsidP="00995EA9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Euer Hans.</w:t>
      </w:r>
    </w:p>
    <w:p w14:paraId="73FDB104" w14:textId="77777777" w:rsidR="00B4267E" w:rsidRPr="002246B2" w:rsidRDefault="00B4267E" w:rsidP="00B33870">
      <w:pPr>
        <w:spacing w:before="120" w:after="0" w:line="240" w:lineRule="auto"/>
        <w:contextualSpacing/>
        <w:rPr>
          <w:sz w:val="22"/>
        </w:rPr>
      </w:pPr>
    </w:p>
    <w:p w14:paraId="0EE5DCDF" w14:textId="77777777" w:rsidR="003C3E0F" w:rsidRPr="00AF5444" w:rsidRDefault="003C3E0F" w:rsidP="003C3E0F">
      <w:pPr>
        <w:spacing w:before="120" w:after="0" w:line="240" w:lineRule="auto"/>
        <w:contextualSpacing/>
        <w:rPr>
          <w:b/>
          <w:bCs/>
          <w:sz w:val="22"/>
        </w:rPr>
      </w:pPr>
      <w:r w:rsidRPr="00AF5444">
        <w:rPr>
          <w:b/>
          <w:bCs/>
          <w:sz w:val="22"/>
        </w:rPr>
        <w:t>1943-07-01_1</w:t>
      </w:r>
    </w:p>
    <w:p w14:paraId="235710A2" w14:textId="77777777" w:rsidR="003C3E0F" w:rsidRPr="00AF5444" w:rsidRDefault="003C3E0F" w:rsidP="003C3E0F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Reichenhall 1.VII.43.</w:t>
      </w:r>
    </w:p>
    <w:p w14:paraId="5E25E47A" w14:textId="77777777" w:rsidR="003C3E0F" w:rsidRPr="00AF5444" w:rsidRDefault="003C3E0F" w:rsidP="003C3E0F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Ihr seht meine Lieben, ich</w:t>
      </w:r>
    </w:p>
    <w:p w14:paraId="6EBAFD0D" w14:textId="77777777" w:rsidR="003C3E0F" w:rsidRPr="00AF5444" w:rsidRDefault="003C3E0F" w:rsidP="003C3E0F">
      <w:pPr>
        <w:spacing w:before="120" w:after="0" w:line="240" w:lineRule="auto"/>
        <w:contextualSpacing/>
        <w:rPr>
          <w:sz w:val="22"/>
        </w:rPr>
      </w:pPr>
      <w:proofErr w:type="gramStart"/>
      <w:r w:rsidRPr="00AF5444">
        <w:rPr>
          <w:sz w:val="22"/>
        </w:rPr>
        <w:t>bin</w:t>
      </w:r>
      <w:proofErr w:type="gramEnd"/>
      <w:r w:rsidRPr="00AF5444">
        <w:rPr>
          <w:sz w:val="22"/>
        </w:rPr>
        <w:t xml:space="preserve"> wieder in Reichenhall (</w:t>
      </w:r>
      <w:proofErr w:type="spellStart"/>
      <w:r w:rsidRPr="00AF5444">
        <w:rPr>
          <w:sz w:val="22"/>
        </w:rPr>
        <w:t>Stammkomp</w:t>
      </w:r>
      <w:proofErr w:type="spellEnd"/>
      <w:r w:rsidRPr="00AF5444">
        <w:rPr>
          <w:sz w:val="22"/>
        </w:rPr>
        <w:t>.).</w:t>
      </w:r>
    </w:p>
    <w:p w14:paraId="168AC8AC" w14:textId="77777777" w:rsidR="003C3E0F" w:rsidRPr="00AF5444" w:rsidRDefault="003C3E0F" w:rsidP="003C3E0F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Am </w:t>
      </w:r>
      <w:proofErr w:type="spellStart"/>
      <w:r w:rsidRPr="00AF5444">
        <w:rPr>
          <w:sz w:val="22"/>
        </w:rPr>
        <w:t>Somntag</w:t>
      </w:r>
      <w:proofErr w:type="spellEnd"/>
      <w:r w:rsidRPr="00AF5444">
        <w:rPr>
          <w:sz w:val="22"/>
        </w:rPr>
        <w:t xml:space="preserve"> könnte mich jemand</w:t>
      </w:r>
    </w:p>
    <w:p w14:paraId="65412627" w14:textId="77777777" w:rsidR="003C3E0F" w:rsidRPr="00AF5444" w:rsidRDefault="003C3E0F" w:rsidP="003C3E0F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besuchen. Ein </w:t>
      </w:r>
      <w:proofErr w:type="spellStart"/>
      <w:r w:rsidRPr="00AF5444">
        <w:rPr>
          <w:sz w:val="22"/>
        </w:rPr>
        <w:t>bißchen</w:t>
      </w:r>
      <w:proofErr w:type="spellEnd"/>
      <w:r w:rsidRPr="00AF5444">
        <w:rPr>
          <w:sz w:val="22"/>
        </w:rPr>
        <w:t xml:space="preserve"> was zu Essen</w:t>
      </w:r>
    </w:p>
    <w:p w14:paraId="0F61A4CD" w14:textId="77777777" w:rsidR="003C3E0F" w:rsidRPr="00AF5444" w:rsidRDefault="003C3E0F" w:rsidP="003C3E0F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bringen u. meine privat Sachen mit-</w:t>
      </w:r>
    </w:p>
    <w:p w14:paraId="2FFBFEE7" w14:textId="77777777" w:rsidR="003C3E0F" w:rsidRPr="00AF5444" w:rsidRDefault="003C3E0F" w:rsidP="003C3E0F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nehmen. Sollte ich zu einer andern</w:t>
      </w:r>
    </w:p>
    <w:p w14:paraId="716EA0C2" w14:textId="77777777" w:rsidR="003C3E0F" w:rsidRPr="00AF5444" w:rsidRDefault="003C3E0F" w:rsidP="003C3E0F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Komp. kommen oder was besonderes</w:t>
      </w:r>
    </w:p>
    <w:p w14:paraId="3C1A1F33" w14:textId="77777777" w:rsidR="003C3E0F" w:rsidRPr="00AF5444" w:rsidRDefault="003C3E0F" w:rsidP="003C3E0F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 xml:space="preserve">los sein, dann </w:t>
      </w:r>
      <w:proofErr w:type="spellStart"/>
      <w:r w:rsidRPr="00AF5444">
        <w:rPr>
          <w:sz w:val="22"/>
        </w:rPr>
        <w:t>telephoniere</w:t>
      </w:r>
      <w:proofErr w:type="spellEnd"/>
      <w:r w:rsidRPr="00AF5444">
        <w:rPr>
          <w:sz w:val="22"/>
        </w:rPr>
        <w:t xml:space="preserve"> ich.</w:t>
      </w:r>
    </w:p>
    <w:p w14:paraId="512BB095" w14:textId="77777777" w:rsidR="003C3E0F" w:rsidRPr="00AF5444" w:rsidRDefault="003C3E0F" w:rsidP="003C3E0F">
      <w:pPr>
        <w:spacing w:before="120" w:after="0" w:line="240" w:lineRule="auto"/>
        <w:contextualSpacing/>
        <w:rPr>
          <w:sz w:val="22"/>
        </w:rPr>
      </w:pPr>
      <w:proofErr w:type="gramStart"/>
      <w:r w:rsidRPr="00AF5444">
        <w:rPr>
          <w:sz w:val="22"/>
        </w:rPr>
        <w:t>Sonst,</w:t>
      </w:r>
      <w:proofErr w:type="gramEnd"/>
      <w:r w:rsidRPr="00AF5444">
        <w:rPr>
          <w:sz w:val="22"/>
        </w:rPr>
        <w:t xml:space="preserve"> erwarte ich </w:t>
      </w:r>
      <w:r w:rsidRPr="00794778">
        <w:rPr>
          <w:sz w:val="22"/>
          <w:u w:val="single"/>
        </w:rPr>
        <w:t>jemand</w:t>
      </w:r>
      <w:r w:rsidRPr="00AF5444">
        <w:rPr>
          <w:sz w:val="22"/>
        </w:rPr>
        <w:t xml:space="preserve"> am Bahnhof</w:t>
      </w:r>
    </w:p>
    <w:p w14:paraId="142221CB" w14:textId="77777777" w:rsidR="003C3E0F" w:rsidRPr="00AF5444" w:rsidRDefault="003C3E0F" w:rsidP="003C3E0F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oder in der Kaserne.</w:t>
      </w:r>
    </w:p>
    <w:p w14:paraId="7C771E2B" w14:textId="77777777" w:rsidR="003C3E0F" w:rsidRPr="00AF5444" w:rsidRDefault="003C3E0F" w:rsidP="003C3E0F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Bis dahin die herzlichsten Grüße</w:t>
      </w:r>
    </w:p>
    <w:p w14:paraId="00CD4505" w14:textId="77777777" w:rsidR="003C3E0F" w:rsidRDefault="003C3E0F" w:rsidP="003C3E0F">
      <w:pPr>
        <w:spacing w:before="120" w:after="0" w:line="240" w:lineRule="auto"/>
        <w:contextualSpacing/>
        <w:rPr>
          <w:sz w:val="22"/>
        </w:rPr>
      </w:pPr>
      <w:r w:rsidRPr="00AF5444">
        <w:rPr>
          <w:sz w:val="22"/>
        </w:rPr>
        <w:t>Euer Hans.</w:t>
      </w:r>
    </w:p>
    <w:p w14:paraId="7EBD2EB8" w14:textId="77777777" w:rsidR="00B67346" w:rsidRDefault="00B67346" w:rsidP="00B33870">
      <w:pPr>
        <w:spacing w:before="120" w:after="0" w:line="240" w:lineRule="auto"/>
        <w:contextualSpacing/>
        <w:rPr>
          <w:sz w:val="22"/>
        </w:rPr>
      </w:pPr>
    </w:p>
    <w:p w14:paraId="32B59B77" w14:textId="77777777" w:rsidR="003C3E0F" w:rsidRPr="00794778" w:rsidRDefault="003C3E0F" w:rsidP="003C3E0F">
      <w:pPr>
        <w:spacing w:before="120" w:after="0" w:line="240" w:lineRule="auto"/>
        <w:contextualSpacing/>
        <w:rPr>
          <w:b/>
          <w:bCs/>
          <w:sz w:val="22"/>
        </w:rPr>
      </w:pPr>
      <w:r w:rsidRPr="00794778">
        <w:rPr>
          <w:b/>
          <w:bCs/>
          <w:sz w:val="22"/>
        </w:rPr>
        <w:t>1943-07-07_1</w:t>
      </w:r>
      <w:r>
        <w:rPr>
          <w:b/>
          <w:bCs/>
          <w:sz w:val="22"/>
        </w:rPr>
        <w:t>_k</w:t>
      </w:r>
    </w:p>
    <w:p w14:paraId="7C19F440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Reichenhall 7. VII. 43.</w:t>
      </w:r>
    </w:p>
    <w:p w14:paraId="0ABC3B28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Liebe Mutter!</w:t>
      </w:r>
    </w:p>
    <w:p w14:paraId="72362367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Heute Mittag kam das </w:t>
      </w:r>
      <w:proofErr w:type="spellStart"/>
      <w:r w:rsidRPr="00794778">
        <w:rPr>
          <w:sz w:val="22"/>
        </w:rPr>
        <w:t>rießen</w:t>
      </w:r>
      <w:proofErr w:type="spellEnd"/>
      <w:r w:rsidRPr="00794778">
        <w:rPr>
          <w:sz w:val="22"/>
        </w:rPr>
        <w:t xml:space="preserve"> Paket</w:t>
      </w:r>
    </w:p>
    <w:p w14:paraId="21F91743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an. Meinen allerherzlichsten Dank dafür. Den Brief</w:t>
      </w:r>
    </w:p>
    <w:p w14:paraId="6BFE2E18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erhielt ich auch. Was Erd- u. Stachelbeeren u. Rohr-</w:t>
      </w:r>
    </w:p>
    <w:p w14:paraId="113B36DF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lastRenderedPageBreak/>
        <w:t>nudeln anbetrifft bin ich zufriedengestellt. Die</w:t>
      </w:r>
    </w:p>
    <w:p w14:paraId="27B4CF12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Nudeln sind </w:t>
      </w:r>
      <w:proofErr w:type="spellStart"/>
      <w:r w:rsidRPr="00794778">
        <w:rPr>
          <w:sz w:val="22"/>
        </w:rPr>
        <w:t>genau so</w:t>
      </w:r>
      <w:proofErr w:type="spellEnd"/>
      <w:r w:rsidRPr="00794778">
        <w:rPr>
          <w:sz w:val="22"/>
        </w:rPr>
        <w:t xml:space="preserve">, wie ich sie mir </w:t>
      </w:r>
      <w:proofErr w:type="spellStart"/>
      <w:r w:rsidRPr="00794778">
        <w:rPr>
          <w:sz w:val="22"/>
        </w:rPr>
        <w:t>vorge</w:t>
      </w:r>
      <w:proofErr w:type="spellEnd"/>
      <w:r w:rsidRPr="00794778">
        <w:rPr>
          <w:sz w:val="22"/>
        </w:rPr>
        <w:t>-</w:t>
      </w:r>
    </w:p>
    <w:p w14:paraId="5E78B902" w14:textId="468E543C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stellt hab. Ganz prima. Auch </w:t>
      </w:r>
      <w:r>
        <w:rPr>
          <w:sz w:val="22"/>
        </w:rPr>
        <w:t>d</w:t>
      </w:r>
      <w:r w:rsidRPr="00794778">
        <w:rPr>
          <w:sz w:val="22"/>
        </w:rPr>
        <w:t>er Zopf. Die Wickel-</w:t>
      </w:r>
    </w:p>
    <w:p w14:paraId="585E68E7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proofErr w:type="spellStart"/>
      <w:r w:rsidRPr="00794778">
        <w:rPr>
          <w:sz w:val="22"/>
        </w:rPr>
        <w:t>gamaschen</w:t>
      </w:r>
      <w:proofErr w:type="spellEnd"/>
      <w:r w:rsidRPr="00794778">
        <w:rPr>
          <w:sz w:val="22"/>
        </w:rPr>
        <w:t xml:space="preserve"> passen wie angemessen. Was ich</w:t>
      </w:r>
    </w:p>
    <w:p w14:paraId="38EB4454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mit dem Ledernen </w:t>
      </w:r>
      <w:proofErr w:type="spellStart"/>
      <w:r w:rsidRPr="00794778">
        <w:rPr>
          <w:sz w:val="22"/>
        </w:rPr>
        <w:t>Uhrbandl</w:t>
      </w:r>
      <w:proofErr w:type="spellEnd"/>
      <w:r w:rsidRPr="00794778">
        <w:rPr>
          <w:sz w:val="22"/>
        </w:rPr>
        <w:t xml:space="preserve"> tu, </w:t>
      </w:r>
      <w:proofErr w:type="spellStart"/>
      <w:r w:rsidRPr="00794778">
        <w:rPr>
          <w:sz w:val="22"/>
        </w:rPr>
        <w:t>muß</w:t>
      </w:r>
      <w:proofErr w:type="spellEnd"/>
      <w:r w:rsidRPr="00794778">
        <w:rPr>
          <w:sz w:val="22"/>
        </w:rPr>
        <w:t xml:space="preserve"> ich mir</w:t>
      </w:r>
    </w:p>
    <w:p w14:paraId="34A91F43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erst überlegen. Für Schoko u. Wurst ebenfalls</w:t>
      </w:r>
    </w:p>
    <w:p w14:paraId="57211186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herzlichen Dank. Die grünen Fäustlinge </w:t>
      </w:r>
      <w:proofErr w:type="gramStart"/>
      <w:r w:rsidRPr="00794778">
        <w:rPr>
          <w:sz w:val="22"/>
        </w:rPr>
        <w:t>konntest</w:t>
      </w:r>
      <w:proofErr w:type="gramEnd"/>
    </w:p>
    <w:p w14:paraId="2AAA26C2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Du ja nicht finden, denn ich </w:t>
      </w:r>
      <w:proofErr w:type="gramStart"/>
      <w:r w:rsidRPr="00794778">
        <w:rPr>
          <w:sz w:val="22"/>
        </w:rPr>
        <w:t>hab</w:t>
      </w:r>
      <w:proofErr w:type="gramEnd"/>
      <w:r w:rsidRPr="00794778">
        <w:rPr>
          <w:sz w:val="22"/>
        </w:rPr>
        <w:t xml:space="preserve"> sie dabei.</w:t>
      </w:r>
    </w:p>
    <w:p w14:paraId="5C9DBB97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Um die Uhr bin ich recht froh, sonst weiß ich</w:t>
      </w:r>
    </w:p>
    <w:p w14:paraId="2A3264E7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den ganzen Tag nie, wie ich dran bin.</w:t>
      </w:r>
    </w:p>
    <w:p w14:paraId="6A55AB9C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Gestern war ich beim Rapport wegen</w:t>
      </w:r>
    </w:p>
    <w:p w14:paraId="73A57AA0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dem Geld. Zuerst fragte mich der Chef ob ich</w:t>
      </w:r>
    </w:p>
    <w:p w14:paraId="2E5E4F1A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mit dem Salisco der in Polen fiel verwandt bin.</w:t>
      </w:r>
    </w:p>
    <w:p w14:paraId="730D5F66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Ich sagte er war mein Onkel. Er sagte. Die</w:t>
      </w:r>
    </w:p>
    <w:p w14:paraId="6311CCC8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Meldung ist da, ich werde sie bestrafen; wie,</w:t>
      </w:r>
    </w:p>
    <w:p w14:paraId="3CE9F0E5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das werden sie noch erfahren. Mehr weiß ich</w:t>
      </w:r>
    </w:p>
    <w:p w14:paraId="75CB4BAB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auch nicht. Da heißt es warten. Es kann sein</w:t>
      </w:r>
    </w:p>
    <w:p w14:paraId="1322CE18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daß mir deswegen der Sonntagsurlaub </w:t>
      </w:r>
      <w:proofErr w:type="spellStart"/>
      <w:r w:rsidRPr="00794778">
        <w:rPr>
          <w:sz w:val="22"/>
        </w:rPr>
        <w:t>ge</w:t>
      </w:r>
      <w:proofErr w:type="spellEnd"/>
      <w:r w:rsidRPr="00794778">
        <w:rPr>
          <w:sz w:val="22"/>
        </w:rPr>
        <w:t>-</w:t>
      </w:r>
    </w:p>
    <w:p w14:paraId="394922A5" w14:textId="5D4261EE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strichen wird. Mit unserem Wegkommen</w:t>
      </w:r>
    </w:p>
    <w:p w14:paraId="45C2E90F" w14:textId="494D95AB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wird es noch nichts. Am </w:t>
      </w:r>
      <w:r w:rsidRPr="00794778">
        <w:rPr>
          <w:sz w:val="22"/>
          <w:u w:val="single"/>
        </w:rPr>
        <w:t>Sonntag</w:t>
      </w:r>
      <w:r>
        <w:rPr>
          <w:sz w:val="22"/>
        </w:rPr>
        <w:t xml:space="preserve"> (</w:t>
      </w:r>
      <w:r w:rsidRPr="00794778">
        <w:rPr>
          <w:sz w:val="22"/>
        </w:rPr>
        <w:t>???</w:t>
      </w:r>
      <w:r>
        <w:rPr>
          <w:sz w:val="22"/>
        </w:rPr>
        <w:t>)</w:t>
      </w:r>
      <w:r w:rsidRPr="00794778">
        <w:rPr>
          <w:sz w:val="22"/>
        </w:rPr>
        <w:t xml:space="preserve"> oder</w:t>
      </w:r>
    </w:p>
    <w:p w14:paraId="6173CB79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Montag gehen wir sogar weg </w:t>
      </w:r>
      <w:r w:rsidRPr="00794778">
        <w:rPr>
          <w:sz w:val="22"/>
          <w:u w:val="single"/>
        </w:rPr>
        <w:t>für 8 Tage</w:t>
      </w:r>
      <w:r w:rsidRPr="00794778">
        <w:rPr>
          <w:sz w:val="22"/>
        </w:rPr>
        <w:t xml:space="preserve"> zu</w:t>
      </w:r>
    </w:p>
    <w:p w14:paraId="3251D7CB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einer Hochgebirgsübung in die Reiteralpe.</w:t>
      </w:r>
    </w:p>
    <w:p w14:paraId="08D063BC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Das Gebirge seht Ihr auf der Karte die ich Euch</w:t>
      </w:r>
    </w:p>
    <w:p w14:paraId="3D8EE6BC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neulich schickte.</w:t>
      </w:r>
    </w:p>
    <w:p w14:paraId="2E36800E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Ich bin froh </w:t>
      </w:r>
      <w:proofErr w:type="spellStart"/>
      <w:r w:rsidRPr="00794778">
        <w:rPr>
          <w:sz w:val="22"/>
        </w:rPr>
        <w:t>wenns</w:t>
      </w:r>
      <w:proofErr w:type="spellEnd"/>
      <w:r w:rsidRPr="00794778">
        <w:rPr>
          <w:sz w:val="22"/>
        </w:rPr>
        <w:t xml:space="preserve"> in die Berge</w:t>
      </w:r>
    </w:p>
    <w:p w14:paraId="7BDB770B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hinein geht, denn der Dienst in der Komp.</w:t>
      </w:r>
    </w:p>
    <w:p w14:paraId="2D72D8A8" w14:textId="77777777" w:rsidR="003C3E0F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ist eine große Scheiße. Eine </w:t>
      </w:r>
      <w:proofErr w:type="spellStart"/>
      <w:r w:rsidRPr="00794778">
        <w:rPr>
          <w:sz w:val="22"/>
        </w:rPr>
        <w:t>gräusliche</w:t>
      </w:r>
      <w:proofErr w:type="spellEnd"/>
    </w:p>
    <w:p w14:paraId="29EE8205" w14:textId="77777777" w:rsidR="003C3E0F" w:rsidRPr="00794778" w:rsidRDefault="003C3E0F" w:rsidP="003C3E0F">
      <w:pPr>
        <w:spacing w:before="120" w:after="0" w:line="240" w:lineRule="auto"/>
        <w:contextualSpacing/>
        <w:rPr>
          <w:b/>
          <w:bCs/>
          <w:sz w:val="22"/>
        </w:rPr>
      </w:pPr>
      <w:r w:rsidRPr="00794778">
        <w:rPr>
          <w:b/>
          <w:bCs/>
          <w:sz w:val="22"/>
        </w:rPr>
        <w:t>1943-07-07_2</w:t>
      </w:r>
      <w:r>
        <w:rPr>
          <w:b/>
          <w:bCs/>
          <w:sz w:val="22"/>
        </w:rPr>
        <w:t>_k</w:t>
      </w:r>
    </w:p>
    <w:p w14:paraId="3DFEBD41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Scheißerei u. den ganzen Tag wird </w:t>
      </w:r>
      <w:proofErr w:type="spellStart"/>
      <w:r w:rsidRPr="00794778">
        <w:rPr>
          <w:sz w:val="22"/>
        </w:rPr>
        <w:t>geschrieen</w:t>
      </w:r>
      <w:proofErr w:type="spellEnd"/>
    </w:p>
    <w:p w14:paraId="70AF2C5E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wie in einem Affenstall. 8 Tage im </w:t>
      </w:r>
      <w:proofErr w:type="spellStart"/>
      <w:r w:rsidRPr="00794778">
        <w:rPr>
          <w:sz w:val="22"/>
        </w:rPr>
        <w:t>Hochge</w:t>
      </w:r>
      <w:proofErr w:type="spellEnd"/>
      <w:r w:rsidRPr="00794778">
        <w:rPr>
          <w:sz w:val="22"/>
        </w:rPr>
        <w:t>-</w:t>
      </w:r>
    </w:p>
    <w:p w14:paraId="0B46167A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proofErr w:type="spellStart"/>
      <w:r w:rsidRPr="00794778">
        <w:rPr>
          <w:sz w:val="22"/>
        </w:rPr>
        <w:t>birg</w:t>
      </w:r>
      <w:r>
        <w:rPr>
          <w:sz w:val="22"/>
        </w:rPr>
        <w:t>e</w:t>
      </w:r>
      <w:proofErr w:type="spellEnd"/>
      <w:r w:rsidRPr="00794778">
        <w:rPr>
          <w:sz w:val="22"/>
        </w:rPr>
        <w:t xml:space="preserve"> ist zwar ein schwerer Schlauch, aber</w:t>
      </w:r>
    </w:p>
    <w:p w14:paraId="1AD8F168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man ist nicht in der Kaserne u. das </w:t>
      </w:r>
      <w:proofErr w:type="spellStart"/>
      <w:r w:rsidRPr="00794778">
        <w:rPr>
          <w:sz w:val="22"/>
        </w:rPr>
        <w:t>Hüttenle</w:t>
      </w:r>
      <w:proofErr w:type="spellEnd"/>
      <w:r w:rsidRPr="00794778">
        <w:rPr>
          <w:sz w:val="22"/>
        </w:rPr>
        <w:t>-</w:t>
      </w:r>
    </w:p>
    <w:p w14:paraId="0FB1E745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proofErr w:type="spellStart"/>
      <w:r w:rsidRPr="00794778">
        <w:rPr>
          <w:sz w:val="22"/>
        </w:rPr>
        <w:t>ben</w:t>
      </w:r>
      <w:proofErr w:type="spellEnd"/>
      <w:r w:rsidRPr="00794778">
        <w:rPr>
          <w:sz w:val="22"/>
        </w:rPr>
        <w:t xml:space="preserve"> ist sicher pfundig. Sonst gibt es nichts</w:t>
      </w:r>
    </w:p>
    <w:p w14:paraId="3701F64B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Neues.</w:t>
      </w:r>
    </w:p>
    <w:p w14:paraId="615265DF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Nochmals herzlichen Dank für das</w:t>
      </w:r>
    </w:p>
    <w:p w14:paraId="311B18EB" w14:textId="77777777" w:rsidR="003C3E0F" w:rsidRPr="00794778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liebe Paket u. seid alle recht herzlich </w:t>
      </w:r>
      <w:proofErr w:type="spellStart"/>
      <w:r w:rsidRPr="00794778">
        <w:rPr>
          <w:sz w:val="22"/>
        </w:rPr>
        <w:t>ge</w:t>
      </w:r>
      <w:proofErr w:type="spellEnd"/>
      <w:r w:rsidRPr="00794778">
        <w:rPr>
          <w:sz w:val="22"/>
        </w:rPr>
        <w:t>-</w:t>
      </w:r>
    </w:p>
    <w:p w14:paraId="7797C157" w14:textId="77777777" w:rsidR="003C3E0F" w:rsidRPr="00AF5444" w:rsidRDefault="003C3E0F" w:rsidP="003C3E0F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grüßt von Eurem Hans.</w:t>
      </w:r>
    </w:p>
    <w:p w14:paraId="557A03CF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</w:p>
    <w:p w14:paraId="6D7C337D" w14:textId="77777777" w:rsidR="00963C1F" w:rsidRDefault="00963C1F" w:rsidP="00B33870">
      <w:pPr>
        <w:spacing w:before="120" w:after="0" w:line="240" w:lineRule="auto"/>
        <w:contextualSpacing/>
        <w:rPr>
          <w:sz w:val="22"/>
        </w:rPr>
      </w:pPr>
    </w:p>
    <w:p w14:paraId="354A93FA" w14:textId="77777777" w:rsidR="003D780D" w:rsidRDefault="003D780D" w:rsidP="003D780D">
      <w:pPr>
        <w:spacing w:before="120" w:after="0" w:line="240" w:lineRule="auto"/>
        <w:contextualSpacing/>
        <w:rPr>
          <w:b/>
          <w:bCs/>
          <w:sz w:val="22"/>
        </w:rPr>
      </w:pPr>
    </w:p>
    <w:p w14:paraId="0CDA1C11" w14:textId="4EC34C15" w:rsidR="003D780D" w:rsidRPr="00794778" w:rsidRDefault="003D780D" w:rsidP="003D780D">
      <w:pPr>
        <w:spacing w:before="120" w:after="0" w:line="240" w:lineRule="auto"/>
        <w:contextualSpacing/>
        <w:rPr>
          <w:b/>
          <w:bCs/>
          <w:sz w:val="22"/>
        </w:rPr>
      </w:pPr>
      <w:r w:rsidRPr="00794778">
        <w:rPr>
          <w:b/>
          <w:bCs/>
          <w:sz w:val="22"/>
        </w:rPr>
        <w:t>1943-07-08_1</w:t>
      </w:r>
      <w:r>
        <w:rPr>
          <w:b/>
          <w:bCs/>
          <w:sz w:val="22"/>
        </w:rPr>
        <w:t>_k</w:t>
      </w:r>
    </w:p>
    <w:p w14:paraId="267361EA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Reichenhall 8. VII. 43.</w:t>
      </w:r>
    </w:p>
    <w:p w14:paraId="33800827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Liebe Mutter!</w:t>
      </w:r>
    </w:p>
    <w:p w14:paraId="51C59835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Bevor Du. zu lesen </w:t>
      </w:r>
      <w:proofErr w:type="gramStart"/>
      <w:r w:rsidRPr="00794778">
        <w:rPr>
          <w:sz w:val="22"/>
        </w:rPr>
        <w:t>anfängst</w:t>
      </w:r>
      <w:proofErr w:type="gramEnd"/>
      <w:r>
        <w:rPr>
          <w:sz w:val="22"/>
        </w:rPr>
        <w:t>,</w:t>
      </w:r>
    </w:p>
    <w:p w14:paraId="246D1381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setze Dich nieder! </w:t>
      </w:r>
    </w:p>
    <w:p w14:paraId="07920512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Ich war heute wieder beim Rapport. Als</w:t>
      </w:r>
    </w:p>
    <w:p w14:paraId="07D948C7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ich zum Chef rein kam sagte er:</w:t>
      </w:r>
    </w:p>
    <w:p w14:paraId="35C9A77A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Ich bestrafe sie mit 7 Tagen geschärftem</w:t>
      </w:r>
    </w:p>
    <w:p w14:paraId="142ABB1B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Arrest u. sie können froh sein, daß sie nicht</w:t>
      </w:r>
    </w:p>
    <w:p w14:paraId="4658AEBC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mehr bekommen. Eigentlich sollte die Sache</w:t>
      </w:r>
    </w:p>
    <w:p w14:paraId="5334376A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vor ein Kriegsgericht. </w:t>
      </w:r>
    </w:p>
    <w:p w14:paraId="153EC48A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So ein Idiot ist dieser Chef. Ich dachte halt</w:t>
      </w:r>
    </w:p>
    <w:p w14:paraId="24068C3F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14 Tage Ausgangssperre oder höchstens 3 Tage.</w:t>
      </w:r>
    </w:p>
    <w:p w14:paraId="2A3F0383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lastRenderedPageBreak/>
        <w:t xml:space="preserve">Aber mit so einem </w:t>
      </w:r>
      <w:proofErr w:type="spellStart"/>
      <w:r w:rsidRPr="00794778">
        <w:rPr>
          <w:sz w:val="22"/>
        </w:rPr>
        <w:t>Paragraphenfuchser</w:t>
      </w:r>
      <w:proofErr w:type="spellEnd"/>
    </w:p>
    <w:p w14:paraId="4E767C06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kann man nichts machen. Wann ich</w:t>
      </w:r>
    </w:p>
    <w:p w14:paraId="3280DE4D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ins Kistchen </w:t>
      </w:r>
      <w:proofErr w:type="spellStart"/>
      <w:r w:rsidRPr="00794778">
        <w:rPr>
          <w:sz w:val="22"/>
        </w:rPr>
        <w:t>muß</w:t>
      </w:r>
      <w:proofErr w:type="spellEnd"/>
      <w:r>
        <w:rPr>
          <w:sz w:val="22"/>
        </w:rPr>
        <w:t>,</w:t>
      </w:r>
      <w:r w:rsidRPr="00794778">
        <w:rPr>
          <w:sz w:val="22"/>
        </w:rPr>
        <w:t xml:space="preserve"> weiß ich noch nicht.</w:t>
      </w:r>
    </w:p>
    <w:p w14:paraId="14DD0DF0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Mit Sonntagsurlaub wird's auf das hin</w:t>
      </w:r>
    </w:p>
    <w:p w14:paraId="7F6C5B1E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leider nichts. Ich </w:t>
      </w:r>
      <w:proofErr w:type="spellStart"/>
      <w:r w:rsidRPr="00794778">
        <w:rPr>
          <w:sz w:val="22"/>
        </w:rPr>
        <w:t>telephoniere</w:t>
      </w:r>
      <w:proofErr w:type="spellEnd"/>
      <w:r w:rsidRPr="00794778">
        <w:rPr>
          <w:sz w:val="22"/>
        </w:rPr>
        <w:t xml:space="preserve"> am Samstag</w:t>
      </w:r>
    </w:p>
    <w:p w14:paraId="7AF0912B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ob ich am Sonntag noch frei bin oder nicht.</w:t>
      </w:r>
    </w:p>
    <w:p w14:paraId="79FE27D0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proofErr w:type="gramStart"/>
      <w:r w:rsidRPr="00794778">
        <w:rPr>
          <w:sz w:val="22"/>
        </w:rPr>
        <w:t>Brauchst</w:t>
      </w:r>
      <w:proofErr w:type="gramEnd"/>
      <w:r w:rsidRPr="00794778">
        <w:rPr>
          <w:sz w:val="22"/>
        </w:rPr>
        <w:t xml:space="preserve"> Dich weiter nicht </w:t>
      </w:r>
      <w:proofErr w:type="spellStart"/>
      <w:r w:rsidRPr="00794778">
        <w:rPr>
          <w:sz w:val="22"/>
        </w:rPr>
        <w:t>aufzure</w:t>
      </w:r>
      <w:proofErr w:type="spellEnd"/>
      <w:r w:rsidRPr="00794778">
        <w:rPr>
          <w:sz w:val="22"/>
        </w:rPr>
        <w:t>-</w:t>
      </w:r>
    </w:p>
    <w:p w14:paraId="264A46E2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gen, der Barras ist halt mal so ein </w:t>
      </w:r>
      <w:proofErr w:type="spellStart"/>
      <w:r w:rsidRPr="00794778">
        <w:rPr>
          <w:sz w:val="22"/>
        </w:rPr>
        <w:t>stu</w:t>
      </w:r>
      <w:proofErr w:type="spellEnd"/>
      <w:r w:rsidRPr="00794778">
        <w:rPr>
          <w:sz w:val="22"/>
        </w:rPr>
        <w:t>-</w:t>
      </w:r>
    </w:p>
    <w:p w14:paraId="0A8E0A5F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proofErr w:type="spellStart"/>
      <w:r w:rsidRPr="00794778">
        <w:rPr>
          <w:sz w:val="22"/>
        </w:rPr>
        <w:t>rer</w:t>
      </w:r>
      <w:proofErr w:type="spellEnd"/>
      <w:r w:rsidRPr="00794778">
        <w:rPr>
          <w:sz w:val="22"/>
        </w:rPr>
        <w:t xml:space="preserve"> Mist. Da kann ich 7 Tage ausschlafen</w:t>
      </w:r>
    </w:p>
    <w:p w14:paraId="06308FD2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u. Essen </w:t>
      </w:r>
      <w:proofErr w:type="gramStart"/>
      <w:r w:rsidRPr="00794778">
        <w:rPr>
          <w:sz w:val="22"/>
        </w:rPr>
        <w:t>hab</w:t>
      </w:r>
      <w:proofErr w:type="gramEnd"/>
      <w:r w:rsidRPr="00794778">
        <w:rPr>
          <w:sz w:val="22"/>
        </w:rPr>
        <w:t xml:space="preserve"> ich noch gen</w:t>
      </w:r>
      <w:r>
        <w:rPr>
          <w:sz w:val="22"/>
        </w:rPr>
        <w:t>u</w:t>
      </w:r>
      <w:r w:rsidRPr="00794778">
        <w:rPr>
          <w:sz w:val="22"/>
        </w:rPr>
        <w:t xml:space="preserve">g vom Paket. </w:t>
      </w:r>
    </w:p>
    <w:p w14:paraId="100A0C56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Der </w:t>
      </w:r>
      <w:proofErr w:type="spellStart"/>
      <w:r w:rsidRPr="00794778">
        <w:rPr>
          <w:sz w:val="22"/>
        </w:rPr>
        <w:t>Stegmair</w:t>
      </w:r>
      <w:proofErr w:type="spellEnd"/>
      <w:r w:rsidRPr="00794778">
        <w:rPr>
          <w:sz w:val="22"/>
        </w:rPr>
        <w:t xml:space="preserve"> u. die andern Kameraden</w:t>
      </w:r>
    </w:p>
    <w:p w14:paraId="6C87F6B0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schauen schon, daß sie mir etwas hinein- </w:t>
      </w:r>
    </w:p>
    <w:p w14:paraId="370FA7AA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schmuggeln können.</w:t>
      </w:r>
    </w:p>
    <w:p w14:paraId="6E9FE39F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Eine verdammte Scheiße ist bloß, daß</w:t>
      </w:r>
    </w:p>
    <w:p w14:paraId="06EC33D1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ich am Sonntag nicht heimkommen</w:t>
      </w:r>
    </w:p>
    <w:p w14:paraId="2E8C7F84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proofErr w:type="gramStart"/>
      <w:r w:rsidRPr="00794778">
        <w:rPr>
          <w:sz w:val="22"/>
        </w:rPr>
        <w:t>kann</w:t>
      </w:r>
      <w:proofErr w:type="gramEnd"/>
      <w:r w:rsidRPr="00794778">
        <w:rPr>
          <w:sz w:val="22"/>
        </w:rPr>
        <w:t>, wo alle daheim sind.</w:t>
      </w:r>
    </w:p>
    <w:p w14:paraId="5F04B355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Für heute recht herzliche</w:t>
      </w:r>
    </w:p>
    <w:p w14:paraId="5260AF8D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Grüße von Deinem</w:t>
      </w:r>
    </w:p>
    <w:p w14:paraId="623B8EBC" w14:textId="77777777" w:rsidR="003D780D" w:rsidRPr="00794778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 xml:space="preserve">braven </w:t>
      </w:r>
      <w:proofErr w:type="spellStart"/>
      <w:r w:rsidRPr="00794778">
        <w:rPr>
          <w:sz w:val="22"/>
        </w:rPr>
        <w:t>Büberl</w:t>
      </w:r>
      <w:proofErr w:type="spellEnd"/>
    </w:p>
    <w:p w14:paraId="21DFAC53" w14:textId="77777777" w:rsidR="003D780D" w:rsidRDefault="003D780D" w:rsidP="003D780D">
      <w:pPr>
        <w:spacing w:before="120" w:after="0" w:line="240" w:lineRule="auto"/>
        <w:contextualSpacing/>
        <w:rPr>
          <w:sz w:val="22"/>
        </w:rPr>
      </w:pPr>
      <w:r w:rsidRPr="00794778">
        <w:rPr>
          <w:sz w:val="22"/>
        </w:rPr>
        <w:t>mit 7 Tagen Erholung.</w:t>
      </w:r>
    </w:p>
    <w:p w14:paraId="57BF8D47" w14:textId="77777777" w:rsidR="00364BB8" w:rsidRDefault="00364BB8" w:rsidP="00B33870">
      <w:pPr>
        <w:spacing w:before="120" w:after="0" w:line="240" w:lineRule="auto"/>
        <w:contextualSpacing/>
        <w:rPr>
          <w:sz w:val="22"/>
        </w:rPr>
      </w:pPr>
    </w:p>
    <w:p w14:paraId="4E90CC54" w14:textId="1A8C38F6" w:rsidR="007069A6" w:rsidRPr="00FF2E6A" w:rsidRDefault="007069A6" w:rsidP="007069A6">
      <w:pPr>
        <w:spacing w:before="120" w:after="0" w:line="240" w:lineRule="auto"/>
        <w:contextualSpacing/>
        <w:rPr>
          <w:b/>
          <w:bCs/>
          <w:sz w:val="22"/>
        </w:rPr>
      </w:pPr>
      <w:r w:rsidRPr="00FF2E6A">
        <w:rPr>
          <w:b/>
          <w:bCs/>
          <w:sz w:val="22"/>
        </w:rPr>
        <w:t>1943-08-21_1</w:t>
      </w:r>
      <w:r>
        <w:rPr>
          <w:b/>
          <w:bCs/>
          <w:sz w:val="22"/>
        </w:rPr>
        <w:t>_k</w:t>
      </w:r>
    </w:p>
    <w:p w14:paraId="23FB99D8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 xml:space="preserve">21.VIII. 43. </w:t>
      </w:r>
    </w:p>
    <w:p w14:paraId="0649B975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Liebe Mutter!</w:t>
      </w:r>
    </w:p>
    <w:p w14:paraId="555C63A4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Koller wird Euch hoffentlich</w:t>
      </w:r>
    </w:p>
    <w:p w14:paraId="546775E0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besucht haben. Es war ja zu erwarten,</w:t>
      </w:r>
    </w:p>
    <w:p w14:paraId="2021F06A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daß es einmal so schnell geht. Die</w:t>
      </w:r>
    </w:p>
    <w:p w14:paraId="5110C469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Hauptsache ist, daß ich mit Wolfgang,</w:t>
      </w:r>
    </w:p>
    <w:p w14:paraId="0B4BC8F0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proofErr w:type="spellStart"/>
      <w:r w:rsidRPr="00FF2E6A">
        <w:rPr>
          <w:sz w:val="22"/>
        </w:rPr>
        <w:t>Stegmair</w:t>
      </w:r>
      <w:proofErr w:type="spellEnd"/>
      <w:r w:rsidRPr="00FF2E6A">
        <w:rPr>
          <w:sz w:val="22"/>
        </w:rPr>
        <w:t xml:space="preserve"> u. Goth in einer Gruppe</w:t>
      </w:r>
    </w:p>
    <w:p w14:paraId="75685C07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bin. Der Kompaniechef macht bis</w:t>
      </w:r>
    </w:p>
    <w:p w14:paraId="3F9F6544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 xml:space="preserve"> jetzt auch einen sehr guten </w:t>
      </w:r>
      <w:proofErr w:type="spellStart"/>
      <w:r w:rsidRPr="00FF2E6A">
        <w:rPr>
          <w:sz w:val="22"/>
        </w:rPr>
        <w:t>Ein</w:t>
      </w:r>
      <w:proofErr w:type="spellEnd"/>
      <w:r w:rsidRPr="00FF2E6A">
        <w:rPr>
          <w:sz w:val="22"/>
        </w:rPr>
        <w:t xml:space="preserve">- </w:t>
      </w:r>
    </w:p>
    <w:p w14:paraId="60FCAAC2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druck. Es geht heute furchtbar zu,</w:t>
      </w:r>
    </w:p>
    <w:p w14:paraId="582FB223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wie es halt geht, wenn eine Kompanie</w:t>
      </w:r>
    </w:p>
    <w:p w14:paraId="38D1C481" w14:textId="527AFF8A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marschfertig gemacht wird. - Unser</w:t>
      </w:r>
    </w:p>
    <w:p w14:paraId="626C4FE5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nächstes bekanntes Ziel ist Klagen-</w:t>
      </w:r>
    </w:p>
    <w:p w14:paraId="7041E585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proofErr w:type="spellStart"/>
      <w:r w:rsidRPr="00FF2E6A">
        <w:rPr>
          <w:sz w:val="22"/>
        </w:rPr>
        <w:t>furt</w:t>
      </w:r>
      <w:proofErr w:type="spellEnd"/>
      <w:r w:rsidRPr="00FF2E6A">
        <w:rPr>
          <w:sz w:val="22"/>
        </w:rPr>
        <w:t>. Dort werden wir noch ganz</w:t>
      </w:r>
    </w:p>
    <w:p w14:paraId="2B0F1DA6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zusammengestellt u. dann geht's</w:t>
      </w:r>
    </w:p>
    <w:p w14:paraId="7DF1265E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FF2E6A">
        <w:rPr>
          <w:sz w:val="22"/>
        </w:rPr>
        <w:t>hinter der Fahne her</w:t>
      </w:r>
      <w:r>
        <w:rPr>
          <w:sz w:val="22"/>
        </w:rPr>
        <w:t>“</w:t>
      </w:r>
      <w:r w:rsidRPr="00FF2E6A">
        <w:rPr>
          <w:sz w:val="22"/>
        </w:rPr>
        <w:t xml:space="preserve"> u. wohin das</w:t>
      </w:r>
    </w:p>
    <w:p w14:paraId="2759E5C7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ist, ist unbekannt (wir sind Z.B.V.).</w:t>
      </w:r>
    </w:p>
    <w:p w14:paraId="3ED0C00F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In einigen Stunden geht es ab!</w:t>
      </w:r>
    </w:p>
    <w:p w14:paraId="6964E533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In Eile die letzten</w:t>
      </w:r>
    </w:p>
    <w:p w14:paraId="5EB9C8FE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Grüße aus Reichen-</w:t>
      </w:r>
    </w:p>
    <w:p w14:paraId="18608E98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hall.</w:t>
      </w:r>
    </w:p>
    <w:p w14:paraId="4B4B1A49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Seid alle vielmals</w:t>
      </w:r>
    </w:p>
    <w:p w14:paraId="1B3C3DC9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herzlichst gegrüßt</w:t>
      </w:r>
    </w:p>
    <w:p w14:paraId="711B04A2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von Eurem</w:t>
      </w:r>
    </w:p>
    <w:p w14:paraId="348DB908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dankbaren</w:t>
      </w:r>
    </w:p>
    <w:p w14:paraId="3C003D40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Hans.</w:t>
      </w:r>
    </w:p>
    <w:p w14:paraId="703A95D1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 xml:space="preserve">Soeben erhielt </w:t>
      </w:r>
    </w:p>
    <w:p w14:paraId="12925D67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ich den Einschreib-</w:t>
      </w:r>
    </w:p>
    <w:p w14:paraId="1415F03E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proofErr w:type="spellStart"/>
      <w:r w:rsidRPr="00FF2E6A">
        <w:rPr>
          <w:sz w:val="22"/>
        </w:rPr>
        <w:t>brief</w:t>
      </w:r>
      <w:proofErr w:type="spellEnd"/>
      <w:r w:rsidRPr="00FF2E6A">
        <w:rPr>
          <w:sz w:val="22"/>
        </w:rPr>
        <w:t xml:space="preserve"> von Alies.</w:t>
      </w:r>
    </w:p>
    <w:p w14:paraId="28AE3A5D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Vielen Dank für</w:t>
      </w:r>
    </w:p>
    <w:p w14:paraId="3F01D255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die Marken. Wenn</w:t>
      </w:r>
    </w:p>
    <w:p w14:paraId="43EEEAD5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lastRenderedPageBreak/>
        <w:t xml:space="preserve">ich sie in </w:t>
      </w:r>
      <w:proofErr w:type="spellStart"/>
      <w:r w:rsidRPr="00FF2E6A">
        <w:rPr>
          <w:sz w:val="22"/>
        </w:rPr>
        <w:t>Klagenf</w:t>
      </w:r>
      <w:proofErr w:type="spellEnd"/>
      <w:r w:rsidRPr="00FF2E6A">
        <w:rPr>
          <w:sz w:val="22"/>
        </w:rPr>
        <w:t>.</w:t>
      </w:r>
    </w:p>
    <w:p w14:paraId="3FB3D30F" w14:textId="77777777" w:rsidR="007069A6" w:rsidRPr="00FF2E6A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nicht mehr brauche</w:t>
      </w:r>
    </w:p>
    <w:p w14:paraId="70B4AC94" w14:textId="77777777" w:rsidR="007069A6" w:rsidRPr="00AF5444" w:rsidRDefault="007069A6" w:rsidP="007069A6">
      <w:pPr>
        <w:spacing w:before="120" w:after="0" w:line="240" w:lineRule="auto"/>
        <w:contextualSpacing/>
        <w:rPr>
          <w:sz w:val="22"/>
        </w:rPr>
      </w:pPr>
      <w:r w:rsidRPr="00FF2E6A">
        <w:rPr>
          <w:sz w:val="22"/>
        </w:rPr>
        <w:t>schick ich sie heim.</w:t>
      </w:r>
    </w:p>
    <w:p w14:paraId="6387375E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</w:p>
    <w:p w14:paraId="17B7BFB5" w14:textId="77777777" w:rsidR="00207B28" w:rsidRPr="003878B5" w:rsidRDefault="00207B28" w:rsidP="00207B28">
      <w:pPr>
        <w:spacing w:before="120" w:after="0" w:line="240" w:lineRule="auto"/>
        <w:contextualSpacing/>
        <w:rPr>
          <w:b/>
          <w:bCs/>
          <w:sz w:val="22"/>
        </w:rPr>
      </w:pPr>
      <w:r w:rsidRPr="003878B5">
        <w:rPr>
          <w:b/>
          <w:bCs/>
          <w:sz w:val="22"/>
        </w:rPr>
        <w:t>1943-09-09</w:t>
      </w:r>
    </w:p>
    <w:p w14:paraId="7F4233AE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proofErr w:type="spellStart"/>
      <w:r w:rsidRPr="003878B5">
        <w:rPr>
          <w:sz w:val="22"/>
        </w:rPr>
        <w:t>Tessendorf</w:t>
      </w:r>
      <w:proofErr w:type="spellEnd"/>
      <w:r w:rsidRPr="003878B5">
        <w:rPr>
          <w:sz w:val="22"/>
        </w:rPr>
        <w:t xml:space="preserve"> 9.IX.43.</w:t>
      </w:r>
    </w:p>
    <w:p w14:paraId="29C58B81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Meine Lieben!</w:t>
      </w:r>
    </w:p>
    <w:p w14:paraId="1A859FEB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Vor unserer Abreise noch-</w:t>
      </w:r>
    </w:p>
    <w:p w14:paraId="1354BBDD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proofErr w:type="spellStart"/>
      <w:r w:rsidRPr="003878B5">
        <w:rPr>
          <w:sz w:val="22"/>
        </w:rPr>
        <w:t>mals</w:t>
      </w:r>
      <w:proofErr w:type="spellEnd"/>
      <w:r w:rsidRPr="003878B5">
        <w:rPr>
          <w:sz w:val="22"/>
        </w:rPr>
        <w:t xml:space="preserve"> herzliche Grüße aus Tessen-</w:t>
      </w:r>
    </w:p>
    <w:p w14:paraId="34B7B752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proofErr w:type="spellStart"/>
      <w:r w:rsidRPr="003878B5">
        <w:rPr>
          <w:sz w:val="22"/>
        </w:rPr>
        <w:t>dorf</w:t>
      </w:r>
      <w:proofErr w:type="spellEnd"/>
      <w:r w:rsidRPr="003878B5">
        <w:rPr>
          <w:sz w:val="22"/>
        </w:rPr>
        <w:t xml:space="preserve"> nochmals die herzlichsten </w:t>
      </w:r>
    </w:p>
    <w:p w14:paraId="07009ACF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Grüße. Anbei sind die Marken, die</w:t>
      </w:r>
    </w:p>
    <w:p w14:paraId="3D3FBEC2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ich ja nicht mehr brauchen</w:t>
      </w:r>
    </w:p>
    <w:p w14:paraId="5185DDDC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kann.</w:t>
      </w:r>
    </w:p>
    <w:p w14:paraId="179D2268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 xml:space="preserve">Vergessen </w:t>
      </w:r>
      <w:proofErr w:type="gramStart"/>
      <w:r w:rsidRPr="003878B5">
        <w:rPr>
          <w:sz w:val="22"/>
        </w:rPr>
        <w:t>hab</w:t>
      </w:r>
      <w:proofErr w:type="gramEnd"/>
      <w:r w:rsidRPr="003878B5">
        <w:rPr>
          <w:sz w:val="22"/>
        </w:rPr>
        <w:t xml:space="preserve"> ich gar </w:t>
      </w:r>
    </w:p>
    <w:p w14:paraId="023DAF53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 xml:space="preserve">nichts u. die Hose </w:t>
      </w:r>
      <w:proofErr w:type="spellStart"/>
      <w:r w:rsidRPr="003878B5">
        <w:rPr>
          <w:sz w:val="22"/>
        </w:rPr>
        <w:t>paßt</w:t>
      </w:r>
      <w:proofErr w:type="spellEnd"/>
      <w:r w:rsidRPr="003878B5">
        <w:rPr>
          <w:sz w:val="22"/>
        </w:rPr>
        <w:t xml:space="preserve"> tadellos.</w:t>
      </w:r>
    </w:p>
    <w:p w14:paraId="137BB7D4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In unseren Baracken laufen</w:t>
      </w:r>
    </w:p>
    <w:p w14:paraId="0C480E19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die Mäuse am Tag in den Stuben</w:t>
      </w:r>
    </w:p>
    <w:p w14:paraId="4351838A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herum.</w:t>
      </w:r>
    </w:p>
    <w:p w14:paraId="2930104A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Sonst geht es mir gut. Meine</w:t>
      </w:r>
    </w:p>
    <w:p w14:paraId="33EDA17A" w14:textId="77777777" w:rsidR="00207B28" w:rsidRPr="003878B5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 xml:space="preserve">Vorräte sind noch nicht </w:t>
      </w:r>
      <w:proofErr w:type="spellStart"/>
      <w:r w:rsidRPr="003878B5">
        <w:rPr>
          <w:sz w:val="22"/>
        </w:rPr>
        <w:t>aufge</w:t>
      </w:r>
      <w:proofErr w:type="spellEnd"/>
      <w:r w:rsidRPr="003878B5">
        <w:rPr>
          <w:sz w:val="22"/>
        </w:rPr>
        <w:t>-</w:t>
      </w:r>
    </w:p>
    <w:p w14:paraId="3E58A0CF" w14:textId="77777777" w:rsidR="00207B28" w:rsidRPr="00AF5444" w:rsidRDefault="00207B28" w:rsidP="00207B28">
      <w:pPr>
        <w:spacing w:before="120" w:after="0" w:line="240" w:lineRule="auto"/>
        <w:contextualSpacing/>
        <w:rPr>
          <w:sz w:val="22"/>
        </w:rPr>
      </w:pPr>
      <w:r w:rsidRPr="003878B5">
        <w:rPr>
          <w:sz w:val="22"/>
        </w:rPr>
        <w:t>zehrt.</w:t>
      </w:r>
    </w:p>
    <w:p w14:paraId="1789C222" w14:textId="0B0D3585" w:rsidR="001044E2" w:rsidRDefault="001044E2" w:rsidP="001044E2">
      <w:pPr>
        <w:spacing w:before="120" w:after="0" w:line="240" w:lineRule="auto"/>
        <w:contextualSpacing/>
        <w:rPr>
          <w:sz w:val="22"/>
        </w:rPr>
      </w:pPr>
    </w:p>
    <w:p w14:paraId="14CAD7A1" w14:textId="44BF0AB0" w:rsidR="00354D71" w:rsidRDefault="00354D71" w:rsidP="001044E2">
      <w:pPr>
        <w:spacing w:before="120" w:after="0" w:line="240" w:lineRule="auto"/>
        <w:contextualSpacing/>
        <w:rPr>
          <w:sz w:val="22"/>
        </w:rPr>
      </w:pPr>
    </w:p>
    <w:p w14:paraId="4538935A" w14:textId="77777777" w:rsidR="00354D71" w:rsidRPr="00546015" w:rsidRDefault="00354D71" w:rsidP="00354D71">
      <w:pPr>
        <w:spacing w:before="120" w:after="0" w:line="240" w:lineRule="auto"/>
        <w:contextualSpacing/>
        <w:rPr>
          <w:b/>
          <w:bCs/>
          <w:sz w:val="22"/>
        </w:rPr>
      </w:pPr>
      <w:r w:rsidRPr="00546015">
        <w:rPr>
          <w:b/>
          <w:bCs/>
          <w:sz w:val="22"/>
        </w:rPr>
        <w:t>1943-09-14_1</w:t>
      </w:r>
    </w:p>
    <w:p w14:paraId="2679C986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An Bord 14. IX. 43. </w:t>
      </w:r>
    </w:p>
    <w:p w14:paraId="2934EDC0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Meine Lieben!</w:t>
      </w:r>
    </w:p>
    <w:p w14:paraId="6E91B0F2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Bisher sah ich es bloß im Film</w:t>
      </w:r>
    </w:p>
    <w:p w14:paraId="663E17B7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u. kannte es bloß vom Hören, wie Truppen</w:t>
      </w:r>
    </w:p>
    <w:p w14:paraId="7720C595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verladen wurden. Und jetzt schwimme</w:t>
      </w:r>
    </w:p>
    <w:p w14:paraId="3F48D9DE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ich selbst schon 2 Tage in der Ostsee.</w:t>
      </w:r>
    </w:p>
    <w:p w14:paraId="68DAF37C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Ein netter Anblick war, wie die Komp.</w:t>
      </w:r>
    </w:p>
    <w:p w14:paraId="32BBD415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in Reihe den </w:t>
      </w:r>
      <w:proofErr w:type="spellStart"/>
      <w:r w:rsidRPr="00546015">
        <w:rPr>
          <w:sz w:val="22"/>
        </w:rPr>
        <w:t>Landungssteeg</w:t>
      </w:r>
      <w:proofErr w:type="spellEnd"/>
      <w:r w:rsidRPr="00546015">
        <w:rPr>
          <w:sz w:val="22"/>
        </w:rPr>
        <w:t xml:space="preserve"> hinauf zog</w:t>
      </w:r>
    </w:p>
    <w:p w14:paraId="6AC40304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u. im Schiffsinnern verschwand. Im</w:t>
      </w:r>
    </w:p>
    <w:p w14:paraId="7CB4A50A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Zwischendeck sind wir untergebracht.</w:t>
      </w:r>
    </w:p>
    <w:p w14:paraId="392C62C0" w14:textId="77777777" w:rsidR="00354D71" w:rsidRPr="00546015" w:rsidRDefault="00354D71" w:rsidP="00354D71">
      <w:pPr>
        <w:spacing w:before="120" w:after="0" w:line="240" w:lineRule="auto"/>
        <w:contextualSpacing/>
        <w:rPr>
          <w:strike/>
          <w:sz w:val="22"/>
        </w:rPr>
      </w:pPr>
      <w:r w:rsidRPr="00546015">
        <w:rPr>
          <w:sz w:val="22"/>
        </w:rPr>
        <w:t>Etwas eng liegen wir zwar, aber um</w:t>
      </w:r>
    </w:p>
    <w:p w14:paraId="76D52BCD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der Reiz des Neuartigen, was wir alles</w:t>
      </w:r>
    </w:p>
    <w:p w14:paraId="6AFE3F52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sehen, </w:t>
      </w:r>
      <w:proofErr w:type="spellStart"/>
      <w:r w:rsidRPr="00546015">
        <w:rPr>
          <w:sz w:val="22"/>
        </w:rPr>
        <w:t>läßt</w:t>
      </w:r>
      <w:proofErr w:type="spellEnd"/>
      <w:r w:rsidRPr="00546015">
        <w:rPr>
          <w:sz w:val="22"/>
        </w:rPr>
        <w:t xml:space="preserve"> uns das gar nicht zum</w:t>
      </w:r>
    </w:p>
    <w:p w14:paraId="36D023B3" w14:textId="2E39512D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proofErr w:type="spellStart"/>
      <w:r w:rsidRPr="00546015">
        <w:rPr>
          <w:sz w:val="22"/>
        </w:rPr>
        <w:t>Bewußtsein</w:t>
      </w:r>
      <w:proofErr w:type="spellEnd"/>
      <w:r w:rsidRPr="00546015">
        <w:rPr>
          <w:sz w:val="22"/>
        </w:rPr>
        <w:t xml:space="preserve"> kommen. Un</w:t>
      </w:r>
      <w:r>
        <w:rPr>
          <w:sz w:val="22"/>
        </w:rPr>
        <w:t>d</w:t>
      </w:r>
      <w:r w:rsidRPr="00546015">
        <w:rPr>
          <w:sz w:val="22"/>
        </w:rPr>
        <w:t xml:space="preserve"> es ist ganz</w:t>
      </w:r>
    </w:p>
    <w:p w14:paraId="69F66E0E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pfundig an Bord. Wir laufen den </w:t>
      </w:r>
      <w:proofErr w:type="spellStart"/>
      <w:r w:rsidRPr="00546015">
        <w:rPr>
          <w:sz w:val="22"/>
        </w:rPr>
        <w:t>gan</w:t>
      </w:r>
      <w:proofErr w:type="spellEnd"/>
      <w:r w:rsidRPr="00546015">
        <w:rPr>
          <w:sz w:val="22"/>
        </w:rPr>
        <w:t>-</w:t>
      </w:r>
    </w:p>
    <w:p w14:paraId="2DE8FBBC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proofErr w:type="spellStart"/>
      <w:r w:rsidRPr="00546015">
        <w:rPr>
          <w:sz w:val="22"/>
        </w:rPr>
        <w:t>zen</w:t>
      </w:r>
      <w:proofErr w:type="spellEnd"/>
      <w:r w:rsidRPr="00546015">
        <w:rPr>
          <w:sz w:val="22"/>
        </w:rPr>
        <w:t xml:space="preserve"> Tag auf Deck umher, schlafen u.</w:t>
      </w:r>
    </w:p>
    <w:p w14:paraId="5E0E1D4F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Essen, lesen u. schreiben Briefe. Das</w:t>
      </w:r>
    </w:p>
    <w:p w14:paraId="5E873A83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Meer ist ganz ruhig u. die Seekrank-</w:t>
      </w:r>
    </w:p>
    <w:p w14:paraId="04DC9321" w14:textId="752D7F4E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proofErr w:type="spellStart"/>
      <w:r w:rsidRPr="00546015">
        <w:rPr>
          <w:sz w:val="22"/>
        </w:rPr>
        <w:t>heit</w:t>
      </w:r>
      <w:proofErr w:type="spellEnd"/>
      <w:r w:rsidRPr="00546015">
        <w:rPr>
          <w:sz w:val="22"/>
        </w:rPr>
        <w:t>, die ich vorher etwas scheute</w:t>
      </w:r>
    </w:p>
    <w:p w14:paraId="1D04FCCE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kommt für diese Fahrt kaum in</w:t>
      </w:r>
    </w:p>
    <w:p w14:paraId="63633DEE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Frage. Ringsumher sieht man nur</w:t>
      </w:r>
    </w:p>
    <w:p w14:paraId="714BBE28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Himmel u. Meer. Auf unserer</w:t>
      </w:r>
    </w:p>
    <w:p w14:paraId="01CAF78D" w14:textId="77777777" w:rsidR="00354D71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linken Seite fährt ein Dampfer</w:t>
      </w:r>
    </w:p>
    <w:p w14:paraId="628788CE" w14:textId="71A1B5BF" w:rsidR="00354D71" w:rsidRPr="00546015" w:rsidRDefault="00354D71" w:rsidP="00354D71">
      <w:pPr>
        <w:spacing w:before="120" w:after="0" w:line="240" w:lineRule="auto"/>
        <w:contextualSpacing/>
        <w:rPr>
          <w:b/>
          <w:bCs/>
          <w:sz w:val="22"/>
        </w:rPr>
      </w:pPr>
      <w:r w:rsidRPr="00546015">
        <w:rPr>
          <w:b/>
          <w:bCs/>
          <w:sz w:val="22"/>
        </w:rPr>
        <w:t>1943-09-14_2</w:t>
      </w:r>
      <w:r>
        <w:rPr>
          <w:b/>
          <w:bCs/>
          <w:sz w:val="22"/>
        </w:rPr>
        <w:t>_k</w:t>
      </w:r>
    </w:p>
    <w:p w14:paraId="0498239A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auf dem andere Kompanien sind u. rechts</w:t>
      </w:r>
    </w:p>
    <w:p w14:paraId="5B9A907A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läuft noch ein Begleitschiff her. Heute</w:t>
      </w:r>
    </w:p>
    <w:p w14:paraId="53A587BD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Morgen war auf der Ostseite eine </w:t>
      </w:r>
      <w:proofErr w:type="spellStart"/>
      <w:r w:rsidRPr="00546015">
        <w:rPr>
          <w:sz w:val="22"/>
        </w:rPr>
        <w:t>ziemli</w:t>
      </w:r>
      <w:proofErr w:type="spellEnd"/>
      <w:r w:rsidRPr="00546015">
        <w:rPr>
          <w:sz w:val="22"/>
        </w:rPr>
        <w:t>-</w:t>
      </w:r>
    </w:p>
    <w:p w14:paraId="10553B53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proofErr w:type="spellStart"/>
      <w:r w:rsidRPr="00546015">
        <w:rPr>
          <w:sz w:val="22"/>
        </w:rPr>
        <w:t>che</w:t>
      </w:r>
      <w:proofErr w:type="spellEnd"/>
      <w:r w:rsidRPr="00546015">
        <w:rPr>
          <w:sz w:val="22"/>
        </w:rPr>
        <w:t xml:space="preserve"> Strecke Land in Sicht. Wir schließen</w:t>
      </w:r>
    </w:p>
    <w:p w14:paraId="30D19494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daraus, daß wir am Rande der Ostsee</w:t>
      </w:r>
    </w:p>
    <w:p w14:paraId="733DB8CB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lastRenderedPageBreak/>
        <w:t xml:space="preserve">hochfahren. Unser </w:t>
      </w:r>
      <w:proofErr w:type="spellStart"/>
      <w:r w:rsidRPr="00546015">
        <w:rPr>
          <w:sz w:val="22"/>
        </w:rPr>
        <w:t>ZIel</w:t>
      </w:r>
      <w:proofErr w:type="spellEnd"/>
      <w:r w:rsidRPr="00546015">
        <w:rPr>
          <w:sz w:val="22"/>
        </w:rPr>
        <w:t xml:space="preserve"> ist immer noch</w:t>
      </w:r>
    </w:p>
    <w:p w14:paraId="21E74B72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unbekannt. Wir werden es noch früh</w:t>
      </w:r>
    </w:p>
    <w:p w14:paraId="41460617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genug erfahren. Einstweilen schaukeln</w:t>
      </w:r>
    </w:p>
    <w:p w14:paraId="36648A9B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wir noch auf dem Meer dahin u. sind</w:t>
      </w:r>
    </w:p>
    <w:p w14:paraId="4A262583" w14:textId="48DBFED1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zufrieden damit.</w:t>
      </w:r>
    </w:p>
    <w:p w14:paraId="3479FE30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Das Wetter ist hier oben schon etwas</w:t>
      </w:r>
    </w:p>
    <w:p w14:paraId="47194AFC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kühler </w:t>
      </w:r>
      <w:proofErr w:type="gramStart"/>
      <w:r w:rsidRPr="00546015">
        <w:rPr>
          <w:sz w:val="22"/>
        </w:rPr>
        <w:t>wie</w:t>
      </w:r>
      <w:proofErr w:type="gramEnd"/>
      <w:r w:rsidRPr="00546015">
        <w:rPr>
          <w:sz w:val="22"/>
        </w:rPr>
        <w:t xml:space="preserve"> daheim. Besonders der Seewind</w:t>
      </w:r>
    </w:p>
    <w:p w14:paraId="305E6D54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morgens u. abends ist ziemlich kühl.</w:t>
      </w:r>
    </w:p>
    <w:p w14:paraId="319509CE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Die Sonne die ab u. zu durch die Wolken</w:t>
      </w:r>
    </w:p>
    <w:p w14:paraId="3DA5F8F4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dringt hat </w:t>
      </w:r>
      <w:proofErr w:type="spellStart"/>
      <w:r w:rsidRPr="00546015">
        <w:rPr>
          <w:sz w:val="22"/>
        </w:rPr>
        <w:t>faßt</w:t>
      </w:r>
      <w:proofErr w:type="spellEnd"/>
      <w:r w:rsidRPr="00546015">
        <w:rPr>
          <w:sz w:val="22"/>
        </w:rPr>
        <w:t xml:space="preserve"> keine Kraft mehr.</w:t>
      </w:r>
    </w:p>
    <w:p w14:paraId="234C8FAB" w14:textId="3ACB803A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Von Danzig hatte ich bisher die</w:t>
      </w:r>
    </w:p>
    <w:p w14:paraId="4B306398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Vorstellung: Eine wunderbare Stadt ur-</w:t>
      </w:r>
    </w:p>
    <w:p w14:paraId="1A699B35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alten, deutschen Stiels, erneuert u. schön</w:t>
      </w:r>
    </w:p>
    <w:p w14:paraId="607403B0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hergerichtet wie es sich für eine solche</w:t>
      </w:r>
    </w:p>
    <w:p w14:paraId="5DBE630F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Freudenstadt geziemt. </w:t>
      </w:r>
      <w:proofErr w:type="spellStart"/>
      <w:r w:rsidRPr="00546015">
        <w:rPr>
          <w:sz w:val="22"/>
        </w:rPr>
        <w:t>Einsweilen</w:t>
      </w:r>
      <w:proofErr w:type="spellEnd"/>
      <w:r w:rsidRPr="00546015">
        <w:rPr>
          <w:sz w:val="22"/>
        </w:rPr>
        <w:t xml:space="preserve"> </w:t>
      </w:r>
      <w:proofErr w:type="spellStart"/>
      <w:r w:rsidRPr="00546015">
        <w:rPr>
          <w:sz w:val="22"/>
        </w:rPr>
        <w:t>wa</w:t>
      </w:r>
      <w:proofErr w:type="spellEnd"/>
      <w:r w:rsidRPr="00546015">
        <w:rPr>
          <w:sz w:val="22"/>
        </w:rPr>
        <w:t>-</w:t>
      </w:r>
    </w:p>
    <w:p w14:paraId="6BEB1468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proofErr w:type="spellStart"/>
      <w:r w:rsidRPr="00546015">
        <w:rPr>
          <w:sz w:val="22"/>
        </w:rPr>
        <w:t>ren</w:t>
      </w:r>
      <w:proofErr w:type="spellEnd"/>
      <w:r w:rsidRPr="00546015">
        <w:rPr>
          <w:sz w:val="22"/>
        </w:rPr>
        <w:t xml:space="preserve"> wir schwer enttäuscht. Wohl sind</w:t>
      </w:r>
    </w:p>
    <w:p w14:paraId="347AD171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viele alte Bauwerke drinnen, aber die</w:t>
      </w:r>
    </w:p>
    <w:p w14:paraId="66C1B909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machen den Charakter einer Stadt nicht</w:t>
      </w:r>
    </w:p>
    <w:p w14:paraId="30E47812" w14:textId="0AE068AA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aus. Was uns hauptsächlich in die Augen</w:t>
      </w:r>
    </w:p>
    <w:p w14:paraId="47DF104C" w14:textId="77777777" w:rsidR="00354D71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fiel, war der Dreck u. Schmutz in</w:t>
      </w:r>
    </w:p>
    <w:p w14:paraId="53811192" w14:textId="5EF061D1" w:rsidR="00354D71" w:rsidRPr="00546015" w:rsidRDefault="00354D71" w:rsidP="00354D71">
      <w:pPr>
        <w:spacing w:before="120" w:after="0" w:line="240" w:lineRule="auto"/>
        <w:contextualSpacing/>
        <w:rPr>
          <w:b/>
          <w:bCs/>
          <w:sz w:val="22"/>
        </w:rPr>
      </w:pPr>
      <w:r w:rsidRPr="00546015">
        <w:rPr>
          <w:b/>
          <w:bCs/>
          <w:sz w:val="22"/>
        </w:rPr>
        <w:t>1943-09-14_3</w:t>
      </w:r>
      <w:r>
        <w:rPr>
          <w:b/>
          <w:bCs/>
          <w:sz w:val="22"/>
        </w:rPr>
        <w:t>_k</w:t>
      </w:r>
    </w:p>
    <w:p w14:paraId="198BDF57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den Straßen. Da bräuchte man schon</w:t>
      </w:r>
    </w:p>
    <w:p w14:paraId="2603C328" w14:textId="51903C83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einen </w:t>
      </w:r>
      <w:proofErr w:type="spellStart"/>
      <w:r w:rsidRPr="00546015">
        <w:rPr>
          <w:sz w:val="22"/>
        </w:rPr>
        <w:t>extrigen</w:t>
      </w:r>
      <w:proofErr w:type="spellEnd"/>
      <w:r w:rsidRPr="00546015">
        <w:rPr>
          <w:sz w:val="22"/>
        </w:rPr>
        <w:t xml:space="preserve"> Geschmack, wenn einem</w:t>
      </w:r>
    </w:p>
    <w:p w14:paraId="796291FF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das gefallen sollte. Was uns aber noch</w:t>
      </w:r>
    </w:p>
    <w:p w14:paraId="5587D3E1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am allermeisten </w:t>
      </w:r>
      <w:proofErr w:type="spellStart"/>
      <w:r w:rsidRPr="00546015">
        <w:rPr>
          <w:sz w:val="22"/>
        </w:rPr>
        <w:t>mißfiel</w:t>
      </w:r>
      <w:proofErr w:type="spellEnd"/>
      <w:r w:rsidRPr="00546015">
        <w:rPr>
          <w:sz w:val="22"/>
        </w:rPr>
        <w:t>, das waren</w:t>
      </w:r>
    </w:p>
    <w:p w14:paraId="56D83C79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die Menschen hier. Alle waren so</w:t>
      </w:r>
    </w:p>
    <w:p w14:paraId="4094D0B6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proofErr w:type="spellStart"/>
      <w:r w:rsidRPr="00546015">
        <w:rPr>
          <w:sz w:val="22"/>
        </w:rPr>
        <w:t>blaß</w:t>
      </w:r>
      <w:proofErr w:type="spellEnd"/>
      <w:r w:rsidRPr="00546015">
        <w:rPr>
          <w:sz w:val="22"/>
        </w:rPr>
        <w:t>, wie wenn sie blutarm gewesen</w:t>
      </w:r>
    </w:p>
    <w:p w14:paraId="2817BF65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wären, dann der polnische Einschlag.</w:t>
      </w:r>
    </w:p>
    <w:p w14:paraId="32164109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Die ganzen 4 Stunden die wir in Danzig</w:t>
      </w:r>
    </w:p>
    <w:p w14:paraId="1AC9CAB7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umherliefen sahen wir höchstens zwei</w:t>
      </w:r>
    </w:p>
    <w:p w14:paraId="4A729D28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Mädchen, die uns einigermaßen gefielen.</w:t>
      </w:r>
    </w:p>
    <w:p w14:paraId="2A03D6BB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Und das waren sicher keine </w:t>
      </w:r>
      <w:proofErr w:type="spellStart"/>
      <w:r w:rsidRPr="00546015">
        <w:rPr>
          <w:sz w:val="22"/>
        </w:rPr>
        <w:t>Einhei</w:t>
      </w:r>
      <w:proofErr w:type="spellEnd"/>
      <w:r w:rsidRPr="00546015">
        <w:rPr>
          <w:sz w:val="22"/>
        </w:rPr>
        <w:t>-</w:t>
      </w:r>
    </w:p>
    <w:p w14:paraId="70519D8C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mischen.</w:t>
      </w:r>
    </w:p>
    <w:p w14:paraId="0615E6FE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15.IX.43</w:t>
      </w:r>
    </w:p>
    <w:p w14:paraId="114B5DBE" w14:textId="156EB95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In einem südfinnischen Hafen beendeten</w:t>
      </w:r>
    </w:p>
    <w:p w14:paraId="1357EFBC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wir heute Nachmittag unsere elegante</w:t>
      </w:r>
    </w:p>
    <w:p w14:paraId="2F94AB22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Seefahrt. Wir stiegen an Land und es </w:t>
      </w:r>
      <w:proofErr w:type="spellStart"/>
      <w:r w:rsidRPr="00546015">
        <w:rPr>
          <w:sz w:val="22"/>
        </w:rPr>
        <w:t>be</w:t>
      </w:r>
      <w:proofErr w:type="spellEnd"/>
      <w:r w:rsidRPr="00546015">
        <w:rPr>
          <w:sz w:val="22"/>
        </w:rPr>
        <w:t>-</w:t>
      </w:r>
    </w:p>
    <w:p w14:paraId="7575F4CA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proofErr w:type="spellStart"/>
      <w:r w:rsidRPr="00546015">
        <w:rPr>
          <w:sz w:val="22"/>
        </w:rPr>
        <w:t>gann</w:t>
      </w:r>
      <w:proofErr w:type="spellEnd"/>
      <w:r w:rsidRPr="00546015">
        <w:rPr>
          <w:sz w:val="22"/>
        </w:rPr>
        <w:t xml:space="preserve"> zu regnen. Ein guter erster Eindruck. </w:t>
      </w:r>
    </w:p>
    <w:p w14:paraId="493CE77D" w14:textId="0B65075F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In Baracken sind wir untergebracht. Es ist</w:t>
      </w:r>
    </w:p>
    <w:p w14:paraId="408974DC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erst 1/2 4h Nachmittag, aber so finster, daß</w:t>
      </w:r>
    </w:p>
    <w:p w14:paraId="7454FC94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ich kaum schreiben kann.</w:t>
      </w:r>
    </w:p>
    <w:p w14:paraId="7B6A9FBD" w14:textId="33BC9B8D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O </w:t>
      </w:r>
      <w:r>
        <w:rPr>
          <w:sz w:val="22"/>
        </w:rPr>
        <w:t>j</w:t>
      </w:r>
      <w:r w:rsidRPr="00546015">
        <w:rPr>
          <w:sz w:val="22"/>
        </w:rPr>
        <w:t xml:space="preserve">e, heute </w:t>
      </w:r>
      <w:proofErr w:type="spellStart"/>
      <w:r w:rsidRPr="00546015">
        <w:rPr>
          <w:sz w:val="22"/>
        </w:rPr>
        <w:t>muß</w:t>
      </w:r>
      <w:proofErr w:type="spellEnd"/>
      <w:r w:rsidRPr="00546015">
        <w:rPr>
          <w:sz w:val="22"/>
        </w:rPr>
        <w:t xml:space="preserve"> ich noch Socken </w:t>
      </w:r>
      <w:proofErr w:type="spellStart"/>
      <w:r w:rsidRPr="00546015">
        <w:rPr>
          <w:sz w:val="22"/>
        </w:rPr>
        <w:t>wa</w:t>
      </w:r>
      <w:proofErr w:type="spellEnd"/>
      <w:r w:rsidRPr="00546015">
        <w:rPr>
          <w:sz w:val="22"/>
        </w:rPr>
        <w:t>-</w:t>
      </w:r>
    </w:p>
    <w:p w14:paraId="447F1E1B" w14:textId="65A83A53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proofErr w:type="spellStart"/>
      <w:r w:rsidRPr="00546015">
        <w:rPr>
          <w:sz w:val="22"/>
        </w:rPr>
        <w:t>schen</w:t>
      </w:r>
      <w:proofErr w:type="spellEnd"/>
      <w:r w:rsidRPr="00546015">
        <w:rPr>
          <w:sz w:val="22"/>
        </w:rPr>
        <w:t>. Zerrissen sind sie auch.</w:t>
      </w:r>
    </w:p>
    <w:p w14:paraId="5BB2C2CE" w14:textId="77777777" w:rsidR="00354D71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Am liebsten würde ich sie heimschicken.</w:t>
      </w:r>
    </w:p>
    <w:p w14:paraId="73E8403C" w14:textId="77777777" w:rsidR="00354D71" w:rsidRPr="00546015" w:rsidRDefault="00354D71" w:rsidP="00354D71">
      <w:pPr>
        <w:spacing w:before="120" w:after="0" w:line="240" w:lineRule="auto"/>
        <w:contextualSpacing/>
        <w:rPr>
          <w:b/>
          <w:bCs/>
          <w:sz w:val="22"/>
        </w:rPr>
      </w:pPr>
      <w:r w:rsidRPr="00546015">
        <w:rPr>
          <w:b/>
          <w:bCs/>
          <w:sz w:val="22"/>
        </w:rPr>
        <w:t>1943-09-14_4</w:t>
      </w:r>
    </w:p>
    <w:p w14:paraId="2FF5311D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Stunden sind wir erst hier aber daß</w:t>
      </w:r>
    </w:p>
    <w:p w14:paraId="6C69EDFD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die </w:t>
      </w:r>
      <w:proofErr w:type="spellStart"/>
      <w:r w:rsidRPr="00546015">
        <w:rPr>
          <w:sz w:val="22"/>
        </w:rPr>
        <w:t>Finninen</w:t>
      </w:r>
      <w:proofErr w:type="spellEnd"/>
      <w:r w:rsidRPr="00546015">
        <w:rPr>
          <w:sz w:val="22"/>
        </w:rPr>
        <w:t xml:space="preserve"> weit schöner sind als die</w:t>
      </w:r>
    </w:p>
    <w:p w14:paraId="36DBF58D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proofErr w:type="gramStart"/>
      <w:r w:rsidRPr="00546015">
        <w:rPr>
          <w:sz w:val="22"/>
        </w:rPr>
        <w:t>Danziger,</w:t>
      </w:r>
      <w:proofErr w:type="gramEnd"/>
      <w:r w:rsidRPr="00546015">
        <w:rPr>
          <w:sz w:val="22"/>
        </w:rPr>
        <w:t xml:space="preserve"> haben wir schon erkannt.</w:t>
      </w:r>
    </w:p>
    <w:p w14:paraId="2F67F8C4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Einige Tage sollen wir in den Lager</w:t>
      </w:r>
    </w:p>
    <w:p w14:paraId="42BF492D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 xml:space="preserve">bleiben, dann erfolgt die </w:t>
      </w:r>
      <w:proofErr w:type="spellStart"/>
      <w:r w:rsidRPr="00546015">
        <w:rPr>
          <w:sz w:val="22"/>
        </w:rPr>
        <w:t>Weiterbeförder</w:t>
      </w:r>
      <w:proofErr w:type="spellEnd"/>
      <w:r w:rsidRPr="00546015">
        <w:rPr>
          <w:sz w:val="22"/>
        </w:rPr>
        <w:t>-</w:t>
      </w:r>
    </w:p>
    <w:p w14:paraId="3F67123F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proofErr w:type="spellStart"/>
      <w:r w:rsidRPr="00546015">
        <w:rPr>
          <w:sz w:val="22"/>
        </w:rPr>
        <w:t>ung</w:t>
      </w:r>
      <w:proofErr w:type="spellEnd"/>
      <w:r w:rsidRPr="00546015">
        <w:rPr>
          <w:sz w:val="22"/>
        </w:rPr>
        <w:t>.</w:t>
      </w:r>
    </w:p>
    <w:p w14:paraId="7033DEFD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Jetzt ist's mir tatsächlich zu</w:t>
      </w:r>
    </w:p>
    <w:p w14:paraId="10FE8387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finster zum Schreiben. Ein Talgflämm-</w:t>
      </w:r>
    </w:p>
    <w:p w14:paraId="0F089003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proofErr w:type="spellStart"/>
      <w:r w:rsidRPr="00546015">
        <w:rPr>
          <w:sz w:val="22"/>
        </w:rPr>
        <w:lastRenderedPageBreak/>
        <w:t>chen</w:t>
      </w:r>
      <w:proofErr w:type="spellEnd"/>
      <w:r w:rsidRPr="00546015">
        <w:rPr>
          <w:sz w:val="22"/>
        </w:rPr>
        <w:t xml:space="preserve"> brennt am Tisch u. da sitzen 8 Mann</w:t>
      </w:r>
    </w:p>
    <w:p w14:paraId="56897EE2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herum.</w:t>
      </w:r>
    </w:p>
    <w:p w14:paraId="73D57BFD" w14:textId="77777777" w:rsidR="00354D71" w:rsidRPr="00546015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Für heute recht viele Grüße</w:t>
      </w:r>
    </w:p>
    <w:p w14:paraId="60029B95" w14:textId="6B133BE9" w:rsidR="00354D71" w:rsidRDefault="00354D71" w:rsidP="00354D71">
      <w:pPr>
        <w:spacing w:before="120" w:after="0" w:line="240" w:lineRule="auto"/>
        <w:contextualSpacing/>
        <w:rPr>
          <w:sz w:val="22"/>
        </w:rPr>
      </w:pPr>
      <w:r w:rsidRPr="00546015">
        <w:rPr>
          <w:sz w:val="22"/>
        </w:rPr>
        <w:t>Euer Hans</w:t>
      </w:r>
      <w:r>
        <w:rPr>
          <w:sz w:val="22"/>
        </w:rPr>
        <w:t>.</w:t>
      </w:r>
    </w:p>
    <w:p w14:paraId="5BEE599F" w14:textId="61F10BE4" w:rsidR="005F2B14" w:rsidRDefault="005F2B14" w:rsidP="00354D71">
      <w:pPr>
        <w:spacing w:before="120" w:after="0" w:line="240" w:lineRule="auto"/>
        <w:contextualSpacing/>
        <w:rPr>
          <w:sz w:val="22"/>
        </w:rPr>
      </w:pPr>
    </w:p>
    <w:p w14:paraId="07FC943C" w14:textId="77777777" w:rsidR="005F2B14" w:rsidRPr="00F018D3" w:rsidRDefault="005F2B14" w:rsidP="005F2B14">
      <w:pPr>
        <w:spacing w:before="120" w:after="0" w:line="240" w:lineRule="auto"/>
        <w:contextualSpacing/>
        <w:rPr>
          <w:b/>
          <w:bCs/>
          <w:sz w:val="22"/>
        </w:rPr>
      </w:pPr>
      <w:r w:rsidRPr="00F018D3">
        <w:rPr>
          <w:b/>
          <w:bCs/>
          <w:sz w:val="22"/>
        </w:rPr>
        <w:t>1943-09-16</w:t>
      </w:r>
      <w:r>
        <w:rPr>
          <w:b/>
          <w:bCs/>
          <w:sz w:val="22"/>
        </w:rPr>
        <w:t>_1</w:t>
      </w:r>
    </w:p>
    <w:p w14:paraId="7FCF71D3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>Im Norden 16. IX. 43</w:t>
      </w:r>
    </w:p>
    <w:p w14:paraId="544E960D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>Meine Lieben!?</w:t>
      </w:r>
    </w:p>
    <w:p w14:paraId="65DF47DD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>Heute traf uns ein schreck-</w:t>
      </w:r>
    </w:p>
    <w:p w14:paraId="41D4CCA4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proofErr w:type="spellStart"/>
      <w:r w:rsidRPr="00F018D3">
        <w:rPr>
          <w:sz w:val="22"/>
        </w:rPr>
        <w:t>licher</w:t>
      </w:r>
      <w:proofErr w:type="spellEnd"/>
      <w:r w:rsidRPr="00F018D3">
        <w:rPr>
          <w:sz w:val="22"/>
        </w:rPr>
        <w:t xml:space="preserve"> Schlag, das Ärgste, was man</w:t>
      </w:r>
    </w:p>
    <w:p w14:paraId="1BBB83E0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>uns antun konnte. Stellt Euch</w:t>
      </w:r>
    </w:p>
    <w:p w14:paraId="03BEE91E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>vor wir kommen, d.h. wir werden</w:t>
      </w:r>
    </w:p>
    <w:p w14:paraId="4E01D4FA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proofErr w:type="spellStart"/>
      <w:r w:rsidRPr="00F018D3">
        <w:rPr>
          <w:sz w:val="22"/>
        </w:rPr>
        <w:t>Infantrie</w:t>
      </w:r>
      <w:proofErr w:type="spellEnd"/>
      <w:r w:rsidRPr="00F018D3">
        <w:rPr>
          <w:sz w:val="22"/>
        </w:rPr>
        <w:t>. Einfach unglaublich.</w:t>
      </w:r>
    </w:p>
    <w:p w14:paraId="375453B0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 xml:space="preserve">Unser Edelweiß müssen wir </w:t>
      </w:r>
      <w:proofErr w:type="spellStart"/>
      <w:r w:rsidRPr="00F018D3">
        <w:rPr>
          <w:sz w:val="22"/>
        </w:rPr>
        <w:t>herge</w:t>
      </w:r>
      <w:proofErr w:type="spellEnd"/>
      <w:r w:rsidRPr="00F018D3">
        <w:rPr>
          <w:sz w:val="22"/>
        </w:rPr>
        <w:t>-</w:t>
      </w:r>
    </w:p>
    <w:p w14:paraId="391B4AC0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proofErr w:type="spellStart"/>
      <w:r w:rsidRPr="00F018D3">
        <w:rPr>
          <w:sz w:val="22"/>
        </w:rPr>
        <w:t>ben</w:t>
      </w:r>
      <w:proofErr w:type="spellEnd"/>
      <w:r w:rsidRPr="00F018D3">
        <w:rPr>
          <w:sz w:val="22"/>
        </w:rPr>
        <w:t xml:space="preserve"> u. unter lauter Preußen</w:t>
      </w:r>
    </w:p>
    <w:p w14:paraId="670F69FC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>kommen wir hinein. Das sind</w:t>
      </w:r>
    </w:p>
    <w:p w14:paraId="5561D844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 xml:space="preserve">trostlose Aussichten. </w:t>
      </w:r>
      <w:proofErr w:type="spellStart"/>
      <w:r w:rsidRPr="00F018D3">
        <w:rPr>
          <w:sz w:val="22"/>
        </w:rPr>
        <w:t>Grena</w:t>
      </w:r>
      <w:proofErr w:type="spellEnd"/>
      <w:r w:rsidRPr="00F018D3">
        <w:rPr>
          <w:sz w:val="22"/>
        </w:rPr>
        <w:t>-</w:t>
      </w:r>
    </w:p>
    <w:p w14:paraId="25B27BE0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proofErr w:type="spellStart"/>
      <w:r w:rsidRPr="00F018D3">
        <w:rPr>
          <w:sz w:val="22"/>
        </w:rPr>
        <w:t>dier</w:t>
      </w:r>
      <w:proofErr w:type="spellEnd"/>
      <w:r w:rsidRPr="00F018D3">
        <w:rPr>
          <w:sz w:val="22"/>
        </w:rPr>
        <w:t xml:space="preserve"> H. Salisco, wie hört sich denn</w:t>
      </w:r>
    </w:p>
    <w:p w14:paraId="4B470BAD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proofErr w:type="gramStart"/>
      <w:r w:rsidRPr="00F018D3">
        <w:rPr>
          <w:sz w:val="22"/>
        </w:rPr>
        <w:t>das</w:t>
      </w:r>
      <w:proofErr w:type="gramEnd"/>
      <w:r w:rsidRPr="00F018D3">
        <w:rPr>
          <w:sz w:val="22"/>
        </w:rPr>
        <w:t xml:space="preserve"> an? Sagt es bloß niemand,</w:t>
      </w:r>
    </w:p>
    <w:p w14:paraId="7F97DABD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 xml:space="preserve">daß ich </w:t>
      </w:r>
      <w:proofErr w:type="spellStart"/>
      <w:r w:rsidRPr="00F018D3">
        <w:rPr>
          <w:sz w:val="22"/>
        </w:rPr>
        <w:t>Infantrist</w:t>
      </w:r>
      <w:proofErr w:type="spellEnd"/>
      <w:r w:rsidRPr="00F018D3">
        <w:rPr>
          <w:sz w:val="22"/>
        </w:rPr>
        <w:t xml:space="preserve"> wurde. 2</w:t>
      </w:r>
    </w:p>
    <w:p w14:paraId="7FAF7E44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>Tage sind wir noch im finnischen</w:t>
      </w:r>
    </w:p>
    <w:p w14:paraId="0A8BEF6B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>Hafen, dann haben wir eine</w:t>
      </w:r>
    </w:p>
    <w:p w14:paraId="356C80F6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>lange Bahnfahrt vor uns. Wir</w:t>
      </w:r>
    </w:p>
    <w:p w14:paraId="1E9C33D6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 xml:space="preserve">lassen uns aber nicht </w:t>
      </w:r>
      <w:proofErr w:type="spellStart"/>
      <w:r w:rsidRPr="00F018D3">
        <w:rPr>
          <w:sz w:val="22"/>
        </w:rPr>
        <w:t>unterkrie</w:t>
      </w:r>
      <w:proofErr w:type="spellEnd"/>
      <w:r w:rsidRPr="00F018D3">
        <w:rPr>
          <w:sz w:val="22"/>
        </w:rPr>
        <w:t>-</w:t>
      </w:r>
    </w:p>
    <w:p w14:paraId="697D63BE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>gen von den Saupreußen.</w:t>
      </w:r>
    </w:p>
    <w:p w14:paraId="0A686969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>Viele herzliche Grüße</w:t>
      </w:r>
    </w:p>
    <w:p w14:paraId="62A09E82" w14:textId="77777777" w:rsidR="005F2B14" w:rsidRPr="00F018D3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>Euer</w:t>
      </w:r>
    </w:p>
    <w:p w14:paraId="46EDD85D" w14:textId="77777777" w:rsidR="005F2B14" w:rsidRDefault="005F2B14" w:rsidP="005F2B14">
      <w:pPr>
        <w:spacing w:before="120" w:after="0" w:line="240" w:lineRule="auto"/>
        <w:contextualSpacing/>
        <w:rPr>
          <w:sz w:val="22"/>
        </w:rPr>
      </w:pPr>
      <w:r w:rsidRPr="00F018D3">
        <w:rPr>
          <w:sz w:val="22"/>
        </w:rPr>
        <w:t>Hans.</w:t>
      </w:r>
    </w:p>
    <w:p w14:paraId="2D923A48" w14:textId="77777777" w:rsidR="005F2B14" w:rsidRPr="00AF5444" w:rsidRDefault="005F2B14" w:rsidP="005F2B14">
      <w:pPr>
        <w:spacing w:before="120" w:after="0" w:line="240" w:lineRule="auto"/>
        <w:contextualSpacing/>
        <w:rPr>
          <w:sz w:val="22"/>
        </w:rPr>
      </w:pPr>
    </w:p>
    <w:p w14:paraId="3C1E0536" w14:textId="7AC27D65" w:rsidR="005F2B14" w:rsidRPr="00AE335A" w:rsidRDefault="005F2B14" w:rsidP="005F2B14">
      <w:pPr>
        <w:spacing w:before="120" w:after="0" w:line="240" w:lineRule="auto"/>
        <w:contextualSpacing/>
        <w:rPr>
          <w:b/>
          <w:bCs/>
          <w:sz w:val="22"/>
        </w:rPr>
      </w:pPr>
      <w:r w:rsidRPr="00AE335A">
        <w:rPr>
          <w:b/>
          <w:bCs/>
          <w:sz w:val="22"/>
        </w:rPr>
        <w:t>1943-09-20_1</w:t>
      </w:r>
      <w:r>
        <w:rPr>
          <w:b/>
          <w:bCs/>
          <w:sz w:val="22"/>
        </w:rPr>
        <w:t>_k</w:t>
      </w:r>
    </w:p>
    <w:p w14:paraId="66BAB305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proofErr w:type="spellStart"/>
      <w:r w:rsidRPr="00AE335A">
        <w:rPr>
          <w:sz w:val="22"/>
        </w:rPr>
        <w:t>Kemijärvi</w:t>
      </w:r>
      <w:proofErr w:type="spellEnd"/>
      <w:r w:rsidRPr="00AE335A">
        <w:rPr>
          <w:sz w:val="22"/>
        </w:rPr>
        <w:t>. 20.IX.43.</w:t>
      </w:r>
    </w:p>
    <w:p w14:paraId="2372AED2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Meine Lieben!</w:t>
      </w:r>
    </w:p>
    <w:p w14:paraId="01A96644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 xml:space="preserve">Wir sind immer noch </w:t>
      </w:r>
      <w:proofErr w:type="spellStart"/>
      <w:r w:rsidRPr="00AE335A">
        <w:rPr>
          <w:sz w:val="22"/>
        </w:rPr>
        <w:t>noch</w:t>
      </w:r>
      <w:proofErr w:type="spellEnd"/>
      <w:r w:rsidRPr="00AE335A">
        <w:rPr>
          <w:sz w:val="22"/>
        </w:rPr>
        <w:t xml:space="preserve"> auf Fahrt. </w:t>
      </w:r>
    </w:p>
    <w:p w14:paraId="5AC4E61D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Aber bald ist die Fahrerei zu Ende, denn wir nähern</w:t>
      </w:r>
    </w:p>
    <w:p w14:paraId="4EBCD534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 xml:space="preserve">uns der Front. Je weiter wir gen Norden </w:t>
      </w:r>
      <w:proofErr w:type="spellStart"/>
      <w:r w:rsidRPr="00AE335A">
        <w:rPr>
          <w:sz w:val="22"/>
        </w:rPr>
        <w:t>kom̄en</w:t>
      </w:r>
      <w:proofErr w:type="spellEnd"/>
      <w:r w:rsidRPr="00AE335A">
        <w:rPr>
          <w:sz w:val="22"/>
        </w:rPr>
        <w:t>,</w:t>
      </w:r>
    </w:p>
    <w:p w14:paraId="3D4C1C0F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desto langsamer wird unser Tempo. Gestern standen</w:t>
      </w:r>
    </w:p>
    <w:p w14:paraId="2BDD4211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wir die ganze Nacht u. heute den ganzen Nachmittag</w:t>
      </w:r>
    </w:p>
    <w:p w14:paraId="623C5F1D" w14:textId="0145D2B1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auf Bahnhöfen. Das einzige Schöne ist, daß</w:t>
      </w:r>
    </w:p>
    <w:p w14:paraId="4119CCAD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wir im Wagon genügend Platz haben. Ich lieg</w:t>
      </w:r>
    </w:p>
    <w:p w14:paraId="15CDED54" w14:textId="7485BA25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gleich am Fenste</w:t>
      </w:r>
      <w:r>
        <w:rPr>
          <w:strike/>
          <w:sz w:val="22"/>
        </w:rPr>
        <w:t xml:space="preserve">r, </w:t>
      </w:r>
      <w:r w:rsidRPr="00AE335A">
        <w:rPr>
          <w:sz w:val="22"/>
        </w:rPr>
        <w:t xml:space="preserve">schaue aber </w:t>
      </w:r>
      <w:proofErr w:type="spellStart"/>
      <w:r w:rsidRPr="00AE335A">
        <w:rPr>
          <w:sz w:val="22"/>
        </w:rPr>
        <w:t>faßt</w:t>
      </w:r>
      <w:proofErr w:type="spellEnd"/>
      <w:r w:rsidRPr="00AE335A">
        <w:rPr>
          <w:sz w:val="22"/>
        </w:rPr>
        <w:t xml:space="preserve"> nie hinaus,</w:t>
      </w:r>
    </w:p>
    <w:p w14:paraId="1816793F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den die Gegend hat schon 4 Tage das gleiche</w:t>
      </w:r>
    </w:p>
    <w:p w14:paraId="31363589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 xml:space="preserve">Gesicht. Ziemlich viel Sumpf u. herbstlich </w:t>
      </w:r>
      <w:proofErr w:type="spellStart"/>
      <w:r w:rsidRPr="00AE335A">
        <w:rPr>
          <w:sz w:val="22"/>
        </w:rPr>
        <w:t>ge</w:t>
      </w:r>
      <w:proofErr w:type="spellEnd"/>
      <w:r w:rsidRPr="00AE335A">
        <w:rPr>
          <w:sz w:val="22"/>
        </w:rPr>
        <w:t>-</w:t>
      </w:r>
    </w:p>
    <w:p w14:paraId="07B0A5D6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stimmte Wälder. So ganz traurig u. öde schaut das</w:t>
      </w:r>
    </w:p>
    <w:p w14:paraId="1ED6A6C9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alles her bei dem schlechten Wetter. Wir aber</w:t>
      </w:r>
    </w:p>
    <w:p w14:paraId="2BC92EA9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sind zufrieden u. guter Dinge, solange wir noch</w:t>
      </w:r>
    </w:p>
    <w:p w14:paraId="600FC15D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ein Dach überm Kopf u. unsere Ruhe haben. -</w:t>
      </w:r>
    </w:p>
    <w:p w14:paraId="577A00EC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Gestern überschritten wir den nördlichen Polar-</w:t>
      </w:r>
    </w:p>
    <w:p w14:paraId="7E824C66" w14:textId="2E707924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kreis. Wenn ich mal eine Feldpostnummer</w:t>
      </w:r>
    </w:p>
    <w:p w14:paraId="67B9F01F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proofErr w:type="gramStart"/>
      <w:r w:rsidRPr="00AE335A">
        <w:rPr>
          <w:sz w:val="22"/>
        </w:rPr>
        <w:t>habe</w:t>
      </w:r>
      <w:proofErr w:type="gramEnd"/>
      <w:r w:rsidRPr="00AE335A">
        <w:rPr>
          <w:sz w:val="22"/>
        </w:rPr>
        <w:t>, dann schreibt mir gleich, wann meine Briefe</w:t>
      </w:r>
    </w:p>
    <w:p w14:paraId="633DB3E5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ankamen. Wie lang dauert es denn? Und schreibt</w:t>
      </w:r>
    </w:p>
    <w:p w14:paraId="512B41D7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wann Ihr ihn abschickt. - Die Verpflegung</w:t>
      </w:r>
    </w:p>
    <w:p w14:paraId="0389B34B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war bis jetzt gut u. viel. Hauptsächlich aus Kon-</w:t>
      </w:r>
    </w:p>
    <w:p w14:paraId="54B00416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proofErr w:type="spellStart"/>
      <w:r w:rsidRPr="00AE335A">
        <w:rPr>
          <w:sz w:val="22"/>
        </w:rPr>
        <w:t>serven</w:t>
      </w:r>
      <w:proofErr w:type="spellEnd"/>
      <w:r w:rsidRPr="00AE335A">
        <w:rPr>
          <w:sz w:val="22"/>
        </w:rPr>
        <w:t>. Aber es wird halt die Zeit kommen, wenn</w:t>
      </w:r>
    </w:p>
    <w:p w14:paraId="7F999089" w14:textId="77777777" w:rsidR="005F2B14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lastRenderedPageBreak/>
        <w:t xml:space="preserve">man sich daran </w:t>
      </w:r>
      <w:proofErr w:type="spellStart"/>
      <w:r w:rsidRPr="00AE335A">
        <w:rPr>
          <w:sz w:val="22"/>
        </w:rPr>
        <w:t>abißt</w:t>
      </w:r>
      <w:proofErr w:type="spellEnd"/>
      <w:r w:rsidRPr="00AE335A">
        <w:rPr>
          <w:sz w:val="22"/>
        </w:rPr>
        <w:t>.</w:t>
      </w:r>
    </w:p>
    <w:p w14:paraId="414AE216" w14:textId="77777777" w:rsidR="005F2B14" w:rsidRPr="00AE335A" w:rsidRDefault="005F2B14" w:rsidP="005F2B14">
      <w:pPr>
        <w:spacing w:before="120" w:after="0" w:line="240" w:lineRule="auto"/>
        <w:contextualSpacing/>
        <w:rPr>
          <w:b/>
          <w:bCs/>
          <w:sz w:val="22"/>
        </w:rPr>
      </w:pPr>
      <w:r w:rsidRPr="00AE335A">
        <w:rPr>
          <w:b/>
          <w:bCs/>
          <w:sz w:val="22"/>
        </w:rPr>
        <w:t>1943-09-20_2</w:t>
      </w:r>
    </w:p>
    <w:p w14:paraId="70D04BD1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Der Zug setzt sich wieder</w:t>
      </w:r>
    </w:p>
    <w:p w14:paraId="01F98B5D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in Bewegung.</w:t>
      </w:r>
    </w:p>
    <w:p w14:paraId="5D641AC4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Drum für heute die</w:t>
      </w:r>
    </w:p>
    <w:p w14:paraId="6463C2F2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herzlichsten Grüße,</w:t>
      </w:r>
    </w:p>
    <w:p w14:paraId="623AA46A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Euer Hans.</w:t>
      </w:r>
    </w:p>
    <w:p w14:paraId="7EC262ED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Konnte auf Fahrt den</w:t>
      </w:r>
    </w:p>
    <w:p w14:paraId="025A17EF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Brief nicht aufgeben,</w:t>
      </w:r>
    </w:p>
    <w:p w14:paraId="5554ECC9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drum schreibe ich</w:t>
      </w:r>
    </w:p>
    <w:p w14:paraId="360CC75E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jetzt weiter.</w:t>
      </w:r>
    </w:p>
    <w:p w14:paraId="234944A8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21.IX.43.</w:t>
      </w:r>
    </w:p>
    <w:p w14:paraId="4CDB9CE6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Zu 40 km brauchten</w:t>
      </w:r>
    </w:p>
    <w:p w14:paraId="201F026B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wir einen ganzen Tag</w:t>
      </w:r>
      <w:r>
        <w:rPr>
          <w:sz w:val="22"/>
        </w:rPr>
        <w:t>,</w:t>
      </w:r>
    </w:p>
    <w:p w14:paraId="60AC74B2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denn vor uns hatten</w:t>
      </w:r>
    </w:p>
    <w:p w14:paraId="5305C8D9" w14:textId="77777777" w:rsidR="005F2B14" w:rsidRPr="00AE335A" w:rsidRDefault="005F2B14" w:rsidP="005F2B14">
      <w:pPr>
        <w:spacing w:before="120" w:after="0" w:line="240" w:lineRule="auto"/>
        <w:contextualSpacing/>
        <w:rPr>
          <w:sz w:val="22"/>
        </w:rPr>
      </w:pPr>
      <w:r w:rsidRPr="00AE335A">
        <w:rPr>
          <w:sz w:val="22"/>
        </w:rPr>
        <w:t>Partisanen den Schienen-</w:t>
      </w:r>
    </w:p>
    <w:p w14:paraId="1FF71429" w14:textId="77777777" w:rsidR="005F2B14" w:rsidRDefault="005F2B14" w:rsidP="005F2B14">
      <w:pPr>
        <w:spacing w:before="120" w:after="0" w:line="240" w:lineRule="auto"/>
        <w:contextualSpacing/>
        <w:rPr>
          <w:sz w:val="22"/>
        </w:rPr>
      </w:pPr>
      <w:proofErr w:type="spellStart"/>
      <w:r w:rsidRPr="00AE335A">
        <w:rPr>
          <w:sz w:val="22"/>
        </w:rPr>
        <w:t>strang</w:t>
      </w:r>
      <w:proofErr w:type="spellEnd"/>
      <w:r w:rsidRPr="00AE335A">
        <w:rPr>
          <w:sz w:val="22"/>
        </w:rPr>
        <w:t xml:space="preserve"> gesprengt.</w:t>
      </w:r>
    </w:p>
    <w:p w14:paraId="64CD2EE0" w14:textId="6D431BA1" w:rsidR="005F2B14" w:rsidRDefault="005F2B14" w:rsidP="005F2B14">
      <w:pPr>
        <w:spacing w:before="120" w:after="0" w:line="240" w:lineRule="auto"/>
        <w:contextualSpacing/>
        <w:rPr>
          <w:sz w:val="22"/>
        </w:rPr>
      </w:pPr>
    </w:p>
    <w:p w14:paraId="711AAC77" w14:textId="0D3FFCCA" w:rsidR="00A40F57" w:rsidRPr="00A7693A" w:rsidRDefault="00A40F57" w:rsidP="00A40F57">
      <w:pPr>
        <w:spacing w:before="120" w:after="0" w:line="240" w:lineRule="auto"/>
        <w:contextualSpacing/>
        <w:rPr>
          <w:b/>
          <w:bCs/>
          <w:sz w:val="22"/>
        </w:rPr>
      </w:pPr>
      <w:r w:rsidRPr="00A7693A">
        <w:rPr>
          <w:b/>
          <w:bCs/>
          <w:sz w:val="22"/>
        </w:rPr>
        <w:t>1943-09-21_1</w:t>
      </w:r>
      <w:r>
        <w:rPr>
          <w:b/>
          <w:bCs/>
          <w:sz w:val="22"/>
        </w:rPr>
        <w:t>_k</w:t>
      </w:r>
    </w:p>
    <w:p w14:paraId="27574A2B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21.IX.43.</w:t>
      </w:r>
    </w:p>
    <w:p w14:paraId="5AC50DB0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 xml:space="preserve">Heute </w:t>
      </w:r>
      <w:proofErr w:type="gramStart"/>
      <w:r w:rsidRPr="00A7693A">
        <w:rPr>
          <w:sz w:val="22"/>
        </w:rPr>
        <w:t>hab</w:t>
      </w:r>
      <w:proofErr w:type="gramEnd"/>
      <w:r w:rsidRPr="00A7693A">
        <w:rPr>
          <w:sz w:val="22"/>
        </w:rPr>
        <w:t xml:space="preserve"> ich Zeit u. drum vor einmal ein</w:t>
      </w:r>
    </w:p>
    <w:p w14:paraId="54AB105F" w14:textId="0660B561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proofErr w:type="spellStart"/>
      <w:r w:rsidRPr="00A7693A">
        <w:rPr>
          <w:sz w:val="22"/>
        </w:rPr>
        <w:t>bischen</w:t>
      </w:r>
      <w:proofErr w:type="spellEnd"/>
      <w:r w:rsidRPr="00A7693A">
        <w:rPr>
          <w:sz w:val="22"/>
        </w:rPr>
        <w:t xml:space="preserve"> mehr zu schreiben, wie gewöhnlich. </w:t>
      </w:r>
      <w:proofErr w:type="spellStart"/>
      <w:r w:rsidRPr="00A7693A">
        <w:rPr>
          <w:sz w:val="22"/>
        </w:rPr>
        <w:t>Unse</w:t>
      </w:r>
      <w:proofErr w:type="spellEnd"/>
      <w:r>
        <w:rPr>
          <w:sz w:val="22"/>
        </w:rPr>
        <w:t>-</w:t>
      </w:r>
    </w:p>
    <w:p w14:paraId="419FFAE2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proofErr w:type="spellStart"/>
      <w:r w:rsidRPr="00A7693A">
        <w:rPr>
          <w:sz w:val="22"/>
        </w:rPr>
        <w:t>re</w:t>
      </w:r>
      <w:proofErr w:type="spellEnd"/>
      <w:r w:rsidRPr="00A7693A">
        <w:rPr>
          <w:sz w:val="22"/>
        </w:rPr>
        <w:t xml:space="preserve"> Fahrt ist beendet u. wir sind vorsorglich unter- </w:t>
      </w:r>
    </w:p>
    <w:p w14:paraId="316878EF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gebracht. Zuerst nochmals kurz die ganze Fahrt, denn</w:t>
      </w:r>
    </w:p>
    <w:p w14:paraId="0FF43195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aus den Briefen werdet Ihr Euch sicher nicht klug.</w:t>
      </w:r>
    </w:p>
    <w:p w14:paraId="261EE2EB" w14:textId="470257F5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Die kommen sehr durcheinander zu Hause an</w:t>
      </w:r>
      <w:r>
        <w:rPr>
          <w:sz w:val="22"/>
        </w:rPr>
        <w:t>.</w:t>
      </w:r>
      <w:r w:rsidRPr="00A7693A">
        <w:rPr>
          <w:sz w:val="22"/>
        </w:rPr>
        <w:t xml:space="preserve"> Das</w:t>
      </w:r>
    </w:p>
    <w:p w14:paraId="09F41748" w14:textId="3473E6B0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wird in Zukunft immer so sein durch den Schiffs-</w:t>
      </w:r>
    </w:p>
    <w:p w14:paraId="742DEAB0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weg. Ich schätze daß die Post gute 3-(4) Wochen braucht.</w:t>
      </w:r>
    </w:p>
    <w:p w14:paraId="2091515C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 xml:space="preserve">Klagenfurt-Wien-Breslau,- Posen- </w:t>
      </w:r>
      <w:proofErr w:type="spellStart"/>
      <w:r w:rsidRPr="00A7693A">
        <w:rPr>
          <w:sz w:val="22"/>
        </w:rPr>
        <w:t>Guesen</w:t>
      </w:r>
      <w:proofErr w:type="spellEnd"/>
      <w:r w:rsidRPr="00A7693A">
        <w:rPr>
          <w:sz w:val="22"/>
        </w:rPr>
        <w:t>-Danzig.</w:t>
      </w:r>
    </w:p>
    <w:p w14:paraId="01EAEDCC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In Danzig blieben wir einen Tag liegen u. dann</w:t>
      </w:r>
    </w:p>
    <w:p w14:paraId="2CB16781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stiegen wir in Neufahrwasser aufs Schiff. Eine</w:t>
      </w:r>
    </w:p>
    <w:p w14:paraId="2CDC82C7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pfundige Fahrt von 3 Tagen; in Turku landeten wir</w:t>
      </w:r>
    </w:p>
    <w:p w14:paraId="2291DEA4" w14:textId="5D65B199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u. blieben 2 Tage liegen, bis unser Trans-</w:t>
      </w:r>
    </w:p>
    <w:p w14:paraId="511704F5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proofErr w:type="spellStart"/>
      <w:r w:rsidRPr="00A7693A">
        <w:rPr>
          <w:sz w:val="22"/>
        </w:rPr>
        <w:t>port</w:t>
      </w:r>
      <w:proofErr w:type="spellEnd"/>
      <w:r w:rsidRPr="00A7693A">
        <w:rPr>
          <w:sz w:val="22"/>
        </w:rPr>
        <w:t xml:space="preserve"> weg ging. Dieser führte uns in Süd-Nord-Rich-</w:t>
      </w:r>
    </w:p>
    <w:p w14:paraId="7B25FA80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proofErr w:type="spellStart"/>
      <w:r w:rsidRPr="00A7693A">
        <w:rPr>
          <w:sz w:val="22"/>
        </w:rPr>
        <w:t>tung</w:t>
      </w:r>
      <w:proofErr w:type="spellEnd"/>
      <w:r w:rsidRPr="00A7693A">
        <w:rPr>
          <w:sz w:val="22"/>
        </w:rPr>
        <w:t xml:space="preserve"> durch ganz Finnland. Turku-Oulu-</w:t>
      </w:r>
      <w:proofErr w:type="spellStart"/>
      <w:r w:rsidRPr="00A7693A">
        <w:rPr>
          <w:sz w:val="22"/>
        </w:rPr>
        <w:t>Kemi</w:t>
      </w:r>
      <w:proofErr w:type="spellEnd"/>
      <w:r w:rsidRPr="00A7693A">
        <w:rPr>
          <w:sz w:val="22"/>
        </w:rPr>
        <w:t>-</w:t>
      </w:r>
    </w:p>
    <w:p w14:paraId="7B07F5FC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Rovaniemi-</w:t>
      </w:r>
      <w:proofErr w:type="spellStart"/>
      <w:r w:rsidRPr="00A7693A">
        <w:rPr>
          <w:sz w:val="22"/>
        </w:rPr>
        <w:t>Kemijärvi</w:t>
      </w:r>
      <w:proofErr w:type="spellEnd"/>
      <w:r w:rsidRPr="00A7693A">
        <w:rPr>
          <w:sz w:val="22"/>
        </w:rPr>
        <w:t>-</w:t>
      </w:r>
      <w:proofErr w:type="spellStart"/>
      <w:r w:rsidRPr="00A7693A">
        <w:rPr>
          <w:sz w:val="22"/>
        </w:rPr>
        <w:t>Salla</w:t>
      </w:r>
      <w:proofErr w:type="spellEnd"/>
      <w:r w:rsidRPr="00A7693A">
        <w:rPr>
          <w:sz w:val="22"/>
        </w:rPr>
        <w:t>. Hier wurden wir</w:t>
      </w:r>
    </w:p>
    <w:p w14:paraId="7B74BD8E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heute ausgeladen u. marschierten in ein Lager</w:t>
      </w:r>
    </w:p>
    <w:p w14:paraId="4898D7E9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1 Stunde von der Bahn entfernt. Von der Front sind</w:t>
      </w:r>
    </w:p>
    <w:p w14:paraId="2A9FF211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wir noch ca. 60 km entfernt. In diesem Lager hier</w:t>
      </w:r>
    </w:p>
    <w:p w14:paraId="551649A5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sieht es trostlos aus. Das Wetter stimmt die ganze</w:t>
      </w:r>
    </w:p>
    <w:p w14:paraId="5314261E" w14:textId="215B153F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Lage erst ab. Regen u. Regen; aufgeweichte Straßen</w:t>
      </w:r>
    </w:p>
    <w:p w14:paraId="47072B4F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u. Dreck. Der Boden ist lauter Sand u. Heideboden,</w:t>
      </w:r>
    </w:p>
    <w:p w14:paraId="79154A71" w14:textId="3E4AE37C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früher Urwald, jetzt abgeholzt zum Barackenbau.</w:t>
      </w:r>
    </w:p>
    <w:p w14:paraId="40D5BB99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Was mit uns eigentlich los ist weiß niemand.</w:t>
      </w:r>
    </w:p>
    <w:p w14:paraId="628AC1CF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 xml:space="preserve">Heute hieß es wir sollten noch 2 Monate </w:t>
      </w:r>
      <w:proofErr w:type="spellStart"/>
      <w:r w:rsidRPr="00A7693A">
        <w:rPr>
          <w:sz w:val="22"/>
        </w:rPr>
        <w:t>Ausbil</w:t>
      </w:r>
      <w:proofErr w:type="spellEnd"/>
      <w:r w:rsidRPr="00A7693A">
        <w:rPr>
          <w:sz w:val="22"/>
        </w:rPr>
        <w:t>-</w:t>
      </w:r>
    </w:p>
    <w:p w14:paraId="003A0B41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proofErr w:type="spellStart"/>
      <w:r w:rsidRPr="00A7693A">
        <w:rPr>
          <w:sz w:val="22"/>
        </w:rPr>
        <w:t>dung</w:t>
      </w:r>
      <w:proofErr w:type="spellEnd"/>
      <w:r w:rsidRPr="00A7693A">
        <w:rPr>
          <w:sz w:val="22"/>
        </w:rPr>
        <w:t xml:space="preserve"> bekommen. Jetzt heißt es wir werden auf</w:t>
      </w:r>
    </w:p>
    <w:p w14:paraId="4DCE630D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die verschiedenen Stützpunkte aufgeteilt.</w:t>
      </w:r>
    </w:p>
    <w:p w14:paraId="01BACA89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Die Front ist hier sehr ruhig u. wir stehen</w:t>
      </w:r>
    </w:p>
    <w:p w14:paraId="75F89F57" w14:textId="77777777" w:rsidR="00A40F57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nicht im Schützengraben u. gegenüber die</w:t>
      </w:r>
    </w:p>
    <w:p w14:paraId="68CF84F1" w14:textId="36F95C1A" w:rsidR="00A40F57" w:rsidRPr="00A7693A" w:rsidRDefault="00A40F57" w:rsidP="00A40F57">
      <w:pPr>
        <w:spacing w:before="120" w:after="0" w:line="240" w:lineRule="auto"/>
        <w:contextualSpacing/>
        <w:rPr>
          <w:b/>
          <w:bCs/>
          <w:sz w:val="22"/>
        </w:rPr>
      </w:pPr>
      <w:r w:rsidRPr="00A7693A">
        <w:rPr>
          <w:b/>
          <w:bCs/>
          <w:sz w:val="22"/>
        </w:rPr>
        <w:t>1943-09-21_2</w:t>
      </w:r>
      <w:r>
        <w:rPr>
          <w:b/>
          <w:bCs/>
          <w:sz w:val="22"/>
        </w:rPr>
        <w:t>_k</w:t>
      </w:r>
    </w:p>
    <w:p w14:paraId="7C2C0862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Russen, sondern in diesen Urwäldern sind</w:t>
      </w:r>
    </w:p>
    <w:p w14:paraId="404A9AF3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nur Stützpunkte ausgebaut. Viel Posten stehen</w:t>
      </w:r>
    </w:p>
    <w:p w14:paraId="09274628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proofErr w:type="spellStart"/>
      <w:r w:rsidRPr="00A7693A">
        <w:rPr>
          <w:sz w:val="22"/>
        </w:rPr>
        <w:t>muß</w:t>
      </w:r>
      <w:proofErr w:type="spellEnd"/>
      <w:r w:rsidRPr="00A7693A">
        <w:rPr>
          <w:sz w:val="22"/>
        </w:rPr>
        <w:t xml:space="preserve"> man allerdings u. von Zeit zu Zeit gehen</w:t>
      </w:r>
    </w:p>
    <w:p w14:paraId="42BB12E5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lastRenderedPageBreak/>
        <w:t>Spähtrupps. Das alles wären gute Aussichten,</w:t>
      </w:r>
    </w:p>
    <w:p w14:paraId="1DD0B508" w14:textId="174F1CE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aber bloß, wir kommen unter lauter Preußen,</w:t>
      </w:r>
    </w:p>
    <w:p w14:paraId="6ABDC593" w14:textId="4478F518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 xml:space="preserve">Wir sind einem preußischen Inf. Reg. </w:t>
      </w:r>
      <w:proofErr w:type="spellStart"/>
      <w:r w:rsidRPr="00A7693A">
        <w:rPr>
          <w:sz w:val="22"/>
        </w:rPr>
        <w:t>zuge</w:t>
      </w:r>
      <w:proofErr w:type="spellEnd"/>
      <w:r w:rsidRPr="00A7693A">
        <w:rPr>
          <w:sz w:val="22"/>
        </w:rPr>
        <w:t>-</w:t>
      </w:r>
    </w:p>
    <w:p w14:paraId="0D519829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teilt. Das ist Scheiße, Scheiße u. nochmals</w:t>
      </w:r>
    </w:p>
    <w:p w14:paraId="0E4704C2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Scheiße. Eindrücke oder so was kann ich nicht</w:t>
      </w:r>
    </w:p>
    <w:p w14:paraId="558E523A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schreiben. Alles drückt sich mir mies u. dreckig</w:t>
      </w:r>
    </w:p>
    <w:p w14:paraId="4FF56D69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 xml:space="preserve">ein u. ich geh an allem so vorbei, wie </w:t>
      </w:r>
      <w:proofErr w:type="spellStart"/>
      <w:r w:rsidRPr="00A7693A">
        <w:rPr>
          <w:sz w:val="22"/>
        </w:rPr>
        <w:t>wenns</w:t>
      </w:r>
      <w:proofErr w:type="spellEnd"/>
    </w:p>
    <w:p w14:paraId="15733608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mir träumen würde. Den andern geht's</w:t>
      </w:r>
    </w:p>
    <w:p w14:paraId="7FEC7F0F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ähnlich. Ich kanns auch gar nichts fassen,</w:t>
      </w:r>
    </w:p>
    <w:p w14:paraId="2ED35E75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daß ich von daheim so weit weg bin.</w:t>
      </w:r>
    </w:p>
    <w:p w14:paraId="7DDB79A7" w14:textId="6F5F7D72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Heute war bei mir Großwäsche. Ein Taschen-</w:t>
      </w:r>
    </w:p>
    <w:p w14:paraId="67D702FD" w14:textId="5D9C0FEE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Tuch</w:t>
      </w:r>
      <w:r>
        <w:rPr>
          <w:sz w:val="22"/>
        </w:rPr>
        <w:t>,</w:t>
      </w:r>
      <w:r w:rsidRPr="00A7693A">
        <w:rPr>
          <w:sz w:val="22"/>
        </w:rPr>
        <w:t xml:space="preserve"> Socken u. Kragenbinden. Sauber wurde</w:t>
      </w:r>
    </w:p>
    <w:p w14:paraId="3E9A7F8C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gar nichts, bei dem eiskalten Wasser. Heute</w:t>
      </w:r>
    </w:p>
    <w:p w14:paraId="481BFD51" w14:textId="4930721A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Abend werden wir ein Saunabad nehmen.</w:t>
      </w:r>
    </w:p>
    <w:p w14:paraId="74D1F5FF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Der Beschreibung nach wird das sicher inter-</w:t>
      </w:r>
    </w:p>
    <w:p w14:paraId="35D73538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proofErr w:type="spellStart"/>
      <w:r w:rsidRPr="00A7693A">
        <w:rPr>
          <w:sz w:val="22"/>
        </w:rPr>
        <w:t>essant</w:t>
      </w:r>
      <w:proofErr w:type="spellEnd"/>
      <w:r w:rsidRPr="00A7693A">
        <w:rPr>
          <w:sz w:val="22"/>
        </w:rPr>
        <w:t>. Vom Dampfbad heraus in einen kalten</w:t>
      </w:r>
    </w:p>
    <w:p w14:paraId="1C21694E" w14:textId="3405BADA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See hinein, an dem das Saunahäuschen</w:t>
      </w:r>
    </w:p>
    <w:p w14:paraId="48D1A582" w14:textId="5ADDFCCF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steht. - Eine Bitte! Schaut</w:t>
      </w:r>
      <w:r>
        <w:rPr>
          <w:sz w:val="22"/>
        </w:rPr>
        <w:t>,</w:t>
      </w:r>
      <w:r w:rsidRPr="00A7693A">
        <w:rPr>
          <w:sz w:val="22"/>
        </w:rPr>
        <w:t xml:space="preserve"> daß ich Ihr</w:t>
      </w:r>
    </w:p>
    <w:p w14:paraId="2DC753B4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 xml:space="preserve">einen Kalender von 1944 bekommt. </w:t>
      </w:r>
      <w:proofErr w:type="spellStart"/>
      <w:r w:rsidRPr="00A7693A">
        <w:rPr>
          <w:sz w:val="22"/>
        </w:rPr>
        <w:t>Taschenfor</w:t>
      </w:r>
      <w:proofErr w:type="spellEnd"/>
      <w:r w:rsidRPr="00A7693A">
        <w:rPr>
          <w:sz w:val="22"/>
        </w:rPr>
        <w:t>-</w:t>
      </w:r>
    </w:p>
    <w:p w14:paraId="52E2F44F" w14:textId="3DA88235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proofErr w:type="spellStart"/>
      <w:r w:rsidRPr="00A7693A">
        <w:rPr>
          <w:sz w:val="22"/>
        </w:rPr>
        <w:t>mat</w:t>
      </w:r>
      <w:proofErr w:type="spellEnd"/>
      <w:r w:rsidRPr="00A7693A">
        <w:rPr>
          <w:sz w:val="22"/>
        </w:rPr>
        <w:t>, den ich als Tagebuch benützen kann.</w:t>
      </w:r>
    </w:p>
    <w:p w14:paraId="67C36552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 xml:space="preserve">Ihr </w:t>
      </w:r>
      <w:proofErr w:type="spellStart"/>
      <w:r w:rsidRPr="00A7693A">
        <w:rPr>
          <w:sz w:val="22"/>
        </w:rPr>
        <w:t>wißt</w:t>
      </w:r>
      <w:proofErr w:type="spellEnd"/>
      <w:r w:rsidRPr="00A7693A">
        <w:rPr>
          <w:sz w:val="22"/>
        </w:rPr>
        <w:t xml:space="preserve"> </w:t>
      </w:r>
      <w:proofErr w:type="gramStart"/>
      <w:r w:rsidRPr="00A7693A">
        <w:rPr>
          <w:sz w:val="22"/>
        </w:rPr>
        <w:t>schon</w:t>
      </w:r>
      <w:proofErr w:type="gramEnd"/>
      <w:r w:rsidRPr="00A7693A">
        <w:rPr>
          <w:sz w:val="22"/>
        </w:rPr>
        <w:t xml:space="preserve"> wie es ungefähr aussieht. </w:t>
      </w:r>
      <w:proofErr w:type="spellStart"/>
      <w:r w:rsidRPr="00A7693A">
        <w:rPr>
          <w:sz w:val="22"/>
        </w:rPr>
        <w:t>Tonnerl</w:t>
      </w:r>
      <w:proofErr w:type="spellEnd"/>
    </w:p>
    <w:p w14:paraId="4E12E6D6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bekommt sicher etwas oder Frau Rott soll die</w:t>
      </w:r>
    </w:p>
    <w:p w14:paraId="462E76BC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proofErr w:type="spellStart"/>
      <w:r w:rsidRPr="00A7693A">
        <w:rPr>
          <w:sz w:val="22"/>
        </w:rPr>
        <w:t>Attenkofer</w:t>
      </w:r>
      <w:proofErr w:type="spellEnd"/>
      <w:r w:rsidRPr="00A7693A">
        <w:rPr>
          <w:sz w:val="22"/>
        </w:rPr>
        <w:t xml:space="preserve"> (Dietl) Liesl um einen </w:t>
      </w:r>
      <w:proofErr w:type="spellStart"/>
      <w:r w:rsidRPr="00A7693A">
        <w:rPr>
          <w:sz w:val="22"/>
        </w:rPr>
        <w:t>fragen</w:t>
      </w:r>
      <w:proofErr w:type="spellEnd"/>
      <w:r w:rsidRPr="00A7693A">
        <w:rPr>
          <w:sz w:val="22"/>
        </w:rPr>
        <w:t>, die hat</w:t>
      </w:r>
    </w:p>
    <w:p w14:paraId="7F8DDFB6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sicher auch etwas. Von der könnt Ihr auch so</w:t>
      </w:r>
    </w:p>
    <w:p w14:paraId="00CC4C05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Feldpostlektüre kaufen u. schicken, denn ich</w:t>
      </w:r>
    </w:p>
    <w:p w14:paraId="388D1BE2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fürchte daß es sehr langweilig sein wird im</w:t>
      </w:r>
    </w:p>
    <w:p w14:paraId="18736C32" w14:textId="58A348E5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dunklen</w:t>
      </w:r>
      <w:r>
        <w:rPr>
          <w:sz w:val="22"/>
        </w:rPr>
        <w:t>,</w:t>
      </w:r>
      <w:r w:rsidRPr="00A7693A">
        <w:rPr>
          <w:sz w:val="22"/>
        </w:rPr>
        <w:t xml:space="preserve"> langen Winter.</w:t>
      </w:r>
    </w:p>
    <w:p w14:paraId="1F0A76DC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Hoffentlich bekomme ich bald eine Feldpost-</w:t>
      </w:r>
    </w:p>
    <w:p w14:paraId="6F7E8E57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proofErr w:type="spellStart"/>
      <w:r w:rsidRPr="00A7693A">
        <w:rPr>
          <w:sz w:val="22"/>
        </w:rPr>
        <w:t>nummer</w:t>
      </w:r>
      <w:proofErr w:type="spellEnd"/>
      <w:r w:rsidRPr="00A7693A">
        <w:rPr>
          <w:sz w:val="22"/>
        </w:rPr>
        <w:t xml:space="preserve">. </w:t>
      </w:r>
    </w:p>
    <w:p w14:paraId="65279730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Zum Schreiben wird's schon zu dunkel. Ich schließe mit vielen</w:t>
      </w:r>
    </w:p>
    <w:p w14:paraId="3AE008BF" w14:textId="77777777" w:rsidR="00A40F57" w:rsidRPr="00A7693A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herzlichen Grüßen an Mutter, Alies u. das Kind</w:t>
      </w:r>
    </w:p>
    <w:p w14:paraId="3FBC47FA" w14:textId="77777777" w:rsidR="00A40F57" w:rsidRDefault="00A40F57" w:rsidP="00A40F57">
      <w:pPr>
        <w:spacing w:before="120" w:after="0" w:line="240" w:lineRule="auto"/>
        <w:contextualSpacing/>
        <w:rPr>
          <w:sz w:val="22"/>
        </w:rPr>
      </w:pPr>
      <w:r w:rsidRPr="00A7693A">
        <w:rPr>
          <w:sz w:val="22"/>
        </w:rPr>
        <w:t>Euer Hanserl.</w:t>
      </w:r>
    </w:p>
    <w:p w14:paraId="35220B53" w14:textId="1FF25910" w:rsidR="00A40F57" w:rsidRDefault="00A40F57" w:rsidP="00A40F57">
      <w:pPr>
        <w:spacing w:before="120" w:after="0" w:line="240" w:lineRule="auto"/>
        <w:contextualSpacing/>
        <w:rPr>
          <w:sz w:val="22"/>
        </w:rPr>
      </w:pPr>
    </w:p>
    <w:p w14:paraId="18E754C9" w14:textId="77777777" w:rsidR="00EE334B" w:rsidRPr="0070108C" w:rsidRDefault="00EE334B" w:rsidP="00EE334B">
      <w:pPr>
        <w:spacing w:before="120" w:after="0" w:line="240" w:lineRule="auto"/>
        <w:contextualSpacing/>
        <w:rPr>
          <w:b/>
          <w:bCs/>
          <w:sz w:val="22"/>
        </w:rPr>
      </w:pPr>
      <w:r w:rsidRPr="0070108C">
        <w:rPr>
          <w:b/>
          <w:bCs/>
          <w:sz w:val="22"/>
        </w:rPr>
        <w:t>1943-09-22_1</w:t>
      </w:r>
      <w:r>
        <w:rPr>
          <w:b/>
          <w:bCs/>
          <w:sz w:val="22"/>
        </w:rPr>
        <w:t>_k</w:t>
      </w:r>
    </w:p>
    <w:p w14:paraId="7DAC61A8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22. IX. 43.</w:t>
      </w:r>
    </w:p>
    <w:p w14:paraId="592B648A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Liebe Mutter!</w:t>
      </w:r>
    </w:p>
    <w:p w14:paraId="70BCDB5F" w14:textId="2F9148CF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Meine voraussichtliche</w:t>
      </w:r>
    </w:p>
    <w:p w14:paraId="1838B22B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Feldpostnummer ist 56898/A.</w:t>
      </w:r>
    </w:p>
    <w:p w14:paraId="5217C967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Ein Obj. Der wieder nach Deutsch-</w:t>
      </w:r>
    </w:p>
    <w:p w14:paraId="75964D94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proofErr w:type="spellStart"/>
      <w:r w:rsidRPr="0070108C">
        <w:rPr>
          <w:sz w:val="22"/>
        </w:rPr>
        <w:t>land</w:t>
      </w:r>
      <w:proofErr w:type="spellEnd"/>
      <w:r w:rsidRPr="0070108C">
        <w:rPr>
          <w:sz w:val="22"/>
        </w:rPr>
        <w:t xml:space="preserve"> zurückfährt gibt diesen Briefe</w:t>
      </w:r>
    </w:p>
    <w:p w14:paraId="222B2CD1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auf.</w:t>
      </w:r>
    </w:p>
    <w:p w14:paraId="6D62FFC0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Wir sind in einer preußischen</w:t>
      </w:r>
    </w:p>
    <w:p w14:paraId="09FA60F0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Ausbildungskompanie. 3 Monate</w:t>
      </w:r>
    </w:p>
    <w:p w14:paraId="65659826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werden wir nochmals ausgebildet.</w:t>
      </w:r>
    </w:p>
    <w:p w14:paraId="058AD628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Ich ging lieber gleich an die Front</w:t>
      </w:r>
      <w:r>
        <w:rPr>
          <w:sz w:val="22"/>
        </w:rPr>
        <w:t>.</w:t>
      </w:r>
    </w:p>
    <w:p w14:paraId="3A4662AC" w14:textId="73A306F6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</w:t>
      </w:r>
      <w:r w:rsidRPr="0070108C">
        <w:rPr>
          <w:sz w:val="22"/>
        </w:rPr>
        <w:t>ieser preußische Schliff u. dazu.</w:t>
      </w:r>
    </w:p>
    <w:p w14:paraId="3944256B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proofErr w:type="spellStart"/>
      <w:r w:rsidRPr="0070108C">
        <w:rPr>
          <w:sz w:val="22"/>
        </w:rPr>
        <w:t>Infantrie</w:t>
      </w:r>
      <w:proofErr w:type="spellEnd"/>
      <w:r w:rsidRPr="0070108C">
        <w:rPr>
          <w:sz w:val="22"/>
        </w:rPr>
        <w:t>. Einfach trostlos.</w:t>
      </w:r>
    </w:p>
    <w:p w14:paraId="065C57E9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Schreibt mir bald u. schickt auch</w:t>
      </w:r>
    </w:p>
    <w:p w14:paraId="1FA5378D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Zeitungen u. ein paar Büchlein</w:t>
      </w:r>
    </w:p>
    <w:p w14:paraId="2050CEA7" w14:textId="504EFC6F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zum Lesen. Süßstoff könnte ich</w:t>
      </w:r>
    </w:p>
    <w:p w14:paraId="57149982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auch notwendig brauchen. Das</w:t>
      </w:r>
    </w:p>
    <w:p w14:paraId="4C51FCF2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Essen ist bis jetzt gut.</w:t>
      </w:r>
    </w:p>
    <w:p w14:paraId="0061BF43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An alle Bekannten recht viele</w:t>
      </w:r>
    </w:p>
    <w:p w14:paraId="40F31DAB" w14:textId="77777777" w:rsidR="00EE334B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lastRenderedPageBreak/>
        <w:t>Grüße u. besonders seid Ihr gegrüßt</w:t>
      </w:r>
    </w:p>
    <w:p w14:paraId="49C60908" w14:textId="77777777" w:rsidR="00EE334B" w:rsidRPr="0070108C" w:rsidRDefault="00EE334B" w:rsidP="00EE334B">
      <w:pPr>
        <w:spacing w:before="120" w:after="0" w:line="240" w:lineRule="auto"/>
        <w:contextualSpacing/>
        <w:rPr>
          <w:b/>
          <w:bCs/>
          <w:sz w:val="22"/>
        </w:rPr>
      </w:pPr>
      <w:r w:rsidRPr="0070108C">
        <w:rPr>
          <w:b/>
          <w:bCs/>
          <w:sz w:val="22"/>
        </w:rPr>
        <w:t>1943-09-22_2</w:t>
      </w:r>
    </w:p>
    <w:p w14:paraId="4D554CF3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von Eurem Hans.</w:t>
      </w:r>
    </w:p>
    <w:p w14:paraId="5C75E656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Päckchen noch nicht</w:t>
      </w:r>
    </w:p>
    <w:p w14:paraId="321245D6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auf diese Nummer</w:t>
      </w:r>
    </w:p>
    <w:p w14:paraId="020DFF5C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schicken, denn</w:t>
      </w:r>
    </w:p>
    <w:p w14:paraId="6E0A0D03" w14:textId="77777777" w:rsidR="00EE334B" w:rsidRPr="0070108C" w:rsidRDefault="00EE334B" w:rsidP="00EE334B">
      <w:pPr>
        <w:spacing w:before="120" w:after="0" w:line="240" w:lineRule="auto"/>
        <w:contextualSpacing/>
        <w:rPr>
          <w:sz w:val="22"/>
        </w:rPr>
      </w:pPr>
      <w:r w:rsidRPr="0070108C">
        <w:rPr>
          <w:sz w:val="22"/>
        </w:rPr>
        <w:t>wir können noch-</w:t>
      </w:r>
    </w:p>
    <w:p w14:paraId="12A22CD2" w14:textId="492597B0" w:rsidR="00EE334B" w:rsidRDefault="00EE334B" w:rsidP="00EE334B">
      <w:pPr>
        <w:spacing w:before="120" w:after="0" w:line="240" w:lineRule="auto"/>
        <w:contextualSpacing/>
        <w:rPr>
          <w:sz w:val="22"/>
        </w:rPr>
      </w:pPr>
      <w:proofErr w:type="spellStart"/>
      <w:r w:rsidRPr="0070108C">
        <w:rPr>
          <w:sz w:val="22"/>
        </w:rPr>
        <w:t>mals</w:t>
      </w:r>
      <w:proofErr w:type="spellEnd"/>
      <w:r w:rsidRPr="0070108C">
        <w:rPr>
          <w:sz w:val="22"/>
        </w:rPr>
        <w:t xml:space="preserve"> wechseln.</w:t>
      </w:r>
    </w:p>
    <w:p w14:paraId="4239294F" w14:textId="25F28488" w:rsidR="003E29AC" w:rsidRDefault="003E29AC" w:rsidP="00EE334B">
      <w:pPr>
        <w:spacing w:before="120" w:after="0" w:line="240" w:lineRule="auto"/>
        <w:contextualSpacing/>
        <w:rPr>
          <w:sz w:val="22"/>
        </w:rPr>
      </w:pPr>
    </w:p>
    <w:p w14:paraId="3538F30C" w14:textId="77777777" w:rsidR="003E29AC" w:rsidRDefault="003E29AC" w:rsidP="003E29AC">
      <w:pPr>
        <w:spacing w:before="120" w:after="0" w:line="240" w:lineRule="auto"/>
        <w:contextualSpacing/>
        <w:rPr>
          <w:b/>
          <w:bCs/>
          <w:sz w:val="22"/>
        </w:rPr>
      </w:pPr>
      <w:r w:rsidRPr="0070108C">
        <w:rPr>
          <w:b/>
          <w:bCs/>
          <w:sz w:val="22"/>
        </w:rPr>
        <w:t>1943-09-25_1</w:t>
      </w:r>
      <w:r>
        <w:rPr>
          <w:b/>
          <w:bCs/>
          <w:sz w:val="22"/>
        </w:rPr>
        <w:t>_k</w:t>
      </w:r>
    </w:p>
    <w:p w14:paraId="64D0D944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Norden 25. IX. 43</w:t>
      </w:r>
    </w:p>
    <w:p w14:paraId="3B2BF19A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Liebe Mutter! </w:t>
      </w:r>
    </w:p>
    <w:p w14:paraId="1FE06A01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Heute schreibe ich in der</w:t>
      </w:r>
    </w:p>
    <w:p w14:paraId="7F4F5FA8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Frühe um 3 Uhr den Brief; denn ich</w:t>
      </w:r>
    </w:p>
    <w:p w14:paraId="2315B22F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proofErr w:type="gramStart"/>
      <w:r w:rsidRPr="00635BBC">
        <w:rPr>
          <w:sz w:val="22"/>
        </w:rPr>
        <w:t>habe</w:t>
      </w:r>
      <w:proofErr w:type="gramEnd"/>
      <w:r w:rsidRPr="00635BBC">
        <w:rPr>
          <w:sz w:val="22"/>
        </w:rPr>
        <w:t xml:space="preserve"> Feuerwache. Jeweils 2 </w:t>
      </w:r>
      <w:proofErr w:type="spellStart"/>
      <w:r w:rsidRPr="00635BBC">
        <w:rPr>
          <w:sz w:val="22"/>
        </w:rPr>
        <w:t>Stun</w:t>
      </w:r>
      <w:proofErr w:type="spellEnd"/>
      <w:r w:rsidRPr="00635BBC">
        <w:rPr>
          <w:sz w:val="22"/>
        </w:rPr>
        <w:t>-</w:t>
      </w:r>
    </w:p>
    <w:p w14:paraId="12617C2F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den </w:t>
      </w:r>
      <w:proofErr w:type="spellStart"/>
      <w:r w:rsidRPr="00635BBC">
        <w:rPr>
          <w:sz w:val="22"/>
        </w:rPr>
        <w:t>muß</w:t>
      </w:r>
      <w:proofErr w:type="spellEnd"/>
      <w:r w:rsidRPr="00635BBC">
        <w:rPr>
          <w:sz w:val="22"/>
        </w:rPr>
        <w:t xml:space="preserve"> einer aufbleiben u. das</w:t>
      </w:r>
    </w:p>
    <w:p w14:paraId="40E5D903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Feuer nachschüren. Hier oben </w:t>
      </w:r>
      <w:proofErr w:type="spellStart"/>
      <w:r w:rsidRPr="00635BBC">
        <w:rPr>
          <w:sz w:val="22"/>
        </w:rPr>
        <w:t>ge</w:t>
      </w:r>
      <w:proofErr w:type="spellEnd"/>
      <w:r w:rsidRPr="00635BBC">
        <w:rPr>
          <w:sz w:val="22"/>
        </w:rPr>
        <w:t>-</w:t>
      </w:r>
    </w:p>
    <w:p w14:paraId="4CC31BEF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friert es nämlich schon. Dazu sind</w:t>
      </w:r>
    </w:p>
    <w:p w14:paraId="7413837A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die Baracken in denen wir wohnen</w:t>
      </w:r>
    </w:p>
    <w:p w14:paraId="2BA7CF7D" w14:textId="7D474663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möglichst undicht gebaut, so daß</w:t>
      </w:r>
    </w:p>
    <w:p w14:paraId="5FCFC51A" w14:textId="4892BA3B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bei allen Ritzen die Kälte durch-</w:t>
      </w:r>
    </w:p>
    <w:p w14:paraId="40C9565B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zieht.</w:t>
      </w:r>
    </w:p>
    <w:p w14:paraId="0702A7B8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Wir erwarten alle Tage den</w:t>
      </w:r>
    </w:p>
    <w:p w14:paraId="0BE8FC56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Schnee, damit endlich der Dreck </w:t>
      </w:r>
      <w:proofErr w:type="spellStart"/>
      <w:r w:rsidRPr="00635BBC">
        <w:rPr>
          <w:sz w:val="22"/>
        </w:rPr>
        <w:t>ver</w:t>
      </w:r>
      <w:proofErr w:type="spellEnd"/>
      <w:r w:rsidRPr="00635BBC">
        <w:rPr>
          <w:sz w:val="22"/>
        </w:rPr>
        <w:t>-</w:t>
      </w:r>
    </w:p>
    <w:p w14:paraId="04253574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schwindet. Wären wir eine Woche</w:t>
      </w:r>
    </w:p>
    <w:p w14:paraId="22805E30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später gekommen, hätten wir die Regen-</w:t>
      </w:r>
    </w:p>
    <w:p w14:paraId="31AA1002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zeit u. ihre Folgen nicht mehr so </w:t>
      </w:r>
    </w:p>
    <w:p w14:paraId="6434FBE2" w14:textId="77777777" w:rsidR="003E29AC" w:rsidRPr="0070108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arg gespürt. Aber sie ist bald vorbei.</w:t>
      </w:r>
    </w:p>
    <w:p w14:paraId="5FB0012A" w14:textId="77777777" w:rsidR="003E29AC" w:rsidRDefault="003E29AC" w:rsidP="003E29AC">
      <w:pPr>
        <w:spacing w:before="120" w:after="0" w:line="240" w:lineRule="auto"/>
        <w:contextualSpacing/>
        <w:rPr>
          <w:b/>
          <w:bCs/>
          <w:sz w:val="22"/>
        </w:rPr>
      </w:pPr>
      <w:r w:rsidRPr="0070108C">
        <w:rPr>
          <w:b/>
          <w:bCs/>
          <w:sz w:val="22"/>
        </w:rPr>
        <w:t>1943-09-25_2</w:t>
      </w:r>
    </w:p>
    <w:p w14:paraId="7E298FF5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Am ersten Oktober beginnt unsere</w:t>
      </w:r>
    </w:p>
    <w:p w14:paraId="1B8492D5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Ausbildung. Bis dahin leisten wir</w:t>
      </w:r>
    </w:p>
    <w:p w14:paraId="4801AD5A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jeden Tag Arbeitsdienst. Jeder hat</w:t>
      </w:r>
    </w:p>
    <w:p w14:paraId="0364237A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da eine andere Beschäftigung. Ich</w:t>
      </w:r>
    </w:p>
    <w:p w14:paraId="33B1A144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proofErr w:type="gramStart"/>
      <w:r w:rsidRPr="00635BBC">
        <w:rPr>
          <w:sz w:val="22"/>
        </w:rPr>
        <w:t>bin</w:t>
      </w:r>
      <w:proofErr w:type="gramEnd"/>
      <w:r w:rsidRPr="00635BBC">
        <w:rPr>
          <w:sz w:val="22"/>
        </w:rPr>
        <w:t xml:space="preserve"> beim Urwald roden dabei.</w:t>
      </w:r>
    </w:p>
    <w:p w14:paraId="40846C0B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Unser Lager steht mitten im Urwald.</w:t>
      </w:r>
    </w:p>
    <w:p w14:paraId="3331C0A2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Nun brauchen sie aber Straßen durch</w:t>
      </w:r>
    </w:p>
    <w:p w14:paraId="16B7CA24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u. da </w:t>
      </w:r>
      <w:proofErr w:type="spellStart"/>
      <w:r w:rsidRPr="00635BBC">
        <w:rPr>
          <w:sz w:val="22"/>
        </w:rPr>
        <w:t>muß</w:t>
      </w:r>
      <w:proofErr w:type="spellEnd"/>
      <w:r w:rsidRPr="00635BBC">
        <w:rPr>
          <w:sz w:val="22"/>
        </w:rPr>
        <w:t xml:space="preserve"> ich Baumstrünke heraus</w:t>
      </w:r>
    </w:p>
    <w:p w14:paraId="23D27EE7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arbeiten. Dabei denk ich immer</w:t>
      </w:r>
    </w:p>
    <w:p w14:paraId="5D5B23C1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an unseren alten Baum im Garten,</w:t>
      </w:r>
    </w:p>
    <w:p w14:paraId="0C779A07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den ich viel lieber </w:t>
      </w:r>
      <w:proofErr w:type="spellStart"/>
      <w:r w:rsidRPr="00635BBC">
        <w:rPr>
          <w:sz w:val="22"/>
        </w:rPr>
        <w:t>herraushauen</w:t>
      </w:r>
      <w:proofErr w:type="spellEnd"/>
      <w:r w:rsidRPr="00635BBC">
        <w:rPr>
          <w:sz w:val="22"/>
        </w:rPr>
        <w:t xml:space="preserve"> </w:t>
      </w:r>
    </w:p>
    <w:p w14:paraId="635CBC22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würde. Der könnte noch so groß</w:t>
      </w:r>
    </w:p>
    <w:p w14:paraId="77AA4A07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sein. Aber glaubt ja nicht daß ich</w:t>
      </w:r>
    </w:p>
    <w:p w14:paraId="5AE6DB0A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mich überarbeite. Sobald der Unter-</w:t>
      </w:r>
    </w:p>
    <w:p w14:paraId="656DE912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offizier</w:t>
      </w:r>
      <w:proofErr w:type="spellEnd"/>
      <w:r w:rsidRPr="00635BBC">
        <w:rPr>
          <w:sz w:val="22"/>
        </w:rPr>
        <w:t xml:space="preserve"> weg ist, bin ich auch </w:t>
      </w:r>
      <w:proofErr w:type="spellStart"/>
      <w:r w:rsidRPr="00635BBC">
        <w:rPr>
          <w:sz w:val="22"/>
        </w:rPr>
        <w:t>ver</w:t>
      </w:r>
      <w:proofErr w:type="spellEnd"/>
      <w:r w:rsidRPr="00635BBC">
        <w:rPr>
          <w:sz w:val="22"/>
        </w:rPr>
        <w:t>-</w:t>
      </w:r>
    </w:p>
    <w:p w14:paraId="44933A98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schwunden</w:t>
      </w:r>
      <w:proofErr w:type="spellEnd"/>
      <w:r w:rsidRPr="00635BBC">
        <w:rPr>
          <w:sz w:val="22"/>
        </w:rPr>
        <w:t xml:space="preserve"> u. zwar im Urwald</w:t>
      </w:r>
    </w:p>
    <w:p w14:paraId="5F3BB800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beim Preiselbeer suchen, die es</w:t>
      </w:r>
    </w:p>
    <w:p w14:paraId="110ECF97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in Unmengen hier gibt. Wolf leis-</w:t>
      </w:r>
    </w:p>
    <w:p w14:paraId="003E8370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tet</w:t>
      </w:r>
      <w:proofErr w:type="spellEnd"/>
      <w:r w:rsidRPr="00635BBC">
        <w:rPr>
          <w:sz w:val="22"/>
        </w:rPr>
        <w:t xml:space="preserve"> mir dabei Gesellschaft. Wir</w:t>
      </w:r>
    </w:p>
    <w:p w14:paraId="79452046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suchen immer krankhaft nach</w:t>
      </w:r>
    </w:p>
    <w:p w14:paraId="6BF40D4C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irgendeinem Gesprächsthema</w:t>
      </w:r>
    </w:p>
    <w:p w14:paraId="0CAF0C2E" w14:textId="77777777" w:rsidR="003E29AC" w:rsidRPr="0070108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damit die Zeit schneller vergeht.</w:t>
      </w:r>
    </w:p>
    <w:p w14:paraId="32730605" w14:textId="77777777" w:rsidR="003E29AC" w:rsidRDefault="003E29AC" w:rsidP="003E29AC">
      <w:pPr>
        <w:spacing w:before="120" w:after="0" w:line="240" w:lineRule="auto"/>
        <w:contextualSpacing/>
        <w:rPr>
          <w:b/>
          <w:bCs/>
          <w:sz w:val="22"/>
        </w:rPr>
      </w:pPr>
      <w:r w:rsidRPr="0070108C">
        <w:rPr>
          <w:b/>
          <w:bCs/>
          <w:sz w:val="22"/>
        </w:rPr>
        <w:t>1943-09-25_3</w:t>
      </w:r>
    </w:p>
    <w:p w14:paraId="01BAC855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Man würde hier oben im </w:t>
      </w:r>
      <w:proofErr w:type="spellStart"/>
      <w:r w:rsidRPr="00635BBC">
        <w:rPr>
          <w:sz w:val="22"/>
        </w:rPr>
        <w:t>lappländi</w:t>
      </w:r>
      <w:proofErr w:type="spellEnd"/>
      <w:r w:rsidRPr="00635BBC">
        <w:rPr>
          <w:sz w:val="22"/>
        </w:rPr>
        <w:t>-</w:t>
      </w:r>
    </w:p>
    <w:p w14:paraId="75A42889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lastRenderedPageBreak/>
        <w:t>schen</w:t>
      </w:r>
      <w:proofErr w:type="spellEnd"/>
      <w:r w:rsidRPr="00635BBC">
        <w:rPr>
          <w:sz w:val="22"/>
        </w:rPr>
        <w:t xml:space="preserve"> Urwald trübsinnig.</w:t>
      </w:r>
    </w:p>
    <w:p w14:paraId="35B410CD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Nicht mal etwas zum Lesen</w:t>
      </w:r>
    </w:p>
    <w:p w14:paraId="57F54AC8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haben wir.</w:t>
      </w:r>
    </w:p>
    <w:p w14:paraId="7842D157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Mit lauter Einheizen u. Kor-</w:t>
      </w:r>
    </w:p>
    <w:p w14:paraId="3665EC05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bitlampen</w:t>
      </w:r>
      <w:proofErr w:type="spellEnd"/>
      <w:r w:rsidRPr="00635BBC">
        <w:rPr>
          <w:sz w:val="22"/>
        </w:rPr>
        <w:t xml:space="preserve"> richten </w:t>
      </w:r>
      <w:proofErr w:type="gramStart"/>
      <w:r w:rsidRPr="00635BBC">
        <w:rPr>
          <w:sz w:val="22"/>
        </w:rPr>
        <w:t>hab</w:t>
      </w:r>
      <w:proofErr w:type="gramEnd"/>
      <w:r w:rsidRPr="00635BBC">
        <w:rPr>
          <w:sz w:val="22"/>
        </w:rPr>
        <w:t xml:space="preserve"> ich die</w:t>
      </w:r>
    </w:p>
    <w:p w14:paraId="7F1C4791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ganzen 2 Stunden vertrödelt u. das</w:t>
      </w:r>
    </w:p>
    <w:p w14:paraId="7AF27803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proofErr w:type="spellStart"/>
      <w:r w:rsidRPr="00635BBC">
        <w:rPr>
          <w:sz w:val="22"/>
        </w:rPr>
        <w:t>Saulicht</w:t>
      </w:r>
      <w:proofErr w:type="spellEnd"/>
      <w:r>
        <w:rPr>
          <w:sz w:val="22"/>
        </w:rPr>
        <w:t>“</w:t>
      </w:r>
      <w:r w:rsidRPr="00635BBC">
        <w:rPr>
          <w:sz w:val="22"/>
        </w:rPr>
        <w:t xml:space="preserve"> brennt trotzdem nicht</w:t>
      </w:r>
    </w:p>
    <w:p w14:paraId="42F3127C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richtig.</w:t>
      </w:r>
    </w:p>
    <w:p w14:paraId="02190195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Drum für heute die </w:t>
      </w:r>
      <w:proofErr w:type="spellStart"/>
      <w:r w:rsidRPr="00635BBC">
        <w:rPr>
          <w:sz w:val="22"/>
        </w:rPr>
        <w:t>herz</w:t>
      </w:r>
      <w:proofErr w:type="spellEnd"/>
      <w:r w:rsidRPr="00635BBC">
        <w:rPr>
          <w:sz w:val="22"/>
        </w:rPr>
        <w:t>-</w:t>
      </w:r>
    </w:p>
    <w:p w14:paraId="145E5F23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lichsten</w:t>
      </w:r>
      <w:proofErr w:type="spellEnd"/>
      <w:r w:rsidRPr="00635BBC">
        <w:rPr>
          <w:sz w:val="22"/>
        </w:rPr>
        <w:t xml:space="preserve"> Grüße</w:t>
      </w:r>
    </w:p>
    <w:p w14:paraId="0374896D" w14:textId="77777777" w:rsidR="003E29AC" w:rsidRPr="00635BB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Euer</w:t>
      </w:r>
    </w:p>
    <w:p w14:paraId="28C8DE8F" w14:textId="4595703E" w:rsidR="003E29AC" w:rsidRDefault="003E29AC" w:rsidP="003E29AC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Hans.</w:t>
      </w:r>
    </w:p>
    <w:p w14:paraId="10FFDFAE" w14:textId="4334D1EE" w:rsidR="003E29AC" w:rsidRDefault="003E29AC" w:rsidP="003E29AC">
      <w:pPr>
        <w:spacing w:before="120" w:after="0" w:line="240" w:lineRule="auto"/>
        <w:contextualSpacing/>
        <w:rPr>
          <w:sz w:val="22"/>
        </w:rPr>
      </w:pPr>
    </w:p>
    <w:p w14:paraId="6E7E1445" w14:textId="77777777" w:rsidR="00F40D88" w:rsidRDefault="00F40D88" w:rsidP="00F40D88">
      <w:pPr>
        <w:spacing w:before="120" w:after="0" w:line="240" w:lineRule="auto"/>
        <w:contextualSpacing/>
        <w:rPr>
          <w:b/>
          <w:bCs/>
          <w:sz w:val="22"/>
        </w:rPr>
      </w:pPr>
      <w:bookmarkStart w:id="3" w:name="_Hlk96622178"/>
      <w:r w:rsidRPr="0070108C">
        <w:rPr>
          <w:b/>
          <w:bCs/>
          <w:sz w:val="22"/>
        </w:rPr>
        <w:t>1943-09-25_1</w:t>
      </w:r>
    </w:p>
    <w:p w14:paraId="75DC883C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Norden 25. IX. 43</w:t>
      </w:r>
    </w:p>
    <w:p w14:paraId="286358AA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Liebe Mutter! </w:t>
      </w:r>
    </w:p>
    <w:p w14:paraId="064D36C5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Heute schreibe ich in der</w:t>
      </w:r>
    </w:p>
    <w:p w14:paraId="5B3AE235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Frühe um 3 Uhr den Brief; denn ich</w:t>
      </w:r>
    </w:p>
    <w:p w14:paraId="7D04DF65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proofErr w:type="gramStart"/>
      <w:r w:rsidRPr="00635BBC">
        <w:rPr>
          <w:sz w:val="22"/>
        </w:rPr>
        <w:t>habe</w:t>
      </w:r>
      <w:proofErr w:type="gramEnd"/>
      <w:r w:rsidRPr="00635BBC">
        <w:rPr>
          <w:sz w:val="22"/>
        </w:rPr>
        <w:t xml:space="preserve"> Feuerwache. Jeweils 2 </w:t>
      </w:r>
      <w:proofErr w:type="spellStart"/>
      <w:r w:rsidRPr="00635BBC">
        <w:rPr>
          <w:sz w:val="22"/>
        </w:rPr>
        <w:t>Stun</w:t>
      </w:r>
      <w:proofErr w:type="spellEnd"/>
      <w:r w:rsidRPr="00635BBC">
        <w:rPr>
          <w:sz w:val="22"/>
        </w:rPr>
        <w:t>-</w:t>
      </w:r>
    </w:p>
    <w:p w14:paraId="3EFB2538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den </w:t>
      </w:r>
      <w:proofErr w:type="spellStart"/>
      <w:r w:rsidRPr="00635BBC">
        <w:rPr>
          <w:sz w:val="22"/>
        </w:rPr>
        <w:t>muß</w:t>
      </w:r>
      <w:proofErr w:type="spellEnd"/>
      <w:r w:rsidRPr="00635BBC">
        <w:rPr>
          <w:sz w:val="22"/>
        </w:rPr>
        <w:t xml:space="preserve"> einer aufbleiben u. das</w:t>
      </w:r>
    </w:p>
    <w:p w14:paraId="43CFB52D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Feuer nachschüren. Hier oben </w:t>
      </w:r>
      <w:proofErr w:type="spellStart"/>
      <w:r w:rsidRPr="00635BBC">
        <w:rPr>
          <w:sz w:val="22"/>
        </w:rPr>
        <w:t>ge</w:t>
      </w:r>
      <w:proofErr w:type="spellEnd"/>
      <w:r w:rsidRPr="00635BBC">
        <w:rPr>
          <w:sz w:val="22"/>
        </w:rPr>
        <w:t>-</w:t>
      </w:r>
    </w:p>
    <w:p w14:paraId="12666567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friert es nämlich schon. Dazu sind</w:t>
      </w:r>
    </w:p>
    <w:p w14:paraId="7D4CE307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die Baracken in denen wir wohnen</w:t>
      </w:r>
    </w:p>
    <w:p w14:paraId="09AE6FBE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möglichst undicht gebaut, </w:t>
      </w:r>
      <w:r w:rsidRPr="00635BBC">
        <w:rPr>
          <w:strike/>
          <w:sz w:val="22"/>
        </w:rPr>
        <w:t>d</w:t>
      </w:r>
      <w:r w:rsidRPr="00635BBC">
        <w:rPr>
          <w:sz w:val="22"/>
        </w:rPr>
        <w:t xml:space="preserve"> so daß</w:t>
      </w:r>
    </w:p>
    <w:p w14:paraId="04018A98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bei allen </w:t>
      </w:r>
      <w:r w:rsidRPr="00635BBC">
        <w:rPr>
          <w:strike/>
          <w:sz w:val="22"/>
        </w:rPr>
        <w:t>B</w:t>
      </w:r>
      <w:r w:rsidRPr="00635BBC">
        <w:rPr>
          <w:sz w:val="22"/>
        </w:rPr>
        <w:t xml:space="preserve"> Ritzen die Kälte durch-</w:t>
      </w:r>
    </w:p>
    <w:p w14:paraId="4A2E9008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zieht.</w:t>
      </w:r>
    </w:p>
    <w:p w14:paraId="77586030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Wir erwarten alle Tage den</w:t>
      </w:r>
    </w:p>
    <w:p w14:paraId="146F171D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Schnee, damit endlich der Dreck </w:t>
      </w:r>
      <w:proofErr w:type="spellStart"/>
      <w:r w:rsidRPr="00635BBC">
        <w:rPr>
          <w:sz w:val="22"/>
        </w:rPr>
        <w:t>ver</w:t>
      </w:r>
      <w:proofErr w:type="spellEnd"/>
      <w:r w:rsidRPr="00635BBC">
        <w:rPr>
          <w:sz w:val="22"/>
        </w:rPr>
        <w:t>-</w:t>
      </w:r>
    </w:p>
    <w:p w14:paraId="04D668D0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schwindet. Wären wir eine Woche</w:t>
      </w:r>
    </w:p>
    <w:p w14:paraId="307FACA9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später gekommen, hätten wir die Regen-</w:t>
      </w:r>
    </w:p>
    <w:p w14:paraId="2D0F929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zeit u. ihre Folgen nicht mehr so </w:t>
      </w:r>
    </w:p>
    <w:p w14:paraId="49781B86" w14:textId="77777777" w:rsidR="00F40D88" w:rsidRPr="0070108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arg gespürt. Aber sie ist bald vorbei.</w:t>
      </w:r>
    </w:p>
    <w:p w14:paraId="1FC4CE01" w14:textId="77777777" w:rsidR="00F40D88" w:rsidRDefault="00F40D88" w:rsidP="00F40D88">
      <w:pPr>
        <w:spacing w:before="120" w:after="0" w:line="240" w:lineRule="auto"/>
        <w:contextualSpacing/>
        <w:rPr>
          <w:b/>
          <w:bCs/>
          <w:sz w:val="22"/>
        </w:rPr>
      </w:pPr>
      <w:r w:rsidRPr="0070108C">
        <w:rPr>
          <w:b/>
          <w:bCs/>
          <w:sz w:val="22"/>
        </w:rPr>
        <w:t>1943-09-25_2</w:t>
      </w:r>
    </w:p>
    <w:p w14:paraId="5C1FCC89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Am ersten Oktober beginnt unsere</w:t>
      </w:r>
    </w:p>
    <w:p w14:paraId="4AF68B3F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Ausbildung. Bis dahin leisten wir</w:t>
      </w:r>
    </w:p>
    <w:p w14:paraId="6F48C3CE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jeden Tag Arbeitsdienst. Jeder hat</w:t>
      </w:r>
    </w:p>
    <w:p w14:paraId="558CA075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da eine andere Beschäftigung. Ich</w:t>
      </w:r>
    </w:p>
    <w:p w14:paraId="0EF494A1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proofErr w:type="gramStart"/>
      <w:r w:rsidRPr="00635BBC">
        <w:rPr>
          <w:sz w:val="22"/>
        </w:rPr>
        <w:t>bin</w:t>
      </w:r>
      <w:proofErr w:type="gramEnd"/>
      <w:r w:rsidRPr="00635BBC">
        <w:rPr>
          <w:sz w:val="22"/>
        </w:rPr>
        <w:t xml:space="preserve"> beim Urwald roden dabei.</w:t>
      </w:r>
    </w:p>
    <w:p w14:paraId="57F69C15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Unser Lager steht mitten im Urwald.</w:t>
      </w:r>
    </w:p>
    <w:p w14:paraId="2ACEC94A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Nun brauchen sie aber Straßen durch</w:t>
      </w:r>
    </w:p>
    <w:p w14:paraId="5A0CF8C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u. da </w:t>
      </w:r>
      <w:proofErr w:type="spellStart"/>
      <w:r w:rsidRPr="00635BBC">
        <w:rPr>
          <w:sz w:val="22"/>
        </w:rPr>
        <w:t>muß</w:t>
      </w:r>
      <w:proofErr w:type="spellEnd"/>
      <w:r w:rsidRPr="00635BBC">
        <w:rPr>
          <w:sz w:val="22"/>
        </w:rPr>
        <w:t xml:space="preserve"> ich Baumstrünke heraus</w:t>
      </w:r>
    </w:p>
    <w:p w14:paraId="3EB16694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arbeiten. Dabei denk ich immer</w:t>
      </w:r>
    </w:p>
    <w:p w14:paraId="36B905A5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an unseren alten Baum im Garten,</w:t>
      </w:r>
    </w:p>
    <w:p w14:paraId="731A6886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den ich viel lieber </w:t>
      </w:r>
      <w:proofErr w:type="spellStart"/>
      <w:r w:rsidRPr="00635BBC">
        <w:rPr>
          <w:sz w:val="22"/>
        </w:rPr>
        <w:t>herraushauen</w:t>
      </w:r>
      <w:proofErr w:type="spellEnd"/>
      <w:r w:rsidRPr="00635BBC">
        <w:rPr>
          <w:sz w:val="22"/>
        </w:rPr>
        <w:t xml:space="preserve"> </w:t>
      </w:r>
    </w:p>
    <w:p w14:paraId="5728D7DC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würde. Der könnte noch so groß</w:t>
      </w:r>
    </w:p>
    <w:p w14:paraId="54EE0470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sein. Aber glaubt ja nicht daß ich</w:t>
      </w:r>
    </w:p>
    <w:p w14:paraId="4A2D1DA5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mich überarbeite. Sobald der Unter-</w:t>
      </w:r>
    </w:p>
    <w:p w14:paraId="3FD71E6E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offizier</w:t>
      </w:r>
      <w:proofErr w:type="spellEnd"/>
      <w:r w:rsidRPr="00635BBC">
        <w:rPr>
          <w:sz w:val="22"/>
        </w:rPr>
        <w:t xml:space="preserve"> weg ist, bin ich auch </w:t>
      </w:r>
      <w:proofErr w:type="spellStart"/>
      <w:r w:rsidRPr="00635BBC">
        <w:rPr>
          <w:sz w:val="22"/>
        </w:rPr>
        <w:t>ver</w:t>
      </w:r>
      <w:proofErr w:type="spellEnd"/>
      <w:r w:rsidRPr="00635BBC">
        <w:rPr>
          <w:sz w:val="22"/>
        </w:rPr>
        <w:t>-</w:t>
      </w:r>
    </w:p>
    <w:p w14:paraId="3AB7337C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schwunden</w:t>
      </w:r>
      <w:proofErr w:type="spellEnd"/>
      <w:r w:rsidRPr="00635BBC">
        <w:rPr>
          <w:sz w:val="22"/>
        </w:rPr>
        <w:t xml:space="preserve"> u. zwar im Urwald</w:t>
      </w:r>
    </w:p>
    <w:p w14:paraId="213EE780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beim Preiselbeer suchen, die es</w:t>
      </w:r>
    </w:p>
    <w:p w14:paraId="0543EFF9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in Unmengen hier gibt. Wolf leis-</w:t>
      </w:r>
    </w:p>
    <w:p w14:paraId="1A59C819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tet</w:t>
      </w:r>
      <w:proofErr w:type="spellEnd"/>
      <w:r w:rsidRPr="00635BBC">
        <w:rPr>
          <w:sz w:val="22"/>
        </w:rPr>
        <w:t xml:space="preserve"> mir dabei Gesellschaft. Wir</w:t>
      </w:r>
    </w:p>
    <w:p w14:paraId="015E3A1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suchen immer krankhaft nach</w:t>
      </w:r>
    </w:p>
    <w:p w14:paraId="16E7DB2D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lastRenderedPageBreak/>
        <w:t>irgendeinem Gesprächsthema</w:t>
      </w:r>
    </w:p>
    <w:p w14:paraId="57D01E1F" w14:textId="77777777" w:rsidR="00F40D88" w:rsidRPr="0070108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damit die Zeit schneller vergeht.</w:t>
      </w:r>
    </w:p>
    <w:p w14:paraId="66206942" w14:textId="77777777" w:rsidR="00F40D88" w:rsidRDefault="00F40D88" w:rsidP="00F40D88">
      <w:pPr>
        <w:spacing w:before="120" w:after="0" w:line="240" w:lineRule="auto"/>
        <w:contextualSpacing/>
        <w:rPr>
          <w:b/>
          <w:bCs/>
          <w:sz w:val="22"/>
        </w:rPr>
      </w:pPr>
      <w:r w:rsidRPr="0070108C">
        <w:rPr>
          <w:b/>
          <w:bCs/>
          <w:sz w:val="22"/>
        </w:rPr>
        <w:t>1943-09-25_3</w:t>
      </w:r>
    </w:p>
    <w:p w14:paraId="0472F0F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Man würde hier oben im </w:t>
      </w:r>
      <w:proofErr w:type="spellStart"/>
      <w:r w:rsidRPr="00635BBC">
        <w:rPr>
          <w:sz w:val="22"/>
        </w:rPr>
        <w:t>lappländi</w:t>
      </w:r>
      <w:proofErr w:type="spellEnd"/>
      <w:r w:rsidRPr="00635BBC">
        <w:rPr>
          <w:sz w:val="22"/>
        </w:rPr>
        <w:t>-</w:t>
      </w:r>
    </w:p>
    <w:p w14:paraId="48938528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schen</w:t>
      </w:r>
      <w:proofErr w:type="spellEnd"/>
      <w:r w:rsidRPr="00635BBC">
        <w:rPr>
          <w:sz w:val="22"/>
        </w:rPr>
        <w:t xml:space="preserve"> Urwald trübsinnig.</w:t>
      </w:r>
    </w:p>
    <w:p w14:paraId="5E681D4E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Nicht mal etwas zum Lesen</w:t>
      </w:r>
    </w:p>
    <w:p w14:paraId="5B392801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haben wir.</w:t>
      </w:r>
    </w:p>
    <w:p w14:paraId="3AC09311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Mit lauter Einheizen u. Kor-</w:t>
      </w:r>
    </w:p>
    <w:p w14:paraId="08D6D1D0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bitlampen</w:t>
      </w:r>
      <w:proofErr w:type="spellEnd"/>
      <w:r w:rsidRPr="00635BBC">
        <w:rPr>
          <w:sz w:val="22"/>
        </w:rPr>
        <w:t xml:space="preserve"> richten </w:t>
      </w:r>
      <w:proofErr w:type="gramStart"/>
      <w:r w:rsidRPr="00635BBC">
        <w:rPr>
          <w:sz w:val="22"/>
        </w:rPr>
        <w:t>hab</w:t>
      </w:r>
      <w:proofErr w:type="gramEnd"/>
      <w:r w:rsidRPr="00635BBC">
        <w:rPr>
          <w:sz w:val="22"/>
        </w:rPr>
        <w:t xml:space="preserve"> ich die</w:t>
      </w:r>
    </w:p>
    <w:p w14:paraId="343BDBD9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ganzen 2 Stunden vertrödelt u. das</w:t>
      </w:r>
    </w:p>
    <w:p w14:paraId="776DF204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proofErr w:type="spellStart"/>
      <w:r w:rsidRPr="00635BBC">
        <w:rPr>
          <w:sz w:val="22"/>
        </w:rPr>
        <w:t>Saulicht</w:t>
      </w:r>
      <w:proofErr w:type="spellEnd"/>
      <w:r>
        <w:rPr>
          <w:sz w:val="22"/>
        </w:rPr>
        <w:t>“</w:t>
      </w:r>
      <w:r w:rsidRPr="00635BBC">
        <w:rPr>
          <w:sz w:val="22"/>
        </w:rPr>
        <w:t xml:space="preserve"> brennt trotzdem nicht</w:t>
      </w:r>
    </w:p>
    <w:p w14:paraId="4FEA69A8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richtig.</w:t>
      </w:r>
    </w:p>
    <w:p w14:paraId="6EE42294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Drum für heute die </w:t>
      </w:r>
      <w:proofErr w:type="spellStart"/>
      <w:r w:rsidRPr="00635BBC">
        <w:rPr>
          <w:sz w:val="22"/>
        </w:rPr>
        <w:t>herz</w:t>
      </w:r>
      <w:proofErr w:type="spellEnd"/>
      <w:r w:rsidRPr="00635BBC">
        <w:rPr>
          <w:sz w:val="22"/>
        </w:rPr>
        <w:t>-</w:t>
      </w:r>
    </w:p>
    <w:p w14:paraId="410F6BB8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lichsten</w:t>
      </w:r>
      <w:proofErr w:type="spellEnd"/>
      <w:r w:rsidRPr="00635BBC">
        <w:rPr>
          <w:sz w:val="22"/>
        </w:rPr>
        <w:t xml:space="preserve"> Grüße</w:t>
      </w:r>
    </w:p>
    <w:p w14:paraId="07A457AD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Euer</w:t>
      </w:r>
    </w:p>
    <w:p w14:paraId="46C4358E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Hans.</w:t>
      </w:r>
      <w:bookmarkEnd w:id="3"/>
    </w:p>
    <w:p w14:paraId="70475AC8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</w:p>
    <w:p w14:paraId="7C728E75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</w:p>
    <w:p w14:paraId="51D01C9C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</w:p>
    <w:p w14:paraId="37E65B1F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</w:p>
    <w:p w14:paraId="1B4294EC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</w:p>
    <w:p w14:paraId="6457E159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</w:p>
    <w:p w14:paraId="0F5B4FFE" w14:textId="77777777" w:rsidR="00F40D88" w:rsidRDefault="00F40D88" w:rsidP="00F40D88">
      <w:pPr>
        <w:spacing w:before="120" w:after="0" w:line="240" w:lineRule="auto"/>
        <w:contextualSpacing/>
        <w:rPr>
          <w:b/>
          <w:bCs/>
          <w:sz w:val="22"/>
        </w:rPr>
      </w:pPr>
    </w:p>
    <w:p w14:paraId="1A6CF557" w14:textId="2BFC7683" w:rsidR="00F40D88" w:rsidRPr="00635BBC" w:rsidRDefault="00F40D88" w:rsidP="00F40D88">
      <w:pPr>
        <w:spacing w:before="120" w:after="0" w:line="240" w:lineRule="auto"/>
        <w:contextualSpacing/>
        <w:rPr>
          <w:b/>
          <w:bCs/>
          <w:sz w:val="22"/>
        </w:rPr>
      </w:pPr>
      <w:r w:rsidRPr="00635BBC">
        <w:rPr>
          <w:b/>
          <w:bCs/>
          <w:sz w:val="22"/>
        </w:rPr>
        <w:t>1943-09-29_1</w:t>
      </w:r>
      <w:r>
        <w:rPr>
          <w:b/>
          <w:bCs/>
          <w:sz w:val="22"/>
        </w:rPr>
        <w:t>_k</w:t>
      </w:r>
    </w:p>
    <w:p w14:paraId="610CD48F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29.IX.43.</w:t>
      </w:r>
    </w:p>
    <w:p w14:paraId="44435681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Liebe Mutter, Alies u. Luis!</w:t>
      </w:r>
    </w:p>
    <w:p w14:paraId="665A638F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Entschuldigt u. seid mir nicht</w:t>
      </w:r>
    </w:p>
    <w:p w14:paraId="34AA56D7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böse, wenn ich nicht so oft schreibe</w:t>
      </w:r>
    </w:p>
    <w:p w14:paraId="05D2538C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wie Ihr immer meint. Aber ich weiß</w:t>
      </w:r>
    </w:p>
    <w:p w14:paraId="70DBC260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tatsächlich nicht, was ich schreiben</w:t>
      </w:r>
    </w:p>
    <w:p w14:paraId="39BCD6A2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soll. Und Jammerbriefe zu schreiben,</w:t>
      </w:r>
    </w:p>
    <w:p w14:paraId="1C82E523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liegt mir nicht.</w:t>
      </w:r>
    </w:p>
    <w:p w14:paraId="649D32D9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Hier oben im Norden, hinter der</w:t>
      </w:r>
    </w:p>
    <w:p w14:paraId="7DB4A571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Kandalakdschafront</w:t>
      </w:r>
      <w:proofErr w:type="spellEnd"/>
      <w:r w:rsidRPr="00635BBC">
        <w:rPr>
          <w:sz w:val="22"/>
        </w:rPr>
        <w:t xml:space="preserve"> ist es einfach</w:t>
      </w:r>
    </w:p>
    <w:p w14:paraId="163BCE7F" w14:textId="3D1872EE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Scheiße. Mitten im Urwald das Baracken-</w:t>
      </w:r>
    </w:p>
    <w:p w14:paraId="0F6DAE17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lager</w:t>
      </w:r>
      <w:proofErr w:type="spellEnd"/>
      <w:r w:rsidRPr="00635BBC">
        <w:rPr>
          <w:sz w:val="22"/>
        </w:rPr>
        <w:t>. Zivilmenschen sieht man</w:t>
      </w:r>
    </w:p>
    <w:p w14:paraId="7DBC548F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auch keine, die wohnen 100 km</w:t>
      </w:r>
    </w:p>
    <w:p w14:paraId="3D04F899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weit weg. Den ganzen Tag hört man</w:t>
      </w:r>
    </w:p>
    <w:p w14:paraId="02C1C8CC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das Preußengeschnatter, an das ich</w:t>
      </w:r>
    </w:p>
    <w:p w14:paraId="5F40EAF6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mich gar nicht so richtig gewöhnen</w:t>
      </w:r>
    </w:p>
    <w:p w14:paraId="5882C9B1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kann. In den letzten Tagen hatten</w:t>
      </w:r>
    </w:p>
    <w:p w14:paraId="2C80727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wir dauernd Regen. Bis auf die</w:t>
      </w:r>
    </w:p>
    <w:p w14:paraId="56B490B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Haut waren wir </w:t>
      </w:r>
      <w:proofErr w:type="spellStart"/>
      <w:r w:rsidRPr="00635BBC">
        <w:rPr>
          <w:sz w:val="22"/>
        </w:rPr>
        <w:t>naß</w:t>
      </w:r>
      <w:proofErr w:type="spellEnd"/>
      <w:r w:rsidRPr="00635BBC">
        <w:rPr>
          <w:sz w:val="22"/>
        </w:rPr>
        <w:t xml:space="preserve"> u. </w:t>
      </w:r>
      <w:proofErr w:type="spellStart"/>
      <w:r w:rsidRPr="00635BBC">
        <w:rPr>
          <w:sz w:val="22"/>
        </w:rPr>
        <w:t>mußten</w:t>
      </w:r>
      <w:proofErr w:type="spellEnd"/>
    </w:p>
    <w:p w14:paraId="68212AAD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den ganzen Tag arbeiten. Der Ur-</w:t>
      </w:r>
    </w:p>
    <w:p w14:paraId="5B6F1965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wald</w:t>
      </w:r>
      <w:proofErr w:type="spellEnd"/>
      <w:r w:rsidRPr="00635BBC">
        <w:rPr>
          <w:sz w:val="22"/>
        </w:rPr>
        <w:t>, den wir roden ist bei diesem</w:t>
      </w:r>
    </w:p>
    <w:p w14:paraId="502E1CC5" w14:textId="77777777" w:rsidR="00F40D88" w:rsidRPr="00635BBC" w:rsidRDefault="00F40D88" w:rsidP="00F40D88">
      <w:pPr>
        <w:spacing w:before="120" w:after="0" w:line="240" w:lineRule="auto"/>
        <w:contextualSpacing/>
        <w:rPr>
          <w:b/>
          <w:bCs/>
          <w:sz w:val="22"/>
        </w:rPr>
      </w:pPr>
      <w:r w:rsidRPr="00635BBC">
        <w:rPr>
          <w:b/>
          <w:bCs/>
          <w:sz w:val="22"/>
        </w:rPr>
        <w:t>1943-09-29_2</w:t>
      </w:r>
    </w:p>
    <w:p w14:paraId="14128CAF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Regen ein Sumpf geworden, in den</w:t>
      </w:r>
    </w:p>
    <w:p w14:paraId="26ABC442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wir bis über die Stiefel waten.</w:t>
      </w:r>
    </w:p>
    <w:p w14:paraId="2694D1AC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Gott sei Dank hat es heute Nacht.</w:t>
      </w:r>
    </w:p>
    <w:p w14:paraId="363C8814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gefroren.</w:t>
      </w:r>
    </w:p>
    <w:p w14:paraId="4B3D43E0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Am </w:t>
      </w:r>
      <w:proofErr w:type="spellStart"/>
      <w:r w:rsidRPr="00635BBC">
        <w:rPr>
          <w:sz w:val="22"/>
        </w:rPr>
        <w:t>Samstag Mittag</w:t>
      </w:r>
      <w:proofErr w:type="spellEnd"/>
      <w:r w:rsidRPr="00635BBC">
        <w:rPr>
          <w:sz w:val="22"/>
        </w:rPr>
        <w:t xml:space="preserve"> war Alarm;</w:t>
      </w:r>
    </w:p>
    <w:p w14:paraId="0861D5B3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wir zogen auf Partisanenjagd aus.</w:t>
      </w:r>
    </w:p>
    <w:p w14:paraId="2C4FE807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Dabei durchstreiften das ganze</w:t>
      </w:r>
    </w:p>
    <w:p w14:paraId="108530A2" w14:textId="3EEE7133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lastRenderedPageBreak/>
        <w:t>Bataillon von Mann zu</w:t>
      </w:r>
    </w:p>
    <w:p w14:paraId="60A77364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Mann 5 Schritte Abstand in einer</w:t>
      </w:r>
    </w:p>
    <w:p w14:paraId="1302BA8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Breite von 2 km den Urwald.</w:t>
      </w:r>
    </w:p>
    <w:p w14:paraId="6ABB1998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Bei Dunkelheit kehrten wir um</w:t>
      </w:r>
    </w:p>
    <w:p w14:paraId="26D1D7C7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u. um 24h kamen wir heim. Das</w:t>
      </w:r>
    </w:p>
    <w:p w14:paraId="5B4FB4EC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war vielleicht ein Schlauch.</w:t>
      </w:r>
    </w:p>
    <w:p w14:paraId="1BDCB474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proofErr w:type="gramStart"/>
      <w:r w:rsidRPr="00635BBC">
        <w:rPr>
          <w:sz w:val="22"/>
        </w:rPr>
        <w:t>Zur Zeit</w:t>
      </w:r>
      <w:proofErr w:type="gramEnd"/>
      <w:r w:rsidRPr="00635BBC">
        <w:rPr>
          <w:sz w:val="22"/>
        </w:rPr>
        <w:t xml:space="preserve"> hab ich es ein </w:t>
      </w:r>
      <w:proofErr w:type="spellStart"/>
      <w:r w:rsidRPr="00635BBC">
        <w:rPr>
          <w:sz w:val="22"/>
        </w:rPr>
        <w:t>bißchen</w:t>
      </w:r>
      <w:proofErr w:type="spellEnd"/>
    </w:p>
    <w:p w14:paraId="7D037D22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besser erraten. Leute die schon</w:t>
      </w:r>
    </w:p>
    <w:p w14:paraId="09E48DFF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längere Zeit beim Barras sind,</w:t>
      </w:r>
    </w:p>
    <w:p w14:paraId="202820DE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mußten</w:t>
      </w:r>
      <w:proofErr w:type="spellEnd"/>
      <w:r w:rsidRPr="00635BBC">
        <w:rPr>
          <w:sz w:val="22"/>
        </w:rPr>
        <w:t xml:space="preserve"> auf Feldwache aufziehen,</w:t>
      </w:r>
    </w:p>
    <w:p w14:paraId="3E81A516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hoffentlich dauert sie recht lange,</w:t>
      </w:r>
    </w:p>
    <w:p w14:paraId="0EA71EED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dann komm ich wenigstens mehr</w:t>
      </w:r>
    </w:p>
    <w:p w14:paraId="3C5A2D16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zum Schreiben. Und der blöde</w:t>
      </w:r>
    </w:p>
    <w:p w14:paraId="6A80674D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Arbeitsdienst fällt weg.</w:t>
      </w:r>
    </w:p>
    <w:p w14:paraId="5B07EBA8" w14:textId="77777777" w:rsidR="00F40D88" w:rsidRPr="00635BBC" w:rsidRDefault="00F40D88" w:rsidP="00F40D88">
      <w:pPr>
        <w:spacing w:before="120" w:after="0" w:line="240" w:lineRule="auto"/>
        <w:contextualSpacing/>
        <w:rPr>
          <w:b/>
          <w:bCs/>
          <w:sz w:val="22"/>
        </w:rPr>
      </w:pPr>
      <w:r w:rsidRPr="00635BBC">
        <w:rPr>
          <w:b/>
          <w:bCs/>
          <w:sz w:val="22"/>
        </w:rPr>
        <w:t>1943-09-29_3</w:t>
      </w:r>
    </w:p>
    <w:p w14:paraId="59E88171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Auf Feldwache </w:t>
      </w:r>
      <w:proofErr w:type="spellStart"/>
      <w:r w:rsidRPr="00635BBC">
        <w:rPr>
          <w:sz w:val="22"/>
        </w:rPr>
        <w:t>muß</w:t>
      </w:r>
      <w:proofErr w:type="spellEnd"/>
      <w:r w:rsidRPr="00635BBC">
        <w:rPr>
          <w:sz w:val="22"/>
        </w:rPr>
        <w:t xml:space="preserve"> ich Posten-</w:t>
      </w:r>
    </w:p>
    <w:p w14:paraId="47BABE17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stehen. Dabei erinnere ich mich</w:t>
      </w:r>
    </w:p>
    <w:p w14:paraId="621B63BA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so lebhaft an Berchtesgaden. Aber</w:t>
      </w:r>
    </w:p>
    <w:p w14:paraId="4FCDBB93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wenn ich beginne Vergleiche zu</w:t>
      </w:r>
    </w:p>
    <w:p w14:paraId="22A1CA8D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ziehen von damals u. heute,</w:t>
      </w:r>
    </w:p>
    <w:p w14:paraId="33E43606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dann werde ich immer trüb-</w:t>
      </w:r>
    </w:p>
    <w:p w14:paraId="54F963DD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sinnig. Heute Nacht von 3- 5 Uhr</w:t>
      </w:r>
    </w:p>
    <w:p w14:paraId="7E78ED66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stand ein wunderbares Nord-</w:t>
      </w:r>
    </w:p>
    <w:p w14:paraId="00385347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licht am Himmel. Ein wunder-</w:t>
      </w:r>
    </w:p>
    <w:p w14:paraId="0BDF6998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bares Schauspiel. Das sieht genau</w:t>
      </w:r>
    </w:p>
    <w:p w14:paraId="14E29270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aus wie wenn genau im Norden</w:t>
      </w:r>
    </w:p>
    <w:p w14:paraId="5318869A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gleich unterm Horizont die Sonne</w:t>
      </w:r>
    </w:p>
    <w:p w14:paraId="6EF0AE2D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stehen würde u. die Wolken</w:t>
      </w:r>
    </w:p>
    <w:p w14:paraId="2256EFF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am Himmelsgewölbe beleuchtet. </w:t>
      </w:r>
    </w:p>
    <w:p w14:paraId="7C413EEE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Der ganze Lichtreflex löste sich wie</w:t>
      </w:r>
    </w:p>
    <w:p w14:paraId="6E182CFD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in wallende Nebel auf, verschwand</w:t>
      </w:r>
    </w:p>
    <w:p w14:paraId="3082E1E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u. kam nach 5 Minuten wieder.</w:t>
      </w:r>
    </w:p>
    <w:p w14:paraId="2821BF87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Ich träumte gerade vor mich hin</w:t>
      </w:r>
    </w:p>
    <w:p w14:paraId="31BD58A3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und (jetzt </w:t>
      </w:r>
      <w:proofErr w:type="spellStart"/>
      <w:r w:rsidRPr="00635BBC">
        <w:rPr>
          <w:sz w:val="22"/>
        </w:rPr>
        <w:t>dürf</w:t>
      </w:r>
      <w:proofErr w:type="spellEnd"/>
      <w:r w:rsidRPr="00635BBC">
        <w:rPr>
          <w:sz w:val="22"/>
        </w:rPr>
        <w:t xml:space="preserve"> Ihr laut lachen)</w:t>
      </w:r>
    </w:p>
    <w:p w14:paraId="47FE40B4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begann zu dichten.</w:t>
      </w:r>
    </w:p>
    <w:p w14:paraId="00050AEB" w14:textId="77777777" w:rsidR="00F40D88" w:rsidRPr="00635BBC" w:rsidRDefault="00F40D88" w:rsidP="00F40D88">
      <w:pPr>
        <w:spacing w:before="120" w:after="0" w:line="240" w:lineRule="auto"/>
        <w:contextualSpacing/>
        <w:rPr>
          <w:b/>
          <w:bCs/>
          <w:sz w:val="22"/>
        </w:rPr>
      </w:pPr>
      <w:r w:rsidRPr="00635BBC">
        <w:rPr>
          <w:b/>
          <w:bCs/>
          <w:sz w:val="22"/>
        </w:rPr>
        <w:t>1943-09-29_4</w:t>
      </w:r>
      <w:r>
        <w:rPr>
          <w:b/>
          <w:bCs/>
          <w:sz w:val="22"/>
        </w:rPr>
        <w:t>_k</w:t>
      </w:r>
    </w:p>
    <w:p w14:paraId="5C807E76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Papier hatte ich keines dabei zum</w:t>
      </w:r>
    </w:p>
    <w:p w14:paraId="48804B56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aufschreiben u. heute fällt mir</w:t>
      </w:r>
    </w:p>
    <w:p w14:paraId="7CD6FB1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bloß mehr die Hälfte ein.</w:t>
      </w:r>
    </w:p>
    <w:p w14:paraId="5E6C24F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Sternklare Nacht,</w:t>
      </w:r>
    </w:p>
    <w:p w14:paraId="75D399D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eiskalt auf Wacht,</w:t>
      </w:r>
    </w:p>
    <w:p w14:paraId="51C25D3F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rings um mich Stille u. Schweigen.</w:t>
      </w:r>
    </w:p>
    <w:p w14:paraId="288008F0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Gen Süd mit dem Blick. </w:t>
      </w:r>
    </w:p>
    <w:p w14:paraId="52E3AADD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in die Heimat zurück</w:t>
      </w:r>
    </w:p>
    <w:p w14:paraId="031ECBA9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die Gedanken wandern u. weilen.</w:t>
      </w:r>
    </w:p>
    <w:p w14:paraId="4F77D109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Da wie ein Schwert,</w:t>
      </w:r>
    </w:p>
    <w:p w14:paraId="429B1A6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ein Lichtstrahl aus Ost</w:t>
      </w:r>
    </w:p>
    <w:p w14:paraId="535144AD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das Dunkel </w:t>
      </w:r>
      <w:proofErr w:type="gramStart"/>
      <w:r w:rsidRPr="00635BBC">
        <w:rPr>
          <w:sz w:val="22"/>
        </w:rPr>
        <w:t>durchstoßt</w:t>
      </w:r>
      <w:proofErr w:type="gramEnd"/>
      <w:r w:rsidRPr="00635BBC">
        <w:rPr>
          <w:sz w:val="22"/>
        </w:rPr>
        <w:t>;</w:t>
      </w:r>
    </w:p>
    <w:p w14:paraId="6FC47776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einen Bogen er spannt</w:t>
      </w:r>
    </w:p>
    <w:p w14:paraId="5F27E92B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übers dunkle Land.</w:t>
      </w:r>
    </w:p>
    <w:p w14:paraId="192907D7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Und dann wurde drauf los phantasiert,</w:t>
      </w:r>
    </w:p>
    <w:p w14:paraId="561E8830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wie es daheim war, ob es wohl wieder</w:t>
      </w:r>
    </w:p>
    <w:p w14:paraId="6C5B8568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mal so kommen wird. Je mehr ich</w:t>
      </w:r>
    </w:p>
    <w:p w14:paraId="0E19DD2C" w14:textId="5C799328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lastRenderedPageBreak/>
        <w:t>nachdachte, umso schwerer legte</w:t>
      </w:r>
    </w:p>
    <w:p w14:paraId="1146942A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 xml:space="preserve">sich das Gefühl des </w:t>
      </w:r>
      <w:proofErr w:type="spellStart"/>
      <w:r w:rsidRPr="00635BBC">
        <w:rPr>
          <w:sz w:val="22"/>
        </w:rPr>
        <w:t>Verlassenseins</w:t>
      </w:r>
      <w:proofErr w:type="spellEnd"/>
    </w:p>
    <w:p w14:paraId="5BAEC50E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um mich. Ein Gedicht, das ich</w:t>
      </w:r>
    </w:p>
    <w:p w14:paraId="5ACA93F5" w14:textId="77777777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r w:rsidRPr="00635BBC">
        <w:rPr>
          <w:sz w:val="22"/>
        </w:rPr>
        <w:t>aus einer Zeitung auswendig lern-</w:t>
      </w:r>
    </w:p>
    <w:p w14:paraId="289B1118" w14:textId="3F0F595F" w:rsidR="00F40D88" w:rsidRPr="00635BBC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proofErr w:type="gramStart"/>
      <w:r w:rsidRPr="00635BBC">
        <w:rPr>
          <w:sz w:val="22"/>
        </w:rPr>
        <w:t>te</w:t>
      </w:r>
      <w:proofErr w:type="spellEnd"/>
      <w:r>
        <w:rPr>
          <w:sz w:val="22"/>
        </w:rPr>
        <w:t>,</w:t>
      </w:r>
      <w:proofErr w:type="gramEnd"/>
      <w:r w:rsidRPr="00635BBC">
        <w:rPr>
          <w:sz w:val="22"/>
        </w:rPr>
        <w:t xml:space="preserve"> brachte mich wieder ins Gleich-</w:t>
      </w:r>
    </w:p>
    <w:p w14:paraId="5FEB9F8E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635BBC">
        <w:rPr>
          <w:sz w:val="22"/>
        </w:rPr>
        <w:t>gewicht</w:t>
      </w:r>
      <w:proofErr w:type="spellEnd"/>
      <w:r w:rsidRPr="00635BBC">
        <w:rPr>
          <w:sz w:val="22"/>
        </w:rPr>
        <w:t>.</w:t>
      </w:r>
    </w:p>
    <w:p w14:paraId="6D55029E" w14:textId="77777777" w:rsidR="00F40D88" w:rsidRPr="00635BBC" w:rsidRDefault="00F40D88" w:rsidP="00F40D88">
      <w:pPr>
        <w:spacing w:before="120" w:after="0" w:line="240" w:lineRule="auto"/>
        <w:contextualSpacing/>
        <w:rPr>
          <w:b/>
          <w:bCs/>
          <w:sz w:val="22"/>
        </w:rPr>
      </w:pPr>
      <w:r w:rsidRPr="00635BBC">
        <w:rPr>
          <w:b/>
          <w:bCs/>
          <w:sz w:val="22"/>
        </w:rPr>
        <w:t>1943-09-29_5</w:t>
      </w:r>
      <w:r>
        <w:rPr>
          <w:b/>
          <w:bCs/>
          <w:sz w:val="22"/>
        </w:rPr>
        <w:t>_k</w:t>
      </w:r>
    </w:p>
    <w:p w14:paraId="71526726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A93CAE">
        <w:rPr>
          <w:sz w:val="22"/>
        </w:rPr>
        <w:t>Was weißt denn Du von mir u. mein?</w:t>
      </w:r>
    </w:p>
    <w:p w14:paraId="014C1179" w14:textId="4AE4644F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</w:t>
      </w:r>
      <w:r w:rsidRPr="00A93CAE">
        <w:rPr>
          <w:sz w:val="22"/>
        </w:rPr>
        <w:t>ichts ist uns beiden gemeinsam,</w:t>
      </w:r>
    </w:p>
    <w:p w14:paraId="5E46FB63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du bist allein u. ich bin allein,</w:t>
      </w:r>
    </w:p>
    <w:p w14:paraId="6426FA27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 xml:space="preserve">jeder </w:t>
      </w:r>
      <w:proofErr w:type="spellStart"/>
      <w:r w:rsidRPr="00A93CAE">
        <w:rPr>
          <w:sz w:val="22"/>
        </w:rPr>
        <w:t>muß</w:t>
      </w:r>
      <w:proofErr w:type="spellEnd"/>
      <w:r w:rsidRPr="00A93CAE">
        <w:rPr>
          <w:sz w:val="22"/>
        </w:rPr>
        <w:t xml:space="preserve"> jedem ein </w:t>
      </w:r>
      <w:proofErr w:type="spellStart"/>
      <w:r w:rsidRPr="00A93CAE">
        <w:rPr>
          <w:sz w:val="22"/>
        </w:rPr>
        <w:t>Freumder</w:t>
      </w:r>
      <w:proofErr w:type="spellEnd"/>
      <w:r w:rsidRPr="00A93CAE">
        <w:rPr>
          <w:sz w:val="22"/>
        </w:rPr>
        <w:t xml:space="preserve"> sein,</w:t>
      </w:r>
    </w:p>
    <w:p w14:paraId="465792C5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Menschenwege sind einsam.</w:t>
      </w:r>
    </w:p>
    <w:p w14:paraId="28A658EC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Wanderer sind wir von Ost nach West,</w:t>
      </w:r>
    </w:p>
    <w:p w14:paraId="10AE28E8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Pilger von Gestern nach Morgen.</w:t>
      </w:r>
    </w:p>
    <w:p w14:paraId="04641797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Packe dein Herz u. halte es fest:</w:t>
      </w:r>
    </w:p>
    <w:p w14:paraId="0EE99E07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 xml:space="preserve">alles was das Leben Dir </w:t>
      </w:r>
      <w:proofErr w:type="spellStart"/>
      <w:r w:rsidRPr="00A93CAE">
        <w:rPr>
          <w:sz w:val="22"/>
        </w:rPr>
        <w:t>läßt</w:t>
      </w:r>
      <w:proofErr w:type="spellEnd"/>
    </w:p>
    <w:p w14:paraId="33601F6D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A93CAE">
        <w:rPr>
          <w:sz w:val="22"/>
        </w:rPr>
        <w:t>mußt</w:t>
      </w:r>
      <w:proofErr w:type="spellEnd"/>
      <w:r w:rsidRPr="00A93CAE">
        <w:rPr>
          <w:sz w:val="22"/>
        </w:rPr>
        <w:t xml:space="preserve"> Du </w:t>
      </w:r>
      <w:proofErr w:type="gramStart"/>
      <w:r w:rsidRPr="00A93CAE">
        <w:rPr>
          <w:sz w:val="22"/>
        </w:rPr>
        <w:t>selber</w:t>
      </w:r>
      <w:proofErr w:type="gramEnd"/>
      <w:r w:rsidRPr="00A93CAE">
        <w:rPr>
          <w:sz w:val="22"/>
        </w:rPr>
        <w:t xml:space="preserve"> umsorgen.</w:t>
      </w:r>
    </w:p>
    <w:p w14:paraId="09A26ADF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Glaub nicht der Sehnsucht so süß sie</w:t>
      </w:r>
    </w:p>
    <w:p w14:paraId="36EAB16C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scheint.</w:t>
      </w:r>
    </w:p>
    <w:p w14:paraId="64A54FDA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schließe die Augen u wandere</w:t>
      </w:r>
    </w:p>
    <w:p w14:paraId="34F5534F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was du geliebt, das hast du beweint,</w:t>
      </w:r>
    </w:p>
    <w:p w14:paraId="4289D3DE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 xml:space="preserve">selbst dein </w:t>
      </w:r>
      <w:proofErr w:type="spellStart"/>
      <w:r w:rsidRPr="00A93CAE">
        <w:rPr>
          <w:sz w:val="22"/>
        </w:rPr>
        <w:t>Kuß</w:t>
      </w:r>
      <w:proofErr w:type="spellEnd"/>
      <w:r w:rsidRPr="00A93CAE">
        <w:rPr>
          <w:sz w:val="22"/>
        </w:rPr>
        <w:t xml:space="preserve"> war mit Schmerzen vereint,</w:t>
      </w:r>
    </w:p>
    <w:p w14:paraId="3C91C124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jeder blieb jedem der andere.</w:t>
      </w:r>
    </w:p>
    <w:p w14:paraId="3EAB6595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Das zu wissen ist recht u. gut:</w:t>
      </w:r>
    </w:p>
    <w:p w14:paraId="5064E75C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 xml:space="preserve">Leben heißt </w:t>
      </w:r>
      <w:proofErr w:type="gramStart"/>
      <w:r w:rsidRPr="00A93CAE">
        <w:rPr>
          <w:sz w:val="22"/>
        </w:rPr>
        <w:t>selber</w:t>
      </w:r>
      <w:proofErr w:type="gramEnd"/>
      <w:r w:rsidRPr="00A93CAE">
        <w:rPr>
          <w:sz w:val="22"/>
        </w:rPr>
        <w:t xml:space="preserve"> sich finden.</w:t>
      </w:r>
    </w:p>
    <w:p w14:paraId="4A0C9348" w14:textId="22B966D1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Liebe ist nur ein Drängen im Blut,</w:t>
      </w:r>
    </w:p>
    <w:p w14:paraId="5F7B0958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such zum Allein-mit-dir-selbst-sein</w:t>
      </w:r>
    </w:p>
    <w:p w14:paraId="0E226D28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den Mut,</w:t>
      </w:r>
    </w:p>
    <w:p w14:paraId="59C2587E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Glücklichsein heißt überwinden.</w:t>
      </w:r>
      <w:r>
        <w:rPr>
          <w:sz w:val="22"/>
        </w:rPr>
        <w:t>“</w:t>
      </w:r>
    </w:p>
    <w:p w14:paraId="0FC9C61F" w14:textId="77777777" w:rsidR="00F40D88" w:rsidRPr="00635BBC" w:rsidRDefault="00F40D88" w:rsidP="00F40D88">
      <w:pPr>
        <w:spacing w:before="120" w:after="0" w:line="240" w:lineRule="auto"/>
        <w:contextualSpacing/>
        <w:rPr>
          <w:b/>
          <w:bCs/>
          <w:sz w:val="22"/>
        </w:rPr>
      </w:pPr>
      <w:r w:rsidRPr="00635BBC">
        <w:rPr>
          <w:b/>
          <w:bCs/>
          <w:sz w:val="22"/>
        </w:rPr>
        <w:t>1943-09-29_6</w:t>
      </w:r>
      <w:r>
        <w:rPr>
          <w:b/>
          <w:bCs/>
          <w:sz w:val="22"/>
        </w:rPr>
        <w:t>_k</w:t>
      </w:r>
    </w:p>
    <w:p w14:paraId="4AC25FC3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Nun glaubt bloß nicht ich sei über-</w:t>
      </w:r>
    </w:p>
    <w:p w14:paraId="1DE0A724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 xml:space="preserve">geschnappt oder ein verrückter </w:t>
      </w:r>
      <w:proofErr w:type="spellStart"/>
      <w:r w:rsidRPr="00A93CAE">
        <w:rPr>
          <w:sz w:val="22"/>
        </w:rPr>
        <w:t>Träu</w:t>
      </w:r>
      <w:proofErr w:type="spellEnd"/>
      <w:r w:rsidRPr="00A93CAE">
        <w:rPr>
          <w:sz w:val="22"/>
        </w:rPr>
        <w:t>-</w:t>
      </w:r>
    </w:p>
    <w:p w14:paraId="4E78C7C0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A93CAE">
        <w:rPr>
          <w:sz w:val="22"/>
        </w:rPr>
        <w:t>mer</w:t>
      </w:r>
      <w:proofErr w:type="spellEnd"/>
      <w:r w:rsidRPr="00A93CAE">
        <w:rPr>
          <w:sz w:val="22"/>
        </w:rPr>
        <w:t xml:space="preserve"> geworden! Aber das ist die ein-</w:t>
      </w:r>
    </w:p>
    <w:p w14:paraId="0A93E905" w14:textId="4532147D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A93CAE">
        <w:rPr>
          <w:sz w:val="22"/>
        </w:rPr>
        <w:t>zige</w:t>
      </w:r>
      <w:proofErr w:type="spellEnd"/>
      <w:r w:rsidRPr="00A93CAE">
        <w:rPr>
          <w:sz w:val="22"/>
        </w:rPr>
        <w:t xml:space="preserve"> Art, die einen vor dem</w:t>
      </w:r>
    </w:p>
    <w:p w14:paraId="675F173E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Verblöden rettet. Drum bat ich Euch</w:t>
      </w:r>
    </w:p>
    <w:p w14:paraId="460B88BA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schon im ersten Brief um Büch-</w:t>
      </w:r>
    </w:p>
    <w:p w14:paraId="4389344B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lein oder Gedichte zum Lesen. Aber</w:t>
      </w:r>
    </w:p>
    <w:p w14:paraId="01A7EA3B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bitte keinen nationalen. Krampf,</w:t>
      </w:r>
    </w:p>
    <w:p w14:paraId="21D189C4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 xml:space="preserve">denn so </w:t>
      </w:r>
      <w:proofErr w:type="gramStart"/>
      <w:r w:rsidRPr="00A93CAE">
        <w:rPr>
          <w:sz w:val="22"/>
        </w:rPr>
        <w:t>was</w:t>
      </w:r>
      <w:proofErr w:type="gramEnd"/>
      <w:r w:rsidRPr="00A93CAE">
        <w:rPr>
          <w:sz w:val="22"/>
        </w:rPr>
        <w:t xml:space="preserve"> wenn ich </w:t>
      </w:r>
      <w:proofErr w:type="spellStart"/>
      <w:r w:rsidRPr="00A93CAE">
        <w:rPr>
          <w:sz w:val="22"/>
        </w:rPr>
        <w:t>les</w:t>
      </w:r>
      <w:proofErr w:type="spellEnd"/>
      <w:r w:rsidRPr="00A93CAE">
        <w:rPr>
          <w:sz w:val="22"/>
        </w:rPr>
        <w:t>, steigt</w:t>
      </w:r>
    </w:p>
    <w:p w14:paraId="7E9EDDBF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mir die Galle.</w:t>
      </w:r>
    </w:p>
    <w:p w14:paraId="2FADE0E9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Ihr glaubt, Onkel A</w:t>
      </w:r>
      <w:r>
        <w:rPr>
          <w:sz w:val="22"/>
        </w:rPr>
        <w:t>n</w:t>
      </w:r>
      <w:r w:rsidRPr="00A93CAE">
        <w:rPr>
          <w:sz w:val="22"/>
        </w:rPr>
        <w:t>ton könnte</w:t>
      </w:r>
    </w:p>
    <w:p w14:paraId="3C9A17E5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über so was schimpfen. Aber das ist</w:t>
      </w:r>
    </w:p>
    <w:p w14:paraId="7E939071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gar nichts. Bei uns hier hört man</w:t>
      </w:r>
    </w:p>
    <w:p w14:paraId="7E194099" w14:textId="2D48DE1F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viel Schöneres.</w:t>
      </w:r>
    </w:p>
    <w:p w14:paraId="29D03009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Gestern, abends in der Dämmerung</w:t>
      </w:r>
    </w:p>
    <w:p w14:paraId="32CF85E3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saßen wir in unserem Erdbunker.</w:t>
      </w:r>
    </w:p>
    <w:p w14:paraId="5E502D47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Wolf u. ich saßen in einer Ecke</w:t>
      </w:r>
      <w:r>
        <w:rPr>
          <w:sz w:val="22"/>
        </w:rPr>
        <w:t>.</w:t>
      </w:r>
    </w:p>
    <w:p w14:paraId="44E5F880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A93CAE">
        <w:rPr>
          <w:sz w:val="22"/>
        </w:rPr>
        <w:t>Am liebsten</w:t>
      </w:r>
      <w:r>
        <w:rPr>
          <w:sz w:val="22"/>
        </w:rPr>
        <w:t xml:space="preserve">“ </w:t>
      </w:r>
      <w:r w:rsidRPr="00A93CAE">
        <w:rPr>
          <w:sz w:val="22"/>
        </w:rPr>
        <w:t xml:space="preserve">sagte er </w:t>
      </w:r>
      <w:r>
        <w:rPr>
          <w:sz w:val="22"/>
        </w:rPr>
        <w:t>„</w:t>
      </w:r>
      <w:r w:rsidRPr="00A93CAE">
        <w:rPr>
          <w:sz w:val="22"/>
        </w:rPr>
        <w:t>würde ich</w:t>
      </w:r>
    </w:p>
    <w:p w14:paraId="457B1C11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jetzt weinen vor Wut u. Zeitlang,</w:t>
      </w:r>
    </w:p>
    <w:p w14:paraId="1EF0A2A7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wenn ich mich nicht schämen</w:t>
      </w:r>
    </w:p>
    <w:p w14:paraId="109C986B" w14:textId="77777777" w:rsidR="00F40D88" w:rsidRPr="00A93CAE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würde.</w:t>
      </w:r>
      <w:r>
        <w:rPr>
          <w:sz w:val="22"/>
        </w:rPr>
        <w:t>“</w:t>
      </w:r>
      <w:r w:rsidRPr="00A93CAE">
        <w:rPr>
          <w:sz w:val="22"/>
        </w:rPr>
        <w:t xml:space="preserve"> Ich war in ähnlicher Stimmung,</w:t>
      </w:r>
    </w:p>
    <w:p w14:paraId="628FF9BD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  <w:r w:rsidRPr="00A93CAE">
        <w:rPr>
          <w:sz w:val="22"/>
        </w:rPr>
        <w:t>und schon debattierten wir wieder</w:t>
      </w:r>
    </w:p>
    <w:p w14:paraId="486CC2B1" w14:textId="77777777" w:rsidR="00F40D88" w:rsidRPr="00635BBC" w:rsidRDefault="00F40D88" w:rsidP="00F40D88">
      <w:pPr>
        <w:spacing w:before="120" w:after="0" w:line="240" w:lineRule="auto"/>
        <w:contextualSpacing/>
        <w:rPr>
          <w:b/>
          <w:bCs/>
          <w:sz w:val="22"/>
        </w:rPr>
      </w:pPr>
      <w:r w:rsidRPr="00635BBC">
        <w:rPr>
          <w:b/>
          <w:bCs/>
          <w:sz w:val="22"/>
        </w:rPr>
        <w:t>1943-09-29_7</w:t>
      </w:r>
    </w:p>
    <w:p w14:paraId="0F75E3E2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lastRenderedPageBreak/>
        <w:t>über Lebensanschauungen, übers</w:t>
      </w:r>
    </w:p>
    <w:p w14:paraId="38B417F0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wirkliche Leben, von daheim u. die</w:t>
      </w:r>
    </w:p>
    <w:p w14:paraId="70072CEC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schönen Tage in Berchtesgaden.</w:t>
      </w:r>
    </w:p>
    <w:p w14:paraId="5E5358A9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Am 23.IX. fiel mir sogar Luises</w:t>
      </w:r>
    </w:p>
    <w:p w14:paraId="3E7D4035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 xml:space="preserve">Geburtstag ein. Als Geschenk </w:t>
      </w:r>
      <w:proofErr w:type="gramStart"/>
      <w:r w:rsidRPr="00F94704">
        <w:rPr>
          <w:sz w:val="22"/>
        </w:rPr>
        <w:t>darfst</w:t>
      </w:r>
      <w:proofErr w:type="gramEnd"/>
    </w:p>
    <w:p w14:paraId="661511E9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 xml:space="preserve">Du, liebes </w:t>
      </w:r>
      <w:proofErr w:type="spellStart"/>
      <w:r w:rsidRPr="00F94704">
        <w:rPr>
          <w:sz w:val="22"/>
        </w:rPr>
        <w:t>Neugerl</w:t>
      </w:r>
      <w:proofErr w:type="spellEnd"/>
      <w:r w:rsidRPr="00F94704">
        <w:rPr>
          <w:sz w:val="22"/>
        </w:rPr>
        <w:t>, auf meine Kosten</w:t>
      </w:r>
    </w:p>
    <w:p w14:paraId="515CFD9F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einen Wunsch tun; denn ich sah</w:t>
      </w:r>
    </w:p>
    <w:p w14:paraId="777A9EC4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gestern so viele Sternschnuppen u.</w:t>
      </w:r>
    </w:p>
    <w:p w14:paraId="3629B586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wünschte mir viel zu wenig.</w:t>
      </w:r>
    </w:p>
    <w:p w14:paraId="792593F1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Was schreibt denn Dein Hanserl</w:t>
      </w:r>
    </w:p>
    <w:p w14:paraId="31A98295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immer? War Pep im Urlaub da?</w:t>
      </w:r>
    </w:p>
    <w:p w14:paraId="4F0355AF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 xml:space="preserve">Bei unserm Dreck hier </w:t>
      </w:r>
      <w:proofErr w:type="spellStart"/>
      <w:r w:rsidRPr="00F94704">
        <w:rPr>
          <w:sz w:val="22"/>
        </w:rPr>
        <w:t>mußte</w:t>
      </w:r>
      <w:proofErr w:type="spellEnd"/>
      <w:r w:rsidRPr="00F94704">
        <w:rPr>
          <w:sz w:val="22"/>
        </w:rPr>
        <w:t xml:space="preserve"> ich</w:t>
      </w:r>
    </w:p>
    <w:p w14:paraId="4DFB0652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immer an Alies denken! Regnet es</w:t>
      </w:r>
    </w:p>
    <w:p w14:paraId="322E5946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daheim auch dauernd?</w:t>
      </w:r>
    </w:p>
    <w:p w14:paraId="372391F8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Gott sei Dank, daß ich mir daheim</w:t>
      </w:r>
    </w:p>
    <w:p w14:paraId="6AA3B221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noch die Mädchen gut ansah, denn</w:t>
      </w:r>
    </w:p>
    <w:p w14:paraId="24F5906E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 xml:space="preserve">solang ich hier oben bin, </w:t>
      </w:r>
      <w:proofErr w:type="spellStart"/>
      <w:r w:rsidRPr="00F94704">
        <w:rPr>
          <w:sz w:val="22"/>
        </w:rPr>
        <w:t>seh</w:t>
      </w:r>
      <w:proofErr w:type="spellEnd"/>
      <w:r w:rsidRPr="00F94704">
        <w:rPr>
          <w:sz w:val="22"/>
        </w:rPr>
        <w:t xml:space="preserve"> ich</w:t>
      </w:r>
    </w:p>
    <w:p w14:paraId="7BB289C6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überhaupt keines.</w:t>
      </w:r>
    </w:p>
    <w:p w14:paraId="0B5C6B84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Kind! Hast Du Bäumel Gretl schon</w:t>
      </w:r>
    </w:p>
    <w:p w14:paraId="739560B8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mal gesehen? Hat sie Dich gegrüßt?</w:t>
      </w:r>
    </w:p>
    <w:p w14:paraId="44AC74C5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Was ich noch alles wissen möchte,</w:t>
      </w:r>
    </w:p>
    <w:p w14:paraId="27088235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kann ich gar nicht alles schreiben!</w:t>
      </w:r>
    </w:p>
    <w:p w14:paraId="0C780087" w14:textId="77777777" w:rsidR="00F40D88" w:rsidRPr="00635BBC" w:rsidRDefault="00F40D88" w:rsidP="00F40D88">
      <w:pPr>
        <w:spacing w:before="120" w:after="0" w:line="240" w:lineRule="auto"/>
        <w:contextualSpacing/>
        <w:rPr>
          <w:b/>
          <w:bCs/>
          <w:sz w:val="22"/>
        </w:rPr>
      </w:pPr>
      <w:r w:rsidRPr="00635BBC">
        <w:rPr>
          <w:b/>
          <w:bCs/>
          <w:sz w:val="22"/>
        </w:rPr>
        <w:t>1943-09-29_8</w:t>
      </w:r>
    </w:p>
    <w:p w14:paraId="72B8E347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Auf jeden Fall freue ich mich</w:t>
      </w:r>
    </w:p>
    <w:p w14:paraId="39F40963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F94704">
        <w:rPr>
          <w:sz w:val="22"/>
        </w:rPr>
        <w:t>rießig</w:t>
      </w:r>
      <w:proofErr w:type="spellEnd"/>
      <w:r w:rsidRPr="00F94704">
        <w:rPr>
          <w:sz w:val="22"/>
        </w:rPr>
        <w:t xml:space="preserve"> auf Post u. Päckchen von</w:t>
      </w:r>
    </w:p>
    <w:p w14:paraId="6218F8B3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Euch. Meine Nummer bleibt</w:t>
      </w:r>
    </w:p>
    <w:p w14:paraId="7309CDC8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für die 3 Monate Ausbildung die</w:t>
      </w:r>
    </w:p>
    <w:p w14:paraId="5A285AEE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gleiche, bloß der Buchstabe (A)</w:t>
      </w:r>
    </w:p>
    <w:p w14:paraId="59353E3E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ändert sich noch, denn wir sind</w:t>
      </w:r>
    </w:p>
    <w:p w14:paraId="6AA1ABEF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 xml:space="preserve">noch nicht in Kompanien </w:t>
      </w:r>
      <w:proofErr w:type="spellStart"/>
      <w:r w:rsidRPr="00F94704">
        <w:rPr>
          <w:sz w:val="22"/>
        </w:rPr>
        <w:t>aufge</w:t>
      </w:r>
      <w:proofErr w:type="spellEnd"/>
      <w:r w:rsidRPr="00F94704">
        <w:rPr>
          <w:sz w:val="22"/>
        </w:rPr>
        <w:t>-</w:t>
      </w:r>
    </w:p>
    <w:p w14:paraId="574DE0BD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teilt. Bis jetzt bin ich mit Wolf,</w:t>
      </w:r>
    </w:p>
    <w:p w14:paraId="61B3A898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proofErr w:type="spellStart"/>
      <w:r w:rsidRPr="00F94704">
        <w:rPr>
          <w:sz w:val="22"/>
        </w:rPr>
        <w:t>Skrebsky</w:t>
      </w:r>
      <w:proofErr w:type="spellEnd"/>
      <w:r w:rsidRPr="00F94704">
        <w:rPr>
          <w:sz w:val="22"/>
        </w:rPr>
        <w:t xml:space="preserve">, </w:t>
      </w:r>
      <w:proofErr w:type="spellStart"/>
      <w:r w:rsidRPr="00F94704">
        <w:rPr>
          <w:sz w:val="22"/>
        </w:rPr>
        <w:t>Stegmair</w:t>
      </w:r>
      <w:proofErr w:type="spellEnd"/>
      <w:r w:rsidRPr="00F94704">
        <w:rPr>
          <w:sz w:val="22"/>
        </w:rPr>
        <w:t xml:space="preserve"> u. Goth noch</w:t>
      </w:r>
    </w:p>
    <w:p w14:paraId="4457CBAD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beisammen.</w:t>
      </w:r>
    </w:p>
    <w:p w14:paraId="772D7A5F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Jetzt gehts wieder auf Posten.</w:t>
      </w:r>
    </w:p>
    <w:p w14:paraId="26BC7624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An alle Bekannten, denen ich</w:t>
      </w:r>
    </w:p>
    <w:p w14:paraId="270CFEA6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nicht extra schreiben kann,</w:t>
      </w:r>
    </w:p>
    <w:p w14:paraId="3891E94B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recht viele Grüße.</w:t>
      </w:r>
    </w:p>
    <w:p w14:paraId="50AFA48F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Euch grüßt herzlich</w:t>
      </w:r>
    </w:p>
    <w:p w14:paraId="7D48D245" w14:textId="77777777" w:rsidR="00F40D88" w:rsidRPr="00F94704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 xml:space="preserve">der </w:t>
      </w:r>
      <w:r>
        <w:rPr>
          <w:sz w:val="22"/>
        </w:rPr>
        <w:t>„</w:t>
      </w:r>
      <w:r w:rsidRPr="00F94704">
        <w:rPr>
          <w:sz w:val="22"/>
        </w:rPr>
        <w:t>Grenadier</w:t>
      </w:r>
      <w:r>
        <w:rPr>
          <w:sz w:val="22"/>
        </w:rPr>
        <w:t>“</w:t>
      </w:r>
    </w:p>
    <w:p w14:paraId="6DB7967A" w14:textId="77777777" w:rsidR="00F40D88" w:rsidRDefault="00F40D88" w:rsidP="00F40D88">
      <w:pPr>
        <w:spacing w:before="120" w:after="0" w:line="240" w:lineRule="auto"/>
        <w:contextualSpacing/>
        <w:rPr>
          <w:sz w:val="22"/>
        </w:rPr>
      </w:pPr>
      <w:r w:rsidRPr="00F94704">
        <w:rPr>
          <w:sz w:val="22"/>
        </w:rPr>
        <w:t>Hans.</w:t>
      </w:r>
    </w:p>
    <w:p w14:paraId="5C666862" w14:textId="77777777" w:rsidR="003E29AC" w:rsidRPr="0070108C" w:rsidRDefault="003E29AC" w:rsidP="003E29AC">
      <w:pPr>
        <w:spacing w:before="120" w:after="0" w:line="240" w:lineRule="auto"/>
        <w:contextualSpacing/>
        <w:rPr>
          <w:sz w:val="22"/>
        </w:rPr>
      </w:pPr>
    </w:p>
    <w:p w14:paraId="78964D31" w14:textId="01F4E054" w:rsidR="00D52E82" w:rsidRDefault="00D52E82" w:rsidP="00D52E82">
      <w:pPr>
        <w:spacing w:before="120" w:after="0" w:line="240" w:lineRule="auto"/>
        <w:contextualSpacing/>
        <w:rPr>
          <w:b/>
          <w:bCs/>
          <w:sz w:val="22"/>
        </w:rPr>
      </w:pPr>
      <w:r w:rsidRPr="00BF231F">
        <w:rPr>
          <w:b/>
          <w:bCs/>
          <w:sz w:val="22"/>
        </w:rPr>
        <w:t>1943-10-08_1</w:t>
      </w:r>
      <w:r>
        <w:rPr>
          <w:b/>
          <w:bCs/>
          <w:sz w:val="22"/>
        </w:rPr>
        <w:t>_k</w:t>
      </w:r>
    </w:p>
    <w:p w14:paraId="391C5773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Im Norden 8.X.43</w:t>
      </w:r>
      <w:r>
        <w:rPr>
          <w:sz w:val="22"/>
        </w:rPr>
        <w:t>.</w:t>
      </w:r>
    </w:p>
    <w:p w14:paraId="0F5399FE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Meine Lieben!</w:t>
      </w:r>
    </w:p>
    <w:p w14:paraId="15475621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Zeit, Lust u. Liebe braucht man zum Brief-</w:t>
      </w:r>
    </w:p>
    <w:p w14:paraId="6CBFF3F2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schreiben. Beides besitze ich </w:t>
      </w:r>
      <w:proofErr w:type="gramStart"/>
      <w:r w:rsidRPr="00BF231F">
        <w:rPr>
          <w:sz w:val="22"/>
        </w:rPr>
        <w:t>zur Zeit</w:t>
      </w:r>
      <w:proofErr w:type="gramEnd"/>
      <w:r w:rsidRPr="00BF231F">
        <w:rPr>
          <w:sz w:val="22"/>
        </w:rPr>
        <w:t>! Für einige</w:t>
      </w:r>
    </w:p>
    <w:p w14:paraId="1AFE8174" w14:textId="2A6DD906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Tage hat dieses sture Leben im Lager aufgehört.</w:t>
      </w:r>
    </w:p>
    <w:p w14:paraId="30B90068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Vom Ausbildungslager M. windet sich die Bahn</w:t>
      </w:r>
    </w:p>
    <w:p w14:paraId="44515146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über eine </w:t>
      </w:r>
      <w:proofErr w:type="spellStart"/>
      <w:r w:rsidRPr="00BF231F">
        <w:rPr>
          <w:sz w:val="22"/>
        </w:rPr>
        <w:t>Seeenge</w:t>
      </w:r>
      <w:proofErr w:type="spellEnd"/>
      <w:r w:rsidRPr="00BF231F">
        <w:rPr>
          <w:sz w:val="22"/>
        </w:rPr>
        <w:t>, zwischen Urwaldbäumen durch</w:t>
      </w:r>
    </w:p>
    <w:p w14:paraId="7EA7CCCF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auf die Höhenzüge hinauf. Nach 20 min Fahrt</w:t>
      </w:r>
    </w:p>
    <w:p w14:paraId="06690E00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werden im Tal zu linken einige Blockhütten sicht-</w:t>
      </w:r>
    </w:p>
    <w:p w14:paraId="074ABF97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bar. Eng zusammengedrängt liegen sie in einer</w:t>
      </w:r>
    </w:p>
    <w:p w14:paraId="59A4B010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Schneise des Waldes als fürchteten sie im Voraus</w:t>
      </w:r>
    </w:p>
    <w:p w14:paraId="1E033619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lastRenderedPageBreak/>
        <w:t>die Kälte des Winters. Hier liegt auf vorgeschobenen</w:t>
      </w:r>
    </w:p>
    <w:p w14:paraId="7C3F2037" w14:textId="77777777" w:rsidR="00D52E82" w:rsidRPr="00BF231F" w:rsidRDefault="00D52E82" w:rsidP="00D52E82">
      <w:pPr>
        <w:spacing w:before="120" w:after="0" w:line="240" w:lineRule="auto"/>
        <w:contextualSpacing/>
        <w:rPr>
          <w:b/>
          <w:bCs/>
          <w:sz w:val="22"/>
        </w:rPr>
      </w:pPr>
      <w:r w:rsidRPr="00BF231F">
        <w:rPr>
          <w:b/>
          <w:bCs/>
          <w:sz w:val="22"/>
        </w:rPr>
        <w:t>1943-10-08_2</w:t>
      </w:r>
    </w:p>
    <w:p w14:paraId="1CC3D498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Posten die </w:t>
      </w:r>
      <w:proofErr w:type="spellStart"/>
      <w:r w:rsidRPr="00BF231F">
        <w:rPr>
          <w:sz w:val="22"/>
        </w:rPr>
        <w:t>Felwache</w:t>
      </w:r>
      <w:proofErr w:type="spellEnd"/>
      <w:r w:rsidRPr="00BF231F">
        <w:rPr>
          <w:sz w:val="22"/>
        </w:rPr>
        <w:t xml:space="preserve"> K. Für 8 oder 14 Tage bin ich</w:t>
      </w:r>
    </w:p>
    <w:p w14:paraId="1FBF9361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mit einem </w:t>
      </w:r>
      <w:proofErr w:type="spellStart"/>
      <w:r w:rsidRPr="00BF231F">
        <w:rPr>
          <w:sz w:val="22"/>
        </w:rPr>
        <w:t>Wachzug</w:t>
      </w:r>
      <w:proofErr w:type="spellEnd"/>
      <w:r w:rsidRPr="00BF231F">
        <w:rPr>
          <w:sz w:val="22"/>
        </w:rPr>
        <w:t xml:space="preserve"> hierher kommandiert. Wir</w:t>
      </w:r>
    </w:p>
    <w:p w14:paraId="1385A0A5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sichern Bahn u. Straße vor eventuellen Sprengung-</w:t>
      </w:r>
    </w:p>
    <w:p w14:paraId="08709A75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en durch Partisanen u. Banden. Nachts stehen</w:t>
      </w:r>
    </w:p>
    <w:p w14:paraId="62E23D0A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wir Posten, tagsüber haben wir frei. Ein prima</w:t>
      </w:r>
    </w:p>
    <w:p w14:paraId="1C4C8DDD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Leben </w:t>
      </w:r>
      <w:proofErr w:type="spellStart"/>
      <w:r w:rsidRPr="00BF231F">
        <w:rPr>
          <w:sz w:val="22"/>
        </w:rPr>
        <w:t>läßt</w:t>
      </w:r>
      <w:proofErr w:type="spellEnd"/>
      <w:r w:rsidRPr="00BF231F">
        <w:rPr>
          <w:sz w:val="22"/>
        </w:rPr>
        <w:t xml:space="preserve"> sich hier führen. Das nächtliche Posten</w:t>
      </w:r>
    </w:p>
    <w:p w14:paraId="3FEB19F9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stehen ist zwar für manchen nicht geheuer,</w:t>
      </w:r>
    </w:p>
    <w:p w14:paraId="39503242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einige hundert Meter abseits der Unterkunft, mitten</w:t>
      </w:r>
    </w:p>
    <w:p w14:paraId="54A4EEC8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unter den Urwaldriesen 2 Stunden </w:t>
      </w:r>
      <w:proofErr w:type="spellStart"/>
      <w:r w:rsidRPr="00BF231F">
        <w:rPr>
          <w:sz w:val="22"/>
        </w:rPr>
        <w:t>umherzu</w:t>
      </w:r>
      <w:proofErr w:type="spellEnd"/>
      <w:r w:rsidRPr="00BF231F">
        <w:rPr>
          <w:sz w:val="22"/>
        </w:rPr>
        <w:t>-</w:t>
      </w:r>
    </w:p>
    <w:p w14:paraId="56696292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spähen u. auf jedes Geräusch achten. Dabei stock-</w:t>
      </w:r>
    </w:p>
    <w:p w14:paraId="23F754CE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finster, daß man keine 5 m weit sieht. Diese 2</w:t>
      </w:r>
    </w:p>
    <w:p w14:paraId="627D2D8A" w14:textId="452F89F8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Tage, die ich </w:t>
      </w:r>
      <w:proofErr w:type="gramStart"/>
      <w:r w:rsidRPr="00BF231F">
        <w:rPr>
          <w:sz w:val="22"/>
        </w:rPr>
        <w:t>bin</w:t>
      </w:r>
      <w:proofErr w:type="gramEnd"/>
      <w:r>
        <w:rPr>
          <w:sz w:val="22"/>
        </w:rPr>
        <w:t xml:space="preserve"> </w:t>
      </w:r>
      <w:r w:rsidRPr="00BF231F">
        <w:rPr>
          <w:sz w:val="22"/>
        </w:rPr>
        <w:t>hier war alles ruhig bei Nacht.</w:t>
      </w:r>
    </w:p>
    <w:p w14:paraId="7748E4A4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Umso schöner ist es bei Tag hier. In unserer</w:t>
      </w:r>
    </w:p>
    <w:p w14:paraId="42785BCB" w14:textId="77777777" w:rsidR="00D52E82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Unterkunft, so klein sie ist, gefällt es uns</w:t>
      </w:r>
    </w:p>
    <w:p w14:paraId="1E664A19" w14:textId="6B473167" w:rsidR="00D52E82" w:rsidRPr="00BF231F" w:rsidRDefault="00D52E82" w:rsidP="00D52E82">
      <w:pPr>
        <w:spacing w:before="120" w:after="0" w:line="240" w:lineRule="auto"/>
        <w:contextualSpacing/>
        <w:rPr>
          <w:b/>
          <w:bCs/>
          <w:sz w:val="22"/>
        </w:rPr>
      </w:pPr>
      <w:r w:rsidRPr="00BF231F">
        <w:rPr>
          <w:b/>
          <w:bCs/>
          <w:sz w:val="22"/>
        </w:rPr>
        <w:t>1943-10-08_3</w:t>
      </w:r>
      <w:r>
        <w:rPr>
          <w:b/>
          <w:bCs/>
          <w:sz w:val="22"/>
        </w:rPr>
        <w:t>_k</w:t>
      </w:r>
    </w:p>
    <w:p w14:paraId="55356245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prima. Die Hälfte der Bude nimm</w:t>
      </w:r>
      <w:r>
        <w:rPr>
          <w:sz w:val="22"/>
        </w:rPr>
        <w:t xml:space="preserve">t </w:t>
      </w:r>
      <w:r w:rsidRPr="00BF231F">
        <w:rPr>
          <w:sz w:val="22"/>
        </w:rPr>
        <w:t xml:space="preserve">ein </w:t>
      </w:r>
      <w:proofErr w:type="spellStart"/>
      <w:r w:rsidRPr="00BF231F">
        <w:rPr>
          <w:sz w:val="22"/>
        </w:rPr>
        <w:t>riesen</w:t>
      </w:r>
      <w:proofErr w:type="spellEnd"/>
    </w:p>
    <w:p w14:paraId="7C07CBF3" w14:textId="0AAFA5B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Saunaofen ein, der den ganzen</w:t>
      </w:r>
      <w:r>
        <w:rPr>
          <w:sz w:val="22"/>
        </w:rPr>
        <w:t xml:space="preserve"> </w:t>
      </w:r>
      <w:r w:rsidRPr="00BF231F">
        <w:rPr>
          <w:sz w:val="22"/>
        </w:rPr>
        <w:t>Tag nicht zu brennen</w:t>
      </w:r>
    </w:p>
    <w:p w14:paraId="52283624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aufhört. Ist auch die Hauptsache, daß es warm</w:t>
      </w:r>
    </w:p>
    <w:p w14:paraId="6BB1EF7F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ist, wenn man ausgefroren vom Posten her-</w:t>
      </w:r>
    </w:p>
    <w:p w14:paraId="243DD4F9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einkommt. Die zweite Hälfte nimmt die Bett-</w:t>
      </w:r>
    </w:p>
    <w:p w14:paraId="7320156B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stelle u. der Tisch ein. Mit Wanzen leben wir</w:t>
      </w:r>
    </w:p>
    <w:p w14:paraId="30E29638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in einer lustigen Kameradschaft. Dieses Ge-</w:t>
      </w:r>
    </w:p>
    <w:p w14:paraId="7FA9AEFE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proofErr w:type="spellStart"/>
      <w:r w:rsidRPr="00BF231F">
        <w:rPr>
          <w:sz w:val="22"/>
        </w:rPr>
        <w:t>ziefer</w:t>
      </w:r>
      <w:proofErr w:type="spellEnd"/>
      <w:r w:rsidRPr="00BF231F">
        <w:rPr>
          <w:sz w:val="22"/>
        </w:rPr>
        <w:t xml:space="preserve"> läuft bei Tage am Tisch umher, so viele</w:t>
      </w:r>
    </w:p>
    <w:p w14:paraId="2BAB3F82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haben wir herinnen. Die meisten stehen am</w:t>
      </w:r>
    </w:p>
    <w:p w14:paraId="63B0342B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Morgen auf u. sind von oben bis unten zerstochen.</w:t>
      </w:r>
    </w:p>
    <w:p w14:paraId="79CE3C92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Zu dritt sind wir, die überhaupt nicht gestochen</w:t>
      </w:r>
    </w:p>
    <w:p w14:paraId="77F69CE7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werden. </w:t>
      </w:r>
      <w:proofErr w:type="gramStart"/>
      <w:r w:rsidRPr="00BF231F">
        <w:rPr>
          <w:sz w:val="22"/>
        </w:rPr>
        <w:t>Bin</w:t>
      </w:r>
      <w:proofErr w:type="gramEnd"/>
      <w:r w:rsidRPr="00BF231F">
        <w:rPr>
          <w:sz w:val="22"/>
        </w:rPr>
        <w:t xml:space="preserve"> schon froh, daß an mich keine</w:t>
      </w:r>
    </w:p>
    <w:p w14:paraId="4AEE5177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ran geht. Eine weitere gute Kameradschaft </w:t>
      </w:r>
      <w:proofErr w:type="spellStart"/>
      <w:r w:rsidRPr="00BF231F">
        <w:rPr>
          <w:sz w:val="22"/>
        </w:rPr>
        <w:t>hal</w:t>
      </w:r>
      <w:proofErr w:type="spellEnd"/>
      <w:r w:rsidRPr="00BF231F">
        <w:rPr>
          <w:sz w:val="22"/>
        </w:rPr>
        <w:t>-</w:t>
      </w:r>
    </w:p>
    <w:p w14:paraId="33B80C56" w14:textId="77777777" w:rsidR="00D52E82" w:rsidRDefault="00D52E82" w:rsidP="00D52E82">
      <w:pPr>
        <w:spacing w:before="120" w:after="0" w:line="240" w:lineRule="auto"/>
        <w:contextualSpacing/>
        <w:rPr>
          <w:sz w:val="22"/>
        </w:rPr>
      </w:pPr>
      <w:proofErr w:type="spellStart"/>
      <w:r w:rsidRPr="00BF231F">
        <w:rPr>
          <w:sz w:val="22"/>
        </w:rPr>
        <w:t>ten</w:t>
      </w:r>
      <w:proofErr w:type="spellEnd"/>
      <w:r w:rsidRPr="00BF231F">
        <w:rPr>
          <w:sz w:val="22"/>
        </w:rPr>
        <w:t xml:space="preserve"> wir mit den gefangenen Russe</w:t>
      </w:r>
      <w:r>
        <w:rPr>
          <w:sz w:val="22"/>
        </w:rPr>
        <w:t>n</w:t>
      </w:r>
      <w:r w:rsidRPr="00BF231F">
        <w:rPr>
          <w:sz w:val="22"/>
        </w:rPr>
        <w:t>, die einige</w:t>
      </w:r>
    </w:p>
    <w:p w14:paraId="36BE0B5F" w14:textId="77777777" w:rsidR="00D52E82" w:rsidRPr="00BF231F" w:rsidRDefault="00D52E82" w:rsidP="00D52E82">
      <w:pPr>
        <w:spacing w:before="120" w:after="0" w:line="240" w:lineRule="auto"/>
        <w:contextualSpacing/>
        <w:rPr>
          <w:b/>
          <w:bCs/>
          <w:sz w:val="22"/>
        </w:rPr>
      </w:pPr>
      <w:r w:rsidRPr="00BF231F">
        <w:rPr>
          <w:b/>
          <w:bCs/>
          <w:sz w:val="22"/>
        </w:rPr>
        <w:t>1943-10-08_4</w:t>
      </w:r>
    </w:p>
    <w:p w14:paraId="33C703F8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hundert Meter von uns weg liegen. Und das hat</w:t>
      </w:r>
    </w:p>
    <w:p w14:paraId="74F00D5E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seine Vorteile. Jede Hütte hat sich so gewisser</w:t>
      </w:r>
    </w:p>
    <w:p w14:paraId="383DCBE8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Maßen einen oder zwei gemietet. Die kommen</w:t>
      </w:r>
    </w:p>
    <w:p w14:paraId="35C44764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proofErr w:type="gramStart"/>
      <w:r w:rsidRPr="00BF231F">
        <w:rPr>
          <w:sz w:val="22"/>
        </w:rPr>
        <w:t>am Morgen,</w:t>
      </w:r>
      <w:proofErr w:type="gramEnd"/>
      <w:r w:rsidRPr="00BF231F">
        <w:rPr>
          <w:sz w:val="22"/>
        </w:rPr>
        <w:t xml:space="preserve"> bringen Waschwasser, putzen Schuhe</w:t>
      </w:r>
    </w:p>
    <w:p w14:paraId="45F3A570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holen Kaffee, Kochgeschirr auswaschen, Stube zu-</w:t>
      </w:r>
    </w:p>
    <w:p w14:paraId="2F1E98EC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proofErr w:type="spellStart"/>
      <w:r w:rsidRPr="00BF231F">
        <w:rPr>
          <w:sz w:val="22"/>
        </w:rPr>
        <w:t>sammenkehren</w:t>
      </w:r>
      <w:proofErr w:type="spellEnd"/>
      <w:r w:rsidRPr="00BF231F">
        <w:rPr>
          <w:sz w:val="22"/>
        </w:rPr>
        <w:t>, lauter Arbeiten die der Landser</w:t>
      </w:r>
    </w:p>
    <w:p w14:paraId="43DD6A67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scheut. Nachmittags lassen wir uns Wäsche</w:t>
      </w:r>
    </w:p>
    <w:p w14:paraId="2047D500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waschen, Socken stopfen. Einfach alles tun si</w:t>
      </w:r>
      <w:r>
        <w:rPr>
          <w:sz w:val="22"/>
        </w:rPr>
        <w:t>e</w:t>
      </w:r>
    </w:p>
    <w:p w14:paraId="7EC323D5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uns. Als Belohnung bekommen sie dann</w:t>
      </w:r>
    </w:p>
    <w:p w14:paraId="1F42A37C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mal ein Brot, dann Zigaretten, oder was wir</w:t>
      </w:r>
    </w:p>
    <w:p w14:paraId="5A867E53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proofErr w:type="gramStart"/>
      <w:r w:rsidRPr="00BF231F">
        <w:rPr>
          <w:sz w:val="22"/>
        </w:rPr>
        <w:t>übrig haben</w:t>
      </w:r>
      <w:proofErr w:type="gramEnd"/>
      <w:r w:rsidRPr="00BF231F">
        <w:rPr>
          <w:sz w:val="22"/>
        </w:rPr>
        <w:t>. Meine Uhr war seit 2 Wochen</w:t>
      </w:r>
    </w:p>
    <w:p w14:paraId="74A90B6B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kaputt. Einer hat sie geputzt u. geölt u. sie</w:t>
      </w:r>
    </w:p>
    <w:p w14:paraId="1427FCD6" w14:textId="77777777" w:rsidR="00D52E82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läuft wieder prima.</w:t>
      </w:r>
    </w:p>
    <w:p w14:paraId="5D1B660C" w14:textId="272FA333" w:rsidR="00D52E82" w:rsidRPr="00BF231F" w:rsidRDefault="00D52E82" w:rsidP="00D52E82">
      <w:pPr>
        <w:spacing w:before="120" w:after="0" w:line="240" w:lineRule="auto"/>
        <w:contextualSpacing/>
        <w:rPr>
          <w:b/>
          <w:bCs/>
          <w:sz w:val="22"/>
        </w:rPr>
      </w:pPr>
      <w:r w:rsidRPr="00BF231F">
        <w:rPr>
          <w:b/>
          <w:bCs/>
          <w:sz w:val="22"/>
        </w:rPr>
        <w:t>1943-10-09_1</w:t>
      </w:r>
      <w:r>
        <w:rPr>
          <w:b/>
          <w:bCs/>
          <w:sz w:val="22"/>
        </w:rPr>
        <w:t>_k</w:t>
      </w:r>
    </w:p>
    <w:p w14:paraId="7F26BF0F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9</w:t>
      </w:r>
      <w:r w:rsidRPr="00BF231F">
        <w:rPr>
          <w:sz w:val="22"/>
        </w:rPr>
        <w:t>.X.42</w:t>
      </w:r>
      <w:r>
        <w:rPr>
          <w:sz w:val="22"/>
        </w:rPr>
        <w:t>.</w:t>
      </w:r>
    </w:p>
    <w:p w14:paraId="0C7CA773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Jeden Mittwoch u. Samstag </w:t>
      </w:r>
      <w:proofErr w:type="gramStart"/>
      <w:r w:rsidRPr="00BF231F">
        <w:rPr>
          <w:sz w:val="22"/>
        </w:rPr>
        <w:t>wird</w:t>
      </w:r>
      <w:proofErr w:type="gramEnd"/>
      <w:r w:rsidRPr="00BF231F">
        <w:rPr>
          <w:sz w:val="22"/>
        </w:rPr>
        <w:t xml:space="preserve"> hier die Sauna geheizt.</w:t>
      </w:r>
    </w:p>
    <w:p w14:paraId="2530AA24" w14:textId="0F75117C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Ein Bad dieser Sorte ist ganz was Vorzügliches. In einem</w:t>
      </w:r>
    </w:p>
    <w:p w14:paraId="56FBE5DE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ganz kleinen </w:t>
      </w:r>
      <w:proofErr w:type="spellStart"/>
      <w:r w:rsidRPr="00BF231F">
        <w:rPr>
          <w:sz w:val="22"/>
        </w:rPr>
        <w:t>Holzhäusschen</w:t>
      </w:r>
      <w:proofErr w:type="spellEnd"/>
      <w:r w:rsidRPr="00BF231F">
        <w:rPr>
          <w:sz w:val="22"/>
        </w:rPr>
        <w:t xml:space="preserve"> ein </w:t>
      </w:r>
      <w:proofErr w:type="spellStart"/>
      <w:r w:rsidRPr="00BF231F">
        <w:rPr>
          <w:sz w:val="22"/>
        </w:rPr>
        <w:t>rießen</w:t>
      </w:r>
      <w:proofErr w:type="spellEnd"/>
      <w:r w:rsidRPr="00BF231F">
        <w:rPr>
          <w:sz w:val="22"/>
        </w:rPr>
        <w:t xml:space="preserve"> Ofen u. </w:t>
      </w:r>
      <w:proofErr w:type="spellStart"/>
      <w:r w:rsidRPr="00BF231F">
        <w:rPr>
          <w:sz w:val="22"/>
        </w:rPr>
        <w:t>dane</w:t>
      </w:r>
      <w:proofErr w:type="spellEnd"/>
      <w:r w:rsidRPr="00BF231F">
        <w:rPr>
          <w:sz w:val="22"/>
        </w:rPr>
        <w:t>-</w:t>
      </w:r>
    </w:p>
    <w:p w14:paraId="18AE57BB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proofErr w:type="spellStart"/>
      <w:r w:rsidRPr="00BF231F">
        <w:rPr>
          <w:sz w:val="22"/>
        </w:rPr>
        <w:t>ben</w:t>
      </w:r>
      <w:proofErr w:type="spellEnd"/>
      <w:r w:rsidRPr="00BF231F">
        <w:rPr>
          <w:sz w:val="22"/>
        </w:rPr>
        <w:t xml:space="preserve"> ein Blech. Auf das heiße Blech wird ein Kübel</w:t>
      </w:r>
    </w:p>
    <w:p w14:paraId="736871DA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Wasser geschüttet, daß der ganze Raum in Dampf </w:t>
      </w:r>
      <w:proofErr w:type="spellStart"/>
      <w:r w:rsidRPr="00BF231F">
        <w:rPr>
          <w:sz w:val="22"/>
        </w:rPr>
        <w:t>ge</w:t>
      </w:r>
      <w:proofErr w:type="spellEnd"/>
      <w:r w:rsidRPr="00BF231F">
        <w:rPr>
          <w:sz w:val="22"/>
        </w:rPr>
        <w:t>-</w:t>
      </w:r>
    </w:p>
    <w:p w14:paraId="08E4BEFF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hüllt ist. Der Dampf ist so heiß, daß der Körper in</w:t>
      </w:r>
    </w:p>
    <w:p w14:paraId="4A7FE76C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lastRenderedPageBreak/>
        <w:t xml:space="preserve">5 min schwitzt. Nach einer Viertelstunde kann </w:t>
      </w:r>
      <w:proofErr w:type="spellStart"/>
      <w:r w:rsidRPr="00BF231F">
        <w:rPr>
          <w:sz w:val="22"/>
        </w:rPr>
        <w:t>mans</w:t>
      </w:r>
      <w:proofErr w:type="spellEnd"/>
    </w:p>
    <w:p w14:paraId="27DDE936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kaum mehr aushalten. Man saust raus u. in den</w:t>
      </w:r>
    </w:p>
    <w:p w14:paraId="07488155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eiskalten Bach rein. Dann wieder in den Dampf</w:t>
      </w:r>
    </w:p>
    <w:p w14:paraId="03963CA6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rein usw. Das ist pfundig.</w:t>
      </w:r>
    </w:p>
    <w:p w14:paraId="35A16A92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Gestern war ich mit unserem Koch beim</w:t>
      </w:r>
    </w:p>
    <w:p w14:paraId="0C823AB5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Verpflegungsfassen. Das war der richtige Posten für</w:t>
      </w:r>
    </w:p>
    <w:p w14:paraId="7B12F928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mich. Den ganzen Tag hatte ich keinen Hunger</w:t>
      </w:r>
    </w:p>
    <w:p w14:paraId="21ED77B5" w14:textId="77777777" w:rsidR="00D52E82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mehr, soviel Brot u. Marmelade </w:t>
      </w:r>
      <w:proofErr w:type="gramStart"/>
      <w:r w:rsidRPr="00BF231F">
        <w:rPr>
          <w:sz w:val="22"/>
        </w:rPr>
        <w:t>verschwand</w:t>
      </w:r>
      <w:proofErr w:type="gramEnd"/>
    </w:p>
    <w:p w14:paraId="2E161E1E" w14:textId="77777777" w:rsidR="00D52E82" w:rsidRPr="00BF231F" w:rsidRDefault="00D52E82" w:rsidP="00D52E82">
      <w:pPr>
        <w:spacing w:before="120" w:after="0" w:line="240" w:lineRule="auto"/>
        <w:contextualSpacing/>
        <w:rPr>
          <w:b/>
          <w:bCs/>
          <w:sz w:val="22"/>
        </w:rPr>
      </w:pPr>
      <w:r w:rsidRPr="00BF231F">
        <w:rPr>
          <w:b/>
          <w:bCs/>
          <w:sz w:val="22"/>
        </w:rPr>
        <w:t>1943-10-09_2</w:t>
      </w:r>
    </w:p>
    <w:p w14:paraId="218E23B1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für fremde Augen unsichtbar in meinem Bauch.</w:t>
      </w:r>
    </w:p>
    <w:p w14:paraId="64FBF904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Hoffentlich bekomme ich bald Päckchen u. Post.</w:t>
      </w:r>
    </w:p>
    <w:p w14:paraId="318D05BD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Kg-Marken erhielten wir noch nicht. Die schick ich</w:t>
      </w:r>
    </w:p>
    <w:p w14:paraId="0A220419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sofort. Wann beginnt denn die Päckchensperre??</w:t>
      </w:r>
    </w:p>
    <w:p w14:paraId="5603DDCA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Heute Nacht war Alarm. Die Finnen sprengten wieder</w:t>
      </w:r>
    </w:p>
    <w:p w14:paraId="6D607CC0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die Bahn. Die wissen genau die Plätze u. die Zeit wo</w:t>
      </w:r>
    </w:p>
    <w:p w14:paraId="299EC0F2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wir nicht stehen. Am Tage haben die Kerls Ausweise</w:t>
      </w:r>
    </w:p>
    <w:p w14:paraId="4A5CCCAB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als Bahnarbeiter u. </w:t>
      </w:r>
      <w:proofErr w:type="gramStart"/>
      <w:r w:rsidRPr="00BF231F">
        <w:rPr>
          <w:sz w:val="22"/>
        </w:rPr>
        <w:t>Nachts</w:t>
      </w:r>
      <w:proofErr w:type="gramEnd"/>
      <w:r w:rsidRPr="00BF231F">
        <w:rPr>
          <w:sz w:val="22"/>
        </w:rPr>
        <w:t xml:space="preserve"> sind es Partisanen.</w:t>
      </w:r>
    </w:p>
    <w:p w14:paraId="6524A445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Wir bekommen hier 2.20 M als Löhnung. Ich </w:t>
      </w:r>
      <w:proofErr w:type="spellStart"/>
      <w:proofErr w:type="gramStart"/>
      <w:r w:rsidRPr="00BF231F">
        <w:rPr>
          <w:sz w:val="22"/>
        </w:rPr>
        <w:t>werd</w:t>
      </w:r>
      <w:proofErr w:type="spellEnd"/>
      <w:proofErr w:type="gramEnd"/>
    </w:p>
    <w:p w14:paraId="49BED756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bald was heimschicken. Keinen Pfennig können</w:t>
      </w:r>
    </w:p>
    <w:p w14:paraId="3957EA24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wir brauchen. Das Geld ist sauer verdient u. drum</w:t>
      </w:r>
    </w:p>
    <w:p w14:paraId="7CBE3021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proofErr w:type="gramStart"/>
      <w:r w:rsidRPr="00BF231F">
        <w:rPr>
          <w:sz w:val="22"/>
        </w:rPr>
        <w:t>darf</w:t>
      </w:r>
      <w:proofErr w:type="gramEnd"/>
      <w:r w:rsidRPr="00BF231F">
        <w:rPr>
          <w:sz w:val="22"/>
        </w:rPr>
        <w:t xml:space="preserve"> es das Kind durchputzen wie's nur grad geht.</w:t>
      </w:r>
    </w:p>
    <w:p w14:paraId="27496604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Bloß nicht aufheben, denn es ist ja doch kaputt</w:t>
      </w:r>
    </w:p>
    <w:p w14:paraId="45DB5D07" w14:textId="77777777" w:rsidR="00D52E82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u. da würde es mich reuen. Also Luis, wenn</w:t>
      </w:r>
    </w:p>
    <w:p w14:paraId="0B8CAA84" w14:textId="77777777" w:rsidR="00D52E82" w:rsidRPr="00BF231F" w:rsidRDefault="00D52E82" w:rsidP="00D52E82">
      <w:pPr>
        <w:spacing w:before="120" w:after="0" w:line="240" w:lineRule="auto"/>
        <w:contextualSpacing/>
        <w:rPr>
          <w:b/>
          <w:bCs/>
          <w:sz w:val="22"/>
        </w:rPr>
      </w:pPr>
      <w:r w:rsidRPr="00BF231F">
        <w:rPr>
          <w:b/>
          <w:bCs/>
          <w:sz w:val="22"/>
        </w:rPr>
        <w:t>1943-10-09_3</w:t>
      </w:r>
    </w:p>
    <w:p w14:paraId="2E763CAE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Geld von mir kommt, nicht in eine </w:t>
      </w:r>
      <w:proofErr w:type="spellStart"/>
      <w:r w:rsidRPr="00BF231F">
        <w:rPr>
          <w:sz w:val="22"/>
        </w:rPr>
        <w:t>Schlachtel</w:t>
      </w:r>
      <w:proofErr w:type="spellEnd"/>
    </w:p>
    <w:p w14:paraId="0902B7EE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legen, sondern mit Alies am Samstag in die Stadt</w:t>
      </w:r>
    </w:p>
    <w:p w14:paraId="4856DB56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gehen u. einkaufen. Oder ins Kino u. Theater. </w:t>
      </w:r>
    </w:p>
    <w:p w14:paraId="47293CB9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Aber bitte schickt mir was zu lesen, sonst</w:t>
      </w:r>
    </w:p>
    <w:p w14:paraId="140B4DD1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verblöde ich da heroben.</w:t>
      </w:r>
    </w:p>
    <w:p w14:paraId="10B4FEC8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Für heute </w:t>
      </w:r>
      <w:proofErr w:type="spellStart"/>
      <w:r w:rsidRPr="00BF231F">
        <w:rPr>
          <w:sz w:val="22"/>
        </w:rPr>
        <w:t>Schluß</w:t>
      </w:r>
      <w:proofErr w:type="spellEnd"/>
      <w:r w:rsidRPr="00BF231F">
        <w:rPr>
          <w:sz w:val="22"/>
        </w:rPr>
        <w:t xml:space="preserve">. Ich weiß nichts </w:t>
      </w:r>
      <w:proofErr w:type="spellStart"/>
      <w:r w:rsidRPr="00BF231F">
        <w:rPr>
          <w:sz w:val="22"/>
        </w:rPr>
        <w:t>beson</w:t>
      </w:r>
      <w:proofErr w:type="spellEnd"/>
      <w:r w:rsidRPr="00BF231F">
        <w:rPr>
          <w:sz w:val="22"/>
        </w:rPr>
        <w:t>-</w:t>
      </w:r>
    </w:p>
    <w:p w14:paraId="0A9EE672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proofErr w:type="spellStart"/>
      <w:r w:rsidRPr="00BF231F">
        <w:rPr>
          <w:sz w:val="22"/>
        </w:rPr>
        <w:t>deres</w:t>
      </w:r>
      <w:proofErr w:type="spellEnd"/>
      <w:r w:rsidRPr="00BF231F">
        <w:rPr>
          <w:sz w:val="22"/>
        </w:rPr>
        <w:t xml:space="preserve"> mehr.</w:t>
      </w:r>
    </w:p>
    <w:p w14:paraId="0CFB6834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Seid alle vielmals herzlich gegrüßt von</w:t>
      </w:r>
    </w:p>
    <w:p w14:paraId="23D93CA1" w14:textId="77777777" w:rsidR="00D52E82" w:rsidRPr="00BF231F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 xml:space="preserve">Eurem </w:t>
      </w:r>
    </w:p>
    <w:p w14:paraId="5FF7A6A2" w14:textId="4D951C12" w:rsidR="00D52E82" w:rsidRDefault="00D52E82" w:rsidP="00D52E82">
      <w:pPr>
        <w:spacing w:before="120" w:after="0" w:line="240" w:lineRule="auto"/>
        <w:contextualSpacing/>
        <w:rPr>
          <w:sz w:val="22"/>
        </w:rPr>
      </w:pPr>
      <w:r w:rsidRPr="00BF231F">
        <w:rPr>
          <w:sz w:val="22"/>
        </w:rPr>
        <w:t>Hans.</w:t>
      </w:r>
    </w:p>
    <w:p w14:paraId="6C62BC46" w14:textId="18079C40" w:rsidR="007653C0" w:rsidRDefault="007653C0" w:rsidP="00D52E82">
      <w:pPr>
        <w:spacing w:before="120" w:after="0" w:line="240" w:lineRule="auto"/>
        <w:contextualSpacing/>
        <w:rPr>
          <w:sz w:val="22"/>
        </w:rPr>
      </w:pPr>
    </w:p>
    <w:p w14:paraId="23B61479" w14:textId="77777777" w:rsidR="005527AC" w:rsidRPr="00FC7372" w:rsidRDefault="005527AC" w:rsidP="005527AC">
      <w:pPr>
        <w:spacing w:before="120" w:after="0" w:line="240" w:lineRule="auto"/>
        <w:contextualSpacing/>
        <w:rPr>
          <w:b/>
          <w:bCs/>
          <w:sz w:val="22"/>
        </w:rPr>
      </w:pPr>
      <w:r w:rsidRPr="00FC7372">
        <w:rPr>
          <w:b/>
          <w:bCs/>
          <w:sz w:val="22"/>
        </w:rPr>
        <w:t>1943-10-12_1</w:t>
      </w:r>
      <w:r>
        <w:rPr>
          <w:b/>
          <w:bCs/>
          <w:sz w:val="22"/>
        </w:rPr>
        <w:t>_k</w:t>
      </w:r>
    </w:p>
    <w:p w14:paraId="1B3C365C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>Norden 12. X. 43</w:t>
      </w:r>
    </w:p>
    <w:p w14:paraId="6FFE1713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>Meine Lieben!</w:t>
      </w:r>
    </w:p>
    <w:p w14:paraId="01C821D4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>Anbei 2 Paket u. 4 Luftpost-</w:t>
      </w:r>
    </w:p>
    <w:p w14:paraId="75C6611C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>marken. Erkundigt Euch genau, wie Luftpost</w:t>
      </w:r>
    </w:p>
    <w:p w14:paraId="568857A0" w14:textId="09596B30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 xml:space="preserve">von daheim </w:t>
      </w:r>
      <w:proofErr w:type="spellStart"/>
      <w:r w:rsidRPr="00FC7372">
        <w:rPr>
          <w:sz w:val="22"/>
        </w:rPr>
        <w:t>abeschickt</w:t>
      </w:r>
      <w:proofErr w:type="spellEnd"/>
      <w:r w:rsidRPr="00FC7372">
        <w:rPr>
          <w:sz w:val="22"/>
        </w:rPr>
        <w:t xml:space="preserve"> werden </w:t>
      </w:r>
      <w:proofErr w:type="spellStart"/>
      <w:r w:rsidRPr="00FC7372">
        <w:rPr>
          <w:sz w:val="22"/>
        </w:rPr>
        <w:t>muß</w:t>
      </w:r>
      <w:proofErr w:type="spellEnd"/>
      <w:r w:rsidRPr="00FC7372">
        <w:rPr>
          <w:sz w:val="22"/>
        </w:rPr>
        <w:t xml:space="preserve"> (2 rote</w:t>
      </w:r>
    </w:p>
    <w:p w14:paraId="4796679F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>Striche, 10g)! Glaubt Ihr, daß man in 100g</w:t>
      </w:r>
    </w:p>
    <w:p w14:paraId="70121813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 xml:space="preserve">Päckchen Butter schicken kann </w:t>
      </w:r>
      <w:proofErr w:type="gramStart"/>
      <w:r w:rsidRPr="00FC7372">
        <w:rPr>
          <w:sz w:val="22"/>
        </w:rPr>
        <w:t>soweit</w:t>
      </w:r>
      <w:proofErr w:type="gramEnd"/>
      <w:r w:rsidRPr="00FC7372">
        <w:rPr>
          <w:sz w:val="22"/>
        </w:rPr>
        <w:t>?!?</w:t>
      </w:r>
    </w:p>
    <w:p w14:paraId="01327E87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 xml:space="preserve">Im </w:t>
      </w:r>
      <w:proofErr w:type="gramStart"/>
      <w:r w:rsidRPr="00FC7372">
        <w:rPr>
          <w:sz w:val="22"/>
        </w:rPr>
        <w:t>großen</w:t>
      </w:r>
      <w:proofErr w:type="gramEnd"/>
      <w:r w:rsidRPr="00FC7372">
        <w:rPr>
          <w:sz w:val="22"/>
        </w:rPr>
        <w:t xml:space="preserve"> u. ganzen geht die Verpflegung hier</w:t>
      </w:r>
    </w:p>
    <w:p w14:paraId="092CAAA2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 xml:space="preserve">oben. Aber doch freue ich mich auf die </w:t>
      </w:r>
      <w:proofErr w:type="spellStart"/>
      <w:r w:rsidRPr="00FC7372">
        <w:rPr>
          <w:sz w:val="22"/>
        </w:rPr>
        <w:t>Pa</w:t>
      </w:r>
      <w:proofErr w:type="spellEnd"/>
      <w:r>
        <w:rPr>
          <w:sz w:val="22"/>
        </w:rPr>
        <w:t>-</w:t>
      </w:r>
    </w:p>
    <w:p w14:paraId="119AB510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proofErr w:type="spellStart"/>
      <w:r w:rsidRPr="00FC7372">
        <w:rPr>
          <w:sz w:val="22"/>
        </w:rPr>
        <w:t>kete</w:t>
      </w:r>
      <w:proofErr w:type="spellEnd"/>
      <w:r w:rsidRPr="00FC7372">
        <w:rPr>
          <w:sz w:val="22"/>
        </w:rPr>
        <w:t>. Wann tritt denn die Sperre ein?</w:t>
      </w:r>
    </w:p>
    <w:p w14:paraId="7720EC3B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>Neuigkeiten gibts hier auf unserer Feldwache</w:t>
      </w:r>
    </w:p>
    <w:p w14:paraId="45138B95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>gar keine. Einen neuen Leutnant bekamen</w:t>
      </w:r>
    </w:p>
    <w:p w14:paraId="19DEA3D4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>wir. Der spinnt vielleicht was her, wenn der</w:t>
      </w:r>
    </w:p>
    <w:p w14:paraId="0D3FC78C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>Tag lang ist. Mit unserer Ruhe ist es vorbei. Bei</w:t>
      </w:r>
    </w:p>
    <w:p w14:paraId="62D6FCEE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>Nacht stehe ich im Wald posten, 6 Stunden, von</w:t>
      </w:r>
    </w:p>
    <w:p w14:paraId="6CB223B4" w14:textId="4671B47A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 xml:space="preserve">6h bis mittags 1 Uhr </w:t>
      </w:r>
      <w:proofErr w:type="spellStart"/>
      <w:r w:rsidRPr="00FC7372">
        <w:rPr>
          <w:sz w:val="22"/>
        </w:rPr>
        <w:t>muß</w:t>
      </w:r>
      <w:proofErr w:type="spellEnd"/>
      <w:r w:rsidRPr="00FC7372">
        <w:rPr>
          <w:sz w:val="22"/>
        </w:rPr>
        <w:t xml:space="preserve"> ich die </w:t>
      </w:r>
      <w:r>
        <w:rPr>
          <w:sz w:val="22"/>
        </w:rPr>
        <w:t>g</w:t>
      </w:r>
      <w:r w:rsidRPr="00FC7372">
        <w:rPr>
          <w:sz w:val="22"/>
        </w:rPr>
        <w:t>efangenen</w:t>
      </w:r>
    </w:p>
    <w:p w14:paraId="0910AA27" w14:textId="13259453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 xml:space="preserve">Russen beim Holzfällen beaufsichtigen, u. </w:t>
      </w:r>
      <w:r>
        <w:rPr>
          <w:sz w:val="22"/>
        </w:rPr>
        <w:t>n</w:t>
      </w:r>
      <w:r w:rsidRPr="00FC7372">
        <w:rPr>
          <w:sz w:val="22"/>
        </w:rPr>
        <w:t>ach-</w:t>
      </w:r>
    </w:p>
    <w:p w14:paraId="5F5C5416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lastRenderedPageBreak/>
        <w:t>mittags 3 Stunden Ausbildung. Dabei faselt er</w:t>
      </w:r>
    </w:p>
    <w:p w14:paraId="7412B97D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>noch was von Freizeitverkürzung, wenn auf</w:t>
      </w:r>
    </w:p>
    <w:p w14:paraId="0D62E706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 xml:space="preserve">Posten was nicht </w:t>
      </w:r>
      <w:proofErr w:type="gramStart"/>
      <w:r w:rsidRPr="00FC7372">
        <w:rPr>
          <w:sz w:val="22"/>
        </w:rPr>
        <w:t>klappt</w:t>
      </w:r>
      <w:proofErr w:type="gramEnd"/>
      <w:r w:rsidRPr="00FC7372">
        <w:rPr>
          <w:sz w:val="22"/>
        </w:rPr>
        <w:t>. Vorgestern schilderte</w:t>
      </w:r>
    </w:p>
    <w:p w14:paraId="26459956" w14:textId="77777777" w:rsidR="005527AC" w:rsidRPr="00FC7372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>ich so genau wie's auf unserer Feldwache zu-</w:t>
      </w:r>
    </w:p>
    <w:p w14:paraId="57184F02" w14:textId="77777777" w:rsidR="005527AC" w:rsidRDefault="005527AC" w:rsidP="005527AC">
      <w:pPr>
        <w:spacing w:before="120" w:after="0" w:line="240" w:lineRule="auto"/>
        <w:contextualSpacing/>
        <w:rPr>
          <w:sz w:val="22"/>
        </w:rPr>
      </w:pPr>
      <w:r w:rsidRPr="00FC7372">
        <w:rPr>
          <w:sz w:val="22"/>
        </w:rPr>
        <w:t>geht. Dieser Brief wird aber eher heimko</w:t>
      </w:r>
      <w:r>
        <w:rPr>
          <w:sz w:val="22"/>
        </w:rPr>
        <w:t>m</w:t>
      </w:r>
      <w:r w:rsidRPr="00FC7372">
        <w:rPr>
          <w:sz w:val="22"/>
        </w:rPr>
        <w:t>men.</w:t>
      </w:r>
    </w:p>
    <w:p w14:paraId="5A9BE69A" w14:textId="77777777" w:rsidR="005527AC" w:rsidRPr="001E4CC1" w:rsidRDefault="005527AC" w:rsidP="005527AC">
      <w:pPr>
        <w:spacing w:before="120" w:after="0" w:line="240" w:lineRule="auto"/>
        <w:contextualSpacing/>
        <w:rPr>
          <w:b/>
          <w:bCs/>
          <w:sz w:val="22"/>
        </w:rPr>
      </w:pPr>
      <w:r w:rsidRPr="001E4CC1">
        <w:rPr>
          <w:b/>
          <w:bCs/>
          <w:sz w:val="22"/>
        </w:rPr>
        <w:t>1943-10-12_2</w:t>
      </w:r>
      <w:r>
        <w:rPr>
          <w:b/>
          <w:bCs/>
          <w:sz w:val="22"/>
        </w:rPr>
        <w:t>_k</w:t>
      </w:r>
    </w:p>
    <w:p w14:paraId="29EA8AD9" w14:textId="77777777" w:rsidR="005527AC" w:rsidRPr="001E4CC1" w:rsidRDefault="005527AC" w:rsidP="005527AC">
      <w:pPr>
        <w:spacing w:before="120" w:after="0" w:line="240" w:lineRule="auto"/>
        <w:contextualSpacing/>
        <w:rPr>
          <w:sz w:val="22"/>
        </w:rPr>
      </w:pPr>
      <w:r w:rsidRPr="001E4CC1">
        <w:rPr>
          <w:sz w:val="22"/>
        </w:rPr>
        <w:t>Die Luftpostmarken könnt Ihr einst-</w:t>
      </w:r>
    </w:p>
    <w:p w14:paraId="25DD65B3" w14:textId="77777777" w:rsidR="005527AC" w:rsidRPr="001E4CC1" w:rsidRDefault="005527AC" w:rsidP="005527AC">
      <w:pPr>
        <w:spacing w:before="120" w:after="0" w:line="240" w:lineRule="auto"/>
        <w:contextualSpacing/>
        <w:rPr>
          <w:sz w:val="22"/>
        </w:rPr>
      </w:pPr>
      <w:r w:rsidRPr="001E4CC1">
        <w:rPr>
          <w:sz w:val="22"/>
        </w:rPr>
        <w:t xml:space="preserve">weilen mal aufheben! Ich </w:t>
      </w:r>
      <w:proofErr w:type="gramStart"/>
      <w:r w:rsidRPr="001E4CC1">
        <w:rPr>
          <w:sz w:val="22"/>
        </w:rPr>
        <w:t>hab</w:t>
      </w:r>
      <w:proofErr w:type="gramEnd"/>
      <w:r w:rsidRPr="001E4CC1">
        <w:rPr>
          <w:sz w:val="22"/>
        </w:rPr>
        <w:t xml:space="preserve"> auch</w:t>
      </w:r>
    </w:p>
    <w:p w14:paraId="399346B7" w14:textId="77777777" w:rsidR="005527AC" w:rsidRPr="001E4CC1" w:rsidRDefault="005527AC" w:rsidP="005527AC">
      <w:pPr>
        <w:spacing w:before="120" w:after="0" w:line="240" w:lineRule="auto"/>
        <w:contextualSpacing/>
        <w:rPr>
          <w:sz w:val="22"/>
        </w:rPr>
      </w:pPr>
      <w:r w:rsidRPr="001E4CC1">
        <w:rPr>
          <w:sz w:val="22"/>
        </w:rPr>
        <w:t xml:space="preserve">noch zwei </w:t>
      </w:r>
      <w:proofErr w:type="gramStart"/>
      <w:r w:rsidRPr="001E4CC1">
        <w:rPr>
          <w:sz w:val="22"/>
        </w:rPr>
        <w:t>hier behalten</w:t>
      </w:r>
      <w:proofErr w:type="gramEnd"/>
      <w:r w:rsidRPr="001E4CC1">
        <w:rPr>
          <w:sz w:val="22"/>
        </w:rPr>
        <w:t>. Recht viel</w:t>
      </w:r>
    </w:p>
    <w:p w14:paraId="620CA748" w14:textId="715055E8" w:rsidR="005527AC" w:rsidRPr="001E4CC1" w:rsidRDefault="005527AC" w:rsidP="005527AC">
      <w:pPr>
        <w:spacing w:before="120" w:after="0" w:line="240" w:lineRule="auto"/>
        <w:contextualSpacing/>
        <w:rPr>
          <w:sz w:val="22"/>
        </w:rPr>
      </w:pPr>
      <w:r w:rsidRPr="001E4CC1">
        <w:rPr>
          <w:sz w:val="22"/>
        </w:rPr>
        <w:t>schneller wird es nicht gehen</w:t>
      </w:r>
    </w:p>
    <w:p w14:paraId="1A7A55F7" w14:textId="77777777" w:rsidR="005527AC" w:rsidRPr="001E4CC1" w:rsidRDefault="005527AC" w:rsidP="005527AC">
      <w:pPr>
        <w:spacing w:before="120" w:after="0" w:line="240" w:lineRule="auto"/>
        <w:contextualSpacing/>
        <w:rPr>
          <w:sz w:val="22"/>
        </w:rPr>
      </w:pPr>
      <w:r w:rsidRPr="001E4CC1">
        <w:rPr>
          <w:sz w:val="22"/>
        </w:rPr>
        <w:t xml:space="preserve">damit. Und Eure Briefe sind </w:t>
      </w:r>
      <w:proofErr w:type="spellStart"/>
      <w:r w:rsidRPr="001E4CC1">
        <w:rPr>
          <w:sz w:val="22"/>
        </w:rPr>
        <w:t>hoffent</w:t>
      </w:r>
      <w:proofErr w:type="spellEnd"/>
      <w:r w:rsidRPr="001E4CC1">
        <w:rPr>
          <w:sz w:val="22"/>
        </w:rPr>
        <w:t>-</w:t>
      </w:r>
    </w:p>
    <w:p w14:paraId="6240B248" w14:textId="77777777" w:rsidR="005527AC" w:rsidRPr="001E4CC1" w:rsidRDefault="005527AC" w:rsidP="005527AC">
      <w:pPr>
        <w:spacing w:before="120" w:after="0" w:line="240" w:lineRule="auto"/>
        <w:contextualSpacing/>
        <w:rPr>
          <w:sz w:val="22"/>
        </w:rPr>
      </w:pPr>
      <w:proofErr w:type="spellStart"/>
      <w:r w:rsidRPr="001E4CC1">
        <w:rPr>
          <w:sz w:val="22"/>
        </w:rPr>
        <w:t>lich</w:t>
      </w:r>
      <w:proofErr w:type="spellEnd"/>
      <w:r w:rsidRPr="001E4CC1">
        <w:rPr>
          <w:sz w:val="22"/>
        </w:rPr>
        <w:t xml:space="preserve"> schwerer als 10g!!! So ein langer</w:t>
      </w:r>
    </w:p>
    <w:p w14:paraId="67044DEB" w14:textId="77777777" w:rsidR="005527AC" w:rsidRPr="001E4CC1" w:rsidRDefault="005527AC" w:rsidP="005527AC">
      <w:pPr>
        <w:spacing w:before="120" w:after="0" w:line="240" w:lineRule="auto"/>
        <w:contextualSpacing/>
        <w:rPr>
          <w:sz w:val="22"/>
        </w:rPr>
      </w:pPr>
      <w:r w:rsidRPr="001E4CC1">
        <w:rPr>
          <w:sz w:val="22"/>
        </w:rPr>
        <w:t>von Mutter hat mindestens 40g. Ist</w:t>
      </w:r>
    </w:p>
    <w:p w14:paraId="2B2E2171" w14:textId="77777777" w:rsidR="005527AC" w:rsidRPr="001E4CC1" w:rsidRDefault="005527AC" w:rsidP="005527AC">
      <w:pPr>
        <w:spacing w:before="120" w:after="0" w:line="240" w:lineRule="auto"/>
        <w:contextualSpacing/>
        <w:rPr>
          <w:sz w:val="22"/>
        </w:rPr>
      </w:pPr>
      <w:r w:rsidRPr="001E4CC1">
        <w:rPr>
          <w:sz w:val="22"/>
        </w:rPr>
        <w:t xml:space="preserve">mir auch lieber! </w:t>
      </w:r>
    </w:p>
    <w:p w14:paraId="23C5A333" w14:textId="77777777" w:rsidR="005527AC" w:rsidRPr="001E4CC1" w:rsidRDefault="005527AC" w:rsidP="005527AC">
      <w:pPr>
        <w:spacing w:before="120" w:after="0" w:line="240" w:lineRule="auto"/>
        <w:contextualSpacing/>
        <w:rPr>
          <w:sz w:val="22"/>
        </w:rPr>
      </w:pPr>
      <w:r w:rsidRPr="001E4CC1">
        <w:rPr>
          <w:sz w:val="22"/>
        </w:rPr>
        <w:t xml:space="preserve">Nun </w:t>
      </w:r>
      <w:proofErr w:type="spellStart"/>
      <w:r w:rsidRPr="001E4CC1">
        <w:rPr>
          <w:sz w:val="22"/>
        </w:rPr>
        <w:t>grüße</w:t>
      </w:r>
      <w:proofErr w:type="spellEnd"/>
      <w:r w:rsidRPr="001E4CC1">
        <w:rPr>
          <w:sz w:val="22"/>
        </w:rPr>
        <w:t xml:space="preserve"> ich Euch vielmals</w:t>
      </w:r>
    </w:p>
    <w:p w14:paraId="7012A960" w14:textId="77777777" w:rsidR="005527AC" w:rsidRPr="001E4CC1" w:rsidRDefault="005527AC" w:rsidP="005527AC">
      <w:pPr>
        <w:spacing w:before="120" w:after="0" w:line="240" w:lineRule="auto"/>
        <w:contextualSpacing/>
        <w:rPr>
          <w:sz w:val="22"/>
        </w:rPr>
      </w:pPr>
      <w:r w:rsidRPr="001E4CC1">
        <w:rPr>
          <w:sz w:val="22"/>
        </w:rPr>
        <w:t>Euer</w:t>
      </w:r>
    </w:p>
    <w:p w14:paraId="16F8BD84" w14:textId="40E93B0D" w:rsidR="005527AC" w:rsidRDefault="005527AC" w:rsidP="005527AC">
      <w:pPr>
        <w:spacing w:before="120" w:after="0" w:line="240" w:lineRule="auto"/>
        <w:contextualSpacing/>
        <w:rPr>
          <w:sz w:val="22"/>
        </w:rPr>
      </w:pPr>
      <w:r w:rsidRPr="001E4CC1">
        <w:rPr>
          <w:sz w:val="22"/>
        </w:rPr>
        <w:t>Hanserl</w:t>
      </w:r>
      <w:r>
        <w:rPr>
          <w:sz w:val="22"/>
        </w:rPr>
        <w:t>.</w:t>
      </w:r>
    </w:p>
    <w:p w14:paraId="4E8B4501" w14:textId="4FE304B0" w:rsidR="005527AC" w:rsidRDefault="005527AC" w:rsidP="005527AC">
      <w:pPr>
        <w:spacing w:before="120" w:after="0" w:line="240" w:lineRule="auto"/>
        <w:contextualSpacing/>
        <w:rPr>
          <w:sz w:val="22"/>
        </w:rPr>
      </w:pPr>
    </w:p>
    <w:p w14:paraId="1CAD5EF7" w14:textId="77777777" w:rsidR="005527AC" w:rsidRPr="00290B46" w:rsidRDefault="005527AC" w:rsidP="005527AC">
      <w:pPr>
        <w:spacing w:before="120" w:after="0" w:line="240" w:lineRule="auto"/>
        <w:contextualSpacing/>
        <w:rPr>
          <w:b/>
          <w:bCs/>
          <w:sz w:val="22"/>
        </w:rPr>
      </w:pPr>
      <w:r w:rsidRPr="00290B46">
        <w:rPr>
          <w:b/>
          <w:bCs/>
          <w:sz w:val="22"/>
        </w:rPr>
        <w:t>1943-10-17_1</w:t>
      </w:r>
      <w:r>
        <w:rPr>
          <w:b/>
          <w:bCs/>
          <w:sz w:val="22"/>
        </w:rPr>
        <w:t>_k</w:t>
      </w:r>
    </w:p>
    <w:p w14:paraId="4220DFC1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Im Norden 17.X.43</w:t>
      </w:r>
      <w:r>
        <w:rPr>
          <w:sz w:val="22"/>
        </w:rPr>
        <w:t>.</w:t>
      </w:r>
    </w:p>
    <w:p w14:paraId="0234C788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Meine Lieben!</w:t>
      </w:r>
    </w:p>
    <w:p w14:paraId="3DD76CC5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Direkt erschrocken bin ich, als einer </w:t>
      </w:r>
    </w:p>
    <w:p w14:paraId="0C749C89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sagte, heute sei bereits der 17. Mindestens eine</w:t>
      </w:r>
    </w:p>
    <w:p w14:paraId="70A5EB83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Woche lang schreib ich nicht mehr. Faulheit ist</w:t>
      </w:r>
    </w:p>
    <w:p w14:paraId="28490630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nicht der Grund dafür. Auf unserer Feldwache ist</w:t>
      </w:r>
    </w:p>
    <w:p w14:paraId="147F342F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nach wie vor nichts los. Bloß viel mehr Dienst</w:t>
      </w:r>
    </w:p>
    <w:p w14:paraId="6F01B342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schieben wir gegen früher, seit wir einen</w:t>
      </w:r>
    </w:p>
    <w:p w14:paraId="2F46D00E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Leutnant hier haben. Drum ist auch die Zeit</w:t>
      </w:r>
    </w:p>
    <w:p w14:paraId="4AA88446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unheimlich knapp. Nachts stehe ich im</w:t>
      </w:r>
    </w:p>
    <w:p w14:paraId="3DE74D71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Wald 6 Stunden Posten, den ganzen Vormittag</w:t>
      </w:r>
    </w:p>
    <w:p w14:paraId="6D92C3FC" w14:textId="3C110F75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bewache ich </w:t>
      </w:r>
      <w:r>
        <w:rPr>
          <w:sz w:val="22"/>
        </w:rPr>
        <w:t>g</w:t>
      </w:r>
      <w:r w:rsidRPr="00290B46">
        <w:rPr>
          <w:sz w:val="22"/>
        </w:rPr>
        <w:t>efangene Russen beim Holzfällen</w:t>
      </w:r>
    </w:p>
    <w:p w14:paraId="327595E1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u. nachmittags ist blöder Ausbildungsdienst. </w:t>
      </w:r>
    </w:p>
    <w:p w14:paraId="6403B1FA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Wo bleibt da die Freizeit?! Nur gut</w:t>
      </w:r>
      <w:r>
        <w:rPr>
          <w:sz w:val="22"/>
        </w:rPr>
        <w:t>,</w:t>
      </w:r>
      <w:r w:rsidRPr="00290B46">
        <w:rPr>
          <w:sz w:val="22"/>
        </w:rPr>
        <w:t xml:space="preserve"> daß uns die</w:t>
      </w:r>
    </w:p>
    <w:p w14:paraId="7CCFAA78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Russen Holz machen u. tägliche Arbeiten ab-</w:t>
      </w:r>
    </w:p>
    <w:p w14:paraId="45CBB7F4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nehmen, die lange aufhalten.</w:t>
      </w:r>
    </w:p>
    <w:p w14:paraId="335CD6F2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Bisher hielt uns die Frage in Spannung, wer</w:t>
      </w:r>
    </w:p>
    <w:p w14:paraId="0BAECA73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erhält wohl die erste Post! Heute erhielten</w:t>
      </w:r>
    </w:p>
    <w:p w14:paraId="4B994AA9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zwei Briefe, aber mit Luftpostmarken.</w:t>
      </w:r>
    </w:p>
    <w:p w14:paraId="52D207AA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Jetzt sind wir gespannt wann die erste</w:t>
      </w:r>
    </w:p>
    <w:p w14:paraId="5E7CEF87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Bahnpost ankommt. Hoffentlich ist für mich</w:t>
      </w:r>
    </w:p>
    <w:p w14:paraId="79FE0806" w14:textId="77777777" w:rsidR="005527AC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gleich ein recht langer Brief dabei!</w:t>
      </w:r>
    </w:p>
    <w:p w14:paraId="2186C34B" w14:textId="77777777" w:rsidR="005527AC" w:rsidRPr="00290B46" w:rsidRDefault="005527AC" w:rsidP="005527AC">
      <w:pPr>
        <w:spacing w:before="120" w:after="0" w:line="240" w:lineRule="auto"/>
        <w:contextualSpacing/>
        <w:rPr>
          <w:b/>
          <w:bCs/>
          <w:sz w:val="22"/>
        </w:rPr>
      </w:pPr>
      <w:r w:rsidRPr="00290B46">
        <w:rPr>
          <w:b/>
          <w:bCs/>
          <w:sz w:val="22"/>
        </w:rPr>
        <w:t>1943-10-17_2</w:t>
      </w:r>
      <w:r>
        <w:rPr>
          <w:b/>
          <w:bCs/>
          <w:sz w:val="22"/>
        </w:rPr>
        <w:t>_k</w:t>
      </w:r>
    </w:p>
    <w:p w14:paraId="49FEEA7D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Im großen u. ganzen habe ich mich in diese</w:t>
      </w:r>
    </w:p>
    <w:p w14:paraId="537699DF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Gegend u. den neuen Betrieb eingewöhnt. </w:t>
      </w:r>
      <w:proofErr w:type="spellStart"/>
      <w:r w:rsidRPr="00290B46">
        <w:rPr>
          <w:sz w:val="22"/>
        </w:rPr>
        <w:t>We</w:t>
      </w:r>
      <w:proofErr w:type="spellEnd"/>
      <w:r w:rsidRPr="00290B46">
        <w:rPr>
          <w:sz w:val="22"/>
        </w:rPr>
        <w:t>-</w:t>
      </w:r>
    </w:p>
    <w:p w14:paraId="07F9DF66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proofErr w:type="spellStart"/>
      <w:r w:rsidRPr="00290B46">
        <w:rPr>
          <w:sz w:val="22"/>
        </w:rPr>
        <w:t>nigstens</w:t>
      </w:r>
      <w:proofErr w:type="spellEnd"/>
      <w:r w:rsidRPr="00290B46">
        <w:rPr>
          <w:sz w:val="22"/>
        </w:rPr>
        <w:t xml:space="preserve"> habe ich keine solchen Traumzustände</w:t>
      </w:r>
    </w:p>
    <w:p w14:paraId="17FC084D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mehr wie am Anfang. In unserer engen Wanzen-</w:t>
      </w:r>
    </w:p>
    <w:p w14:paraId="3AD726F3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proofErr w:type="spellStart"/>
      <w:r w:rsidRPr="00290B46">
        <w:rPr>
          <w:sz w:val="22"/>
        </w:rPr>
        <w:t>bude</w:t>
      </w:r>
      <w:proofErr w:type="spellEnd"/>
      <w:r w:rsidRPr="00290B46">
        <w:rPr>
          <w:sz w:val="22"/>
        </w:rPr>
        <w:t xml:space="preserve"> fühle ich mich ganz wohl. Mich hat noch</w:t>
      </w:r>
    </w:p>
    <w:p w14:paraId="6AFDFBDC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keine gestochen. Einige haben die ganzen Hände,</w:t>
      </w:r>
    </w:p>
    <w:p w14:paraId="2CB420FB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Hals u. Gesicht </w:t>
      </w:r>
      <w:proofErr w:type="spellStart"/>
      <w:r w:rsidRPr="00290B46">
        <w:rPr>
          <w:sz w:val="22"/>
        </w:rPr>
        <w:t>verstochen</w:t>
      </w:r>
      <w:proofErr w:type="spellEnd"/>
      <w:r w:rsidRPr="00290B46">
        <w:rPr>
          <w:sz w:val="22"/>
        </w:rPr>
        <w:t xml:space="preserve"> u. angeschwollen.</w:t>
      </w:r>
    </w:p>
    <w:p w14:paraId="156212FB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Dafür fing ich gestern eine Laus. Das Luder hat</w:t>
      </w:r>
    </w:p>
    <w:p w14:paraId="6E7ED9D5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mich vielleicht was gekratzt. Aber jetzt ist</w:t>
      </w:r>
    </w:p>
    <w:p w14:paraId="1377B87E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wieder Ruhe. - Wir gehen in der Woche</w:t>
      </w:r>
    </w:p>
    <w:p w14:paraId="72ED73D7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zweimal in die Sauna. Anders könnten wir</w:t>
      </w:r>
    </w:p>
    <w:p w14:paraId="1A81F68B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lastRenderedPageBreak/>
        <w:t>uns nicht halten vor Jucken.</w:t>
      </w:r>
    </w:p>
    <w:p w14:paraId="06DBFAA8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Mit der Verpflegung werde ich satt. Wie's mal wird</w:t>
      </w:r>
    </w:p>
    <w:p w14:paraId="402BAF6F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wenn wir zackigen Geländedienst machen</w:t>
      </w:r>
    </w:p>
    <w:p w14:paraId="66F61C33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werden, weiß ich allerdings nicht. Hoffentlich</w:t>
      </w:r>
    </w:p>
    <w:p w14:paraId="0AA4B96E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kommen bis dahin Päckchen </w:t>
      </w:r>
      <w:proofErr w:type="spellStart"/>
      <w:r w:rsidRPr="00290B46">
        <w:rPr>
          <w:sz w:val="22"/>
        </w:rPr>
        <w:t>angerutscht</w:t>
      </w:r>
      <w:proofErr w:type="spellEnd"/>
      <w:r w:rsidRPr="00290B46">
        <w:rPr>
          <w:sz w:val="22"/>
        </w:rPr>
        <w:t>.</w:t>
      </w:r>
    </w:p>
    <w:p w14:paraId="6C6A6FD3" w14:textId="758AC0BC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Einen Haarschnitt </w:t>
      </w:r>
      <w:proofErr w:type="spellStart"/>
      <w:r w:rsidRPr="00290B46">
        <w:rPr>
          <w:sz w:val="22"/>
        </w:rPr>
        <w:t>mußten</w:t>
      </w:r>
      <w:proofErr w:type="spellEnd"/>
      <w:r w:rsidRPr="00290B46">
        <w:rPr>
          <w:sz w:val="22"/>
        </w:rPr>
        <w:t xml:space="preserve"> wir uns scheren</w:t>
      </w:r>
    </w:p>
    <w:p w14:paraId="4A50DAB4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lassen! Verheerend kurz! Hoffentlich wachsen</w:t>
      </w:r>
    </w:p>
    <w:p w14:paraId="1AE2F858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sie </w:t>
      </w:r>
      <w:proofErr w:type="gramStart"/>
      <w:r w:rsidRPr="00290B46">
        <w:rPr>
          <w:sz w:val="22"/>
        </w:rPr>
        <w:t>nach</w:t>
      </w:r>
      <w:proofErr w:type="gramEnd"/>
      <w:r w:rsidRPr="00290B46">
        <w:rPr>
          <w:sz w:val="22"/>
        </w:rPr>
        <w:t xml:space="preserve"> bis es kälter wird. Bis jetzt schwankt</w:t>
      </w:r>
    </w:p>
    <w:p w14:paraId="105E105A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die Temperatur um 0° herum. Wir warten</w:t>
      </w:r>
    </w:p>
    <w:p w14:paraId="03A61202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schon lange auf Schnee. Doch der </w:t>
      </w:r>
      <w:proofErr w:type="spellStart"/>
      <w:r w:rsidRPr="00290B46">
        <w:rPr>
          <w:sz w:val="22"/>
        </w:rPr>
        <w:t>läßt</w:t>
      </w:r>
      <w:proofErr w:type="spellEnd"/>
      <w:r w:rsidRPr="00290B46">
        <w:rPr>
          <w:sz w:val="22"/>
        </w:rPr>
        <w:t xml:space="preserve"> auf sich</w:t>
      </w:r>
    </w:p>
    <w:p w14:paraId="150D8AE1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warten. Ein schlechtes Zeichen! Fällt der Schnee</w:t>
      </w:r>
    </w:p>
    <w:p w14:paraId="43959D66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bald, ein milderer Winter. Umgekehrt wie</w:t>
      </w:r>
    </w:p>
    <w:p w14:paraId="5DC42CB7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es heuer ist ein strenger! </w:t>
      </w:r>
    </w:p>
    <w:p w14:paraId="49F46071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Recht viele herzliche Grüße</w:t>
      </w:r>
    </w:p>
    <w:p w14:paraId="3F24A179" w14:textId="77777777" w:rsidR="005527AC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Euer Hans.</w:t>
      </w:r>
    </w:p>
    <w:p w14:paraId="7B53714D" w14:textId="77777777" w:rsidR="005527AC" w:rsidRPr="00290B46" w:rsidRDefault="005527AC" w:rsidP="005527AC">
      <w:pPr>
        <w:spacing w:before="120" w:after="0" w:line="240" w:lineRule="auto"/>
        <w:contextualSpacing/>
        <w:rPr>
          <w:b/>
          <w:bCs/>
          <w:sz w:val="22"/>
        </w:rPr>
      </w:pPr>
      <w:r w:rsidRPr="00290B46">
        <w:rPr>
          <w:b/>
          <w:bCs/>
          <w:sz w:val="22"/>
        </w:rPr>
        <w:t>1943-10-17_3</w:t>
      </w:r>
    </w:p>
    <w:p w14:paraId="4B2E88B7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Den Brief öffnete ich extra noch-</w:t>
      </w:r>
    </w:p>
    <w:p w14:paraId="533FA421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proofErr w:type="spellStart"/>
      <w:r w:rsidRPr="00290B46">
        <w:rPr>
          <w:sz w:val="22"/>
        </w:rPr>
        <w:t>mals</w:t>
      </w:r>
      <w:proofErr w:type="spellEnd"/>
      <w:r w:rsidRPr="00290B46">
        <w:rPr>
          <w:sz w:val="22"/>
        </w:rPr>
        <w:t>; denn soeben wurde ich</w:t>
      </w:r>
    </w:p>
    <w:p w14:paraId="4B88630D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ans </w:t>
      </w:r>
      <w:proofErr w:type="spellStart"/>
      <w:r w:rsidRPr="00290B46">
        <w:rPr>
          <w:sz w:val="22"/>
        </w:rPr>
        <w:t>Telephon</w:t>
      </w:r>
      <w:proofErr w:type="spellEnd"/>
      <w:r w:rsidRPr="00290B46">
        <w:rPr>
          <w:sz w:val="22"/>
        </w:rPr>
        <w:t xml:space="preserve"> gerufen, wo mich</w:t>
      </w:r>
    </w:p>
    <w:p w14:paraId="4A4CB420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der Oberleutnant fragte, ob ich</w:t>
      </w:r>
    </w:p>
    <w:p w14:paraId="7BA7179F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das Abitur hätte u. was ich</w:t>
      </w:r>
    </w:p>
    <w:p w14:paraId="54423375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studieren wollte. Ich sagte:</w:t>
      </w:r>
    </w:p>
    <w:p w14:paraId="0ABD03B9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Land- oder Forstwirtschaft;</w:t>
      </w:r>
    </w:p>
    <w:p w14:paraId="1044791F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also kamen </w:t>
      </w:r>
      <w:proofErr w:type="spellStart"/>
      <w:r w:rsidRPr="00290B46">
        <w:rPr>
          <w:sz w:val="22"/>
        </w:rPr>
        <w:t>naturwissenschaft</w:t>
      </w:r>
      <w:proofErr w:type="spellEnd"/>
      <w:r w:rsidRPr="00290B46">
        <w:rPr>
          <w:sz w:val="22"/>
        </w:rPr>
        <w:t>-</w:t>
      </w:r>
    </w:p>
    <w:p w14:paraId="2DE7547C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proofErr w:type="spellStart"/>
      <w:r w:rsidRPr="00290B46">
        <w:rPr>
          <w:sz w:val="22"/>
        </w:rPr>
        <w:t>liche</w:t>
      </w:r>
      <w:proofErr w:type="spellEnd"/>
      <w:r w:rsidRPr="00290B46">
        <w:rPr>
          <w:sz w:val="22"/>
        </w:rPr>
        <w:t xml:space="preserve"> Fächer in Frage meinte</w:t>
      </w:r>
    </w:p>
    <w:p w14:paraId="1EA0D1B2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er. Es geht das Gerücht, daß</w:t>
      </w:r>
    </w:p>
    <w:p w14:paraId="1A99596E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Studentenkompanien zusammen</w:t>
      </w:r>
    </w:p>
    <w:p w14:paraId="08089A8B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gestellt würden u. sogar Kurse</w:t>
      </w:r>
    </w:p>
    <w:p w14:paraId="4D1D8835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abgehalten werden von Pro-</w:t>
      </w:r>
    </w:p>
    <w:p w14:paraId="00FF3E90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proofErr w:type="spellStart"/>
      <w:r w:rsidRPr="00290B46">
        <w:rPr>
          <w:sz w:val="22"/>
        </w:rPr>
        <w:t>fessoren</w:t>
      </w:r>
      <w:proofErr w:type="spellEnd"/>
      <w:r w:rsidRPr="00290B46">
        <w:rPr>
          <w:sz w:val="22"/>
        </w:rPr>
        <w:t xml:space="preserve">. Das </w:t>
      </w:r>
      <w:proofErr w:type="gramStart"/>
      <w:r w:rsidRPr="00290B46">
        <w:rPr>
          <w:sz w:val="22"/>
        </w:rPr>
        <w:t>wär</w:t>
      </w:r>
      <w:proofErr w:type="gramEnd"/>
      <w:r w:rsidRPr="00290B46">
        <w:rPr>
          <w:sz w:val="22"/>
        </w:rPr>
        <w:t xml:space="preserve"> ganz prima!</w:t>
      </w:r>
    </w:p>
    <w:p w14:paraId="5B0FBD9A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Dann wäre der Anfang zum</w:t>
      </w:r>
    </w:p>
    <w:p w14:paraId="05E9ABFE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Studium schon gelegt u. der</w:t>
      </w:r>
    </w:p>
    <w:p w14:paraId="7077F58E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Krieg für eine Zeit </w:t>
      </w:r>
      <w:proofErr w:type="spellStart"/>
      <w:r w:rsidRPr="00290B46">
        <w:rPr>
          <w:sz w:val="22"/>
        </w:rPr>
        <w:t>ausgeschal</w:t>
      </w:r>
      <w:proofErr w:type="spellEnd"/>
      <w:r w:rsidRPr="00290B46">
        <w:rPr>
          <w:sz w:val="22"/>
        </w:rPr>
        <w:t>-</w:t>
      </w:r>
    </w:p>
    <w:p w14:paraId="451430F6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proofErr w:type="spellStart"/>
      <w:r w:rsidRPr="00290B46">
        <w:rPr>
          <w:sz w:val="22"/>
        </w:rPr>
        <w:t>tet</w:t>
      </w:r>
      <w:proofErr w:type="spellEnd"/>
      <w:r w:rsidRPr="00290B46">
        <w:rPr>
          <w:sz w:val="22"/>
        </w:rPr>
        <w:t>.</w:t>
      </w:r>
    </w:p>
    <w:p w14:paraId="32A72842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Eine andre Frage:</w:t>
      </w:r>
    </w:p>
    <w:p w14:paraId="51C02C1D" w14:textId="77777777" w:rsidR="005527AC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Was sagt denn die Kramer</w:t>
      </w:r>
    </w:p>
    <w:p w14:paraId="546940F5" w14:textId="77777777" w:rsidR="005527AC" w:rsidRPr="00290B46" w:rsidRDefault="005527AC" w:rsidP="005527AC">
      <w:pPr>
        <w:spacing w:before="120" w:after="0" w:line="240" w:lineRule="auto"/>
        <w:contextualSpacing/>
        <w:rPr>
          <w:b/>
          <w:bCs/>
          <w:sz w:val="22"/>
        </w:rPr>
      </w:pPr>
      <w:r w:rsidRPr="00290B46">
        <w:rPr>
          <w:b/>
          <w:bCs/>
          <w:sz w:val="22"/>
        </w:rPr>
        <w:t>1943-10-17_4</w:t>
      </w:r>
    </w:p>
    <w:p w14:paraId="64EDCA79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Gusti von mir!???</w:t>
      </w:r>
    </w:p>
    <w:p w14:paraId="117D6B23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Würde mich sehr interessieren.</w:t>
      </w:r>
    </w:p>
    <w:p w14:paraId="1383D5C4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Heil u. Sieg</w:t>
      </w:r>
    </w:p>
    <w:p w14:paraId="43AC6E95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Hans</w:t>
      </w:r>
    </w:p>
    <w:p w14:paraId="491B34AD" w14:textId="77777777" w:rsidR="005527AC" w:rsidRPr="00290B46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>Es eilt, weil ich auf</w:t>
      </w:r>
    </w:p>
    <w:p w14:paraId="33C0B5ED" w14:textId="77777777" w:rsidR="005527AC" w:rsidRDefault="005527AC" w:rsidP="005527AC">
      <w:pPr>
        <w:spacing w:before="120" w:after="0" w:line="240" w:lineRule="auto"/>
        <w:contextualSpacing/>
        <w:rPr>
          <w:sz w:val="22"/>
        </w:rPr>
      </w:pPr>
      <w:r w:rsidRPr="00290B46">
        <w:rPr>
          <w:sz w:val="22"/>
        </w:rPr>
        <w:t xml:space="preserve">Posten ziehen </w:t>
      </w:r>
      <w:proofErr w:type="spellStart"/>
      <w:r w:rsidRPr="00290B46">
        <w:rPr>
          <w:sz w:val="22"/>
        </w:rPr>
        <w:t>muß</w:t>
      </w:r>
      <w:proofErr w:type="spellEnd"/>
    </w:p>
    <w:p w14:paraId="5337BF29" w14:textId="77777777" w:rsidR="005527AC" w:rsidRDefault="005527AC" w:rsidP="005527AC">
      <w:pPr>
        <w:spacing w:before="120" w:after="0" w:line="240" w:lineRule="auto"/>
        <w:contextualSpacing/>
        <w:rPr>
          <w:sz w:val="22"/>
        </w:rPr>
      </w:pPr>
    </w:p>
    <w:p w14:paraId="0676FE06" w14:textId="77777777" w:rsidR="00494939" w:rsidRPr="007B7B29" w:rsidRDefault="00494939" w:rsidP="00494939">
      <w:pPr>
        <w:spacing w:before="120" w:after="0" w:line="240" w:lineRule="auto"/>
        <w:contextualSpacing/>
        <w:rPr>
          <w:b/>
          <w:bCs/>
          <w:sz w:val="22"/>
        </w:rPr>
      </w:pPr>
      <w:r w:rsidRPr="007B7B29">
        <w:rPr>
          <w:b/>
          <w:bCs/>
          <w:sz w:val="22"/>
        </w:rPr>
        <w:t>1943-10-20_1</w:t>
      </w:r>
      <w:r>
        <w:rPr>
          <w:b/>
          <w:bCs/>
          <w:sz w:val="22"/>
        </w:rPr>
        <w:t>_k</w:t>
      </w:r>
    </w:p>
    <w:p w14:paraId="1DFBE115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Im Norden 20.X.43</w:t>
      </w:r>
      <w:r>
        <w:rPr>
          <w:sz w:val="22"/>
        </w:rPr>
        <w:t>.</w:t>
      </w:r>
    </w:p>
    <w:p w14:paraId="62F69F3E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Liebe Alies!</w:t>
      </w:r>
    </w:p>
    <w:p w14:paraId="2A480BB4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 xml:space="preserve">Endlich ist es </w:t>
      </w:r>
      <w:proofErr w:type="gramStart"/>
      <w:r w:rsidRPr="007B7B29">
        <w:rPr>
          <w:sz w:val="22"/>
        </w:rPr>
        <w:t>soweit</w:t>
      </w:r>
      <w:proofErr w:type="gramEnd"/>
      <w:r w:rsidRPr="007B7B29">
        <w:rPr>
          <w:sz w:val="22"/>
        </w:rPr>
        <w:t>, daß</w:t>
      </w:r>
    </w:p>
    <w:p w14:paraId="28F5CDBC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die Post im Laufen ist u. ich freute mich</w:t>
      </w:r>
    </w:p>
    <w:p w14:paraId="78E27ADD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proofErr w:type="spellStart"/>
      <w:r w:rsidRPr="007B7B29">
        <w:rPr>
          <w:sz w:val="22"/>
        </w:rPr>
        <w:t>rießig</w:t>
      </w:r>
      <w:proofErr w:type="spellEnd"/>
      <w:r w:rsidRPr="007B7B29">
        <w:rPr>
          <w:sz w:val="22"/>
        </w:rPr>
        <w:t xml:space="preserve"> über die 6 Brief</w:t>
      </w:r>
      <w:r>
        <w:rPr>
          <w:sz w:val="22"/>
        </w:rPr>
        <w:t>e</w:t>
      </w:r>
      <w:r w:rsidRPr="007B7B29">
        <w:rPr>
          <w:sz w:val="22"/>
        </w:rPr>
        <w:t xml:space="preserve"> die ich gleich auf</w:t>
      </w:r>
    </w:p>
    <w:p w14:paraId="23905AC3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einmal bekam. Von Dir erhielt ich</w:t>
      </w:r>
    </w:p>
    <w:p w14:paraId="73F6A2A9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  <w:lang w:val="en-US"/>
        </w:rPr>
      </w:pPr>
      <w:r w:rsidRPr="007B7B29">
        <w:rPr>
          <w:sz w:val="22"/>
          <w:lang w:val="en-US"/>
        </w:rPr>
        <w:t xml:space="preserve">No. 1 u. 3 </w:t>
      </w:r>
      <w:proofErr w:type="spellStart"/>
      <w:r w:rsidRPr="007B7B29">
        <w:rPr>
          <w:sz w:val="22"/>
          <w:lang w:val="en-US"/>
        </w:rPr>
        <w:t>vom</w:t>
      </w:r>
      <w:proofErr w:type="spellEnd"/>
      <w:r w:rsidRPr="007B7B29">
        <w:rPr>
          <w:sz w:val="22"/>
          <w:lang w:val="en-US"/>
        </w:rPr>
        <w:t xml:space="preserve"> </w:t>
      </w:r>
      <w:proofErr w:type="gramStart"/>
      <w:r w:rsidRPr="007B7B29">
        <w:rPr>
          <w:sz w:val="22"/>
          <w:lang w:val="en-US"/>
        </w:rPr>
        <w:t>7.IX.</w:t>
      </w:r>
      <w:proofErr w:type="gramEnd"/>
      <w:r w:rsidRPr="007B7B29">
        <w:rPr>
          <w:sz w:val="22"/>
          <w:lang w:val="en-US"/>
        </w:rPr>
        <w:t xml:space="preserve"> u. </w:t>
      </w:r>
      <w:proofErr w:type="gramStart"/>
      <w:r w:rsidRPr="007B7B29">
        <w:rPr>
          <w:sz w:val="22"/>
          <w:lang w:val="en-US"/>
        </w:rPr>
        <w:t>9.IX.</w:t>
      </w:r>
      <w:proofErr w:type="gramEnd"/>
    </w:p>
    <w:p w14:paraId="57CB1398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Daß Tante Maria so tapfer ist u. sich</w:t>
      </w:r>
    </w:p>
    <w:p w14:paraId="24BBA522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lastRenderedPageBreak/>
        <w:t>in München bleiben getraut wundert</w:t>
      </w:r>
    </w:p>
    <w:p w14:paraId="4DBAC6F1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mich. Da leiden doch ihre Nerven! Aber</w:t>
      </w:r>
    </w:p>
    <w:p w14:paraId="116EF13B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wahrscheinlich ist das Ungewisse noch</w:t>
      </w:r>
    </w:p>
    <w:p w14:paraId="68292A90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aufregender. Ich glaub gern, daß es ein langes</w:t>
      </w:r>
    </w:p>
    <w:p w14:paraId="0E52D71E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Warten war, bis von mir Nachricht kam,</w:t>
      </w:r>
    </w:p>
    <w:p w14:paraId="1B135698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 xml:space="preserve">besonders weil meine Briefe aus Danzig u. </w:t>
      </w:r>
      <w:proofErr w:type="spellStart"/>
      <w:r w:rsidRPr="007B7B29">
        <w:rPr>
          <w:sz w:val="22"/>
        </w:rPr>
        <w:t>Tur</w:t>
      </w:r>
      <w:proofErr w:type="spellEnd"/>
      <w:r w:rsidRPr="007B7B29">
        <w:rPr>
          <w:sz w:val="22"/>
        </w:rPr>
        <w:t>-</w:t>
      </w:r>
    </w:p>
    <w:p w14:paraId="4FEDBDA4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proofErr w:type="spellStart"/>
      <w:r w:rsidRPr="007B7B29">
        <w:rPr>
          <w:sz w:val="22"/>
        </w:rPr>
        <w:t>ku</w:t>
      </w:r>
      <w:proofErr w:type="spellEnd"/>
      <w:r w:rsidRPr="007B7B29">
        <w:rPr>
          <w:sz w:val="22"/>
        </w:rPr>
        <w:t xml:space="preserve"> nicht ankamen.</w:t>
      </w:r>
    </w:p>
    <w:p w14:paraId="6E910DCC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Hoffentlich nimmst Du auch Pillen gegen</w:t>
      </w:r>
    </w:p>
    <w:p w14:paraId="4DCB476A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Sepsis sonst erbst Du's auch!!!</w:t>
      </w:r>
    </w:p>
    <w:p w14:paraId="0A7F948A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Hör mal! Es gibt Leute, die müssen</w:t>
      </w:r>
    </w:p>
    <w:p w14:paraId="5B721C3E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ihr Leben lang arbeiten, haben ihre</w:t>
      </w:r>
    </w:p>
    <w:p w14:paraId="43B25382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 xml:space="preserve">Freude u. ihren Kummer damit. Andere </w:t>
      </w:r>
    </w:p>
    <w:p w14:paraId="2B3A8C07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lassen den lieben Herrgott einen guten</w:t>
      </w:r>
    </w:p>
    <w:p w14:paraId="001AAE4E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Mann sein, haben Glück setzen sich in</w:t>
      </w:r>
    </w:p>
    <w:p w14:paraId="1A9D9DEF" w14:textId="77777777" w:rsidR="0049493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eine gebautes Nest! Jedes erkennt instinktiv</w:t>
      </w:r>
    </w:p>
    <w:p w14:paraId="2BC0AB20" w14:textId="77777777" w:rsidR="00494939" w:rsidRPr="007B7B29" w:rsidRDefault="00494939" w:rsidP="00494939">
      <w:pPr>
        <w:spacing w:before="120" w:after="0" w:line="240" w:lineRule="auto"/>
        <w:contextualSpacing/>
        <w:rPr>
          <w:b/>
          <w:bCs/>
          <w:sz w:val="22"/>
        </w:rPr>
      </w:pPr>
      <w:r w:rsidRPr="007B7B29">
        <w:rPr>
          <w:b/>
          <w:bCs/>
          <w:sz w:val="22"/>
        </w:rPr>
        <w:t>1943-10-20_2</w:t>
      </w:r>
    </w:p>
    <w:p w14:paraId="1971AF8B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früh seine Aufgabe u. richtet sich danach</w:t>
      </w:r>
    </w:p>
    <w:p w14:paraId="39682709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ein. Wenn nun das Kind u. Du im Garten</w:t>
      </w:r>
    </w:p>
    <w:p w14:paraId="6BAE5F4E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 xml:space="preserve">seid, dann </w:t>
      </w:r>
      <w:proofErr w:type="spellStart"/>
      <w:r w:rsidRPr="007B7B29">
        <w:rPr>
          <w:sz w:val="22"/>
        </w:rPr>
        <w:t>mußt</w:t>
      </w:r>
      <w:proofErr w:type="spellEnd"/>
      <w:r w:rsidRPr="007B7B29">
        <w:rPr>
          <w:sz w:val="22"/>
        </w:rPr>
        <w:t xml:space="preserve"> eben Du arbeiten u. das</w:t>
      </w:r>
    </w:p>
    <w:p w14:paraId="1B8B27C7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Kind geht mit dem schönen Pullover um-</w:t>
      </w:r>
    </w:p>
    <w:p w14:paraId="4481BB42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her, reißt hier u. da ein Unkraut aus u.</w:t>
      </w:r>
    </w:p>
    <w:p w14:paraId="3FF9B522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sagt, daß das u. das noch zu tun sei, so</w:t>
      </w:r>
    </w:p>
    <w:p w14:paraId="69A6B13D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tut sie das, wie gesagt instinktmäßig.</w:t>
      </w:r>
    </w:p>
    <w:p w14:paraId="3AEA73D6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Glaubst Du, daß sie als Müllerin auf einen</w:t>
      </w:r>
    </w:p>
    <w:p w14:paraId="4F6AAA30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 xml:space="preserve">Baum steigen </w:t>
      </w:r>
      <w:proofErr w:type="spellStart"/>
      <w:r w:rsidRPr="007B7B29">
        <w:rPr>
          <w:sz w:val="22"/>
        </w:rPr>
        <w:t>muß</w:t>
      </w:r>
      <w:proofErr w:type="spellEnd"/>
      <w:r w:rsidRPr="007B7B29">
        <w:rPr>
          <w:sz w:val="22"/>
        </w:rPr>
        <w:t>? Oder umgraben?</w:t>
      </w:r>
    </w:p>
    <w:p w14:paraId="4A0FDE49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 xml:space="preserve">Nein, nein! Sie </w:t>
      </w:r>
      <w:proofErr w:type="spellStart"/>
      <w:r w:rsidRPr="007B7B29">
        <w:rPr>
          <w:sz w:val="22"/>
        </w:rPr>
        <w:t>muß</w:t>
      </w:r>
      <w:proofErr w:type="spellEnd"/>
      <w:r w:rsidRPr="007B7B29">
        <w:rPr>
          <w:sz w:val="22"/>
        </w:rPr>
        <w:t xml:space="preserve"> den Leuten u. Ihrem</w:t>
      </w:r>
    </w:p>
    <w:p w14:paraId="5DCF711B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Hanserl gefallen. Aber dafür soll sie Um-</w:t>
      </w:r>
    </w:p>
    <w:p w14:paraId="7A3309CC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proofErr w:type="spellStart"/>
      <w:r w:rsidRPr="007B7B29">
        <w:rPr>
          <w:sz w:val="22"/>
        </w:rPr>
        <w:t>gangsformen</w:t>
      </w:r>
      <w:proofErr w:type="spellEnd"/>
      <w:r w:rsidRPr="007B7B29">
        <w:rPr>
          <w:sz w:val="22"/>
        </w:rPr>
        <w:t xml:space="preserve"> lernen, sich pflegen, einen</w:t>
      </w:r>
    </w:p>
    <w:p w14:paraId="130BD405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 xml:space="preserve">Haushalt </w:t>
      </w:r>
      <w:r>
        <w:rPr>
          <w:sz w:val="22"/>
        </w:rPr>
        <w:t>„</w:t>
      </w:r>
      <w:r w:rsidRPr="007B7B29">
        <w:rPr>
          <w:sz w:val="22"/>
        </w:rPr>
        <w:t>führen</w:t>
      </w:r>
      <w:r>
        <w:rPr>
          <w:sz w:val="22"/>
        </w:rPr>
        <w:t xml:space="preserve">“ </w:t>
      </w:r>
      <w:r w:rsidRPr="007B7B29">
        <w:rPr>
          <w:sz w:val="22"/>
        </w:rPr>
        <w:t>lernen, denn anschaffen</w:t>
      </w:r>
    </w:p>
    <w:p w14:paraId="47D16F80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 xml:space="preserve">ist nicht so einfach, wenn sie dabei </w:t>
      </w:r>
      <w:proofErr w:type="spellStart"/>
      <w:r w:rsidRPr="007B7B29">
        <w:rPr>
          <w:sz w:val="22"/>
        </w:rPr>
        <w:t>exis</w:t>
      </w:r>
      <w:proofErr w:type="spellEnd"/>
      <w:r w:rsidRPr="007B7B29">
        <w:rPr>
          <w:sz w:val="22"/>
        </w:rPr>
        <w:t>-</w:t>
      </w:r>
    </w:p>
    <w:p w14:paraId="48AF575E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proofErr w:type="spellStart"/>
      <w:r w:rsidRPr="007B7B29">
        <w:rPr>
          <w:sz w:val="22"/>
        </w:rPr>
        <w:t>tieren</w:t>
      </w:r>
      <w:proofErr w:type="spellEnd"/>
      <w:r w:rsidRPr="007B7B29">
        <w:rPr>
          <w:sz w:val="22"/>
        </w:rPr>
        <w:t xml:space="preserve"> will. Wenn man selbst arbeitet</w:t>
      </w:r>
    </w:p>
    <w:p w14:paraId="09B79123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trägt man die Verantwortung nur für sich</w:t>
      </w:r>
    </w:p>
    <w:p w14:paraId="624792FA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u. ist befriedigt von dem was man geleistet</w:t>
      </w:r>
    </w:p>
    <w:p w14:paraId="6EDE618D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 xml:space="preserve">hat. Im andern Falle </w:t>
      </w:r>
      <w:proofErr w:type="spellStart"/>
      <w:r w:rsidRPr="007B7B29">
        <w:rPr>
          <w:sz w:val="22"/>
        </w:rPr>
        <w:t>muß</w:t>
      </w:r>
      <w:proofErr w:type="spellEnd"/>
      <w:r w:rsidRPr="007B7B29">
        <w:rPr>
          <w:sz w:val="22"/>
        </w:rPr>
        <w:t xml:space="preserve"> man sich mit</w:t>
      </w:r>
    </w:p>
    <w:p w14:paraId="64514B2B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den Untergebenen herumschlagen u. ärgern.</w:t>
      </w:r>
    </w:p>
    <w:p w14:paraId="1DBD8EA9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 xml:space="preserve">Erzähl ihr das, sie soll es sich </w:t>
      </w:r>
      <w:proofErr w:type="spellStart"/>
      <w:proofErr w:type="gramStart"/>
      <w:r w:rsidRPr="007B7B29">
        <w:rPr>
          <w:sz w:val="22"/>
        </w:rPr>
        <w:t>durch's</w:t>
      </w:r>
      <w:proofErr w:type="spellEnd"/>
      <w:proofErr w:type="gramEnd"/>
      <w:r w:rsidRPr="007B7B29">
        <w:rPr>
          <w:sz w:val="22"/>
        </w:rPr>
        <w:t xml:space="preserve"> Hirn </w:t>
      </w:r>
      <w:proofErr w:type="spellStart"/>
      <w:r w:rsidRPr="007B7B29">
        <w:rPr>
          <w:sz w:val="22"/>
        </w:rPr>
        <w:t>ge</w:t>
      </w:r>
      <w:proofErr w:type="spellEnd"/>
      <w:r w:rsidRPr="007B7B29">
        <w:rPr>
          <w:sz w:val="22"/>
        </w:rPr>
        <w:t>-</w:t>
      </w:r>
    </w:p>
    <w:p w14:paraId="0C169B4D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proofErr w:type="spellStart"/>
      <w:r w:rsidRPr="007B7B29">
        <w:rPr>
          <w:sz w:val="22"/>
        </w:rPr>
        <w:t>hen</w:t>
      </w:r>
      <w:proofErr w:type="spellEnd"/>
      <w:r w:rsidRPr="007B7B29">
        <w:rPr>
          <w:sz w:val="22"/>
        </w:rPr>
        <w:t xml:space="preserve"> lassen u. wenn sie weitere Auskunft</w:t>
      </w:r>
    </w:p>
    <w:p w14:paraId="5A508B66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wünscht, ich bin gern bereit.</w:t>
      </w:r>
    </w:p>
    <w:p w14:paraId="5F00AB42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 xml:space="preserve">Wenn Mutter </w:t>
      </w:r>
      <w:r>
        <w:rPr>
          <w:sz w:val="22"/>
        </w:rPr>
        <w:t>„</w:t>
      </w:r>
      <w:r w:rsidRPr="007B7B29">
        <w:rPr>
          <w:sz w:val="22"/>
        </w:rPr>
        <w:t>Frau Schlamp</w:t>
      </w:r>
      <w:r>
        <w:rPr>
          <w:sz w:val="22"/>
        </w:rPr>
        <w:t xml:space="preserve">“ </w:t>
      </w:r>
      <w:r w:rsidRPr="007B7B29">
        <w:rPr>
          <w:sz w:val="22"/>
        </w:rPr>
        <w:t xml:space="preserve">wird, </w:t>
      </w:r>
      <w:proofErr w:type="gramStart"/>
      <w:r w:rsidRPr="007B7B29">
        <w:rPr>
          <w:sz w:val="22"/>
        </w:rPr>
        <w:t>meinst</w:t>
      </w:r>
      <w:proofErr w:type="gramEnd"/>
    </w:p>
    <w:p w14:paraId="37B6EFB3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 xml:space="preserve">daß ich die </w:t>
      </w:r>
      <w:proofErr w:type="spellStart"/>
      <w:r w:rsidRPr="007B7B29">
        <w:rPr>
          <w:sz w:val="22"/>
        </w:rPr>
        <w:t>Annerl</w:t>
      </w:r>
      <w:proofErr w:type="spellEnd"/>
      <w:r w:rsidRPr="007B7B29">
        <w:rPr>
          <w:sz w:val="22"/>
        </w:rPr>
        <w:t xml:space="preserve"> am Hals habe. Aber</w:t>
      </w:r>
    </w:p>
    <w:p w14:paraId="00166F03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keine Sorgen! Ein schlechter Witz!</w:t>
      </w:r>
    </w:p>
    <w:p w14:paraId="77AD766A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Viele Grüße u. Küsse</w:t>
      </w:r>
    </w:p>
    <w:p w14:paraId="54A4C6C8" w14:textId="77777777" w:rsidR="00494939" w:rsidRPr="007B7B2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 xml:space="preserve">Dein Bruder </w:t>
      </w:r>
    </w:p>
    <w:p w14:paraId="506ABB1A" w14:textId="77777777" w:rsidR="00494939" w:rsidRDefault="00494939" w:rsidP="00494939">
      <w:pPr>
        <w:spacing w:before="120" w:after="0" w:line="240" w:lineRule="auto"/>
        <w:contextualSpacing/>
        <w:rPr>
          <w:sz w:val="22"/>
        </w:rPr>
      </w:pPr>
      <w:r w:rsidRPr="007B7B29">
        <w:rPr>
          <w:sz w:val="22"/>
        </w:rPr>
        <w:t>Hans.</w:t>
      </w:r>
    </w:p>
    <w:p w14:paraId="2998A31F" w14:textId="33B1CCBA" w:rsidR="00494939" w:rsidRDefault="00494939" w:rsidP="00494939">
      <w:pPr>
        <w:spacing w:before="120" w:after="0" w:line="240" w:lineRule="auto"/>
        <w:contextualSpacing/>
        <w:rPr>
          <w:sz w:val="22"/>
        </w:rPr>
      </w:pPr>
    </w:p>
    <w:p w14:paraId="1084E67C" w14:textId="77777777" w:rsidR="00247AC1" w:rsidRPr="00FD154C" w:rsidRDefault="00247AC1" w:rsidP="00247AC1">
      <w:pPr>
        <w:spacing w:before="120" w:after="0" w:line="240" w:lineRule="auto"/>
        <w:contextualSpacing/>
        <w:rPr>
          <w:b/>
          <w:bCs/>
          <w:sz w:val="22"/>
        </w:rPr>
      </w:pPr>
      <w:r w:rsidRPr="00FD154C">
        <w:rPr>
          <w:b/>
          <w:bCs/>
          <w:sz w:val="22"/>
        </w:rPr>
        <w:t>1943-10-20_Mutter_1</w:t>
      </w:r>
      <w:r>
        <w:rPr>
          <w:b/>
          <w:bCs/>
          <w:sz w:val="22"/>
        </w:rPr>
        <w:t>_k</w:t>
      </w:r>
    </w:p>
    <w:p w14:paraId="558AEF53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Im Norden 20.X.43.</w:t>
      </w:r>
    </w:p>
    <w:p w14:paraId="4E0C198B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Meine liebe Mutter!</w:t>
      </w:r>
    </w:p>
    <w:p w14:paraId="413CD3E5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Heute ist der ersehnte Tag der die</w:t>
      </w:r>
    </w:p>
    <w:p w14:paraId="5599CF55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erste Post brachte. Als ich um 10 Uhr aufstand,</w:t>
      </w:r>
    </w:p>
    <w:p w14:paraId="08B3D33D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drückte man mir 3 Briefe in die Hand. Endlich! </w:t>
      </w:r>
    </w:p>
    <w:p w14:paraId="75BB7917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(Ich stand die ganze Nacht auf Posten, drum</w:t>
      </w:r>
    </w:p>
    <w:p w14:paraId="34214E75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mein spätes Aufstehen!). Den ersten Brief</w:t>
      </w:r>
    </w:p>
    <w:p w14:paraId="7CCBB5F1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lastRenderedPageBreak/>
        <w:t xml:space="preserve">schickte ich auf den Marsch von Danzig weg! </w:t>
      </w:r>
    </w:p>
    <w:p w14:paraId="2E0FDDC8" w14:textId="098B3C4A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</w:t>
      </w:r>
      <w:r w:rsidRPr="00FD154C">
        <w:rPr>
          <w:sz w:val="22"/>
        </w:rPr>
        <w:t>en zweiten von Turku. Habt Ihr diese nicht</w:t>
      </w:r>
    </w:p>
    <w:p w14:paraId="31BC059E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erhalten? Von Danzig schrieb ich mit </w:t>
      </w:r>
      <w:r w:rsidRPr="00FD154C">
        <w:rPr>
          <w:strike/>
          <w:sz w:val="22"/>
        </w:rPr>
        <w:t>Post</w:t>
      </w:r>
    </w:p>
    <w:p w14:paraId="15304E93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Briefmarke! Für die Zeitung u. das lustige </w:t>
      </w:r>
    </w:p>
    <w:p w14:paraId="79431E83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Buch herzlichen Dank. Kann ich gut </w:t>
      </w:r>
      <w:proofErr w:type="spellStart"/>
      <w:r w:rsidRPr="00FD154C">
        <w:rPr>
          <w:sz w:val="22"/>
        </w:rPr>
        <w:t>gebrau</w:t>
      </w:r>
      <w:proofErr w:type="spellEnd"/>
      <w:r w:rsidRPr="00FD154C">
        <w:rPr>
          <w:sz w:val="22"/>
        </w:rPr>
        <w:t>-</w:t>
      </w:r>
    </w:p>
    <w:p w14:paraId="1EF681E0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proofErr w:type="spellStart"/>
      <w:r w:rsidRPr="00FD154C">
        <w:rPr>
          <w:sz w:val="22"/>
        </w:rPr>
        <w:t>chen</w:t>
      </w:r>
      <w:proofErr w:type="spellEnd"/>
      <w:r w:rsidRPr="00FD154C">
        <w:rPr>
          <w:sz w:val="22"/>
        </w:rPr>
        <w:t xml:space="preserve">. Ich </w:t>
      </w:r>
      <w:proofErr w:type="spellStart"/>
      <w:r w:rsidRPr="00FD154C">
        <w:rPr>
          <w:sz w:val="22"/>
        </w:rPr>
        <w:t>muß</w:t>
      </w:r>
      <w:proofErr w:type="spellEnd"/>
      <w:r w:rsidRPr="00FD154C">
        <w:rPr>
          <w:sz w:val="22"/>
        </w:rPr>
        <w:t xml:space="preserve"> viel lesen u. meinen Geist</w:t>
      </w:r>
    </w:p>
    <w:p w14:paraId="71E132A2" w14:textId="3D949276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wieder schärfen, denn unser Chef hat mich</w:t>
      </w:r>
    </w:p>
    <w:p w14:paraId="67605CE5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zu Studentenkompanie vorgeschlagen, die</w:t>
      </w:r>
    </w:p>
    <w:p w14:paraId="76D8BAB1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hier zusammengestellt werden soll. Das </w:t>
      </w:r>
    </w:p>
    <w:p w14:paraId="737F2204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wäre prima! </w:t>
      </w:r>
    </w:p>
    <w:p w14:paraId="6F48EE42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Du meinst, wer besser wäre? Herr Sch</w:t>
      </w:r>
      <w:r>
        <w:rPr>
          <w:sz w:val="22"/>
        </w:rPr>
        <w:t>l</w:t>
      </w:r>
      <w:r w:rsidRPr="00FD154C">
        <w:rPr>
          <w:sz w:val="22"/>
        </w:rPr>
        <w:t>amp</w:t>
      </w:r>
    </w:p>
    <w:p w14:paraId="5BE94F17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oder Onkel Hans? In diesem Fall tust du Dich</w:t>
      </w:r>
    </w:p>
    <w:p w14:paraId="208BFB9A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schwer! Wenn Du 30 Jahre jünger wärst,</w:t>
      </w:r>
    </w:p>
    <w:p w14:paraId="353FF90B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dann könntest Du nach der </w:t>
      </w:r>
      <w:r>
        <w:rPr>
          <w:sz w:val="22"/>
        </w:rPr>
        <w:t>„</w:t>
      </w:r>
      <w:r w:rsidRPr="00FD154C">
        <w:rPr>
          <w:sz w:val="22"/>
        </w:rPr>
        <w:t>Liebe</w:t>
      </w:r>
      <w:r>
        <w:rPr>
          <w:sz w:val="22"/>
        </w:rPr>
        <w:t>“</w:t>
      </w:r>
      <w:r w:rsidRPr="00FD154C">
        <w:rPr>
          <w:sz w:val="22"/>
        </w:rPr>
        <w:t xml:space="preserve"> gehen!</w:t>
      </w:r>
    </w:p>
    <w:p w14:paraId="7241FA61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So mach's ich wenigstens! Aber bei Dir</w:t>
      </w:r>
    </w:p>
    <w:p w14:paraId="682F3DD7" w14:textId="77777777" w:rsidR="00247AC1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soll's der Verstand entscheiden.</w:t>
      </w:r>
    </w:p>
    <w:p w14:paraId="776462CE" w14:textId="77777777" w:rsidR="00247AC1" w:rsidRPr="00FD154C" w:rsidRDefault="00247AC1" w:rsidP="00247AC1">
      <w:pPr>
        <w:spacing w:before="120" w:after="0" w:line="240" w:lineRule="auto"/>
        <w:contextualSpacing/>
        <w:rPr>
          <w:b/>
          <w:bCs/>
          <w:sz w:val="22"/>
        </w:rPr>
      </w:pPr>
      <w:r w:rsidRPr="00FD154C">
        <w:rPr>
          <w:b/>
          <w:bCs/>
          <w:sz w:val="22"/>
        </w:rPr>
        <w:t>1943-10-20_Mutter_2</w:t>
      </w:r>
    </w:p>
    <w:p w14:paraId="612F62C8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Beide Freier haben ein Haus, einer in A. </w:t>
      </w:r>
    </w:p>
    <w:p w14:paraId="71ED8CDD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der </w:t>
      </w:r>
      <w:proofErr w:type="spellStart"/>
      <w:r w:rsidRPr="00FD154C">
        <w:rPr>
          <w:sz w:val="22"/>
        </w:rPr>
        <w:t>ander</w:t>
      </w:r>
      <w:proofErr w:type="spellEnd"/>
      <w:r w:rsidRPr="00FD154C">
        <w:rPr>
          <w:sz w:val="22"/>
        </w:rPr>
        <w:t xml:space="preserve"> in L. Da tut einem schon die</w:t>
      </w:r>
    </w:p>
    <w:p w14:paraId="4141DDF1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Wahl weh. Wenn Schlamp </w:t>
      </w:r>
      <w:proofErr w:type="spellStart"/>
      <w:r w:rsidRPr="00FD154C">
        <w:rPr>
          <w:sz w:val="22"/>
        </w:rPr>
        <w:t>Annerl</w:t>
      </w:r>
      <w:proofErr w:type="spellEnd"/>
      <w:r w:rsidRPr="00FD154C">
        <w:rPr>
          <w:sz w:val="22"/>
        </w:rPr>
        <w:t xml:space="preserve"> Schwester</w:t>
      </w:r>
    </w:p>
    <w:p w14:paraId="16EC3082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würde u. keinen Mann bekommt, dann</w:t>
      </w:r>
    </w:p>
    <w:p w14:paraId="7E0DA96A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käme ich in die Zwicke! Ich bin zwar kein</w:t>
      </w:r>
    </w:p>
    <w:p w14:paraId="6D293E91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Arzt, aber einen solchen </w:t>
      </w:r>
      <w:proofErr w:type="spellStart"/>
      <w:r w:rsidRPr="00FD154C">
        <w:rPr>
          <w:sz w:val="22"/>
        </w:rPr>
        <w:t>Koloß</w:t>
      </w:r>
      <w:proofErr w:type="spellEnd"/>
      <w:r w:rsidRPr="00FD154C">
        <w:rPr>
          <w:sz w:val="22"/>
        </w:rPr>
        <w:t xml:space="preserve"> u. Trampel</w:t>
      </w:r>
    </w:p>
    <w:p w14:paraId="625232A4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proofErr w:type="gramStart"/>
      <w:r w:rsidRPr="00FD154C">
        <w:rPr>
          <w:sz w:val="22"/>
        </w:rPr>
        <w:t>kann</w:t>
      </w:r>
      <w:proofErr w:type="gramEnd"/>
      <w:r w:rsidRPr="00FD154C">
        <w:rPr>
          <w:sz w:val="22"/>
        </w:rPr>
        <w:t xml:space="preserve"> ein </w:t>
      </w:r>
      <w:r>
        <w:rPr>
          <w:sz w:val="22"/>
        </w:rPr>
        <w:t>„</w:t>
      </w:r>
      <w:proofErr w:type="spellStart"/>
      <w:r w:rsidRPr="00FD154C">
        <w:rPr>
          <w:sz w:val="22"/>
        </w:rPr>
        <w:t>Landwirschaftsrat</w:t>
      </w:r>
      <w:proofErr w:type="spellEnd"/>
      <w:r>
        <w:rPr>
          <w:sz w:val="22"/>
        </w:rPr>
        <w:t>“</w:t>
      </w:r>
      <w:r w:rsidRPr="00FD154C">
        <w:rPr>
          <w:sz w:val="22"/>
        </w:rPr>
        <w:t xml:space="preserve"> oder </w:t>
      </w:r>
      <w:r>
        <w:rPr>
          <w:sz w:val="22"/>
        </w:rPr>
        <w:t>„</w:t>
      </w:r>
      <w:r w:rsidRPr="00FD154C">
        <w:rPr>
          <w:sz w:val="22"/>
        </w:rPr>
        <w:t>Forst-</w:t>
      </w:r>
    </w:p>
    <w:p w14:paraId="066DA210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proofErr w:type="spellStart"/>
      <w:r w:rsidRPr="00FD154C">
        <w:rPr>
          <w:sz w:val="22"/>
        </w:rPr>
        <w:t>minister</w:t>
      </w:r>
      <w:proofErr w:type="spellEnd"/>
      <w:r>
        <w:rPr>
          <w:sz w:val="22"/>
        </w:rPr>
        <w:t>“</w:t>
      </w:r>
      <w:r w:rsidRPr="00FD154C">
        <w:rPr>
          <w:sz w:val="22"/>
        </w:rPr>
        <w:t xml:space="preserve"> auch nicht brauchen. Ich über-</w:t>
      </w:r>
    </w:p>
    <w:p w14:paraId="36EEE32E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lasse die Wahl der Alies, die </w:t>
      </w:r>
      <w:r>
        <w:rPr>
          <w:sz w:val="22"/>
        </w:rPr>
        <w:t>h</w:t>
      </w:r>
      <w:r w:rsidRPr="00FD154C">
        <w:rPr>
          <w:sz w:val="22"/>
        </w:rPr>
        <w:t>at für solche</w:t>
      </w:r>
    </w:p>
    <w:p w14:paraId="058E2B5D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Sachen einen schärferen Verstand u. eine gute</w:t>
      </w:r>
    </w:p>
    <w:p w14:paraId="3A22457C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Logik! Ich bin mehr für Gefühlsangelegen-</w:t>
      </w:r>
    </w:p>
    <w:p w14:paraId="4FD07073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proofErr w:type="spellStart"/>
      <w:r w:rsidRPr="00FD154C">
        <w:rPr>
          <w:sz w:val="22"/>
        </w:rPr>
        <w:t>heiten</w:t>
      </w:r>
      <w:proofErr w:type="spellEnd"/>
      <w:r w:rsidRPr="00FD154C">
        <w:rPr>
          <w:sz w:val="22"/>
        </w:rPr>
        <w:t>. Das Kind darfst du auch nicht fragen;</w:t>
      </w:r>
    </w:p>
    <w:p w14:paraId="0A76D3C8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die hat mit ihren beiden genug Arbeit u. </w:t>
      </w:r>
    </w:p>
    <w:p w14:paraId="0BA757A2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Sorgen.</w:t>
      </w:r>
    </w:p>
    <w:p w14:paraId="2DD98944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Also: Brief </w:t>
      </w:r>
      <w:proofErr w:type="spellStart"/>
      <w:r w:rsidRPr="00FD154C">
        <w:rPr>
          <w:sz w:val="22"/>
        </w:rPr>
        <w:t>No</w:t>
      </w:r>
      <w:proofErr w:type="spellEnd"/>
      <w:r w:rsidRPr="00FD154C">
        <w:rPr>
          <w:sz w:val="22"/>
        </w:rPr>
        <w:t>. 1, erhalten, Reisedauer 13 Tage.</w:t>
      </w:r>
    </w:p>
    <w:p w14:paraId="0D73BE03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Kommenden Sonntag werde ich für 14 Tage von</w:t>
      </w:r>
    </w:p>
    <w:p w14:paraId="2C4D376F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der Feldwache abgelöst zu Ausbildung. Das</w:t>
      </w:r>
    </w:p>
    <w:p w14:paraId="29545599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Leben hier ist mir eigentlich ganz lieb geworden</w:t>
      </w:r>
    </w:p>
    <w:p w14:paraId="236491DF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u. ich gehe ungern, wenn ich auch bei Nacht</w:t>
      </w:r>
    </w:p>
    <w:p w14:paraId="643CCFD5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nie Ruhe habe. Dafür </w:t>
      </w:r>
      <w:proofErr w:type="spellStart"/>
      <w:r w:rsidRPr="00FD154C">
        <w:rPr>
          <w:sz w:val="22"/>
        </w:rPr>
        <w:t>schloß</w:t>
      </w:r>
      <w:proofErr w:type="spellEnd"/>
      <w:r w:rsidRPr="00FD154C">
        <w:rPr>
          <w:sz w:val="22"/>
        </w:rPr>
        <w:t xml:space="preserve"> ich mit dem</w:t>
      </w:r>
    </w:p>
    <w:p w14:paraId="0BFE0496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Koch eine Freundschaft, die ich in der </w:t>
      </w:r>
      <w:proofErr w:type="spellStart"/>
      <w:r w:rsidRPr="00FD154C">
        <w:rPr>
          <w:sz w:val="22"/>
        </w:rPr>
        <w:t>richti</w:t>
      </w:r>
      <w:proofErr w:type="spellEnd"/>
      <w:r w:rsidRPr="00FD154C">
        <w:rPr>
          <w:sz w:val="22"/>
        </w:rPr>
        <w:t>-</w:t>
      </w:r>
    </w:p>
    <w:p w14:paraId="2B0298AE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gen Weise ausnützte u. 2 Wochen lang </w:t>
      </w:r>
      <w:proofErr w:type="spellStart"/>
      <w:r w:rsidRPr="00FD154C">
        <w:rPr>
          <w:sz w:val="22"/>
        </w:rPr>
        <w:t>kei</w:t>
      </w:r>
      <w:proofErr w:type="spellEnd"/>
      <w:r w:rsidRPr="00FD154C">
        <w:rPr>
          <w:sz w:val="22"/>
        </w:rPr>
        <w:t>-</w:t>
      </w:r>
    </w:p>
    <w:p w14:paraId="1DA808CE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proofErr w:type="spellStart"/>
      <w:r w:rsidRPr="00FD154C">
        <w:rPr>
          <w:sz w:val="22"/>
        </w:rPr>
        <w:t>nen</w:t>
      </w:r>
      <w:proofErr w:type="spellEnd"/>
      <w:r w:rsidRPr="00FD154C">
        <w:rPr>
          <w:sz w:val="22"/>
        </w:rPr>
        <w:t xml:space="preserve"> Hunger mehr hatte.</w:t>
      </w:r>
    </w:p>
    <w:p w14:paraId="52668626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 xml:space="preserve">Viele herzliche Grüße u. </w:t>
      </w:r>
      <w:proofErr w:type="spellStart"/>
      <w:r w:rsidRPr="00FD154C">
        <w:rPr>
          <w:sz w:val="22"/>
        </w:rPr>
        <w:t>Küße</w:t>
      </w:r>
      <w:proofErr w:type="spellEnd"/>
      <w:r w:rsidRPr="00FD154C">
        <w:rPr>
          <w:sz w:val="22"/>
        </w:rPr>
        <w:t xml:space="preserve"> von</w:t>
      </w:r>
    </w:p>
    <w:p w14:paraId="42354C4D" w14:textId="77777777" w:rsidR="00247AC1" w:rsidRPr="00FD154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Deinem</w:t>
      </w:r>
    </w:p>
    <w:p w14:paraId="11BD006A" w14:textId="77777777" w:rsidR="00247AC1" w:rsidRPr="0070108C" w:rsidRDefault="00247AC1" w:rsidP="00247AC1">
      <w:pPr>
        <w:spacing w:before="120" w:after="0" w:line="240" w:lineRule="auto"/>
        <w:contextualSpacing/>
        <w:rPr>
          <w:sz w:val="22"/>
        </w:rPr>
      </w:pPr>
      <w:r w:rsidRPr="00FD154C">
        <w:rPr>
          <w:sz w:val="22"/>
        </w:rPr>
        <w:t>Hanserl.</w:t>
      </w:r>
    </w:p>
    <w:p w14:paraId="4707C7B3" w14:textId="77777777" w:rsidR="00247AC1" w:rsidRPr="0070108C" w:rsidRDefault="00247AC1" w:rsidP="00494939">
      <w:pPr>
        <w:spacing w:before="120" w:after="0" w:line="240" w:lineRule="auto"/>
        <w:contextualSpacing/>
        <w:rPr>
          <w:sz w:val="22"/>
        </w:rPr>
      </w:pPr>
    </w:p>
    <w:p w14:paraId="34FC1F5E" w14:textId="77777777" w:rsidR="00FC4F18" w:rsidRPr="00B969A3" w:rsidRDefault="00FC4F18" w:rsidP="00FC4F18">
      <w:pPr>
        <w:spacing w:before="120" w:after="0" w:line="240" w:lineRule="auto"/>
        <w:contextualSpacing/>
        <w:rPr>
          <w:b/>
          <w:bCs/>
          <w:sz w:val="22"/>
        </w:rPr>
      </w:pPr>
      <w:r w:rsidRPr="00B969A3">
        <w:rPr>
          <w:b/>
          <w:bCs/>
          <w:sz w:val="22"/>
        </w:rPr>
        <w:t>1943-10-24</w:t>
      </w:r>
    </w:p>
    <w:p w14:paraId="474C2679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24. X. 43.</w:t>
      </w:r>
    </w:p>
    <w:p w14:paraId="4F6CDB2E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Meine Lieben! Mutters Brief</w:t>
      </w:r>
    </w:p>
    <w:p w14:paraId="1E214AC8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proofErr w:type="spellStart"/>
      <w:r w:rsidRPr="00C46CFF">
        <w:rPr>
          <w:sz w:val="22"/>
        </w:rPr>
        <w:t>No</w:t>
      </w:r>
      <w:proofErr w:type="spellEnd"/>
      <w:r w:rsidRPr="00C46CFF">
        <w:rPr>
          <w:sz w:val="22"/>
        </w:rPr>
        <w:t xml:space="preserve"> 1, 2 u. 3 habe ich erhalten. Vielen Dank</w:t>
      </w:r>
    </w:p>
    <w:p w14:paraId="7E3E90AD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auch für den Süßstoff, Kalender u</w:t>
      </w:r>
      <w:r>
        <w:rPr>
          <w:sz w:val="22"/>
        </w:rPr>
        <w:t>.</w:t>
      </w:r>
      <w:r w:rsidRPr="00C46CFF">
        <w:rPr>
          <w:sz w:val="22"/>
        </w:rPr>
        <w:t xml:space="preserve"> </w:t>
      </w:r>
      <w:r>
        <w:rPr>
          <w:sz w:val="22"/>
        </w:rPr>
        <w:t>„</w:t>
      </w:r>
      <w:r w:rsidRPr="00C46CFF">
        <w:rPr>
          <w:sz w:val="22"/>
        </w:rPr>
        <w:t>die Krone</w:t>
      </w:r>
    </w:p>
    <w:p w14:paraId="41413BA0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der Schöpfung</w:t>
      </w:r>
      <w:r>
        <w:rPr>
          <w:sz w:val="22"/>
        </w:rPr>
        <w:t xml:space="preserve">“. </w:t>
      </w:r>
      <w:r w:rsidRPr="00C46CFF">
        <w:rPr>
          <w:sz w:val="22"/>
        </w:rPr>
        <w:t xml:space="preserve">Das Büchlein löste im </w:t>
      </w:r>
      <w:proofErr w:type="spellStart"/>
      <w:r w:rsidRPr="00C46CFF">
        <w:rPr>
          <w:sz w:val="22"/>
        </w:rPr>
        <w:t>Kam</w:t>
      </w:r>
      <w:r>
        <w:rPr>
          <w:sz w:val="22"/>
        </w:rPr>
        <w:t>e</w:t>
      </w:r>
      <w:proofErr w:type="spellEnd"/>
      <w:r w:rsidRPr="00C46CFF">
        <w:rPr>
          <w:sz w:val="22"/>
        </w:rPr>
        <w:t>-</w:t>
      </w:r>
    </w:p>
    <w:p w14:paraId="7E994FD9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proofErr w:type="spellStart"/>
      <w:r w:rsidRPr="00C46CFF">
        <w:rPr>
          <w:sz w:val="22"/>
        </w:rPr>
        <w:t>radenkreis</w:t>
      </w:r>
      <w:proofErr w:type="spellEnd"/>
      <w:r w:rsidRPr="00C46CFF">
        <w:rPr>
          <w:sz w:val="22"/>
        </w:rPr>
        <w:t xml:space="preserve"> alle Stimmungen aus. Die einen</w:t>
      </w:r>
    </w:p>
    <w:p w14:paraId="5A993928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lachten, die anderen schimpften über den</w:t>
      </w:r>
    </w:p>
    <w:p w14:paraId="4332A127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Krampf. Habt Ihr es gelesen? Anbei die</w:t>
      </w:r>
    </w:p>
    <w:p w14:paraId="085D250C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lastRenderedPageBreak/>
        <w:t>Marken einschließlich Dezember. - Als</w:t>
      </w:r>
    </w:p>
    <w:p w14:paraId="7862E298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wir ins Lager herkamen, wurden wir in</w:t>
      </w:r>
    </w:p>
    <w:p w14:paraId="049BEBFD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die 2 Bataillone geteilt u. da kam Maas</w:t>
      </w:r>
    </w:p>
    <w:p w14:paraId="6CB90BAB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in das andere. Drum die verschiedene</w:t>
      </w:r>
    </w:p>
    <w:p w14:paraId="12019942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 xml:space="preserve">Feldpostnummer. Ich sehe ihn </w:t>
      </w:r>
      <w:proofErr w:type="spellStart"/>
      <w:r w:rsidRPr="00C46CFF">
        <w:rPr>
          <w:sz w:val="22"/>
        </w:rPr>
        <w:t>faßt</w:t>
      </w:r>
      <w:proofErr w:type="spellEnd"/>
      <w:r w:rsidRPr="00C46CFF">
        <w:rPr>
          <w:sz w:val="22"/>
        </w:rPr>
        <w:t xml:space="preserve"> nie</w:t>
      </w:r>
    </w:p>
    <w:p w14:paraId="62612F73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obwohl er im selben Lager ist. -Heute</w:t>
      </w:r>
    </w:p>
    <w:p w14:paraId="45662AA4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wurden wir von unserer Feldwache</w:t>
      </w:r>
    </w:p>
    <w:p w14:paraId="7B7EA393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abgelöst u. morgen beginnt die Ausbild-</w:t>
      </w:r>
    </w:p>
    <w:p w14:paraId="445641FA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proofErr w:type="spellStart"/>
      <w:r w:rsidRPr="00C46CFF">
        <w:rPr>
          <w:sz w:val="22"/>
        </w:rPr>
        <w:t>dung</w:t>
      </w:r>
      <w:proofErr w:type="spellEnd"/>
      <w:r w:rsidRPr="00C46CFF">
        <w:rPr>
          <w:sz w:val="22"/>
        </w:rPr>
        <w:t xml:space="preserve">. Ich </w:t>
      </w:r>
      <w:proofErr w:type="gramStart"/>
      <w:r w:rsidRPr="00C46CFF">
        <w:rPr>
          <w:sz w:val="22"/>
        </w:rPr>
        <w:t>hab</w:t>
      </w:r>
      <w:proofErr w:type="gramEnd"/>
      <w:r w:rsidRPr="00C46CFF">
        <w:rPr>
          <w:sz w:val="22"/>
        </w:rPr>
        <w:t xml:space="preserve"> so das Gefühl, daß es nicht so</w:t>
      </w:r>
    </w:p>
    <w:p w14:paraId="3C2DEC29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 xml:space="preserve">schlimm </w:t>
      </w:r>
      <w:proofErr w:type="gramStart"/>
      <w:r w:rsidRPr="00C46CFF">
        <w:rPr>
          <w:sz w:val="22"/>
        </w:rPr>
        <w:t>wird</w:t>
      </w:r>
      <w:proofErr w:type="gramEnd"/>
      <w:r w:rsidRPr="00C46CFF">
        <w:rPr>
          <w:sz w:val="22"/>
        </w:rPr>
        <w:t xml:space="preserve"> wie wir anfangs meinten.</w:t>
      </w:r>
    </w:p>
    <w:p w14:paraId="48C9C0A7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Geld schicke ich bald heim. Das gehört</w:t>
      </w:r>
    </w:p>
    <w:p w14:paraId="7EF0A5C0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 xml:space="preserve">dem </w:t>
      </w:r>
      <w:r>
        <w:rPr>
          <w:sz w:val="22"/>
        </w:rPr>
        <w:t>„</w:t>
      </w:r>
      <w:r w:rsidRPr="00C46CFF">
        <w:rPr>
          <w:sz w:val="22"/>
        </w:rPr>
        <w:t>armen</w:t>
      </w:r>
      <w:r>
        <w:rPr>
          <w:sz w:val="22"/>
        </w:rPr>
        <w:t xml:space="preserve">“ </w:t>
      </w:r>
      <w:r w:rsidRPr="00C46CFF">
        <w:rPr>
          <w:sz w:val="22"/>
        </w:rPr>
        <w:t>Kind. Aber ja nicht zum</w:t>
      </w:r>
    </w:p>
    <w:p w14:paraId="7113A3D8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 xml:space="preserve">aufheben, sondern zum </w:t>
      </w:r>
      <w:r>
        <w:rPr>
          <w:sz w:val="22"/>
        </w:rPr>
        <w:t>„</w:t>
      </w:r>
      <w:proofErr w:type="gramStart"/>
      <w:r w:rsidRPr="00C46CFF">
        <w:rPr>
          <w:sz w:val="22"/>
        </w:rPr>
        <w:t>gehen</w:t>
      </w:r>
      <w:proofErr w:type="gramEnd"/>
      <w:r>
        <w:rPr>
          <w:sz w:val="22"/>
        </w:rPr>
        <w:t>“</w:t>
      </w:r>
      <w:r w:rsidRPr="00C46CFF">
        <w:rPr>
          <w:sz w:val="22"/>
        </w:rPr>
        <w:t>. Einen</w:t>
      </w:r>
    </w:p>
    <w:p w14:paraId="1981814B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 xml:space="preserve">Drehbleistift (einen guten) nicht zu groß </w:t>
      </w:r>
    </w:p>
    <w:p w14:paraId="1849DC69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 xml:space="preserve">könnte ich sehr notwendig brauchen, weil </w:t>
      </w:r>
    </w:p>
    <w:p w14:paraId="64996A87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ich meinen verlor. Nicht schön, aber massiv.</w:t>
      </w:r>
    </w:p>
    <w:p w14:paraId="6C98BAB2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Alies Briefe erhielt ich bis Numero 4 einschl.</w:t>
      </w:r>
    </w:p>
    <w:p w14:paraId="3A3F2FF5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 xml:space="preserve">Der </w:t>
      </w:r>
      <w:proofErr w:type="gramStart"/>
      <w:r w:rsidRPr="00C46CFF">
        <w:rPr>
          <w:sz w:val="22"/>
        </w:rPr>
        <w:t>Berg</w:t>
      </w:r>
      <w:proofErr w:type="gramEnd"/>
      <w:r w:rsidRPr="00C46CFF">
        <w:rPr>
          <w:sz w:val="22"/>
        </w:rPr>
        <w:t xml:space="preserve"> den du fandest stimmt schon. Ich</w:t>
      </w:r>
    </w:p>
    <w:p w14:paraId="251F960F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proofErr w:type="gramStart"/>
      <w:r w:rsidRPr="00C46CFF">
        <w:rPr>
          <w:sz w:val="22"/>
        </w:rPr>
        <w:t>bin</w:t>
      </w:r>
      <w:proofErr w:type="gramEnd"/>
      <w:r w:rsidRPr="00C46CFF">
        <w:rPr>
          <w:sz w:val="22"/>
        </w:rPr>
        <w:t xml:space="preserve"> an einem See 20 km östlich </w:t>
      </w:r>
      <w:proofErr w:type="spellStart"/>
      <w:r w:rsidRPr="00C46CFF">
        <w:rPr>
          <w:sz w:val="22"/>
        </w:rPr>
        <w:t>Salla</w:t>
      </w:r>
      <w:proofErr w:type="spellEnd"/>
      <w:r w:rsidRPr="00C46CFF">
        <w:rPr>
          <w:sz w:val="22"/>
        </w:rPr>
        <w:t xml:space="preserve"> an der an der </w:t>
      </w:r>
    </w:p>
    <w:p w14:paraId="47CC7EF0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Straße. - Eine Emmi Jäger aus Landsberg kenne</w:t>
      </w:r>
    </w:p>
    <w:p w14:paraId="0B2E8D97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 xml:space="preserve">ich sicher nicht. </w:t>
      </w:r>
      <w:proofErr w:type="spellStart"/>
      <w:r w:rsidRPr="00C46CFF">
        <w:rPr>
          <w:sz w:val="22"/>
        </w:rPr>
        <w:t>Müßte</w:t>
      </w:r>
      <w:proofErr w:type="spellEnd"/>
      <w:r w:rsidRPr="00C46CFF">
        <w:rPr>
          <w:sz w:val="22"/>
        </w:rPr>
        <w:t xml:space="preserve"> schon eine Beziehung</w:t>
      </w:r>
    </w:p>
    <w:p w14:paraId="13FA8983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 xml:space="preserve">aus Berchtesgaden sein. </w:t>
      </w:r>
      <w:proofErr w:type="gramStart"/>
      <w:r w:rsidRPr="00C46CFF">
        <w:rPr>
          <w:sz w:val="22"/>
        </w:rPr>
        <w:t>Bin</w:t>
      </w:r>
      <w:proofErr w:type="gramEnd"/>
      <w:r w:rsidRPr="00C46CFF">
        <w:rPr>
          <w:sz w:val="22"/>
        </w:rPr>
        <w:t xml:space="preserve"> neugierig was die</w:t>
      </w:r>
    </w:p>
    <w:p w14:paraId="0D7A2E26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will. Bäumel Gretl schrieb mir recht nett u. lang.</w:t>
      </w:r>
    </w:p>
    <w:p w14:paraId="23492D31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Euch allen viele herzliche Grüße Euer</w:t>
      </w:r>
    </w:p>
    <w:p w14:paraId="49576BEB" w14:textId="77777777" w:rsidR="00FC4F18" w:rsidRPr="00C46CFF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Hanserl.</w:t>
      </w:r>
    </w:p>
    <w:p w14:paraId="39D3FC46" w14:textId="77777777" w:rsidR="00FC4F18" w:rsidRDefault="00FC4F18" w:rsidP="00FC4F18">
      <w:pPr>
        <w:spacing w:before="120" w:after="0" w:line="240" w:lineRule="auto"/>
        <w:contextualSpacing/>
        <w:rPr>
          <w:sz w:val="22"/>
        </w:rPr>
      </w:pPr>
      <w:r w:rsidRPr="00C46CFF">
        <w:rPr>
          <w:sz w:val="22"/>
        </w:rPr>
        <w:t>Bei uns wird's jetzt kalt!!</w:t>
      </w:r>
    </w:p>
    <w:p w14:paraId="1481E478" w14:textId="77777777" w:rsidR="00FC4F18" w:rsidRDefault="00FC4F18" w:rsidP="00FC4F18">
      <w:pPr>
        <w:spacing w:before="120" w:after="0" w:line="240" w:lineRule="auto"/>
        <w:contextualSpacing/>
        <w:rPr>
          <w:sz w:val="22"/>
        </w:rPr>
      </w:pPr>
    </w:p>
    <w:p w14:paraId="741538F0" w14:textId="77777777" w:rsidR="00FC4F18" w:rsidRPr="00B969A3" w:rsidRDefault="00FC4F18" w:rsidP="00FC4F18">
      <w:pPr>
        <w:spacing w:before="120" w:after="0" w:line="240" w:lineRule="auto"/>
        <w:contextualSpacing/>
        <w:rPr>
          <w:b/>
          <w:bCs/>
          <w:sz w:val="22"/>
        </w:rPr>
      </w:pPr>
      <w:r w:rsidRPr="00B969A3">
        <w:rPr>
          <w:b/>
          <w:bCs/>
          <w:sz w:val="22"/>
        </w:rPr>
        <w:t>1943-10-27_1</w:t>
      </w:r>
      <w:r>
        <w:rPr>
          <w:b/>
          <w:bCs/>
          <w:sz w:val="22"/>
        </w:rPr>
        <w:t>_k</w:t>
      </w:r>
    </w:p>
    <w:p w14:paraId="6D3637A3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27.X.43.</w:t>
      </w:r>
    </w:p>
    <w:p w14:paraId="54014A25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Meine Lieben!</w:t>
      </w:r>
    </w:p>
    <w:p w14:paraId="508656DD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Ich bin zwar schon ziemlich</w:t>
      </w:r>
    </w:p>
    <w:p w14:paraId="4CBF4BEE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proofErr w:type="gramStart"/>
      <w:r w:rsidRPr="00B969A3">
        <w:rPr>
          <w:sz w:val="22"/>
        </w:rPr>
        <w:t>müde u. faul,</w:t>
      </w:r>
      <w:proofErr w:type="gramEnd"/>
      <w:r w:rsidRPr="00B969A3">
        <w:rPr>
          <w:sz w:val="22"/>
        </w:rPr>
        <w:t xml:space="preserve"> will Euch aber doch schnell eine</w:t>
      </w:r>
    </w:p>
    <w:p w14:paraId="61D0B5A9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Seite lang das Neueste berichten. Seit Montag</w:t>
      </w:r>
    </w:p>
    <w:p w14:paraId="1ED60A2F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stehe ich in der Ausbildung. Eine Rekrutenaus-</w:t>
      </w:r>
    </w:p>
    <w:p w14:paraId="1451753C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proofErr w:type="spellStart"/>
      <w:r w:rsidRPr="00B969A3">
        <w:rPr>
          <w:sz w:val="22"/>
        </w:rPr>
        <w:t>bildung</w:t>
      </w:r>
      <w:proofErr w:type="spellEnd"/>
      <w:r w:rsidRPr="00B969A3">
        <w:rPr>
          <w:sz w:val="22"/>
        </w:rPr>
        <w:t>! Mit Hinlegen fingen wir an usw.</w:t>
      </w:r>
    </w:p>
    <w:p w14:paraId="140B2F34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Macht mir nicht das mindeste aus. Ich lach bloß</w:t>
      </w:r>
    </w:p>
    <w:p w14:paraId="0C1E9E68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 xml:space="preserve">zu dem ganzen Krampf u. friere! Es ist </w:t>
      </w:r>
      <w:proofErr w:type="spellStart"/>
      <w:r w:rsidRPr="00B969A3">
        <w:rPr>
          <w:sz w:val="22"/>
        </w:rPr>
        <w:t>be</w:t>
      </w:r>
      <w:proofErr w:type="spellEnd"/>
      <w:r w:rsidRPr="00B969A3">
        <w:rPr>
          <w:sz w:val="22"/>
        </w:rPr>
        <w:t>-</w:t>
      </w:r>
    </w:p>
    <w:p w14:paraId="0DAFBE52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proofErr w:type="spellStart"/>
      <w:r w:rsidRPr="00B969A3">
        <w:rPr>
          <w:sz w:val="22"/>
        </w:rPr>
        <w:t>reits</w:t>
      </w:r>
      <w:proofErr w:type="spellEnd"/>
      <w:r w:rsidRPr="00B969A3">
        <w:rPr>
          <w:sz w:val="22"/>
        </w:rPr>
        <w:t xml:space="preserve"> empfindlich kalt hier oben. Schnee fiel</w:t>
      </w:r>
    </w:p>
    <w:p w14:paraId="2A250EA8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heute auch. Es weihnachtet sehr! Wunderbare</w:t>
      </w:r>
    </w:p>
    <w:p w14:paraId="6AB005B7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Winterstimmung. Bloß ist sie nicht schön, wenn</w:t>
      </w:r>
    </w:p>
    <w:p w14:paraId="7DD830A4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man den ganzen Tag im Freien ist. Der Dienst</w:t>
      </w:r>
    </w:p>
    <w:p w14:paraId="69CF0ABF" w14:textId="0FA48BF0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ist nicht streng, aber lang. Abends nach Dienst</w:t>
      </w:r>
    </w:p>
    <w:p w14:paraId="46DC354D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bis 8 Uhr u. 9 Uhr Holzsägen oder Kartoffelschälen.</w:t>
      </w:r>
    </w:p>
    <w:p w14:paraId="08F5A4BE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Mittags eine 3/4 Stunde Pause. Gerade daß man fertig</w:t>
      </w:r>
    </w:p>
    <w:p w14:paraId="52BDB15D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 xml:space="preserve">wird mit Essen u. seinem </w:t>
      </w:r>
      <w:proofErr w:type="spellStart"/>
      <w:r w:rsidRPr="00B969A3">
        <w:rPr>
          <w:sz w:val="22"/>
        </w:rPr>
        <w:t>Glump</w:t>
      </w:r>
      <w:proofErr w:type="spellEnd"/>
      <w:r w:rsidRPr="00B969A3">
        <w:rPr>
          <w:sz w:val="22"/>
        </w:rPr>
        <w:t>. Ausschlafen</w:t>
      </w:r>
    </w:p>
    <w:p w14:paraId="524A1A4B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fällt flach u. Briefschreiben trifft nachts nach 10h.</w:t>
      </w:r>
    </w:p>
    <w:p w14:paraId="7FDFA375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Das regt mich aber alles nicht auf. Unangenehm</w:t>
      </w:r>
    </w:p>
    <w:p w14:paraId="418EB524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 xml:space="preserve">ist bloß die </w:t>
      </w:r>
      <w:proofErr w:type="spellStart"/>
      <w:r w:rsidRPr="00B969A3">
        <w:rPr>
          <w:sz w:val="22"/>
        </w:rPr>
        <w:t>Finsterniß</w:t>
      </w:r>
      <w:proofErr w:type="spellEnd"/>
      <w:r w:rsidRPr="00B969A3">
        <w:rPr>
          <w:sz w:val="22"/>
        </w:rPr>
        <w:t>. Nachmittags um 3h</w:t>
      </w:r>
    </w:p>
    <w:p w14:paraId="1AC806D0" w14:textId="77777777" w:rsidR="00FC4F18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wird es schon dunkel.</w:t>
      </w:r>
    </w:p>
    <w:p w14:paraId="06BA2026" w14:textId="77777777" w:rsidR="00FC4F18" w:rsidRPr="00B969A3" w:rsidRDefault="00FC4F18" w:rsidP="00FC4F18">
      <w:pPr>
        <w:spacing w:before="120" w:after="0" w:line="240" w:lineRule="auto"/>
        <w:contextualSpacing/>
        <w:rPr>
          <w:b/>
          <w:bCs/>
          <w:sz w:val="22"/>
        </w:rPr>
      </w:pPr>
      <w:r w:rsidRPr="00B969A3">
        <w:rPr>
          <w:b/>
          <w:bCs/>
          <w:sz w:val="22"/>
        </w:rPr>
        <w:t>1943-10-27_2</w:t>
      </w:r>
      <w:r>
        <w:rPr>
          <w:b/>
          <w:bCs/>
          <w:sz w:val="22"/>
        </w:rPr>
        <w:t>_k</w:t>
      </w:r>
    </w:p>
    <w:p w14:paraId="2D700954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Womit ich bis jetzt vollauf zufrieden war</w:t>
      </w:r>
      <w:r>
        <w:rPr>
          <w:sz w:val="22"/>
        </w:rPr>
        <w:t>,</w:t>
      </w:r>
    </w:p>
    <w:p w14:paraId="3E22A5D8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ist die Verpflegung. Das Essen ist gut u. reicht.</w:t>
      </w:r>
    </w:p>
    <w:p w14:paraId="52413080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Hauptsächlich bin ich vom Brot satt, denn</w:t>
      </w:r>
    </w:p>
    <w:p w14:paraId="29EE80F5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lastRenderedPageBreak/>
        <w:t>für die Verpflegung mit Rauchwaren tausche</w:t>
      </w:r>
    </w:p>
    <w:p w14:paraId="3DD60468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 xml:space="preserve">ich Brot ein. Heute war ich beim Verpflegung </w:t>
      </w:r>
    </w:p>
    <w:p w14:paraId="5673D59C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 xml:space="preserve">fassen dabei. Da bin ich immer auf Draht. </w:t>
      </w:r>
    </w:p>
    <w:p w14:paraId="34D6949E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 xml:space="preserve">Einen großen Butterpatzen konnte ich </w:t>
      </w:r>
      <w:proofErr w:type="spellStart"/>
      <w:r w:rsidRPr="00B969A3">
        <w:rPr>
          <w:sz w:val="22"/>
        </w:rPr>
        <w:t>unbe</w:t>
      </w:r>
      <w:proofErr w:type="spellEnd"/>
      <w:r w:rsidRPr="00B969A3">
        <w:rPr>
          <w:sz w:val="22"/>
        </w:rPr>
        <w:t>-</w:t>
      </w:r>
    </w:p>
    <w:p w14:paraId="27104E29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merkt erwischen u. verdruckte ihn ohne</w:t>
      </w:r>
    </w:p>
    <w:p w14:paraId="37934FCA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alles. Der schmeckte gut! Nachher bettelte ich</w:t>
      </w:r>
    </w:p>
    <w:p w14:paraId="2968CA82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 xml:space="preserve">dann Brot u. ein </w:t>
      </w:r>
      <w:proofErr w:type="spellStart"/>
      <w:r w:rsidRPr="00B969A3">
        <w:rPr>
          <w:sz w:val="22"/>
        </w:rPr>
        <w:t>par</w:t>
      </w:r>
      <w:proofErr w:type="spellEnd"/>
      <w:r w:rsidRPr="00B969A3">
        <w:rPr>
          <w:sz w:val="22"/>
        </w:rPr>
        <w:t xml:space="preserve"> Zwiebeln vom Fourier.</w:t>
      </w:r>
    </w:p>
    <w:p w14:paraId="342D93B3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Gestern fand ich zu meiner freudigen Über-</w:t>
      </w:r>
    </w:p>
    <w:p w14:paraId="538815E3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proofErr w:type="spellStart"/>
      <w:r w:rsidRPr="00B969A3">
        <w:rPr>
          <w:sz w:val="22"/>
        </w:rPr>
        <w:t>raschung</w:t>
      </w:r>
      <w:proofErr w:type="spellEnd"/>
      <w:r w:rsidRPr="00B969A3">
        <w:rPr>
          <w:sz w:val="22"/>
        </w:rPr>
        <w:t xml:space="preserve"> in meinem Rucksack noch eine</w:t>
      </w:r>
    </w:p>
    <w:p w14:paraId="26BC99D5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Hartwurst! Das gab ein prima Abendessen.</w:t>
      </w:r>
    </w:p>
    <w:p w14:paraId="2C66373A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Riesig gefreut hat mich Mutters Brief</w:t>
      </w:r>
    </w:p>
    <w:p w14:paraId="68618469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mit den Verszeilen. Das von "Liebe sie folgt</w:t>
      </w:r>
    </w:p>
    <w:p w14:paraId="00218FE8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 xml:space="preserve">ihm" usw. stimmt! Aber nicht auf </w:t>
      </w:r>
      <w:proofErr w:type="spellStart"/>
      <w:r w:rsidRPr="00B969A3">
        <w:rPr>
          <w:sz w:val="22"/>
        </w:rPr>
        <w:t>hieroben</w:t>
      </w:r>
      <w:proofErr w:type="spellEnd"/>
    </w:p>
    <w:p w14:paraId="229A7001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 xml:space="preserve">sondern Berchtesgaden! Ich </w:t>
      </w:r>
      <w:proofErr w:type="spellStart"/>
      <w:r w:rsidRPr="00B969A3">
        <w:rPr>
          <w:sz w:val="22"/>
        </w:rPr>
        <w:t>ratete</w:t>
      </w:r>
      <w:proofErr w:type="spellEnd"/>
      <w:r w:rsidRPr="00B969A3">
        <w:rPr>
          <w:sz w:val="22"/>
        </w:rPr>
        <w:t xml:space="preserve"> immer von</w:t>
      </w:r>
    </w:p>
    <w:p w14:paraId="19C79D1A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wem das ist u. glaube: Schiller.</w:t>
      </w:r>
    </w:p>
    <w:p w14:paraId="19E29BEE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 xml:space="preserve">Herzlichen Gruß u. </w:t>
      </w:r>
      <w:proofErr w:type="spellStart"/>
      <w:r w:rsidRPr="00B969A3">
        <w:rPr>
          <w:sz w:val="22"/>
        </w:rPr>
        <w:t>Kuß</w:t>
      </w:r>
      <w:proofErr w:type="spellEnd"/>
    </w:p>
    <w:p w14:paraId="2584B6C1" w14:textId="77777777" w:rsidR="00FC4F18" w:rsidRPr="00B969A3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Euer</w:t>
      </w:r>
    </w:p>
    <w:p w14:paraId="6F63D3EA" w14:textId="77777777" w:rsidR="00FC4F18" w:rsidRDefault="00FC4F18" w:rsidP="00FC4F18">
      <w:pPr>
        <w:spacing w:before="120" w:after="0" w:line="240" w:lineRule="auto"/>
        <w:contextualSpacing/>
        <w:rPr>
          <w:sz w:val="22"/>
        </w:rPr>
      </w:pPr>
      <w:r w:rsidRPr="00B969A3">
        <w:rPr>
          <w:sz w:val="22"/>
        </w:rPr>
        <w:t>Hanserl</w:t>
      </w:r>
    </w:p>
    <w:p w14:paraId="63C5B4FD" w14:textId="77777777" w:rsidR="00FC4F18" w:rsidRDefault="00FC4F18" w:rsidP="00FC4F18">
      <w:pPr>
        <w:spacing w:before="120" w:after="0" w:line="240" w:lineRule="auto"/>
        <w:contextualSpacing/>
        <w:rPr>
          <w:sz w:val="22"/>
        </w:rPr>
      </w:pPr>
    </w:p>
    <w:p w14:paraId="710F565B" w14:textId="77777777" w:rsidR="00195099" w:rsidRPr="005325FA" w:rsidRDefault="00195099" w:rsidP="00195099">
      <w:pPr>
        <w:spacing w:before="120" w:after="0" w:line="240" w:lineRule="auto"/>
        <w:contextualSpacing/>
        <w:rPr>
          <w:b/>
          <w:bCs/>
          <w:sz w:val="22"/>
        </w:rPr>
      </w:pPr>
      <w:r w:rsidRPr="005325FA">
        <w:rPr>
          <w:b/>
          <w:bCs/>
          <w:sz w:val="22"/>
        </w:rPr>
        <w:t>1943-11-03</w:t>
      </w:r>
    </w:p>
    <w:p w14:paraId="7470C862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3.XI.43</w:t>
      </w:r>
      <w:r>
        <w:rPr>
          <w:sz w:val="22"/>
        </w:rPr>
        <w:t>.</w:t>
      </w:r>
    </w:p>
    <w:p w14:paraId="25C44406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Meine Lieben!</w:t>
      </w:r>
    </w:p>
    <w:p w14:paraId="75726DB9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Mehrere Tage schon kam ich nicht mehr zum</w:t>
      </w:r>
    </w:p>
    <w:p w14:paraId="41E8405A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Schreiben, drum jetzt einen Luftbrief, damit die</w:t>
      </w:r>
    </w:p>
    <w:p w14:paraId="05F99723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Lücke wieder aufgefüllt ist. Von Mutter erhielt ich</w:t>
      </w:r>
    </w:p>
    <w:p w14:paraId="5327D668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 xml:space="preserve">heute Brief </w:t>
      </w:r>
      <w:proofErr w:type="spellStart"/>
      <w:r w:rsidRPr="005325FA">
        <w:rPr>
          <w:sz w:val="22"/>
        </w:rPr>
        <w:t>No</w:t>
      </w:r>
      <w:proofErr w:type="spellEnd"/>
      <w:r w:rsidRPr="005325FA">
        <w:rPr>
          <w:sz w:val="22"/>
        </w:rPr>
        <w:t xml:space="preserve"> 8. </w:t>
      </w:r>
      <w:proofErr w:type="spellStart"/>
      <w:r w:rsidRPr="005325FA">
        <w:rPr>
          <w:sz w:val="22"/>
        </w:rPr>
        <w:t>No</w:t>
      </w:r>
      <w:proofErr w:type="spellEnd"/>
      <w:r w:rsidRPr="005325FA">
        <w:rPr>
          <w:sz w:val="22"/>
        </w:rPr>
        <w:t xml:space="preserve"> 7 blieb aus. Herzlichen Dank für</w:t>
      </w:r>
    </w:p>
    <w:p w14:paraId="3A593291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die Päckchen 1, 2 u. 3. Die Quitten waren gut. Ich</w:t>
      </w:r>
    </w:p>
    <w:p w14:paraId="0AF5B5E7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kannte sie gleich. Der Alies herzlichen Dank für die</w:t>
      </w:r>
    </w:p>
    <w:p w14:paraId="0F500E80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Büchlein, die gerade recht kamen, denn am</w:t>
      </w:r>
    </w:p>
    <w:p w14:paraId="0D490517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Sonntag zieh ich für 14 Tage auf Wache. 3 Päckchen</w:t>
      </w:r>
    </w:p>
    <w:p w14:paraId="45550CDC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Süßstoff erhielt ich bis jetzt, die ich gut brauchen</w:t>
      </w:r>
    </w:p>
    <w:p w14:paraId="6ADB3507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kann. Kitty schickt mir fleißig Zeitungen. Auch</w:t>
      </w:r>
    </w:p>
    <w:p w14:paraId="768E36F7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 xml:space="preserve">Eure erhalte ich. Das </w:t>
      </w:r>
      <w:proofErr w:type="spellStart"/>
      <w:r w:rsidRPr="005325FA">
        <w:rPr>
          <w:sz w:val="22"/>
        </w:rPr>
        <w:t>Weiberl</w:t>
      </w:r>
      <w:proofErr w:type="spellEnd"/>
      <w:r w:rsidRPr="005325FA">
        <w:rPr>
          <w:sz w:val="22"/>
        </w:rPr>
        <w:t xml:space="preserve"> schickte mir auch was zu</w:t>
      </w:r>
    </w:p>
    <w:p w14:paraId="48DF9173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Lesen. - Gestern hatte ich Innendienst. Ich war</w:t>
      </w:r>
    </w:p>
    <w:p w14:paraId="43DBBC06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beim Arzt, denn ich habe eine Backe wie einen Knödel,</w:t>
      </w:r>
    </w:p>
    <w:p w14:paraId="5FC90473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konnte 2 Nächte nicht schlafen vor Zahnweh. Mein 4. u.</w:t>
      </w:r>
    </w:p>
    <w:p w14:paraId="3DBC9A8D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letzter Weisheitszahn kommt an. In Lappland!!</w:t>
      </w:r>
    </w:p>
    <w:p w14:paraId="0781E6D9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 xml:space="preserve">Da </w:t>
      </w:r>
      <w:proofErr w:type="spellStart"/>
      <w:proofErr w:type="gramStart"/>
      <w:r w:rsidRPr="005325FA">
        <w:rPr>
          <w:sz w:val="22"/>
        </w:rPr>
        <w:t>werd</w:t>
      </w:r>
      <w:proofErr w:type="spellEnd"/>
      <w:proofErr w:type="gramEnd"/>
      <w:r w:rsidRPr="005325FA">
        <w:rPr>
          <w:sz w:val="22"/>
        </w:rPr>
        <w:t xml:space="preserve"> ich später oft dran denken.</w:t>
      </w:r>
    </w:p>
    <w:p w14:paraId="1D81BB39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Es ist verboten, Wasser aus dem Brunnen zu trinken.</w:t>
      </w:r>
    </w:p>
    <w:p w14:paraId="14F82984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 xml:space="preserve">Aber ich hatte des </w:t>
      </w:r>
      <w:proofErr w:type="spellStart"/>
      <w:r w:rsidRPr="005325FA">
        <w:rPr>
          <w:sz w:val="22"/>
        </w:rPr>
        <w:t>öfteren</w:t>
      </w:r>
      <w:proofErr w:type="spellEnd"/>
      <w:r w:rsidRPr="005325FA">
        <w:rPr>
          <w:sz w:val="22"/>
        </w:rPr>
        <w:t xml:space="preserve"> Durst u. fand das Wasser</w:t>
      </w:r>
    </w:p>
    <w:p w14:paraId="0F5D5C16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für trinkbar. Gestern wurde der Brunnen zwecks</w:t>
      </w:r>
    </w:p>
    <w:p w14:paraId="0BA27523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Tieferbohrung ausgepumpt u. was wurde gefunden?</w:t>
      </w:r>
    </w:p>
    <w:p w14:paraId="72747B94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Das Skelett eines Russen mit Stahlhelm u.</w:t>
      </w:r>
    </w:p>
    <w:p w14:paraId="79B5E1FC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 xml:space="preserve">Ausrüstung. Ich </w:t>
      </w:r>
      <w:proofErr w:type="gramStart"/>
      <w:r w:rsidRPr="005325FA">
        <w:rPr>
          <w:sz w:val="22"/>
        </w:rPr>
        <w:t>hab</w:t>
      </w:r>
      <w:proofErr w:type="gramEnd"/>
      <w:r w:rsidRPr="005325FA">
        <w:rPr>
          <w:sz w:val="22"/>
        </w:rPr>
        <w:t xml:space="preserve"> Euch doch oft von Wolf u.</w:t>
      </w:r>
    </w:p>
    <w:p w14:paraId="51AB7F40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seinem Mädchen Luise aus Berchtesgaden erzählt.</w:t>
      </w:r>
    </w:p>
    <w:p w14:paraId="3B3D9A15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Wolf wird Vater! Luise erwartet was Kleines.</w:t>
      </w:r>
    </w:p>
    <w:p w14:paraId="454CFDAE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 xml:space="preserve">Das hat er im Urlaub noch schnell fabriziert! </w:t>
      </w:r>
    </w:p>
    <w:p w14:paraId="35ACE530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Jetzt hat er die Sorgen!</w:t>
      </w:r>
    </w:p>
    <w:p w14:paraId="44E12845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Es ist heute ziemlich spät.</w:t>
      </w:r>
    </w:p>
    <w:p w14:paraId="0CD2C400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Es grüßt Euch recht herzlich Euer dank-</w:t>
      </w:r>
    </w:p>
    <w:p w14:paraId="0CB5DAD1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barer Hanserl.</w:t>
      </w:r>
    </w:p>
    <w:p w14:paraId="37983AD9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Schreibt mir mal was Ihr für Wetter habt. Bei</w:t>
      </w:r>
    </w:p>
    <w:p w14:paraId="66167624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uns friert es schon gewaltig (10°).</w:t>
      </w:r>
    </w:p>
    <w:p w14:paraId="06BF1EB8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lastRenderedPageBreak/>
        <w:t>Die Ausbildung ist gar nicht so schlimm, wie wir</w:t>
      </w:r>
    </w:p>
    <w:p w14:paraId="6D0A31F0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uns früher vorgestellt hatten.</w:t>
      </w:r>
    </w:p>
    <w:p w14:paraId="3B2AADC3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 xml:space="preserve">Gruß u. einen Z. </w:t>
      </w:r>
      <w:proofErr w:type="spellStart"/>
      <w:r w:rsidRPr="005325FA">
        <w:rPr>
          <w:sz w:val="22"/>
        </w:rPr>
        <w:t>Kuß</w:t>
      </w:r>
      <w:proofErr w:type="spellEnd"/>
    </w:p>
    <w:p w14:paraId="6F58E921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Hanserl</w:t>
      </w:r>
    </w:p>
    <w:p w14:paraId="40F48848" w14:textId="77777777" w:rsidR="00195099" w:rsidRPr="005325FA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 xml:space="preserve">Diese Sachen (Z. </w:t>
      </w:r>
      <w:proofErr w:type="spellStart"/>
      <w:r w:rsidRPr="005325FA">
        <w:rPr>
          <w:sz w:val="22"/>
        </w:rPr>
        <w:t>Kuß</w:t>
      </w:r>
      <w:proofErr w:type="spellEnd"/>
      <w:r w:rsidRPr="005325FA">
        <w:rPr>
          <w:sz w:val="22"/>
        </w:rPr>
        <w:t xml:space="preserve">) </w:t>
      </w:r>
      <w:proofErr w:type="gramStart"/>
      <w:r w:rsidRPr="005325FA">
        <w:rPr>
          <w:sz w:val="22"/>
        </w:rPr>
        <w:t>hab</w:t>
      </w:r>
      <w:proofErr w:type="gramEnd"/>
      <w:r w:rsidRPr="005325FA">
        <w:rPr>
          <w:sz w:val="22"/>
        </w:rPr>
        <w:t xml:space="preserve"> ich</w:t>
      </w:r>
    </w:p>
    <w:p w14:paraId="001CFE36" w14:textId="77777777" w:rsidR="00195099" w:rsidRPr="0070108C" w:rsidRDefault="00195099" w:rsidP="00195099">
      <w:pPr>
        <w:spacing w:before="120" w:after="0" w:line="240" w:lineRule="auto"/>
        <w:contextualSpacing/>
        <w:rPr>
          <w:sz w:val="22"/>
        </w:rPr>
      </w:pPr>
      <w:r w:rsidRPr="005325FA">
        <w:rPr>
          <w:sz w:val="22"/>
        </w:rPr>
        <w:t>schon ganz verlernt.</w:t>
      </w:r>
    </w:p>
    <w:p w14:paraId="7702063C" w14:textId="77777777" w:rsidR="005527AC" w:rsidRDefault="005527AC" w:rsidP="00D52E82">
      <w:pPr>
        <w:spacing w:before="120" w:after="0" w:line="240" w:lineRule="auto"/>
        <w:contextualSpacing/>
        <w:rPr>
          <w:sz w:val="22"/>
        </w:rPr>
      </w:pPr>
    </w:p>
    <w:p w14:paraId="2D237080" w14:textId="77777777" w:rsidR="007653C0" w:rsidRDefault="007653C0" w:rsidP="00D52E82">
      <w:pPr>
        <w:spacing w:before="120" w:after="0" w:line="240" w:lineRule="auto"/>
        <w:contextualSpacing/>
        <w:rPr>
          <w:sz w:val="22"/>
        </w:rPr>
      </w:pPr>
    </w:p>
    <w:p w14:paraId="049C42A9" w14:textId="77777777" w:rsidR="00B2743C" w:rsidRPr="003F729F" w:rsidRDefault="00B2743C" w:rsidP="00B2743C">
      <w:pPr>
        <w:spacing w:before="120" w:after="0" w:line="240" w:lineRule="auto"/>
        <w:contextualSpacing/>
        <w:rPr>
          <w:b/>
          <w:bCs/>
          <w:sz w:val="22"/>
        </w:rPr>
      </w:pPr>
      <w:r w:rsidRPr="003F729F">
        <w:rPr>
          <w:b/>
          <w:bCs/>
          <w:sz w:val="22"/>
        </w:rPr>
        <w:t>1943-11-08_1</w:t>
      </w:r>
      <w:r>
        <w:rPr>
          <w:b/>
          <w:bCs/>
          <w:sz w:val="22"/>
        </w:rPr>
        <w:t>_k</w:t>
      </w:r>
    </w:p>
    <w:p w14:paraId="79B6073C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Im Norden 8.11.43.</w:t>
      </w:r>
    </w:p>
    <w:p w14:paraId="574091B1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Liebe Mutter, liebe Alies u. das brave </w:t>
      </w:r>
      <w:proofErr w:type="spellStart"/>
      <w:r w:rsidRPr="003F729F">
        <w:rPr>
          <w:sz w:val="22"/>
        </w:rPr>
        <w:t>Neugerl</w:t>
      </w:r>
      <w:proofErr w:type="spellEnd"/>
      <w:r w:rsidRPr="003F729F">
        <w:rPr>
          <w:sz w:val="22"/>
        </w:rPr>
        <w:t>!</w:t>
      </w:r>
    </w:p>
    <w:p w14:paraId="632207BE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Was ich für eine Freude hab</w:t>
      </w:r>
    </w:p>
    <w:p w14:paraId="2B8FF910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an Euren vielen u. langen Briefen, kann ich Euch gar</w:t>
      </w:r>
    </w:p>
    <w:p w14:paraId="4D52AA03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nicht sagen. Mutter schreibt ja </w:t>
      </w:r>
      <w:proofErr w:type="spellStart"/>
      <w:r w:rsidRPr="003F729F">
        <w:rPr>
          <w:sz w:val="22"/>
        </w:rPr>
        <w:t>faßt</w:t>
      </w:r>
      <w:proofErr w:type="spellEnd"/>
      <w:r w:rsidRPr="003F729F">
        <w:rPr>
          <w:sz w:val="22"/>
        </w:rPr>
        <w:t xml:space="preserve"> jeden Tag. Allen</w:t>
      </w:r>
    </w:p>
    <w:p w14:paraId="77510EB3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Respekt u. vielen herzlichen Dank. Ich weiß die</w:t>
      </w:r>
    </w:p>
    <w:p w14:paraId="7BADF284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Mühe des Briefschreiben recht gut zu schätzen. Ich</w:t>
      </w:r>
    </w:p>
    <w:p w14:paraId="5B3DBE25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selbst kann nicht so oft schreiben. </w:t>
      </w:r>
      <w:proofErr w:type="gramStart"/>
      <w:r w:rsidRPr="003F729F">
        <w:rPr>
          <w:sz w:val="22"/>
        </w:rPr>
        <w:t>Zur Zeit</w:t>
      </w:r>
      <w:proofErr w:type="gramEnd"/>
      <w:r w:rsidRPr="003F729F">
        <w:rPr>
          <w:sz w:val="22"/>
        </w:rPr>
        <w:t xml:space="preserve"> bin ich</w:t>
      </w:r>
    </w:p>
    <w:p w14:paraId="6AB46595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vollkommen zufrieden mit meinem Schicksal. Letzte</w:t>
      </w:r>
    </w:p>
    <w:p w14:paraId="25AA04A9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Woche hatten wir anstrengenden Dienst u. die Ver-</w:t>
      </w:r>
    </w:p>
    <w:p w14:paraId="068180B8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proofErr w:type="spellStart"/>
      <w:r w:rsidRPr="003F729F">
        <w:rPr>
          <w:sz w:val="22"/>
        </w:rPr>
        <w:t>pflegung</w:t>
      </w:r>
      <w:proofErr w:type="spellEnd"/>
      <w:r w:rsidRPr="003F729F">
        <w:rPr>
          <w:sz w:val="22"/>
        </w:rPr>
        <w:t xml:space="preserve"> war mal etwas knapper. Diesen Sonntag</w:t>
      </w:r>
    </w:p>
    <w:p w14:paraId="3133C499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zog ich für die voraussichtliche Dauer von 14 Tagen</w:t>
      </w:r>
    </w:p>
    <w:p w14:paraId="2A09EC70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wieder auf Wache. Dazu erhielt ich gestern eine Menge</w:t>
      </w:r>
    </w:p>
    <w:p w14:paraId="59C049C5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100g. Päckchen u. die Kilopakete von Mutter u. Alies.</w:t>
      </w:r>
    </w:p>
    <w:p w14:paraId="40DAF68A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Den kleinen Kuchen aß ich sofort. Er schmeckte prima</w:t>
      </w:r>
    </w:p>
    <w:p w14:paraId="2B30DC28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Nach</w:t>
      </w:r>
      <w:r>
        <w:rPr>
          <w:sz w:val="22"/>
        </w:rPr>
        <w:t xml:space="preserve"> „</w:t>
      </w:r>
      <w:r w:rsidRPr="003F729F">
        <w:rPr>
          <w:sz w:val="22"/>
        </w:rPr>
        <w:t>Wolfsbach</w:t>
      </w:r>
      <w:r>
        <w:rPr>
          <w:sz w:val="22"/>
        </w:rPr>
        <w:t>“</w:t>
      </w:r>
      <w:r w:rsidRPr="003F729F">
        <w:rPr>
          <w:sz w:val="22"/>
        </w:rPr>
        <w:t>. Ebenfalls die Wurst. Das andere P.</w:t>
      </w:r>
    </w:p>
    <w:p w14:paraId="0C7AC413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wird noch etwas aufgehoben. Die Marken will ich</w:t>
      </w:r>
    </w:p>
    <w:p w14:paraId="5CC0C2B3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noch abzulösen versuchen. Sind bloß am Rand etwas</w:t>
      </w:r>
    </w:p>
    <w:p w14:paraId="69FA36E6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versehrt. </w:t>
      </w:r>
      <w:proofErr w:type="spellStart"/>
      <w:r w:rsidRPr="003F729F">
        <w:rPr>
          <w:sz w:val="22"/>
        </w:rPr>
        <w:t>Müßt</w:t>
      </w:r>
      <w:proofErr w:type="spellEnd"/>
      <w:r w:rsidRPr="003F729F">
        <w:rPr>
          <w:sz w:val="22"/>
        </w:rPr>
        <w:t xml:space="preserve"> die Schnur jetzt am Rand über den</w:t>
      </w:r>
    </w:p>
    <w:p w14:paraId="3F1908A5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Stempel tun, dann sieht </w:t>
      </w:r>
      <w:proofErr w:type="spellStart"/>
      <w:r w:rsidRPr="003F729F">
        <w:rPr>
          <w:sz w:val="22"/>
        </w:rPr>
        <w:t>mans</w:t>
      </w:r>
      <w:proofErr w:type="spellEnd"/>
      <w:r w:rsidRPr="003F729F">
        <w:rPr>
          <w:sz w:val="22"/>
        </w:rPr>
        <w:t xml:space="preserve"> nicht. Einer von</w:t>
      </w:r>
    </w:p>
    <w:p w14:paraId="3E6D7BC8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uns sagte man soll etwas Wachs drüber streichen, dann</w:t>
      </w:r>
    </w:p>
    <w:p w14:paraId="09327955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geht der Stempel da hinein. Also ein neuer Trick!</w:t>
      </w:r>
    </w:p>
    <w:p w14:paraId="706564E7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proofErr w:type="gramStart"/>
      <w:r w:rsidRPr="003F729F">
        <w:rPr>
          <w:sz w:val="22"/>
        </w:rPr>
        <w:t>Zur Zeit</w:t>
      </w:r>
      <w:proofErr w:type="gramEnd"/>
      <w:r w:rsidRPr="003F729F">
        <w:rPr>
          <w:sz w:val="22"/>
        </w:rPr>
        <w:t xml:space="preserve"> gefällt es mir hier recht gut, bin gut ein gewöhnt.</w:t>
      </w:r>
    </w:p>
    <w:p w14:paraId="7CDCE681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Mit Goth aus Ingolstadt bin ich noch beisammen. Ich weiß genau was wir hier für</w:t>
      </w:r>
    </w:p>
    <w:p w14:paraId="4183D4FB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Vorteile gegenüber der Ostfront haben.</w:t>
      </w:r>
    </w:p>
    <w:p w14:paraId="798E6D3C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Mit der Studentenkompanie wird</w:t>
      </w:r>
    </w:p>
    <w:p w14:paraId="68017EA5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es nichts werden</w:t>
      </w:r>
      <w:r>
        <w:rPr>
          <w:sz w:val="22"/>
        </w:rPr>
        <w:t>.</w:t>
      </w:r>
      <w:r w:rsidRPr="003F729F">
        <w:rPr>
          <w:sz w:val="22"/>
        </w:rPr>
        <w:t xml:space="preserve"> Aber als </w:t>
      </w:r>
      <w:proofErr w:type="spellStart"/>
      <w:r w:rsidRPr="003F729F">
        <w:rPr>
          <w:sz w:val="22"/>
        </w:rPr>
        <w:t>Offz.anwärter</w:t>
      </w:r>
      <w:proofErr w:type="spellEnd"/>
    </w:p>
    <w:p w14:paraId="1C6476DB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bin ich u. Goth gemeldet. Werden erst</w:t>
      </w:r>
    </w:p>
    <w:p w14:paraId="55306D26" w14:textId="23EEFC4E" w:rsidR="00B2743C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noch geprüft.</w:t>
      </w:r>
    </w:p>
    <w:p w14:paraId="3DD8307C" w14:textId="77777777" w:rsidR="00B2743C" w:rsidRPr="003F729F" w:rsidRDefault="00B2743C" w:rsidP="00B2743C">
      <w:pPr>
        <w:spacing w:before="120" w:after="0" w:line="240" w:lineRule="auto"/>
        <w:contextualSpacing/>
        <w:rPr>
          <w:b/>
          <w:bCs/>
          <w:sz w:val="22"/>
        </w:rPr>
      </w:pPr>
      <w:r w:rsidRPr="003F729F">
        <w:rPr>
          <w:b/>
          <w:bCs/>
          <w:sz w:val="22"/>
        </w:rPr>
        <w:t>1943-11-08_2</w:t>
      </w:r>
      <w:r>
        <w:rPr>
          <w:b/>
          <w:bCs/>
          <w:sz w:val="22"/>
        </w:rPr>
        <w:t>_k</w:t>
      </w:r>
    </w:p>
    <w:p w14:paraId="29C8CB2E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100g P.  erhielt ich von Mutter auf einmal alle von</w:t>
      </w:r>
    </w:p>
    <w:p w14:paraId="17277E27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proofErr w:type="spellStart"/>
      <w:r w:rsidRPr="003F729F">
        <w:rPr>
          <w:sz w:val="22"/>
        </w:rPr>
        <w:t>No</w:t>
      </w:r>
      <w:proofErr w:type="spellEnd"/>
      <w:r w:rsidRPr="003F729F">
        <w:rPr>
          <w:sz w:val="22"/>
        </w:rPr>
        <w:t xml:space="preserve"> 3-12, wobei 7 ausblieb. Das Gebäck kam gut</w:t>
      </w:r>
    </w:p>
    <w:p w14:paraId="611F5ADC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proofErr w:type="gramStart"/>
      <w:r w:rsidRPr="003F729F">
        <w:rPr>
          <w:sz w:val="22"/>
        </w:rPr>
        <w:t>an</w:t>
      </w:r>
      <w:proofErr w:type="gramEnd"/>
      <w:r w:rsidRPr="003F729F">
        <w:rPr>
          <w:sz w:val="22"/>
        </w:rPr>
        <w:t xml:space="preserve"> ohne zerbröselt zu sein. Ganz prima waren die</w:t>
      </w:r>
    </w:p>
    <w:p w14:paraId="0AED88B6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Quittenstücke u. Zwetschgen. Ganz ausgedörrt u. </w:t>
      </w:r>
      <w:proofErr w:type="spellStart"/>
      <w:r w:rsidRPr="003F729F">
        <w:rPr>
          <w:sz w:val="22"/>
        </w:rPr>
        <w:t>faßt</w:t>
      </w:r>
      <w:proofErr w:type="spellEnd"/>
    </w:p>
    <w:p w14:paraId="55A258FA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nicht mehr </w:t>
      </w:r>
      <w:proofErr w:type="spellStart"/>
      <w:r w:rsidRPr="003F729F">
        <w:rPr>
          <w:sz w:val="22"/>
        </w:rPr>
        <w:t>eßbar</w:t>
      </w:r>
      <w:proofErr w:type="spellEnd"/>
      <w:r w:rsidRPr="003F729F">
        <w:rPr>
          <w:sz w:val="22"/>
        </w:rPr>
        <w:t xml:space="preserve"> war Vitamin A, Auge! War</w:t>
      </w:r>
    </w:p>
    <w:p w14:paraId="503C44C3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etwas verschimmelt. Mutters Briefe, bis </w:t>
      </w:r>
      <w:proofErr w:type="spellStart"/>
      <w:r w:rsidRPr="003F729F">
        <w:rPr>
          <w:sz w:val="22"/>
        </w:rPr>
        <w:t>No</w:t>
      </w:r>
      <w:proofErr w:type="spellEnd"/>
      <w:r w:rsidRPr="003F729F">
        <w:rPr>
          <w:sz w:val="22"/>
        </w:rPr>
        <w:t xml:space="preserve"> 14 erhielt</w:t>
      </w:r>
    </w:p>
    <w:p w14:paraId="3326D3CB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ich alle. Zwar nicht laufend, nur schubweise u. sogar</w:t>
      </w:r>
    </w:p>
    <w:p w14:paraId="7397DC3F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durcheinander. Ich bin mit dem Postnachschub zufrieden.</w:t>
      </w:r>
    </w:p>
    <w:p w14:paraId="23E9645C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Ich glaub auch es geht wenig verloren. - Unsern Chef</w:t>
      </w:r>
    </w:p>
    <w:p w14:paraId="4BBBE07B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von Klagenfurt haben wir nicht mehr. Wir wurden doch</w:t>
      </w:r>
    </w:p>
    <w:p w14:paraId="019FBE55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aufgeteilt u. der fuhr heim. Einem jeden (200 Mann) gab er</w:t>
      </w:r>
    </w:p>
    <w:p w14:paraId="685568B7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die Hand; als er sich verabschiedete. Einen solchen. Chef</w:t>
      </w:r>
    </w:p>
    <w:p w14:paraId="2F9F2A45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bekomme ich sicher nicht mehr. Den </w:t>
      </w:r>
      <w:proofErr w:type="spellStart"/>
      <w:r w:rsidRPr="003F729F">
        <w:rPr>
          <w:sz w:val="22"/>
        </w:rPr>
        <w:t>Erhütter</w:t>
      </w:r>
      <w:proofErr w:type="spellEnd"/>
    </w:p>
    <w:p w14:paraId="08256CB1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lernte ich in Reichenhall kennen Das ist so ein halber</w:t>
      </w:r>
    </w:p>
    <w:p w14:paraId="1EC76AB1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lastRenderedPageBreak/>
        <w:t xml:space="preserve">Geistlicher! Er kümmert sich gern </w:t>
      </w:r>
      <w:proofErr w:type="spellStart"/>
      <w:r w:rsidRPr="003F729F">
        <w:rPr>
          <w:sz w:val="22"/>
        </w:rPr>
        <w:t>um so</w:t>
      </w:r>
      <w:proofErr w:type="spellEnd"/>
      <w:r w:rsidRPr="003F729F">
        <w:rPr>
          <w:sz w:val="22"/>
        </w:rPr>
        <w:t xml:space="preserve"> Leute wie</w:t>
      </w:r>
    </w:p>
    <w:p w14:paraId="6354B81A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</w:t>
      </w:r>
      <w:r w:rsidRPr="003F729F">
        <w:rPr>
          <w:sz w:val="22"/>
        </w:rPr>
        <w:t xml:space="preserve">ich, die nicht </w:t>
      </w:r>
      <w:r>
        <w:rPr>
          <w:sz w:val="22"/>
        </w:rPr>
        <w:t>„</w:t>
      </w:r>
      <w:r w:rsidRPr="003F729F">
        <w:rPr>
          <w:sz w:val="22"/>
        </w:rPr>
        <w:t xml:space="preserve">so </w:t>
      </w:r>
      <w:proofErr w:type="spellStart"/>
      <w:r w:rsidRPr="003F729F">
        <w:rPr>
          <w:sz w:val="22"/>
        </w:rPr>
        <w:t>so</w:t>
      </w:r>
      <w:proofErr w:type="spellEnd"/>
      <w:r>
        <w:rPr>
          <w:sz w:val="22"/>
        </w:rPr>
        <w:t>“</w:t>
      </w:r>
      <w:r w:rsidRPr="003F729F">
        <w:rPr>
          <w:sz w:val="22"/>
        </w:rPr>
        <w:t xml:space="preserve"> brav u. ohne Gefühle sind wie</w:t>
      </w:r>
    </w:p>
    <w:p w14:paraId="4427B94D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der Schubert. Gott sei Dank </w:t>
      </w:r>
      <w:proofErr w:type="gramStart"/>
      <w:r w:rsidRPr="003F729F">
        <w:rPr>
          <w:sz w:val="22"/>
        </w:rPr>
        <w:t>hab</w:t>
      </w:r>
      <w:proofErr w:type="gramEnd"/>
      <w:r w:rsidRPr="003F729F">
        <w:rPr>
          <w:sz w:val="22"/>
        </w:rPr>
        <w:t xml:space="preserve"> ich Gefühle!!!!! Die Frau</w:t>
      </w:r>
    </w:p>
    <w:p w14:paraId="42FCA27A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Schubert ist unmöglich. Wenn ich </w:t>
      </w:r>
      <w:proofErr w:type="spellStart"/>
      <w:r w:rsidRPr="003F729F">
        <w:rPr>
          <w:sz w:val="22"/>
        </w:rPr>
        <w:t>gewußt</w:t>
      </w:r>
      <w:proofErr w:type="spellEnd"/>
      <w:r w:rsidRPr="003F729F">
        <w:rPr>
          <w:sz w:val="22"/>
        </w:rPr>
        <w:t xml:space="preserve"> hätte</w:t>
      </w:r>
      <w:r>
        <w:rPr>
          <w:sz w:val="22"/>
        </w:rPr>
        <w:t>,</w:t>
      </w:r>
      <w:r w:rsidRPr="003F729F">
        <w:rPr>
          <w:sz w:val="22"/>
        </w:rPr>
        <w:t xml:space="preserve"> daß</w:t>
      </w:r>
    </w:p>
    <w:p w14:paraId="70F2048C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man bei Frau Lehner neben Gesang so interessante</w:t>
      </w:r>
    </w:p>
    <w:p w14:paraId="0FA57416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Vorträge hätte, wäre ich auch hingegangen. - Den ersten</w:t>
      </w:r>
    </w:p>
    <w:p w14:paraId="596321F8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Teil des Romans </w:t>
      </w:r>
      <w:proofErr w:type="gramStart"/>
      <w:r w:rsidRPr="003F729F">
        <w:rPr>
          <w:sz w:val="22"/>
        </w:rPr>
        <w:t>hab</w:t>
      </w:r>
      <w:proofErr w:type="gramEnd"/>
      <w:r w:rsidRPr="003F729F">
        <w:rPr>
          <w:sz w:val="22"/>
        </w:rPr>
        <w:t xml:space="preserve"> ich bald gelesen. Ist eine ganz nette</w:t>
      </w:r>
    </w:p>
    <w:p w14:paraId="4B1B06DA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Geschichte. Zum Schlafen komm ich allerdings </w:t>
      </w:r>
      <w:proofErr w:type="spellStart"/>
      <w:r w:rsidRPr="003F729F">
        <w:rPr>
          <w:sz w:val="22"/>
        </w:rPr>
        <w:t>faßt</w:t>
      </w:r>
      <w:proofErr w:type="spellEnd"/>
    </w:p>
    <w:p w14:paraId="66E2B847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nicht mehr. Seit Sonntag bin ich wieder auf Wache</w:t>
      </w:r>
    </w:p>
    <w:p w14:paraId="22C468E4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u. recht froh um den Lesestoff auch von Alies. Büchlein</w:t>
      </w:r>
    </w:p>
    <w:p w14:paraId="63F8B849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 xml:space="preserve">bis </w:t>
      </w:r>
      <w:proofErr w:type="spellStart"/>
      <w:r w:rsidRPr="003F729F">
        <w:rPr>
          <w:sz w:val="22"/>
        </w:rPr>
        <w:t>No</w:t>
      </w:r>
      <w:proofErr w:type="spellEnd"/>
      <w:r w:rsidRPr="003F729F">
        <w:rPr>
          <w:sz w:val="22"/>
        </w:rPr>
        <w:t xml:space="preserve"> 6 alle erhalten. Recht vielen Dank. </w:t>
      </w:r>
      <w:proofErr w:type="spellStart"/>
      <w:r w:rsidRPr="003F729F">
        <w:rPr>
          <w:sz w:val="22"/>
        </w:rPr>
        <w:t>No</w:t>
      </w:r>
      <w:proofErr w:type="spellEnd"/>
      <w:r w:rsidRPr="003F729F">
        <w:rPr>
          <w:sz w:val="22"/>
        </w:rPr>
        <w:t xml:space="preserve"> 9, 10, 11 von Alies</w:t>
      </w:r>
    </w:p>
    <w:p w14:paraId="57C2B0F8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Briefen kamen noch nicht, bloß 12, 13, 14, 15. Luises Briefe auch</w:t>
      </w:r>
    </w:p>
    <w:p w14:paraId="630BFBE0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erhalten. Das Geld habe ich längst abgeschickt.</w:t>
      </w:r>
    </w:p>
    <w:p w14:paraId="5DCA9BC9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Um 3h wird es bei uns Nacht. Dann haben wir Karbidlampen. Kann man gut lesen</w:t>
      </w:r>
    </w:p>
    <w:p w14:paraId="40C75EF0" w14:textId="77777777" w:rsidR="00B2743C" w:rsidRPr="003F729F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dabei. Für heute seid alle vielmals recht lieb gegrüßt von Eurem braven u.</w:t>
      </w:r>
    </w:p>
    <w:p w14:paraId="3B91ECC3" w14:textId="77777777" w:rsidR="00B2743C" w:rsidRDefault="00B2743C" w:rsidP="00B2743C">
      <w:pPr>
        <w:spacing w:before="120" w:after="0" w:line="240" w:lineRule="auto"/>
        <w:contextualSpacing/>
        <w:rPr>
          <w:sz w:val="22"/>
        </w:rPr>
      </w:pPr>
      <w:r w:rsidRPr="003F729F">
        <w:rPr>
          <w:sz w:val="22"/>
        </w:rPr>
        <w:t>dankbaren Hanserl.</w:t>
      </w:r>
    </w:p>
    <w:p w14:paraId="6834CAEE" w14:textId="77777777" w:rsidR="00B2743C" w:rsidRDefault="00B2743C" w:rsidP="00B2743C">
      <w:pPr>
        <w:spacing w:before="120" w:after="0" w:line="240" w:lineRule="auto"/>
        <w:contextualSpacing/>
        <w:rPr>
          <w:sz w:val="22"/>
        </w:rPr>
      </w:pPr>
    </w:p>
    <w:p w14:paraId="2D42EA47" w14:textId="77777777" w:rsidR="00B2743C" w:rsidRPr="00011A28" w:rsidRDefault="00B2743C" w:rsidP="00B2743C">
      <w:pPr>
        <w:spacing w:before="120" w:after="0" w:line="240" w:lineRule="auto"/>
        <w:contextualSpacing/>
        <w:rPr>
          <w:b/>
          <w:bCs/>
          <w:sz w:val="22"/>
        </w:rPr>
      </w:pPr>
      <w:r w:rsidRPr="00011A28">
        <w:rPr>
          <w:b/>
          <w:bCs/>
          <w:sz w:val="22"/>
        </w:rPr>
        <w:t>1943-11-16_1</w:t>
      </w:r>
    </w:p>
    <w:p w14:paraId="7B22640E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Im Norden 16.XI.43</w:t>
      </w:r>
      <w:r>
        <w:rPr>
          <w:sz w:val="22"/>
        </w:rPr>
        <w:t>.</w:t>
      </w:r>
    </w:p>
    <w:p w14:paraId="71656B1D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Meine Lieben!</w:t>
      </w:r>
    </w:p>
    <w:p w14:paraId="5ACB2574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Entschuldigt, daß ich </w:t>
      </w:r>
      <w:proofErr w:type="gramStart"/>
      <w:r w:rsidRPr="00011A28">
        <w:rPr>
          <w:sz w:val="22"/>
        </w:rPr>
        <w:t>solange</w:t>
      </w:r>
      <w:proofErr w:type="gramEnd"/>
      <w:r w:rsidRPr="00011A28">
        <w:rPr>
          <w:sz w:val="22"/>
        </w:rPr>
        <w:t xml:space="preserve"> nicht</w:t>
      </w:r>
    </w:p>
    <w:p w14:paraId="3E68BEF6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schrieb. Ich kam 4 Tage lang zu überhaupt nichts</w:t>
      </w:r>
    </w:p>
    <w:p w14:paraId="5372CBD1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mehr; denn ich </w:t>
      </w:r>
      <w:proofErr w:type="spellStart"/>
      <w:r w:rsidRPr="00011A28">
        <w:rPr>
          <w:sz w:val="22"/>
        </w:rPr>
        <w:t>mußte</w:t>
      </w:r>
      <w:proofErr w:type="spellEnd"/>
      <w:r w:rsidRPr="00011A28">
        <w:rPr>
          <w:sz w:val="22"/>
        </w:rPr>
        <w:t xml:space="preserve"> ununterbrochen an </w:t>
      </w:r>
      <w:proofErr w:type="spellStart"/>
      <w:r w:rsidRPr="00011A28">
        <w:rPr>
          <w:sz w:val="22"/>
        </w:rPr>
        <w:t>mei</w:t>
      </w:r>
      <w:proofErr w:type="spellEnd"/>
      <w:r w:rsidRPr="00011A28">
        <w:rPr>
          <w:sz w:val="22"/>
        </w:rPr>
        <w:t>-</w:t>
      </w:r>
    </w:p>
    <w:p w14:paraId="7601F2B4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proofErr w:type="spellStart"/>
      <w:r w:rsidRPr="00011A28">
        <w:rPr>
          <w:sz w:val="22"/>
        </w:rPr>
        <w:t>ner</w:t>
      </w:r>
      <w:proofErr w:type="spellEnd"/>
      <w:r w:rsidRPr="00011A28">
        <w:rPr>
          <w:sz w:val="22"/>
        </w:rPr>
        <w:t xml:space="preserve"> Strafarbeit schreiben. 100x eine Meldung. 10</w:t>
      </w:r>
    </w:p>
    <w:p w14:paraId="43C8E52B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Schreibmaschinen Seiten, ganz klein vollgeschrieben.</w:t>
      </w:r>
    </w:p>
    <w:p w14:paraId="0D0C6D2E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Den lieben langen Brief von Mutter (aus Abends-</w:t>
      </w:r>
    </w:p>
    <w:p w14:paraId="30C526EC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Berg</w:t>
      </w:r>
      <w:r>
        <w:rPr>
          <w:sz w:val="22"/>
        </w:rPr>
        <w:t>)</w:t>
      </w:r>
      <w:r w:rsidRPr="00011A28">
        <w:rPr>
          <w:sz w:val="22"/>
        </w:rPr>
        <w:t xml:space="preserve"> erhalten. </w:t>
      </w:r>
      <w:proofErr w:type="gramStart"/>
      <w:r w:rsidRPr="00011A28">
        <w:rPr>
          <w:sz w:val="22"/>
        </w:rPr>
        <w:t>Werde</w:t>
      </w:r>
      <w:proofErr w:type="gramEnd"/>
      <w:r w:rsidRPr="00011A28">
        <w:rPr>
          <w:sz w:val="22"/>
        </w:rPr>
        <w:t xml:space="preserve"> später alles beantworten.</w:t>
      </w:r>
    </w:p>
    <w:p w14:paraId="167301D4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Vielen herzlichen Dank für alle 100g.</w:t>
      </w:r>
    </w:p>
    <w:p w14:paraId="5519F08A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Ich tauschte mir für 45 </w:t>
      </w:r>
      <w:proofErr w:type="gramStart"/>
      <w:r w:rsidRPr="00011A28">
        <w:rPr>
          <w:sz w:val="22"/>
        </w:rPr>
        <w:t>Zig</w:t>
      </w:r>
      <w:proofErr w:type="gramEnd"/>
      <w:r w:rsidRPr="00011A28">
        <w:rPr>
          <w:sz w:val="22"/>
        </w:rPr>
        <w:t>. 3 Marken für</w:t>
      </w:r>
    </w:p>
    <w:p w14:paraId="5F2DC5C2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Kilopakete ein. Prima was!</w:t>
      </w:r>
    </w:p>
    <w:p w14:paraId="7A088554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Im </w:t>
      </w:r>
      <w:proofErr w:type="spellStart"/>
      <w:proofErr w:type="gramStart"/>
      <w:r w:rsidRPr="00011A28">
        <w:rPr>
          <w:sz w:val="22"/>
        </w:rPr>
        <w:t>übrigen</w:t>
      </w:r>
      <w:proofErr w:type="spellEnd"/>
      <w:proofErr w:type="gramEnd"/>
      <w:r w:rsidRPr="00011A28">
        <w:rPr>
          <w:sz w:val="22"/>
        </w:rPr>
        <w:t xml:space="preserve"> geht es mir gut u. freue mich </w:t>
      </w:r>
      <w:proofErr w:type="spellStart"/>
      <w:r w:rsidRPr="00011A28">
        <w:rPr>
          <w:sz w:val="22"/>
        </w:rPr>
        <w:t>rießig</w:t>
      </w:r>
      <w:proofErr w:type="spellEnd"/>
    </w:p>
    <w:p w14:paraId="33EFF043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über Eure Briefe</w:t>
      </w:r>
    </w:p>
    <w:p w14:paraId="16E100DA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zu Eile.</w:t>
      </w:r>
    </w:p>
    <w:p w14:paraId="50EA5BC0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Viele herzliche Grüße</w:t>
      </w:r>
    </w:p>
    <w:p w14:paraId="49CEA333" w14:textId="77777777" w:rsidR="00B2743C" w:rsidRPr="00011A28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Euer dankbarer</w:t>
      </w:r>
    </w:p>
    <w:p w14:paraId="1757BC30" w14:textId="77777777" w:rsidR="00B2743C" w:rsidRDefault="00B2743C" w:rsidP="00B2743C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Hanserl.</w:t>
      </w:r>
    </w:p>
    <w:p w14:paraId="3AC06CE5" w14:textId="77777777" w:rsidR="00D52E82" w:rsidRDefault="00D52E82" w:rsidP="00D52E82">
      <w:pPr>
        <w:spacing w:before="120" w:after="0" w:line="240" w:lineRule="auto"/>
        <w:contextualSpacing/>
        <w:rPr>
          <w:sz w:val="22"/>
        </w:rPr>
      </w:pPr>
    </w:p>
    <w:p w14:paraId="2E0AE824" w14:textId="77777777" w:rsidR="00BA750E" w:rsidRDefault="00BA750E" w:rsidP="00BA750E">
      <w:pPr>
        <w:spacing w:before="120" w:after="0" w:line="240" w:lineRule="auto"/>
        <w:contextualSpacing/>
        <w:rPr>
          <w:b/>
          <w:bCs/>
          <w:sz w:val="22"/>
        </w:rPr>
      </w:pPr>
    </w:p>
    <w:p w14:paraId="28BC2FB0" w14:textId="51791AED" w:rsidR="00BA750E" w:rsidRPr="00011A28" w:rsidRDefault="00BA750E" w:rsidP="00BA750E">
      <w:pPr>
        <w:spacing w:before="120" w:after="0" w:line="240" w:lineRule="auto"/>
        <w:contextualSpacing/>
        <w:rPr>
          <w:b/>
          <w:bCs/>
          <w:sz w:val="22"/>
        </w:rPr>
      </w:pPr>
      <w:r w:rsidRPr="00011A28">
        <w:rPr>
          <w:b/>
          <w:bCs/>
          <w:sz w:val="22"/>
        </w:rPr>
        <w:t>1943-11-19_1</w:t>
      </w:r>
      <w:r>
        <w:rPr>
          <w:b/>
          <w:bCs/>
          <w:sz w:val="22"/>
        </w:rPr>
        <w:t>_k</w:t>
      </w:r>
    </w:p>
    <w:p w14:paraId="567E456F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Im Norden 19.XI.43</w:t>
      </w:r>
      <w:r>
        <w:rPr>
          <w:sz w:val="22"/>
        </w:rPr>
        <w:t>.</w:t>
      </w:r>
    </w:p>
    <w:p w14:paraId="453A8CA4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Liebe Mutter, Alis u. </w:t>
      </w:r>
      <w:proofErr w:type="spellStart"/>
      <w:r w:rsidRPr="00011A28">
        <w:rPr>
          <w:sz w:val="22"/>
        </w:rPr>
        <w:t>Naugerl</w:t>
      </w:r>
      <w:proofErr w:type="spellEnd"/>
      <w:r w:rsidRPr="00011A28">
        <w:rPr>
          <w:sz w:val="22"/>
        </w:rPr>
        <w:t>!</w:t>
      </w:r>
    </w:p>
    <w:p w14:paraId="723236D5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Heute </w:t>
      </w:r>
      <w:proofErr w:type="spellStart"/>
      <w:r w:rsidRPr="00011A28">
        <w:rPr>
          <w:sz w:val="22"/>
        </w:rPr>
        <w:t>muß</w:t>
      </w:r>
      <w:proofErr w:type="spellEnd"/>
      <w:r w:rsidRPr="00011A28">
        <w:rPr>
          <w:sz w:val="22"/>
        </w:rPr>
        <w:t xml:space="preserve"> ich unbedingt mal</w:t>
      </w:r>
    </w:p>
    <w:p w14:paraId="0B6E7F9F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schreiben. Ich werde zwar viel vergessen, den</w:t>
      </w:r>
      <w:r>
        <w:rPr>
          <w:sz w:val="22"/>
        </w:rPr>
        <w:t>n</w:t>
      </w:r>
      <w:r w:rsidRPr="00011A28">
        <w:rPr>
          <w:sz w:val="22"/>
        </w:rPr>
        <w:t xml:space="preserve"> es geht in </w:t>
      </w:r>
      <w:proofErr w:type="spellStart"/>
      <w:r w:rsidRPr="00011A28">
        <w:rPr>
          <w:sz w:val="22"/>
        </w:rPr>
        <w:t>höchs</w:t>
      </w:r>
      <w:proofErr w:type="spellEnd"/>
      <w:r w:rsidRPr="00011A28">
        <w:rPr>
          <w:sz w:val="22"/>
        </w:rPr>
        <w:t>-</w:t>
      </w:r>
    </w:p>
    <w:p w14:paraId="29229C27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proofErr w:type="spellStart"/>
      <w:r w:rsidRPr="00011A28">
        <w:rPr>
          <w:sz w:val="22"/>
        </w:rPr>
        <w:t>ter</w:t>
      </w:r>
      <w:proofErr w:type="spellEnd"/>
      <w:r w:rsidRPr="00011A28">
        <w:rPr>
          <w:sz w:val="22"/>
        </w:rPr>
        <w:t xml:space="preserve"> Eile. Ich komme die ganze Woche kaum zum Schnaufen</w:t>
      </w:r>
      <w:r>
        <w:rPr>
          <w:sz w:val="22"/>
        </w:rPr>
        <w:t>,</w:t>
      </w:r>
    </w:p>
    <w:p w14:paraId="2FCD5026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proofErr w:type="gramStart"/>
      <w:r w:rsidRPr="00011A28">
        <w:rPr>
          <w:sz w:val="22"/>
        </w:rPr>
        <w:t>soviel</w:t>
      </w:r>
      <w:proofErr w:type="gramEnd"/>
      <w:r w:rsidRPr="00011A28">
        <w:rPr>
          <w:sz w:val="22"/>
        </w:rPr>
        <w:t xml:space="preserve"> Dienst machen wir. Und hätte </w:t>
      </w:r>
      <w:proofErr w:type="spellStart"/>
      <w:proofErr w:type="gramStart"/>
      <w:r w:rsidRPr="00011A28">
        <w:rPr>
          <w:sz w:val="22"/>
        </w:rPr>
        <w:t>soviel</w:t>
      </w:r>
      <w:proofErr w:type="spellEnd"/>
      <w:proofErr w:type="gramEnd"/>
      <w:r w:rsidRPr="00011A28">
        <w:rPr>
          <w:sz w:val="22"/>
        </w:rPr>
        <w:t xml:space="preserve"> zu berichten.</w:t>
      </w:r>
    </w:p>
    <w:p w14:paraId="72887C52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Das Wichtigste was ich zu Eurer Beruhigung sagen will ist:</w:t>
      </w:r>
    </w:p>
    <w:p w14:paraId="791650AB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Trotz des unheimlich vielen Dienstes fühle ich mich wohl</w:t>
      </w:r>
    </w:p>
    <w:p w14:paraId="6821AC20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u. </w:t>
      </w:r>
      <w:proofErr w:type="gramStart"/>
      <w:r w:rsidRPr="00011A28">
        <w:rPr>
          <w:sz w:val="22"/>
        </w:rPr>
        <w:t>bin</w:t>
      </w:r>
      <w:proofErr w:type="gramEnd"/>
      <w:r w:rsidRPr="00011A28">
        <w:rPr>
          <w:sz w:val="22"/>
        </w:rPr>
        <w:t xml:space="preserve"> zufrieden. Ich pfeif u. sing den ganzen Tag, wenn</w:t>
      </w:r>
      <w:r>
        <w:rPr>
          <w:sz w:val="22"/>
        </w:rPr>
        <w:t xml:space="preserve"> es</w:t>
      </w:r>
    </w:p>
    <w:p w14:paraId="6ED53924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die andern nicht zu sehr stört. Für alle Eure vielen </w:t>
      </w:r>
      <w:proofErr w:type="spellStart"/>
      <w:r w:rsidRPr="00011A28">
        <w:rPr>
          <w:sz w:val="22"/>
        </w:rPr>
        <w:t>herz</w:t>
      </w:r>
      <w:proofErr w:type="spellEnd"/>
      <w:r w:rsidRPr="00011A28">
        <w:rPr>
          <w:sz w:val="22"/>
        </w:rPr>
        <w:t>-</w:t>
      </w:r>
    </w:p>
    <w:p w14:paraId="04FDFB0A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proofErr w:type="spellStart"/>
      <w:r w:rsidRPr="00011A28">
        <w:rPr>
          <w:sz w:val="22"/>
        </w:rPr>
        <w:t>lich</w:t>
      </w:r>
      <w:proofErr w:type="spellEnd"/>
      <w:r w:rsidRPr="00011A28">
        <w:rPr>
          <w:sz w:val="22"/>
        </w:rPr>
        <w:t xml:space="preserve"> lieben Briefe meinen innigsten Dank. Bes. Mutter</w:t>
      </w:r>
    </w:p>
    <w:p w14:paraId="1E9463E9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u. Alies. (Von Mu bis </w:t>
      </w:r>
      <w:proofErr w:type="spellStart"/>
      <w:r w:rsidRPr="00011A28">
        <w:rPr>
          <w:sz w:val="22"/>
        </w:rPr>
        <w:t>No</w:t>
      </w:r>
      <w:proofErr w:type="spellEnd"/>
      <w:r w:rsidRPr="00011A28">
        <w:rPr>
          <w:sz w:val="22"/>
        </w:rPr>
        <w:t xml:space="preserve"> 23 u. von Alies bis 24). Der Gusti u. Abends-</w:t>
      </w:r>
    </w:p>
    <w:p w14:paraId="3DC99ABE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bergerbrief war unheimlich interessant u. die </w:t>
      </w:r>
      <w:proofErr w:type="spellStart"/>
      <w:r w:rsidRPr="00011A28">
        <w:rPr>
          <w:sz w:val="22"/>
        </w:rPr>
        <w:t>Gustisachen</w:t>
      </w:r>
      <w:proofErr w:type="spellEnd"/>
    </w:p>
    <w:p w14:paraId="7A422E3B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stimmten genau. Wir wundern uns drüber. Auf Alle Eure</w:t>
      </w:r>
    </w:p>
    <w:p w14:paraId="57F48B03" w14:textId="51E53D98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proofErr w:type="gramStart"/>
      <w:r w:rsidRPr="00011A28">
        <w:rPr>
          <w:sz w:val="22"/>
        </w:rPr>
        <w:lastRenderedPageBreak/>
        <w:t>Briefe</w:t>
      </w:r>
      <w:proofErr w:type="gramEnd"/>
      <w:r w:rsidRPr="00011A28">
        <w:rPr>
          <w:sz w:val="22"/>
        </w:rPr>
        <w:t xml:space="preserve"> die ich aufgehoben habe bis jetzt</w:t>
      </w:r>
      <w:r>
        <w:rPr>
          <w:sz w:val="22"/>
        </w:rPr>
        <w:t>,</w:t>
      </w:r>
      <w:r w:rsidRPr="00011A28">
        <w:rPr>
          <w:sz w:val="22"/>
        </w:rPr>
        <w:t xml:space="preserve"> antworte ich</w:t>
      </w:r>
    </w:p>
    <w:p w14:paraId="5B85DC69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Genauer</w:t>
      </w:r>
      <w:r>
        <w:rPr>
          <w:sz w:val="22"/>
        </w:rPr>
        <w:t>,</w:t>
      </w:r>
      <w:r w:rsidRPr="00011A28">
        <w:rPr>
          <w:sz w:val="22"/>
        </w:rPr>
        <w:t xml:space="preserve"> wenn ich mal Zeit hab. Ich kann jede Nacht</w:t>
      </w:r>
    </w:p>
    <w:p w14:paraId="39659EAF" w14:textId="6278C93C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bloß 4 - 5 Stunden Schlafen u. wollte ich Brief schreiben</w:t>
      </w:r>
      <w:r>
        <w:rPr>
          <w:sz w:val="22"/>
        </w:rPr>
        <w:t>,</w:t>
      </w:r>
      <w:r w:rsidRPr="00011A28">
        <w:rPr>
          <w:sz w:val="22"/>
        </w:rPr>
        <w:t xml:space="preserve"> so</w:t>
      </w:r>
    </w:p>
    <w:p w14:paraId="0A8560B1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geht das davon ab. Mir fallen den ganzen Tag die Augen zu.</w:t>
      </w:r>
    </w:p>
    <w:p w14:paraId="39DB13DC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Heute erhielt ich </w:t>
      </w:r>
      <w:proofErr w:type="spellStart"/>
      <w:r w:rsidRPr="00011A28">
        <w:rPr>
          <w:sz w:val="22"/>
        </w:rPr>
        <w:t>faßt</w:t>
      </w:r>
      <w:proofErr w:type="spellEnd"/>
      <w:r w:rsidRPr="00011A28">
        <w:rPr>
          <w:sz w:val="22"/>
        </w:rPr>
        <w:t xml:space="preserve"> einen Sack voll 100g Päckchen. Ich</w:t>
      </w:r>
    </w:p>
    <w:p w14:paraId="2495A32F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proofErr w:type="gramStart"/>
      <w:r w:rsidRPr="00011A28">
        <w:rPr>
          <w:sz w:val="22"/>
        </w:rPr>
        <w:t>habe</w:t>
      </w:r>
      <w:proofErr w:type="gramEnd"/>
      <w:r w:rsidRPr="00011A28">
        <w:rPr>
          <w:sz w:val="22"/>
        </w:rPr>
        <w:t xml:space="preserve"> 15 Stück noch nicht geöffnet. Die bis jetzt geöffneten</w:t>
      </w:r>
    </w:p>
    <w:p w14:paraId="1BA207C3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sind von Mutter </w:t>
      </w:r>
      <w:proofErr w:type="spellStart"/>
      <w:r w:rsidRPr="00011A28">
        <w:rPr>
          <w:sz w:val="22"/>
        </w:rPr>
        <w:t>No</w:t>
      </w:r>
      <w:proofErr w:type="spellEnd"/>
      <w:r w:rsidRPr="00011A28">
        <w:rPr>
          <w:sz w:val="22"/>
        </w:rPr>
        <w:t xml:space="preserve"> 15, 18, 19, 20, 22, 23, 24, 25, 26, 27, 29, 30, 31, 32, 33, 34, 35,</w:t>
      </w:r>
    </w:p>
    <w:p w14:paraId="32107478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36, 40, 51, Alles kam </w:t>
      </w:r>
      <w:r w:rsidRPr="00011A28">
        <w:rPr>
          <w:sz w:val="22"/>
          <w:u w:val="single"/>
        </w:rPr>
        <w:t>tadellos</w:t>
      </w:r>
      <w:r w:rsidRPr="00011A28">
        <w:rPr>
          <w:sz w:val="22"/>
        </w:rPr>
        <w:t xml:space="preserve"> an. Butter! Äpfel, die </w:t>
      </w:r>
      <w:proofErr w:type="spellStart"/>
      <w:r w:rsidRPr="00011A28">
        <w:rPr>
          <w:sz w:val="22"/>
        </w:rPr>
        <w:t>Plätzerl</w:t>
      </w:r>
      <w:proofErr w:type="spellEnd"/>
    </w:p>
    <w:p w14:paraId="3C50F503" w14:textId="77777777" w:rsidR="00BA750E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etwas zerbröckelt, aber gut verschnürt, Kerzen, Kunsthonig,</w:t>
      </w:r>
    </w:p>
    <w:p w14:paraId="08D450A1" w14:textId="77777777" w:rsidR="00BA750E" w:rsidRPr="00011A28" w:rsidRDefault="00BA750E" w:rsidP="00BA750E">
      <w:pPr>
        <w:spacing w:before="120" w:after="0" w:line="240" w:lineRule="auto"/>
        <w:contextualSpacing/>
        <w:rPr>
          <w:b/>
          <w:bCs/>
          <w:sz w:val="22"/>
        </w:rPr>
      </w:pPr>
      <w:r w:rsidRPr="00011A28">
        <w:rPr>
          <w:b/>
          <w:bCs/>
          <w:sz w:val="22"/>
        </w:rPr>
        <w:t>1943-11-19_2</w:t>
      </w:r>
      <w:r>
        <w:rPr>
          <w:b/>
          <w:bCs/>
          <w:sz w:val="22"/>
        </w:rPr>
        <w:t>_k</w:t>
      </w:r>
    </w:p>
    <w:p w14:paraId="5425F07A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die </w:t>
      </w:r>
      <w:proofErr w:type="spellStart"/>
      <w:r w:rsidRPr="00011A28">
        <w:rPr>
          <w:sz w:val="22"/>
        </w:rPr>
        <w:t>Plätzerl</w:t>
      </w:r>
      <w:proofErr w:type="spellEnd"/>
      <w:r w:rsidRPr="00011A28">
        <w:rPr>
          <w:sz w:val="22"/>
        </w:rPr>
        <w:t xml:space="preserve"> vom </w:t>
      </w:r>
      <w:proofErr w:type="spellStart"/>
      <w:r w:rsidRPr="00011A28">
        <w:rPr>
          <w:sz w:val="22"/>
        </w:rPr>
        <w:t>Weiberl</w:t>
      </w:r>
      <w:proofErr w:type="spellEnd"/>
      <w:r w:rsidRPr="00011A28">
        <w:rPr>
          <w:sz w:val="22"/>
        </w:rPr>
        <w:t xml:space="preserve">, </w:t>
      </w:r>
      <w:proofErr w:type="spellStart"/>
      <w:r w:rsidRPr="00011A28">
        <w:rPr>
          <w:sz w:val="22"/>
        </w:rPr>
        <w:t>Apfelspeitel</w:t>
      </w:r>
      <w:proofErr w:type="spellEnd"/>
      <w:r w:rsidRPr="00011A28">
        <w:rPr>
          <w:sz w:val="22"/>
        </w:rPr>
        <w:t xml:space="preserve">. Von Alies kam an </w:t>
      </w:r>
      <w:proofErr w:type="spellStart"/>
      <w:r w:rsidRPr="00011A28">
        <w:rPr>
          <w:sz w:val="22"/>
        </w:rPr>
        <w:t>No</w:t>
      </w:r>
      <w:proofErr w:type="spellEnd"/>
    </w:p>
    <w:p w14:paraId="4E8756CE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2-6, 10, 11, 17, 19, 22, Ebenfalls recht vielen Dank. Daß ich das 1. u.</w:t>
      </w:r>
    </w:p>
    <w:p w14:paraId="3919F88D" w14:textId="24BA8512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2. kg-Paket erhielt habe ich Euch bereits geschrieben. </w:t>
      </w:r>
      <w:proofErr w:type="spellStart"/>
      <w:r w:rsidRPr="00011A28">
        <w:rPr>
          <w:sz w:val="22"/>
        </w:rPr>
        <w:t>No</w:t>
      </w:r>
      <w:proofErr w:type="spellEnd"/>
      <w:r>
        <w:rPr>
          <w:sz w:val="22"/>
        </w:rPr>
        <w:t xml:space="preserve"> </w:t>
      </w:r>
      <w:r w:rsidRPr="00011A28">
        <w:rPr>
          <w:sz w:val="22"/>
        </w:rPr>
        <w:t xml:space="preserve">3 u. </w:t>
      </w:r>
    </w:p>
    <w:p w14:paraId="3460F94A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4 erhielt ich inzwischen auch. Der </w:t>
      </w:r>
      <w:proofErr w:type="spellStart"/>
      <w:r w:rsidRPr="00011A28">
        <w:rPr>
          <w:sz w:val="22"/>
        </w:rPr>
        <w:t>Annikuchen</w:t>
      </w:r>
      <w:proofErr w:type="spellEnd"/>
      <w:r w:rsidRPr="00011A28">
        <w:rPr>
          <w:sz w:val="22"/>
        </w:rPr>
        <w:t xml:space="preserve"> war prima,</w:t>
      </w:r>
    </w:p>
    <w:p w14:paraId="07484AFA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aber ganz hervorragend ist der andere mit den </w:t>
      </w:r>
      <w:proofErr w:type="spellStart"/>
      <w:r w:rsidRPr="00011A28">
        <w:rPr>
          <w:sz w:val="22"/>
        </w:rPr>
        <w:t>Weinberln</w:t>
      </w:r>
      <w:proofErr w:type="spellEnd"/>
      <w:r w:rsidRPr="00011A28">
        <w:rPr>
          <w:sz w:val="22"/>
        </w:rPr>
        <w:t>.</w:t>
      </w:r>
    </w:p>
    <w:p w14:paraId="7B710A0B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Um Kerzen wollte ich sowieso schon mal schreiben, bloß</w:t>
      </w:r>
    </w:p>
    <w:p w14:paraId="3A9B5529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vergesse ich immer alles, beim Schreiben, was mir unter</w:t>
      </w:r>
    </w:p>
    <w:p w14:paraId="741EE7D3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der Woche einfällt. Ich </w:t>
      </w:r>
      <w:proofErr w:type="spellStart"/>
      <w:r w:rsidRPr="00011A28">
        <w:rPr>
          <w:sz w:val="22"/>
        </w:rPr>
        <w:t>müßte</w:t>
      </w:r>
      <w:proofErr w:type="spellEnd"/>
      <w:r w:rsidRPr="00011A28">
        <w:rPr>
          <w:sz w:val="22"/>
        </w:rPr>
        <w:t xml:space="preserve"> u. könnte Euch ja </w:t>
      </w:r>
      <w:proofErr w:type="gramStart"/>
      <w:r w:rsidRPr="00011A28">
        <w:rPr>
          <w:sz w:val="22"/>
        </w:rPr>
        <w:t>soviel</w:t>
      </w:r>
      <w:proofErr w:type="gramEnd"/>
    </w:p>
    <w:p w14:paraId="60B07300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erzählen! Bloß habe ich keine Zeit u. weiß immer nicht</w:t>
      </w:r>
      <w:r>
        <w:rPr>
          <w:sz w:val="22"/>
        </w:rPr>
        <w:t>,</w:t>
      </w:r>
    </w:p>
    <w:p w14:paraId="6C38AFD3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ob man dies u. jenes schreiben darf oder nicht. Mutters Zeitungs-</w:t>
      </w:r>
    </w:p>
    <w:p w14:paraId="55BE0FE9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proofErr w:type="spellStart"/>
      <w:r w:rsidRPr="00011A28">
        <w:rPr>
          <w:sz w:val="22"/>
        </w:rPr>
        <w:t>romane</w:t>
      </w:r>
      <w:proofErr w:type="spellEnd"/>
      <w:r w:rsidRPr="00011A28">
        <w:rPr>
          <w:sz w:val="22"/>
        </w:rPr>
        <w:t xml:space="preserve"> habe ich alle erhalten</w:t>
      </w:r>
      <w:r>
        <w:rPr>
          <w:sz w:val="22"/>
        </w:rPr>
        <w:t>,</w:t>
      </w:r>
      <w:r w:rsidRPr="00011A28">
        <w:rPr>
          <w:sz w:val="22"/>
        </w:rPr>
        <w:t xml:space="preserve"> es sind eine ganze Menge.</w:t>
      </w:r>
    </w:p>
    <w:p w14:paraId="77754AF6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proofErr w:type="spellStart"/>
      <w:r w:rsidRPr="00011A28">
        <w:rPr>
          <w:sz w:val="22"/>
        </w:rPr>
        <w:t>Au</w:t>
      </w:r>
      <w:r>
        <w:rPr>
          <w:sz w:val="22"/>
        </w:rPr>
        <w:t>f</w:t>
      </w:r>
      <w:r w:rsidRPr="00011A28">
        <w:rPr>
          <w:sz w:val="22"/>
        </w:rPr>
        <w:t>gerißen</w:t>
      </w:r>
      <w:proofErr w:type="spellEnd"/>
      <w:r w:rsidRPr="00011A28">
        <w:rPr>
          <w:sz w:val="22"/>
        </w:rPr>
        <w:t xml:space="preserve"> </w:t>
      </w:r>
      <w:proofErr w:type="gramStart"/>
      <w:r w:rsidRPr="00011A28">
        <w:rPr>
          <w:sz w:val="22"/>
        </w:rPr>
        <w:t>hab</w:t>
      </w:r>
      <w:proofErr w:type="gramEnd"/>
      <w:r w:rsidRPr="00011A28">
        <w:rPr>
          <w:sz w:val="22"/>
        </w:rPr>
        <w:t xml:space="preserve"> ich sie noch nicht, erst wenn ich sie lese.</w:t>
      </w:r>
    </w:p>
    <w:p w14:paraId="69C9C017" w14:textId="228FBCF0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Und augenblicklich habe ich dazu nicht Zeit. Überfall</w:t>
      </w:r>
    </w:p>
    <w:p w14:paraId="7BDB34F4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auf die Vergangenheit las ich schon. War recht nett. Alies</w:t>
      </w:r>
    </w:p>
    <w:p w14:paraId="238B657C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Büchlein erhielt ich bis </w:t>
      </w:r>
      <w:proofErr w:type="spellStart"/>
      <w:r w:rsidRPr="00011A28">
        <w:rPr>
          <w:sz w:val="22"/>
        </w:rPr>
        <w:t>No</w:t>
      </w:r>
      <w:proofErr w:type="spellEnd"/>
      <w:r>
        <w:rPr>
          <w:sz w:val="22"/>
        </w:rPr>
        <w:t xml:space="preserve"> </w:t>
      </w:r>
      <w:r w:rsidRPr="00011A28">
        <w:rPr>
          <w:sz w:val="22"/>
        </w:rPr>
        <w:t xml:space="preserve">10. Davon </w:t>
      </w:r>
      <w:proofErr w:type="gramStart"/>
      <w:r w:rsidRPr="00011A28">
        <w:rPr>
          <w:sz w:val="22"/>
        </w:rPr>
        <w:t>hab</w:t>
      </w:r>
      <w:proofErr w:type="gramEnd"/>
      <w:r w:rsidRPr="00011A28">
        <w:rPr>
          <w:sz w:val="22"/>
        </w:rPr>
        <w:t xml:space="preserve"> ich schon </w:t>
      </w:r>
      <w:proofErr w:type="spellStart"/>
      <w:r w:rsidRPr="00011A28">
        <w:rPr>
          <w:sz w:val="22"/>
        </w:rPr>
        <w:t>meh</w:t>
      </w:r>
      <w:proofErr w:type="spellEnd"/>
      <w:r w:rsidRPr="00011A28">
        <w:rPr>
          <w:sz w:val="22"/>
        </w:rPr>
        <w:t>-</w:t>
      </w:r>
    </w:p>
    <w:p w14:paraId="35C10ECE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proofErr w:type="spellStart"/>
      <w:r w:rsidRPr="00011A28">
        <w:rPr>
          <w:sz w:val="22"/>
        </w:rPr>
        <w:t>rere</w:t>
      </w:r>
      <w:proofErr w:type="spellEnd"/>
      <w:r w:rsidRPr="00011A28">
        <w:rPr>
          <w:sz w:val="22"/>
        </w:rPr>
        <w:t xml:space="preserve"> gelesen. Die Herzfalte, Wildwasser. Frau Rott schickte mir</w:t>
      </w:r>
    </w:p>
    <w:p w14:paraId="4A61B69F" w14:textId="7F4FFBE8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noch einige u. auch Gretchen! </w:t>
      </w:r>
      <w:r>
        <w:rPr>
          <w:sz w:val="22"/>
        </w:rPr>
        <w:t>So</w:t>
      </w:r>
      <w:r w:rsidRPr="00011A28">
        <w:rPr>
          <w:sz w:val="22"/>
        </w:rPr>
        <w:t xml:space="preserve"> daß ich jetzt bis auf</w:t>
      </w:r>
    </w:p>
    <w:p w14:paraId="21A7DE09" w14:textId="3A7FE061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weiteres genügend mit Lesestoff versehen bin. </w:t>
      </w:r>
    </w:p>
    <w:p w14:paraId="3FFDC4CE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Liebe Mutter, du schriebst in einem Brief </w:t>
      </w:r>
      <w:proofErr w:type="gramStart"/>
      <w:r w:rsidRPr="00011A28">
        <w:rPr>
          <w:sz w:val="22"/>
        </w:rPr>
        <w:t>von dem Geld</w:t>
      </w:r>
      <w:proofErr w:type="gramEnd"/>
      <w:r w:rsidRPr="00011A28">
        <w:rPr>
          <w:sz w:val="22"/>
        </w:rPr>
        <w:t>, das</w:t>
      </w:r>
    </w:p>
    <w:p w14:paraId="0573DBE5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ich der Luise schickte. Hast du Dich da zurückgesetzt</w:t>
      </w:r>
    </w:p>
    <w:p w14:paraId="48C7977D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gefühlt? Das war nicht so gemeint. Ich hatte bloß 50M bei</w:t>
      </w:r>
    </w:p>
    <w:p w14:paraId="2C0B7233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samen u. dachte, das Kind hat sicher eine große Freude</w:t>
      </w:r>
      <w:r>
        <w:rPr>
          <w:sz w:val="22"/>
        </w:rPr>
        <w:t>,</w:t>
      </w:r>
      <w:r w:rsidRPr="00011A28">
        <w:rPr>
          <w:sz w:val="22"/>
        </w:rPr>
        <w:t xml:space="preserve"> wenn</w:t>
      </w:r>
    </w:p>
    <w:p w14:paraId="4E28D58F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sie einkaufen gehen kann oder ins </w:t>
      </w:r>
      <w:proofErr w:type="spellStart"/>
      <w:r w:rsidRPr="00011A28">
        <w:rPr>
          <w:sz w:val="22"/>
        </w:rPr>
        <w:t>Pfeifferl</w:t>
      </w:r>
      <w:proofErr w:type="spellEnd"/>
      <w:r w:rsidRPr="00011A28">
        <w:rPr>
          <w:sz w:val="22"/>
        </w:rPr>
        <w:t>. Das nächste</w:t>
      </w:r>
    </w:p>
    <w:p w14:paraId="0F95B049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proofErr w:type="gramStart"/>
      <w:r w:rsidRPr="00011A28">
        <w:rPr>
          <w:sz w:val="22"/>
        </w:rPr>
        <w:t>Geld</w:t>
      </w:r>
      <w:proofErr w:type="gramEnd"/>
      <w:r w:rsidRPr="00011A28">
        <w:rPr>
          <w:sz w:val="22"/>
        </w:rPr>
        <w:t xml:space="preserve"> das ich heimschicke gehört Dir u. Alies u. damit</w:t>
      </w:r>
    </w:p>
    <w:p w14:paraId="7C98921E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proofErr w:type="spellStart"/>
      <w:r w:rsidRPr="00011A28">
        <w:rPr>
          <w:sz w:val="22"/>
        </w:rPr>
        <w:t>müßt</w:t>
      </w:r>
      <w:proofErr w:type="spellEnd"/>
      <w:r w:rsidRPr="00011A28">
        <w:rPr>
          <w:sz w:val="22"/>
        </w:rPr>
        <w:t xml:space="preserve"> Ihr eine Reise machen. Außerdem schicke ich Dir</w:t>
      </w:r>
    </w:p>
    <w:p w14:paraId="042A928C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zu Weihnachten Bohnenkaffee, den ich sammelte. Es ist</w:t>
      </w:r>
    </w:p>
    <w:p w14:paraId="7044ABE5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nicht viel, denn unsere Zuteilungen sind sehr gering. </w:t>
      </w:r>
      <w:proofErr w:type="spellStart"/>
      <w:r w:rsidRPr="00011A28">
        <w:rPr>
          <w:sz w:val="22"/>
        </w:rPr>
        <w:t>Hoffent</w:t>
      </w:r>
      <w:proofErr w:type="spellEnd"/>
      <w:r w:rsidRPr="00011A28">
        <w:rPr>
          <w:sz w:val="22"/>
        </w:rPr>
        <w:t>-</w:t>
      </w:r>
    </w:p>
    <w:p w14:paraId="15836263" w14:textId="77777777" w:rsidR="00BA750E" w:rsidRDefault="00BA750E" w:rsidP="00BA750E">
      <w:pPr>
        <w:spacing w:before="120" w:after="0" w:line="240" w:lineRule="auto"/>
        <w:contextualSpacing/>
        <w:rPr>
          <w:sz w:val="22"/>
        </w:rPr>
      </w:pPr>
      <w:proofErr w:type="spellStart"/>
      <w:r w:rsidRPr="00011A28">
        <w:rPr>
          <w:sz w:val="22"/>
        </w:rPr>
        <w:t>lich</w:t>
      </w:r>
      <w:proofErr w:type="spellEnd"/>
      <w:r w:rsidRPr="00011A28">
        <w:rPr>
          <w:sz w:val="22"/>
        </w:rPr>
        <w:t xml:space="preserve"> kommt er gut heim.</w:t>
      </w:r>
    </w:p>
    <w:p w14:paraId="6C621C8B" w14:textId="77777777" w:rsidR="00BA750E" w:rsidRPr="00011A28" w:rsidRDefault="00BA750E" w:rsidP="00BA750E">
      <w:pPr>
        <w:spacing w:before="120" w:after="0" w:line="240" w:lineRule="auto"/>
        <w:contextualSpacing/>
        <w:rPr>
          <w:b/>
          <w:bCs/>
          <w:sz w:val="22"/>
        </w:rPr>
      </w:pPr>
      <w:r w:rsidRPr="00011A28">
        <w:rPr>
          <w:b/>
          <w:bCs/>
          <w:sz w:val="22"/>
        </w:rPr>
        <w:t>1943-11-19_3</w:t>
      </w:r>
      <w:r>
        <w:rPr>
          <w:b/>
          <w:bCs/>
          <w:sz w:val="22"/>
        </w:rPr>
        <w:t>_k</w:t>
      </w:r>
    </w:p>
    <w:p w14:paraId="0AEE03A0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Gestern war bei uns Feldgottesdienst. Der Divisionspfarrer</w:t>
      </w:r>
    </w:p>
    <w:p w14:paraId="680DBFCE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hielt eine erhebende Ansprache u. ich war wirklich, wie</w:t>
      </w:r>
    </w:p>
    <w:p w14:paraId="728421E4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wir nach seiner Aufforderung sein sollten, im Geiste u.</w:t>
      </w:r>
    </w:p>
    <w:p w14:paraId="521522C9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im Gebet daheim, unter Euch. Zum Beichten hatten</w:t>
      </w:r>
    </w:p>
    <w:p w14:paraId="0FE455B6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wir, bezw. er keine Zeit. Vor der Kommunion drehte </w:t>
      </w:r>
    </w:p>
    <w:p w14:paraId="45B8CEAE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er sich um, erteilte die Generalabsolution u. wir</w:t>
      </w:r>
    </w:p>
    <w:p w14:paraId="5DDDBF74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konnten kommunizieren. </w:t>
      </w:r>
      <w:proofErr w:type="spellStart"/>
      <w:r w:rsidRPr="00011A28">
        <w:rPr>
          <w:sz w:val="22"/>
        </w:rPr>
        <w:t>Neugerl</w:t>
      </w:r>
      <w:proofErr w:type="spellEnd"/>
      <w:r w:rsidRPr="00011A28">
        <w:rPr>
          <w:sz w:val="22"/>
        </w:rPr>
        <w:t>, da dachte ich an</w:t>
      </w:r>
    </w:p>
    <w:p w14:paraId="1F06A19B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Dich! Komm nach Lappland, da </w:t>
      </w:r>
      <w:proofErr w:type="gramStart"/>
      <w:r w:rsidRPr="00011A28">
        <w:rPr>
          <w:sz w:val="22"/>
        </w:rPr>
        <w:t>kannst</w:t>
      </w:r>
      <w:proofErr w:type="gramEnd"/>
      <w:r w:rsidRPr="00011A28">
        <w:rPr>
          <w:sz w:val="22"/>
        </w:rPr>
        <w:t xml:space="preserve"> beichten</w:t>
      </w:r>
    </w:p>
    <w:p w14:paraId="5C727054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ohne Deine Sünden aufzählen zu müssen.</w:t>
      </w:r>
    </w:p>
    <w:p w14:paraId="2D4C291F" w14:textId="786DCB1C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Gustis Wahrsagerei stimmt! Ich</w:t>
      </w:r>
      <w:r>
        <w:rPr>
          <w:sz w:val="22"/>
        </w:rPr>
        <w:t xml:space="preserve"> </w:t>
      </w:r>
      <w:r w:rsidRPr="00011A28">
        <w:rPr>
          <w:sz w:val="22"/>
        </w:rPr>
        <w:t xml:space="preserve">bin bloß mehr mit einem </w:t>
      </w:r>
    </w:p>
    <w:p w14:paraId="5DD26599" w14:textId="2715F952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beisammen, mit Goth Sepp, der Theologe (Kapuziner)</w:t>
      </w:r>
    </w:p>
    <w:p w14:paraId="6B908887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werden will. Ich verstehe mich ganz groß mit ihm.</w:t>
      </w:r>
    </w:p>
    <w:p w14:paraId="22D29D1A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Wir sind ein Herz u. eine Seele. Auf Posten erzählen wir</w:t>
      </w:r>
    </w:p>
    <w:p w14:paraId="04E1C43E" w14:textId="77777777" w:rsidR="00BA750E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immer von daheim, von unseren Erlebnissen, über unsere</w:t>
      </w:r>
    </w:p>
    <w:p w14:paraId="6432312C" w14:textId="77777777" w:rsidR="00BA750E" w:rsidRPr="00011A28" w:rsidRDefault="00BA750E" w:rsidP="00BA750E">
      <w:pPr>
        <w:spacing w:before="120" w:after="0" w:line="240" w:lineRule="auto"/>
        <w:contextualSpacing/>
        <w:rPr>
          <w:b/>
          <w:bCs/>
          <w:sz w:val="22"/>
        </w:rPr>
      </w:pPr>
      <w:r w:rsidRPr="00011A28">
        <w:rPr>
          <w:b/>
          <w:bCs/>
          <w:sz w:val="22"/>
        </w:rPr>
        <w:lastRenderedPageBreak/>
        <w:t>1943-11-19_4</w:t>
      </w:r>
      <w:r>
        <w:rPr>
          <w:b/>
          <w:bCs/>
          <w:sz w:val="22"/>
        </w:rPr>
        <w:t>_k</w:t>
      </w:r>
    </w:p>
    <w:p w14:paraId="74955D17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Zukunft usw. Auf diese Art u. Weise </w:t>
      </w:r>
      <w:proofErr w:type="spellStart"/>
      <w:r w:rsidRPr="00011A28">
        <w:rPr>
          <w:sz w:val="22"/>
        </w:rPr>
        <w:t>läßt</w:t>
      </w:r>
      <w:proofErr w:type="spellEnd"/>
      <w:r w:rsidRPr="00011A28">
        <w:rPr>
          <w:sz w:val="22"/>
        </w:rPr>
        <w:t xml:space="preserve"> sich so manches</w:t>
      </w:r>
    </w:p>
    <w:p w14:paraId="21214214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leichter tragen. In diesem Monat starb seine Schwester</w:t>
      </w:r>
    </w:p>
    <w:p w14:paraId="13F0C386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(22. </w:t>
      </w:r>
      <w:proofErr w:type="spellStart"/>
      <w:r w:rsidRPr="00011A28">
        <w:rPr>
          <w:sz w:val="22"/>
        </w:rPr>
        <w:t>Jhr</w:t>
      </w:r>
      <w:proofErr w:type="spellEnd"/>
      <w:r w:rsidRPr="00011A28">
        <w:rPr>
          <w:sz w:val="22"/>
        </w:rPr>
        <w:t>.) an Lungenleiden.</w:t>
      </w:r>
    </w:p>
    <w:p w14:paraId="16899F62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Über meine Briefe von Gretchen braucht Ihr Euch nicht</w:t>
      </w:r>
    </w:p>
    <w:p w14:paraId="38B432D1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zu kümmern! Die gehen durch die Zensur u. Kritik</w:t>
      </w:r>
    </w:p>
    <w:p w14:paraId="740E48F3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von </w:t>
      </w:r>
      <w:proofErr w:type="spellStart"/>
      <w:r w:rsidRPr="00011A28">
        <w:rPr>
          <w:sz w:val="22"/>
        </w:rPr>
        <w:t>Sepperl</w:t>
      </w:r>
      <w:proofErr w:type="spellEnd"/>
      <w:r w:rsidRPr="00011A28">
        <w:rPr>
          <w:sz w:val="22"/>
        </w:rPr>
        <w:t>. Gretl schreibt sehr fleißig! Und Sepp ist</w:t>
      </w:r>
    </w:p>
    <w:p w14:paraId="631187FD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zufrieden. Wenn ich einen Pack </w:t>
      </w:r>
      <w:proofErr w:type="gramStart"/>
      <w:r w:rsidRPr="00011A28">
        <w:rPr>
          <w:sz w:val="22"/>
        </w:rPr>
        <w:t>beisammen habe</w:t>
      </w:r>
      <w:proofErr w:type="gramEnd"/>
      <w:r w:rsidRPr="00011A28">
        <w:rPr>
          <w:sz w:val="22"/>
        </w:rPr>
        <w:t>, schick</w:t>
      </w:r>
    </w:p>
    <w:p w14:paraId="329ADC8A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ich sie schon heim! Zur Korrektur u. Durchsicht!</w:t>
      </w:r>
    </w:p>
    <w:p w14:paraId="7A0B559F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Unser Komp. Chef hat Sepp u. mich als </w:t>
      </w:r>
      <w:proofErr w:type="spellStart"/>
      <w:r w:rsidRPr="00011A28">
        <w:rPr>
          <w:sz w:val="22"/>
        </w:rPr>
        <w:t>Offz</w:t>
      </w:r>
      <w:proofErr w:type="spellEnd"/>
      <w:r w:rsidRPr="00011A28">
        <w:rPr>
          <w:sz w:val="22"/>
        </w:rPr>
        <w:t>. Anwärter</w:t>
      </w:r>
    </w:p>
    <w:p w14:paraId="1FE0BD82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gemeldet. Das hat vorerst noch keine besonderen</w:t>
      </w:r>
    </w:p>
    <w:p w14:paraId="0BD2EABD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Änderungen zur Folge. Nach 3 Monaten Frontbewährung</w:t>
      </w:r>
    </w:p>
    <w:p w14:paraId="35840537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kommen wir nach bestandener Tauglichkeitsprüfung</w:t>
      </w:r>
    </w:p>
    <w:p w14:paraId="24C8DD6F" w14:textId="110A73EB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nach Deutschland zum </w:t>
      </w:r>
      <w:proofErr w:type="spellStart"/>
      <w:r w:rsidRPr="00011A28">
        <w:rPr>
          <w:sz w:val="22"/>
        </w:rPr>
        <w:t>Offz</w:t>
      </w:r>
      <w:proofErr w:type="spellEnd"/>
      <w:r w:rsidRPr="00011A28">
        <w:rPr>
          <w:sz w:val="22"/>
        </w:rPr>
        <w:t>. Kur</w:t>
      </w:r>
      <w:r>
        <w:rPr>
          <w:sz w:val="22"/>
        </w:rPr>
        <w:t>s</w:t>
      </w:r>
      <w:r w:rsidRPr="00011A28">
        <w:rPr>
          <w:sz w:val="22"/>
        </w:rPr>
        <w:t>. Ist mir ziemlich Wurst</w:t>
      </w:r>
    </w:p>
    <w:p w14:paraId="48E3A59E" w14:textId="7C2D91DB" w:rsidR="00BA750E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ob ich tauglich bin oder nicht.</w:t>
      </w:r>
    </w:p>
    <w:p w14:paraId="60558460" w14:textId="77777777" w:rsidR="00BA750E" w:rsidRPr="00011A28" w:rsidRDefault="00BA750E" w:rsidP="00BA750E">
      <w:pPr>
        <w:spacing w:before="120" w:after="0" w:line="240" w:lineRule="auto"/>
        <w:contextualSpacing/>
        <w:rPr>
          <w:b/>
          <w:bCs/>
          <w:sz w:val="22"/>
        </w:rPr>
      </w:pPr>
      <w:r w:rsidRPr="00011A28">
        <w:rPr>
          <w:b/>
          <w:bCs/>
          <w:sz w:val="22"/>
        </w:rPr>
        <w:t>1943-11-19_5</w:t>
      </w:r>
      <w:r>
        <w:rPr>
          <w:b/>
          <w:bCs/>
          <w:sz w:val="22"/>
        </w:rPr>
        <w:t>_k</w:t>
      </w:r>
    </w:p>
    <w:p w14:paraId="4BC438E1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Der Tante Maria u. Ihrer Beschützerin Frl. Anna sagt</w:t>
      </w:r>
    </w:p>
    <w:p w14:paraId="41C7000E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viele Grüße von mir. Sie soll auch mal eine Zeile</w:t>
      </w:r>
    </w:p>
    <w:p w14:paraId="0A59FDA5" w14:textId="7B417B63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hinschreiben. </w:t>
      </w:r>
    </w:p>
    <w:p w14:paraId="39644D47" w14:textId="6DBCD64A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Unser Dienst besteht aus tagsüber Arbeitsdienst u. </w:t>
      </w:r>
      <w:proofErr w:type="gramStart"/>
      <w:r>
        <w:rPr>
          <w:sz w:val="22"/>
        </w:rPr>
        <w:t>N</w:t>
      </w:r>
      <w:r w:rsidRPr="00011A28">
        <w:rPr>
          <w:sz w:val="22"/>
        </w:rPr>
        <w:t>achts</w:t>
      </w:r>
      <w:proofErr w:type="gramEnd"/>
    </w:p>
    <w:p w14:paraId="57F56852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Postenstehen. Am schönsten ist noch die </w:t>
      </w:r>
      <w:proofErr w:type="spellStart"/>
      <w:r w:rsidRPr="00011A28">
        <w:rPr>
          <w:sz w:val="22"/>
        </w:rPr>
        <w:t>Skieausbildung</w:t>
      </w:r>
      <w:proofErr w:type="spellEnd"/>
      <w:r w:rsidRPr="00011A28">
        <w:rPr>
          <w:sz w:val="22"/>
        </w:rPr>
        <w:t>.</w:t>
      </w:r>
    </w:p>
    <w:p w14:paraId="7CAFEF39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Ich stell mich schon ziemlich dumm! Den Vorteil da-</w:t>
      </w:r>
    </w:p>
    <w:p w14:paraId="04794AF5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von lernte ich schon kennen! Seit wir Schnee haben</w:t>
      </w:r>
    </w:p>
    <w:p w14:paraId="3C3D4630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bekam ich noch keinen trockenen u. warmen Fuß.</w:t>
      </w:r>
    </w:p>
    <w:p w14:paraId="15BA6739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Der Schnee durchdringt das Leder als wäre es Papier! </w:t>
      </w:r>
    </w:p>
    <w:p w14:paraId="2B16A9A2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Und ich </w:t>
      </w:r>
      <w:proofErr w:type="gramStart"/>
      <w:r w:rsidRPr="00011A28">
        <w:rPr>
          <w:sz w:val="22"/>
        </w:rPr>
        <w:t>hab</w:t>
      </w:r>
      <w:proofErr w:type="gramEnd"/>
      <w:r w:rsidRPr="00011A28">
        <w:rPr>
          <w:sz w:val="22"/>
        </w:rPr>
        <w:t xml:space="preserve"> noch nicht mal einen Katarrh u. Halsweh!</w:t>
      </w:r>
    </w:p>
    <w:p w14:paraId="1F7680F9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Das will was heißen. Ja </w:t>
      </w:r>
      <w:proofErr w:type="spellStart"/>
      <w:r w:rsidRPr="00011A28">
        <w:rPr>
          <w:sz w:val="22"/>
        </w:rPr>
        <w:t>Ja</w:t>
      </w:r>
      <w:proofErr w:type="spellEnd"/>
      <w:r w:rsidRPr="00011A28">
        <w:rPr>
          <w:sz w:val="22"/>
        </w:rPr>
        <w:t>, man wird eisern!! Hoffentlich</w:t>
      </w:r>
    </w:p>
    <w:p w14:paraId="203E911F" w14:textId="76F92DB6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proofErr w:type="gramStart"/>
      <w:r w:rsidRPr="00011A28">
        <w:rPr>
          <w:sz w:val="22"/>
        </w:rPr>
        <w:t>hab</w:t>
      </w:r>
      <w:proofErr w:type="gramEnd"/>
      <w:r w:rsidRPr="00011A28">
        <w:rPr>
          <w:sz w:val="22"/>
        </w:rPr>
        <w:t xml:space="preserve"> ich nicht zu laut geschrien. </w:t>
      </w:r>
    </w:p>
    <w:p w14:paraId="1B5222BD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Um 2h nachmittags dämmerts bei uns u. m 1/2 3h ist's</w:t>
      </w:r>
    </w:p>
    <w:p w14:paraId="390B6349" w14:textId="77777777" w:rsidR="00BA750E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schon finster! - Mit den Preußen verstehe ich mich</w:t>
      </w:r>
    </w:p>
    <w:p w14:paraId="04ECAAF5" w14:textId="77777777" w:rsidR="00BA750E" w:rsidRPr="00011A28" w:rsidRDefault="00BA750E" w:rsidP="00BA750E">
      <w:pPr>
        <w:spacing w:before="120" w:after="0" w:line="240" w:lineRule="auto"/>
        <w:contextualSpacing/>
        <w:rPr>
          <w:b/>
          <w:bCs/>
          <w:sz w:val="22"/>
        </w:rPr>
      </w:pPr>
      <w:r w:rsidRPr="00011A28">
        <w:rPr>
          <w:b/>
          <w:bCs/>
          <w:sz w:val="22"/>
        </w:rPr>
        <w:t>1943-11-19_6</w:t>
      </w:r>
      <w:r>
        <w:rPr>
          <w:b/>
          <w:bCs/>
          <w:sz w:val="22"/>
        </w:rPr>
        <w:t>_k</w:t>
      </w:r>
    </w:p>
    <w:p w14:paraId="06673EC4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bis jetzt noch gut. - Eigentlich wurde der Brief länger</w:t>
      </w:r>
    </w:p>
    <w:p w14:paraId="41DF9CCD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als ich dachte, denn ich bin ziemlich müde. </w:t>
      </w:r>
      <w:r>
        <w:rPr>
          <w:sz w:val="22"/>
        </w:rPr>
        <w:t>S</w:t>
      </w:r>
      <w:r w:rsidRPr="00011A28">
        <w:rPr>
          <w:sz w:val="22"/>
        </w:rPr>
        <w:t>o ähnlich</w:t>
      </w:r>
    </w:p>
    <w:p w14:paraId="3A8F35C5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wie heute geht's schon 14 Tage. 6h früh aufstehen. Bis </w:t>
      </w:r>
    </w:p>
    <w:p w14:paraId="230EA37B" w14:textId="505BA7F0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mittags 11h Arbeitsdienst, bi</w:t>
      </w:r>
      <w:r>
        <w:rPr>
          <w:sz w:val="22"/>
        </w:rPr>
        <w:t>s</w:t>
      </w:r>
      <w:r w:rsidRPr="00011A28">
        <w:rPr>
          <w:sz w:val="22"/>
        </w:rPr>
        <w:t xml:space="preserve"> 15h </w:t>
      </w:r>
      <w:proofErr w:type="spellStart"/>
      <w:r w:rsidRPr="00011A28">
        <w:rPr>
          <w:sz w:val="22"/>
        </w:rPr>
        <w:t>Skiefahren</w:t>
      </w:r>
      <w:proofErr w:type="spellEnd"/>
      <w:r w:rsidRPr="00011A28">
        <w:rPr>
          <w:sz w:val="22"/>
        </w:rPr>
        <w:t>. Dann</w:t>
      </w:r>
    </w:p>
    <w:p w14:paraId="03A26228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laufen wir einen Spähtrupp von 12 km in knietiefen</w:t>
      </w:r>
    </w:p>
    <w:p w14:paraId="079C3C0D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Schnee, wobei wir um 18.30 heimkommen. Dann wird</w:t>
      </w:r>
    </w:p>
    <w:p w14:paraId="0FB875F3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Holz gemacht bei stockfinsterer Nacht. Von 20-22 stand</w:t>
      </w:r>
    </w:p>
    <w:p w14:paraId="329199BC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 xml:space="preserve">ich </w:t>
      </w:r>
      <w:proofErr w:type="gramStart"/>
      <w:r w:rsidRPr="00011A28">
        <w:rPr>
          <w:sz w:val="22"/>
        </w:rPr>
        <w:t>Posten</w:t>
      </w:r>
      <w:proofErr w:type="gramEnd"/>
      <w:r w:rsidRPr="00011A28">
        <w:rPr>
          <w:sz w:val="22"/>
        </w:rPr>
        <w:t>. Jetzt ist es 24 h geworden vor lauter schreiben.</w:t>
      </w:r>
    </w:p>
    <w:p w14:paraId="16C38C74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Bi</w:t>
      </w:r>
      <w:r>
        <w:rPr>
          <w:sz w:val="22"/>
        </w:rPr>
        <w:t>s</w:t>
      </w:r>
      <w:r w:rsidRPr="00011A28">
        <w:rPr>
          <w:sz w:val="22"/>
        </w:rPr>
        <w:t xml:space="preserve"> 1h habe ich noch Beschäftigung mit Hose flicken, Knöpfe</w:t>
      </w:r>
    </w:p>
    <w:p w14:paraId="66EFF8BC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annähen u. 2 Paar Socken stopfen mit solchen Löchern.</w:t>
      </w:r>
    </w:p>
    <w:p w14:paraId="1F261FC9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Vorgestern habe ich mit Sepp gewaschen im Freien bei</w:t>
      </w:r>
    </w:p>
    <w:p w14:paraId="149E338B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5° Kälte mit kaltem Wasser. Das mache ich nie mehr!</w:t>
      </w:r>
    </w:p>
    <w:p w14:paraId="142C26F4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Lieber vor Dreck ersticken. - Habt Ihr meine Foto vom Eder</w:t>
      </w:r>
    </w:p>
    <w:p w14:paraId="7CDF0EBE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geholt? Bitte schickt mir eins. Grüßt mir alle Bekannten</w:t>
      </w:r>
    </w:p>
    <w:p w14:paraId="14458065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vielmals u. seid herzlichst gegrüßt von Eurem müden u. drum</w:t>
      </w:r>
    </w:p>
    <w:p w14:paraId="495B4F6C" w14:textId="77777777" w:rsidR="00BA750E" w:rsidRPr="00011A28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braven</w:t>
      </w:r>
    </w:p>
    <w:p w14:paraId="4F02CCEF" w14:textId="77777777" w:rsidR="00BA750E" w:rsidRDefault="00BA750E" w:rsidP="00BA750E">
      <w:pPr>
        <w:spacing w:before="120" w:after="0" w:line="240" w:lineRule="auto"/>
        <w:contextualSpacing/>
        <w:rPr>
          <w:sz w:val="22"/>
        </w:rPr>
      </w:pPr>
      <w:r w:rsidRPr="00011A28">
        <w:rPr>
          <w:sz w:val="22"/>
        </w:rPr>
        <w:t>Hanserl.</w:t>
      </w:r>
    </w:p>
    <w:p w14:paraId="031E5115" w14:textId="77777777" w:rsidR="00D52E82" w:rsidRDefault="00D52E82" w:rsidP="00D52E82">
      <w:pPr>
        <w:spacing w:before="120" w:after="0" w:line="240" w:lineRule="auto"/>
        <w:contextualSpacing/>
        <w:rPr>
          <w:sz w:val="22"/>
        </w:rPr>
      </w:pPr>
    </w:p>
    <w:p w14:paraId="30284E7E" w14:textId="77777777" w:rsidR="00BA750E" w:rsidRPr="001C07F1" w:rsidRDefault="00BA750E" w:rsidP="00BA750E">
      <w:pPr>
        <w:spacing w:before="120" w:after="0" w:line="240" w:lineRule="auto"/>
        <w:contextualSpacing/>
        <w:rPr>
          <w:b/>
          <w:bCs/>
          <w:sz w:val="22"/>
        </w:rPr>
      </w:pPr>
      <w:r w:rsidRPr="001C07F1">
        <w:rPr>
          <w:b/>
          <w:bCs/>
          <w:sz w:val="22"/>
        </w:rPr>
        <w:t>1943-11-25_1</w:t>
      </w:r>
    </w:p>
    <w:p w14:paraId="155807BA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25.XI.43</w:t>
      </w:r>
      <w:r>
        <w:rPr>
          <w:sz w:val="22"/>
        </w:rPr>
        <w:t>.</w:t>
      </w:r>
    </w:p>
    <w:p w14:paraId="6D2D16C7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Meine liebe Mutter!</w:t>
      </w:r>
    </w:p>
    <w:p w14:paraId="75CFB093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Ich schreibe wieder um</w:t>
      </w:r>
    </w:p>
    <w:p w14:paraId="3BB5E0FA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lastRenderedPageBreak/>
        <w:t xml:space="preserve">1h </w:t>
      </w:r>
      <w:proofErr w:type="gramStart"/>
      <w:r w:rsidRPr="001C07F1">
        <w:rPr>
          <w:sz w:val="22"/>
        </w:rPr>
        <w:t>Nachts</w:t>
      </w:r>
      <w:proofErr w:type="gramEnd"/>
      <w:r w:rsidRPr="001C07F1">
        <w:rPr>
          <w:sz w:val="22"/>
        </w:rPr>
        <w:t xml:space="preserve">. Tagsüber </w:t>
      </w:r>
      <w:proofErr w:type="gramStart"/>
      <w:r w:rsidRPr="001C07F1">
        <w:rPr>
          <w:sz w:val="22"/>
        </w:rPr>
        <w:t>hab</w:t>
      </w:r>
      <w:proofErr w:type="gramEnd"/>
      <w:r w:rsidRPr="001C07F1">
        <w:rPr>
          <w:sz w:val="22"/>
        </w:rPr>
        <w:t xml:space="preserve"> ich nicht Zeit.</w:t>
      </w:r>
    </w:p>
    <w:p w14:paraId="4B84AE1D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Heute hatten wir Zugsabend. Eine Sau-</w:t>
      </w:r>
    </w:p>
    <w:p w14:paraId="3C185977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proofErr w:type="spellStart"/>
      <w:r w:rsidRPr="001C07F1">
        <w:rPr>
          <w:sz w:val="22"/>
        </w:rPr>
        <w:t>ferei</w:t>
      </w:r>
      <w:proofErr w:type="spellEnd"/>
      <w:r w:rsidRPr="001C07F1">
        <w:rPr>
          <w:sz w:val="22"/>
        </w:rPr>
        <w:t xml:space="preserve"> mit (12%) Bier. Ich war ziemlich</w:t>
      </w:r>
    </w:p>
    <w:p w14:paraId="0D2CF649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 xml:space="preserve">benebelt. </w:t>
      </w:r>
      <w:r>
        <w:rPr>
          <w:sz w:val="22"/>
        </w:rPr>
        <w:t>T</w:t>
      </w:r>
      <w:r w:rsidRPr="001C07F1">
        <w:rPr>
          <w:sz w:val="22"/>
        </w:rPr>
        <w:t xml:space="preserve">rotzdem </w:t>
      </w:r>
      <w:proofErr w:type="spellStart"/>
      <w:r w:rsidRPr="001C07F1">
        <w:rPr>
          <w:sz w:val="22"/>
        </w:rPr>
        <w:t>mußte</w:t>
      </w:r>
      <w:proofErr w:type="spellEnd"/>
      <w:r w:rsidRPr="001C07F1">
        <w:rPr>
          <w:sz w:val="22"/>
        </w:rPr>
        <w:t xml:space="preserve"> ich</w:t>
      </w:r>
    </w:p>
    <w:p w14:paraId="10F11003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die Post noch lesen von Dir u. Alies.</w:t>
      </w:r>
    </w:p>
    <w:p w14:paraId="0AFFED21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 xml:space="preserve">Tagsüber </w:t>
      </w:r>
      <w:proofErr w:type="gramStart"/>
      <w:r w:rsidRPr="001C07F1">
        <w:rPr>
          <w:sz w:val="22"/>
        </w:rPr>
        <w:t>hab</w:t>
      </w:r>
      <w:proofErr w:type="gramEnd"/>
      <w:r w:rsidRPr="001C07F1">
        <w:rPr>
          <w:sz w:val="22"/>
        </w:rPr>
        <w:t xml:space="preserve"> ich keine frei Minute</w:t>
      </w:r>
    </w:p>
    <w:p w14:paraId="1738BAA5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 xml:space="preserve">für so was. Der </w:t>
      </w:r>
      <w:proofErr w:type="spellStart"/>
      <w:r w:rsidRPr="001C07F1">
        <w:rPr>
          <w:sz w:val="22"/>
        </w:rPr>
        <w:t>Tirolerbrief</w:t>
      </w:r>
      <w:proofErr w:type="spellEnd"/>
      <w:r w:rsidRPr="001C07F1">
        <w:rPr>
          <w:sz w:val="22"/>
        </w:rPr>
        <w:t xml:space="preserve"> freute mich</w:t>
      </w:r>
    </w:p>
    <w:p w14:paraId="765D137F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proofErr w:type="spellStart"/>
      <w:r w:rsidRPr="001C07F1">
        <w:rPr>
          <w:sz w:val="22"/>
        </w:rPr>
        <w:t>rießig</w:t>
      </w:r>
      <w:proofErr w:type="spellEnd"/>
      <w:r w:rsidRPr="001C07F1">
        <w:rPr>
          <w:sz w:val="22"/>
        </w:rPr>
        <w:t>. Ich weiß daß Ihr von mir</w:t>
      </w:r>
    </w:p>
    <w:p w14:paraId="6BC1DAE2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auf Post wartet u. vieles wissen wollt.</w:t>
      </w:r>
    </w:p>
    <w:p w14:paraId="06F6F1BD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Ich denke auch dran den ganzen Tag.</w:t>
      </w:r>
    </w:p>
    <w:p w14:paraId="4AA486D9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proofErr w:type="gramStart"/>
      <w:r w:rsidRPr="001C07F1">
        <w:rPr>
          <w:sz w:val="22"/>
        </w:rPr>
        <w:t>Kom</w:t>
      </w:r>
      <w:r>
        <w:rPr>
          <w:sz w:val="22"/>
        </w:rPr>
        <w:t>me</w:t>
      </w:r>
      <w:proofErr w:type="gramEnd"/>
      <w:r w:rsidRPr="001C07F1">
        <w:rPr>
          <w:sz w:val="22"/>
        </w:rPr>
        <w:t xml:space="preserve"> aber mit bestem Willen nicht</w:t>
      </w:r>
    </w:p>
    <w:p w14:paraId="24D60C99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dazu. Umso mehr freue ich mich über</w:t>
      </w:r>
    </w:p>
    <w:p w14:paraId="42AE1449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Deine langen, äußerst interessanten</w:t>
      </w:r>
    </w:p>
    <w:p w14:paraId="2B4D1208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Briefe. Dir u. Alies vielen herzlichen</w:t>
      </w:r>
    </w:p>
    <w:p w14:paraId="46B98AC2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Dank für Eure Mühe mir eine Freude</w:t>
      </w:r>
    </w:p>
    <w:p w14:paraId="570D03C0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zu machen. Die 100 g Päckchen bekomme</w:t>
      </w:r>
    </w:p>
    <w:p w14:paraId="2955BD56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ich am laufenden Band. Soeben ließ ich</w:t>
      </w:r>
    </w:p>
    <w:p w14:paraId="594D44E3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mir wieder 3 schmecken mit Kakao.</w:t>
      </w:r>
    </w:p>
    <w:p w14:paraId="04589E99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Großartig waren die Nüsse und Kecks!</w:t>
      </w:r>
    </w:p>
    <w:p w14:paraId="56C8F6CC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 xml:space="preserve">Bis </w:t>
      </w:r>
      <w:proofErr w:type="spellStart"/>
      <w:r w:rsidRPr="001C07F1">
        <w:rPr>
          <w:sz w:val="22"/>
        </w:rPr>
        <w:t>No</w:t>
      </w:r>
      <w:proofErr w:type="spellEnd"/>
      <w:r w:rsidRPr="001C07F1">
        <w:rPr>
          <w:sz w:val="22"/>
        </w:rPr>
        <w:t xml:space="preserve"> 58 </w:t>
      </w:r>
      <w:proofErr w:type="gramStart"/>
      <w:r w:rsidRPr="001C07F1">
        <w:rPr>
          <w:sz w:val="22"/>
        </w:rPr>
        <w:t>hab</w:t>
      </w:r>
      <w:proofErr w:type="gramEnd"/>
      <w:r w:rsidRPr="001C07F1">
        <w:rPr>
          <w:sz w:val="22"/>
        </w:rPr>
        <w:t xml:space="preserve"> ich sie schon. Ausgefallen</w:t>
      </w:r>
    </w:p>
    <w:p w14:paraId="76B0D82F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sind 28, 37-40, 48, von Alies fielen aus:</w:t>
      </w:r>
    </w:p>
    <w:p w14:paraId="79626860" w14:textId="77777777" w:rsidR="00BA750E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7, 8, 9, 15, 16, 17; letzte Nummer 24;</w:t>
      </w:r>
    </w:p>
    <w:p w14:paraId="4F4B1AE4" w14:textId="77777777" w:rsidR="00BA750E" w:rsidRPr="001C07F1" w:rsidRDefault="00BA750E" w:rsidP="00BA750E">
      <w:pPr>
        <w:spacing w:before="120" w:after="0" w:line="240" w:lineRule="auto"/>
        <w:contextualSpacing/>
        <w:rPr>
          <w:b/>
          <w:bCs/>
          <w:sz w:val="22"/>
        </w:rPr>
      </w:pPr>
      <w:r w:rsidRPr="001C07F1">
        <w:rPr>
          <w:b/>
          <w:bCs/>
          <w:sz w:val="22"/>
        </w:rPr>
        <w:t>1943-11-25_2</w:t>
      </w:r>
      <w:r>
        <w:rPr>
          <w:b/>
          <w:bCs/>
          <w:sz w:val="22"/>
        </w:rPr>
        <w:t>_k</w:t>
      </w:r>
    </w:p>
    <w:p w14:paraId="0F538BF3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Die Verpflegung ist hier oben nicht</w:t>
      </w:r>
    </w:p>
    <w:p w14:paraId="132CAB11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schlecht u. mit den 100 g u. kg Päckchen</w:t>
      </w:r>
    </w:p>
    <w:p w14:paraId="33AB7116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proofErr w:type="gramStart"/>
      <w:r w:rsidRPr="001C07F1">
        <w:rPr>
          <w:sz w:val="22"/>
        </w:rPr>
        <w:t>hab</w:t>
      </w:r>
      <w:proofErr w:type="gramEnd"/>
      <w:r w:rsidRPr="001C07F1">
        <w:rPr>
          <w:sz w:val="22"/>
        </w:rPr>
        <w:t xml:space="preserve"> ich immer was zu knabbern u. </w:t>
      </w:r>
    </w:p>
    <w:p w14:paraId="531E1E86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selten Hunger. Mit Zigaretten tausch ich</w:t>
      </w:r>
    </w:p>
    <w:p w14:paraId="4585EA19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viel ein! Brot u. bes. Schnaps, den ich</w:t>
      </w:r>
    </w:p>
    <w:p w14:paraId="3D729EBE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 xml:space="preserve">gern </w:t>
      </w:r>
      <w:r>
        <w:rPr>
          <w:sz w:val="22"/>
        </w:rPr>
        <w:t>„</w:t>
      </w:r>
      <w:r w:rsidRPr="001C07F1">
        <w:rPr>
          <w:sz w:val="22"/>
        </w:rPr>
        <w:t>hinab träufle</w:t>
      </w:r>
      <w:r>
        <w:rPr>
          <w:sz w:val="22"/>
        </w:rPr>
        <w:t>“</w:t>
      </w:r>
      <w:r w:rsidRPr="001C07F1">
        <w:rPr>
          <w:sz w:val="22"/>
        </w:rPr>
        <w:t>. Eine ganze Flasche</w:t>
      </w:r>
    </w:p>
    <w:p w14:paraId="7140BACF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tauschte ich mir ein u. legte sie unter</w:t>
      </w:r>
    </w:p>
    <w:p w14:paraId="5B4B8498" w14:textId="523D7C13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 xml:space="preserve">mein Kissen. Im </w:t>
      </w:r>
      <w:r>
        <w:rPr>
          <w:sz w:val="22"/>
        </w:rPr>
        <w:t>S</w:t>
      </w:r>
      <w:r w:rsidRPr="001C07F1">
        <w:rPr>
          <w:sz w:val="22"/>
        </w:rPr>
        <w:t xml:space="preserve">tillen </w:t>
      </w:r>
      <w:proofErr w:type="spellStart"/>
      <w:r w:rsidRPr="001C07F1">
        <w:rPr>
          <w:sz w:val="22"/>
        </w:rPr>
        <w:t>mußte</w:t>
      </w:r>
      <w:proofErr w:type="spellEnd"/>
      <w:r w:rsidRPr="001C07F1">
        <w:rPr>
          <w:sz w:val="22"/>
        </w:rPr>
        <w:t xml:space="preserve"> ich immer</w:t>
      </w:r>
    </w:p>
    <w:p w14:paraId="7B2A9C8C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lachen, an die Speisetüre denken, die da-</w:t>
      </w:r>
    </w:p>
    <w:p w14:paraId="2CC4A531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heim quietschte, wenn so was drinnen</w:t>
      </w:r>
    </w:p>
    <w:p w14:paraId="0F0205DF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war oder an Onkel Ferdinand, der unter</w:t>
      </w:r>
    </w:p>
    <w:p w14:paraId="5BA7F0E9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den Schreibtisch langte, wenn er Durst hatte.</w:t>
      </w:r>
    </w:p>
    <w:p w14:paraId="54D1FDA0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proofErr w:type="gramStart"/>
      <w:r w:rsidRPr="001C07F1">
        <w:rPr>
          <w:sz w:val="22"/>
        </w:rPr>
        <w:t>Besoffen</w:t>
      </w:r>
      <w:proofErr w:type="gramEnd"/>
      <w:r w:rsidRPr="001C07F1">
        <w:rPr>
          <w:sz w:val="22"/>
        </w:rPr>
        <w:t xml:space="preserve"> war ich auch schon etwas. - Kalt</w:t>
      </w:r>
    </w:p>
    <w:p w14:paraId="16FBBAF2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ist es bei uns noch nicht, aber 40 cm</w:t>
      </w:r>
    </w:p>
    <w:p w14:paraId="523F84E5" w14:textId="77777777" w:rsidR="00BA750E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Schnee haben wir. Die Witterung ist</w:t>
      </w:r>
    </w:p>
    <w:p w14:paraId="69DA1AC2" w14:textId="77777777" w:rsidR="00BA750E" w:rsidRPr="001C07F1" w:rsidRDefault="00BA750E" w:rsidP="00BA750E">
      <w:pPr>
        <w:spacing w:before="120" w:after="0" w:line="240" w:lineRule="auto"/>
        <w:contextualSpacing/>
        <w:rPr>
          <w:b/>
          <w:bCs/>
          <w:sz w:val="22"/>
        </w:rPr>
      </w:pPr>
      <w:r w:rsidRPr="001C07F1">
        <w:rPr>
          <w:b/>
          <w:bCs/>
          <w:sz w:val="22"/>
        </w:rPr>
        <w:t>1943-11-25_3</w:t>
      </w:r>
    </w:p>
    <w:p w14:paraId="6F416EF2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sehr unbeständig u schwankt zwischen</w:t>
      </w:r>
    </w:p>
    <w:p w14:paraId="3C4A3E63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+5° bis -20°; Skifahren macht mir größten-</w:t>
      </w:r>
    </w:p>
    <w:p w14:paraId="07483B34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teils Spaß. Ich stell mich nicht dumm zum</w:t>
      </w:r>
    </w:p>
    <w:p w14:paraId="7913E831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 xml:space="preserve">lernen. Aber trockene Beine </w:t>
      </w:r>
      <w:proofErr w:type="gramStart"/>
      <w:r w:rsidRPr="001C07F1">
        <w:rPr>
          <w:sz w:val="22"/>
        </w:rPr>
        <w:t>hab</w:t>
      </w:r>
      <w:proofErr w:type="gramEnd"/>
      <w:r w:rsidRPr="001C07F1">
        <w:rPr>
          <w:sz w:val="22"/>
        </w:rPr>
        <w:t xml:space="preserve"> ich schon</w:t>
      </w:r>
    </w:p>
    <w:p w14:paraId="0BBFA9BF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seit zwei Wochen nicht mehr. Morgens 5 Uhr</w:t>
      </w:r>
    </w:p>
    <w:p w14:paraId="52DFC74C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in nasse Socken u. nasse Stiefel rein u.</w:t>
      </w:r>
    </w:p>
    <w:p w14:paraId="6DED9050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Abends kann ich die Stiefel auskippen</w:t>
      </w:r>
    </w:p>
    <w:p w14:paraId="4DC647DF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u. die Socken auswinden. Schneewasser</w:t>
      </w:r>
    </w:p>
    <w:p w14:paraId="4AC004C3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 xml:space="preserve">dringt </w:t>
      </w:r>
      <w:proofErr w:type="spellStart"/>
      <w:proofErr w:type="gramStart"/>
      <w:r w:rsidRPr="001C07F1">
        <w:rPr>
          <w:sz w:val="22"/>
        </w:rPr>
        <w:t>durch's</w:t>
      </w:r>
      <w:proofErr w:type="spellEnd"/>
      <w:proofErr w:type="gramEnd"/>
      <w:r w:rsidRPr="001C07F1">
        <w:rPr>
          <w:sz w:val="22"/>
        </w:rPr>
        <w:t xml:space="preserve"> Leder unheimlich durch.</w:t>
      </w:r>
    </w:p>
    <w:p w14:paraId="43838302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 xml:space="preserve">Und trotzdem ich </w:t>
      </w:r>
      <w:proofErr w:type="gramStart"/>
      <w:r w:rsidRPr="001C07F1">
        <w:rPr>
          <w:sz w:val="22"/>
        </w:rPr>
        <w:t>soweit</w:t>
      </w:r>
      <w:proofErr w:type="gramEnd"/>
      <w:r w:rsidRPr="001C07F1">
        <w:rPr>
          <w:sz w:val="22"/>
        </w:rPr>
        <w:t xml:space="preserve"> von daheim</w:t>
      </w:r>
    </w:p>
    <w:p w14:paraId="2745B939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weg bin, bin ich den ganzen Tag</w:t>
      </w:r>
    </w:p>
    <w:p w14:paraId="38DF7CD9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lustig u. fidel. Wenn ich bloß da an Ad-</w:t>
      </w:r>
    </w:p>
    <w:p w14:paraId="70C5730F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proofErr w:type="spellStart"/>
      <w:r w:rsidRPr="001C07F1">
        <w:rPr>
          <w:sz w:val="22"/>
        </w:rPr>
        <w:t>mont</w:t>
      </w:r>
      <w:proofErr w:type="spellEnd"/>
      <w:r w:rsidRPr="001C07F1">
        <w:rPr>
          <w:sz w:val="22"/>
        </w:rPr>
        <w:t xml:space="preserve"> denke! Da hatte es mir bei Weitem</w:t>
      </w:r>
    </w:p>
    <w:p w14:paraId="61DC0BAC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weniger gefallen. Ich glaub das macht</w:t>
      </w:r>
    </w:p>
    <w:p w14:paraId="51B89DD3" w14:textId="77777777" w:rsidR="00BA750E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lastRenderedPageBreak/>
        <w:t>die Gewohnheit aus. Jetzt bin ich doch</w:t>
      </w:r>
    </w:p>
    <w:p w14:paraId="328B8769" w14:textId="77777777" w:rsidR="00BA750E" w:rsidRPr="001C07F1" w:rsidRDefault="00BA750E" w:rsidP="00BA750E">
      <w:pPr>
        <w:spacing w:before="120" w:after="0" w:line="240" w:lineRule="auto"/>
        <w:contextualSpacing/>
        <w:rPr>
          <w:b/>
          <w:bCs/>
          <w:sz w:val="22"/>
        </w:rPr>
      </w:pPr>
      <w:r w:rsidRPr="001C07F1">
        <w:rPr>
          <w:b/>
          <w:bCs/>
          <w:sz w:val="22"/>
        </w:rPr>
        <w:t>1943-11-25_4</w:t>
      </w:r>
      <w:r>
        <w:rPr>
          <w:b/>
          <w:bCs/>
          <w:sz w:val="22"/>
        </w:rPr>
        <w:t>_k</w:t>
      </w:r>
    </w:p>
    <w:p w14:paraId="2DD6A63B" w14:textId="77777777" w:rsidR="00BA750E" w:rsidRPr="001C07F1" w:rsidRDefault="00BA750E" w:rsidP="00BA750E">
      <w:pPr>
        <w:spacing w:before="120" w:after="0" w:line="240" w:lineRule="auto"/>
        <w:contextualSpacing/>
        <w:jc w:val="both"/>
        <w:rPr>
          <w:sz w:val="22"/>
        </w:rPr>
      </w:pPr>
      <w:r w:rsidRPr="001C07F1">
        <w:rPr>
          <w:sz w:val="22"/>
        </w:rPr>
        <w:t>schon bald 17 Monate Soldat u. den</w:t>
      </w:r>
    </w:p>
    <w:p w14:paraId="1EB3EC2B" w14:textId="77777777" w:rsidR="00BA750E" w:rsidRPr="001C07F1" w:rsidRDefault="00BA750E" w:rsidP="00BA750E">
      <w:pPr>
        <w:spacing w:before="120" w:after="0" w:line="240" w:lineRule="auto"/>
        <w:contextualSpacing/>
        <w:jc w:val="both"/>
        <w:rPr>
          <w:sz w:val="22"/>
        </w:rPr>
      </w:pPr>
      <w:r w:rsidRPr="001C07F1">
        <w:rPr>
          <w:sz w:val="22"/>
        </w:rPr>
        <w:t>Kampf gewohnt.</w:t>
      </w:r>
    </w:p>
    <w:p w14:paraId="7777F314" w14:textId="77777777" w:rsidR="00BA750E" w:rsidRPr="001C07F1" w:rsidRDefault="00BA750E" w:rsidP="00BA750E">
      <w:pPr>
        <w:spacing w:before="120" w:after="0" w:line="240" w:lineRule="auto"/>
        <w:contextualSpacing/>
        <w:jc w:val="both"/>
        <w:rPr>
          <w:sz w:val="22"/>
        </w:rPr>
      </w:pPr>
      <w:r w:rsidRPr="001C07F1">
        <w:rPr>
          <w:sz w:val="22"/>
        </w:rPr>
        <w:t xml:space="preserve">Wieder wollte ich nicht </w:t>
      </w:r>
      <w:proofErr w:type="spellStart"/>
      <w:proofErr w:type="gramStart"/>
      <w:r w:rsidRPr="001C07F1">
        <w:rPr>
          <w:sz w:val="22"/>
        </w:rPr>
        <w:t>soviel</w:t>
      </w:r>
      <w:proofErr w:type="spellEnd"/>
      <w:proofErr w:type="gramEnd"/>
      <w:r w:rsidRPr="001C07F1">
        <w:rPr>
          <w:sz w:val="22"/>
        </w:rPr>
        <w:t xml:space="preserve"> schrei-</w:t>
      </w:r>
    </w:p>
    <w:p w14:paraId="4FB52EB7" w14:textId="77777777" w:rsidR="00BA750E" w:rsidRPr="001C07F1" w:rsidRDefault="00BA750E" w:rsidP="00BA750E">
      <w:pPr>
        <w:spacing w:before="120" w:after="0" w:line="240" w:lineRule="auto"/>
        <w:contextualSpacing/>
        <w:jc w:val="both"/>
        <w:rPr>
          <w:sz w:val="22"/>
        </w:rPr>
      </w:pPr>
      <w:proofErr w:type="spellStart"/>
      <w:r w:rsidRPr="001C07F1">
        <w:rPr>
          <w:sz w:val="22"/>
        </w:rPr>
        <w:t>ben</w:t>
      </w:r>
      <w:proofErr w:type="spellEnd"/>
      <w:r w:rsidRPr="001C07F1">
        <w:rPr>
          <w:sz w:val="22"/>
        </w:rPr>
        <w:t xml:space="preserve">, aber Ihr seht ich weiß </w:t>
      </w:r>
      <w:proofErr w:type="spellStart"/>
      <w:proofErr w:type="gramStart"/>
      <w:r w:rsidRPr="001C07F1">
        <w:rPr>
          <w:sz w:val="22"/>
        </w:rPr>
        <w:t>soviel</w:t>
      </w:r>
      <w:proofErr w:type="spellEnd"/>
      <w:proofErr w:type="gramEnd"/>
      <w:r>
        <w:rPr>
          <w:sz w:val="22"/>
        </w:rPr>
        <w:t>,</w:t>
      </w:r>
    </w:p>
    <w:p w14:paraId="74CE0469" w14:textId="77777777" w:rsidR="00BA750E" w:rsidRPr="001C07F1" w:rsidRDefault="00BA750E" w:rsidP="00BA750E">
      <w:pPr>
        <w:spacing w:before="120" w:after="0" w:line="240" w:lineRule="auto"/>
        <w:contextualSpacing/>
        <w:jc w:val="both"/>
        <w:rPr>
          <w:sz w:val="22"/>
        </w:rPr>
      </w:pPr>
      <w:r w:rsidRPr="001C07F1">
        <w:rPr>
          <w:sz w:val="22"/>
        </w:rPr>
        <w:t>daß ich gar nicht mehr aufhören kann</w:t>
      </w:r>
    </w:p>
    <w:p w14:paraId="1E8C197F" w14:textId="77777777" w:rsidR="00BA750E" w:rsidRPr="001C07F1" w:rsidRDefault="00BA750E" w:rsidP="00BA750E">
      <w:pPr>
        <w:spacing w:before="120" w:after="0" w:line="240" w:lineRule="auto"/>
        <w:contextualSpacing/>
        <w:jc w:val="both"/>
        <w:rPr>
          <w:sz w:val="22"/>
        </w:rPr>
      </w:pPr>
      <w:r w:rsidRPr="001C07F1">
        <w:rPr>
          <w:sz w:val="22"/>
        </w:rPr>
        <w:t>wenn ich begonnen hab.</w:t>
      </w:r>
    </w:p>
    <w:p w14:paraId="7FBADF98" w14:textId="77777777" w:rsidR="00BA750E" w:rsidRPr="001C07F1" w:rsidRDefault="00BA750E" w:rsidP="00BA750E">
      <w:pPr>
        <w:spacing w:before="120" w:after="0" w:line="240" w:lineRule="auto"/>
        <w:contextualSpacing/>
        <w:jc w:val="both"/>
        <w:rPr>
          <w:sz w:val="22"/>
        </w:rPr>
      </w:pPr>
      <w:r w:rsidRPr="001C07F1">
        <w:rPr>
          <w:sz w:val="22"/>
        </w:rPr>
        <w:t xml:space="preserve">Jetzt </w:t>
      </w:r>
      <w:proofErr w:type="spellStart"/>
      <w:proofErr w:type="gramStart"/>
      <w:r w:rsidRPr="001C07F1">
        <w:rPr>
          <w:sz w:val="22"/>
        </w:rPr>
        <w:t>werd</w:t>
      </w:r>
      <w:proofErr w:type="spellEnd"/>
      <w:proofErr w:type="gramEnd"/>
      <w:r w:rsidRPr="001C07F1">
        <w:rPr>
          <w:sz w:val="22"/>
        </w:rPr>
        <w:t xml:space="preserve"> ich noch ein Stück</w:t>
      </w:r>
    </w:p>
    <w:p w14:paraId="3F20CED8" w14:textId="77777777" w:rsidR="00BA750E" w:rsidRPr="001C07F1" w:rsidRDefault="00BA750E" w:rsidP="00BA750E">
      <w:pPr>
        <w:spacing w:before="120" w:after="0" w:line="240" w:lineRule="auto"/>
        <w:contextualSpacing/>
        <w:jc w:val="both"/>
        <w:rPr>
          <w:sz w:val="22"/>
        </w:rPr>
      </w:pPr>
      <w:r w:rsidRPr="001C07F1">
        <w:rPr>
          <w:sz w:val="22"/>
        </w:rPr>
        <w:t>der Christkönigsrede lesen u. dann</w:t>
      </w:r>
    </w:p>
    <w:p w14:paraId="68ABFB6C" w14:textId="77777777" w:rsidR="00BA750E" w:rsidRPr="001C07F1" w:rsidRDefault="00BA750E" w:rsidP="00BA750E">
      <w:pPr>
        <w:spacing w:before="120" w:after="0" w:line="240" w:lineRule="auto"/>
        <w:contextualSpacing/>
        <w:jc w:val="both"/>
        <w:rPr>
          <w:sz w:val="22"/>
        </w:rPr>
      </w:pPr>
      <w:proofErr w:type="spellStart"/>
      <w:r w:rsidRPr="001C07F1">
        <w:rPr>
          <w:sz w:val="22"/>
        </w:rPr>
        <w:t>wenns</w:t>
      </w:r>
      <w:proofErr w:type="spellEnd"/>
      <w:r w:rsidRPr="001C07F1">
        <w:rPr>
          <w:sz w:val="22"/>
        </w:rPr>
        <w:t xml:space="preserve"> auch 2 h wird ins Bett gehen.</w:t>
      </w:r>
    </w:p>
    <w:p w14:paraId="28D95EF7" w14:textId="77777777" w:rsidR="00BA750E" w:rsidRPr="001C07F1" w:rsidRDefault="00BA750E" w:rsidP="00BA750E">
      <w:pPr>
        <w:spacing w:before="120" w:after="0" w:line="240" w:lineRule="auto"/>
        <w:contextualSpacing/>
        <w:jc w:val="both"/>
        <w:rPr>
          <w:sz w:val="22"/>
        </w:rPr>
      </w:pPr>
      <w:r w:rsidRPr="001C07F1">
        <w:rPr>
          <w:sz w:val="22"/>
        </w:rPr>
        <w:t>Um 5 h gehts wieder raus. Morgen</w:t>
      </w:r>
    </w:p>
    <w:p w14:paraId="361CDF74" w14:textId="77777777" w:rsidR="00BA750E" w:rsidRDefault="00BA750E" w:rsidP="00BA750E">
      <w:pPr>
        <w:spacing w:before="120" w:after="0" w:line="240" w:lineRule="auto"/>
        <w:contextualSpacing/>
        <w:jc w:val="both"/>
        <w:rPr>
          <w:sz w:val="22"/>
        </w:rPr>
      </w:pPr>
      <w:r w:rsidRPr="001C07F1">
        <w:rPr>
          <w:sz w:val="22"/>
        </w:rPr>
        <w:t xml:space="preserve">ist </w:t>
      </w:r>
      <w:proofErr w:type="spellStart"/>
      <w:r w:rsidRPr="001C07F1">
        <w:rPr>
          <w:sz w:val="22"/>
        </w:rPr>
        <w:t>Gefechtschießen</w:t>
      </w:r>
      <w:proofErr w:type="spellEnd"/>
      <w:r w:rsidRPr="001C07F1">
        <w:rPr>
          <w:sz w:val="22"/>
        </w:rPr>
        <w:t>. Ich bin M.G. Schütze,</w:t>
      </w:r>
    </w:p>
    <w:p w14:paraId="0CB5480D" w14:textId="77777777" w:rsidR="00BA750E" w:rsidRPr="001C07F1" w:rsidRDefault="00BA750E" w:rsidP="00BA750E">
      <w:pPr>
        <w:spacing w:before="120" w:after="0" w:line="240" w:lineRule="auto"/>
        <w:contextualSpacing/>
        <w:jc w:val="both"/>
        <w:rPr>
          <w:b/>
          <w:bCs/>
          <w:sz w:val="22"/>
        </w:rPr>
      </w:pPr>
      <w:r w:rsidRPr="001C07F1">
        <w:rPr>
          <w:b/>
          <w:bCs/>
          <w:sz w:val="22"/>
        </w:rPr>
        <w:t>1943-11-25_5</w:t>
      </w:r>
    </w:p>
    <w:p w14:paraId="2199C536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da heißt es auf Draht sein. Aber mit 3</w:t>
      </w:r>
    </w:p>
    <w:p w14:paraId="232F5BB8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Stunden Schlaf bin ich fertig.</w:t>
      </w:r>
    </w:p>
    <w:p w14:paraId="6ADE7709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Eine gute Nacht grüßt aus</w:t>
      </w:r>
    </w:p>
    <w:p w14:paraId="73898243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weiter Ferne</w:t>
      </w:r>
    </w:p>
    <w:p w14:paraId="7D57370D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Euer dankbarer</w:t>
      </w:r>
    </w:p>
    <w:p w14:paraId="15E7F186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Hanserl</w:t>
      </w:r>
    </w:p>
    <w:p w14:paraId="7E2968A2" w14:textId="77777777" w:rsidR="00BA750E" w:rsidRPr="001C07F1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Alle 5 min rennt einer zum Schiffen,</w:t>
      </w:r>
    </w:p>
    <w:p w14:paraId="15A00F95" w14:textId="77777777" w:rsidR="00BA750E" w:rsidRDefault="00BA750E" w:rsidP="00BA750E">
      <w:pPr>
        <w:spacing w:before="120" w:after="0" w:line="240" w:lineRule="auto"/>
        <w:contextualSpacing/>
        <w:rPr>
          <w:sz w:val="22"/>
        </w:rPr>
      </w:pPr>
      <w:r w:rsidRPr="001C07F1">
        <w:rPr>
          <w:sz w:val="22"/>
        </w:rPr>
        <w:t>mich drückt das Bier in der Blase auch.</w:t>
      </w:r>
    </w:p>
    <w:p w14:paraId="3D193579" w14:textId="77777777" w:rsidR="00D52E82" w:rsidRDefault="00D52E82" w:rsidP="00D52E82">
      <w:pPr>
        <w:spacing w:before="120" w:after="0" w:line="240" w:lineRule="auto"/>
        <w:contextualSpacing/>
        <w:rPr>
          <w:sz w:val="22"/>
        </w:rPr>
      </w:pPr>
    </w:p>
    <w:p w14:paraId="6534A8F9" w14:textId="77777777" w:rsidR="007033EC" w:rsidRDefault="007033EC" w:rsidP="007033EC">
      <w:pPr>
        <w:spacing w:before="120" w:after="0" w:line="240" w:lineRule="auto"/>
        <w:contextualSpacing/>
        <w:rPr>
          <w:sz w:val="22"/>
        </w:rPr>
      </w:pPr>
    </w:p>
    <w:p w14:paraId="30434EEC" w14:textId="77777777" w:rsidR="007033EC" w:rsidRPr="00BB640D" w:rsidRDefault="007033EC" w:rsidP="007033EC">
      <w:pPr>
        <w:spacing w:before="120" w:after="0" w:line="240" w:lineRule="auto"/>
        <w:contextualSpacing/>
        <w:rPr>
          <w:b/>
          <w:bCs/>
          <w:sz w:val="22"/>
        </w:rPr>
      </w:pPr>
      <w:r w:rsidRPr="00BB640D">
        <w:rPr>
          <w:b/>
          <w:bCs/>
          <w:sz w:val="22"/>
        </w:rPr>
        <w:t>1943-11-27_1</w:t>
      </w:r>
      <w:r>
        <w:rPr>
          <w:b/>
          <w:bCs/>
          <w:sz w:val="22"/>
        </w:rPr>
        <w:t>_k</w:t>
      </w:r>
    </w:p>
    <w:p w14:paraId="21376DE2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7.XI.43.</w:t>
      </w:r>
    </w:p>
    <w:p w14:paraId="667F28C7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  <w:u w:val="single"/>
        </w:rPr>
      </w:pPr>
      <w:r w:rsidRPr="00BB640D">
        <w:rPr>
          <w:sz w:val="22"/>
          <w:u w:val="single"/>
        </w:rPr>
        <w:t>Liebe Alies!!!</w:t>
      </w:r>
    </w:p>
    <w:p w14:paraId="374C448B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Heute erhielt ich. Deinen Brief</w:t>
      </w:r>
    </w:p>
    <w:p w14:paraId="03EE51B4" w14:textId="77777777" w:rsidR="007033EC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BB640D">
        <w:rPr>
          <w:sz w:val="22"/>
        </w:rPr>
        <w:t>No</w:t>
      </w:r>
      <w:proofErr w:type="spellEnd"/>
      <w:r w:rsidRPr="00BB640D">
        <w:rPr>
          <w:sz w:val="22"/>
        </w:rPr>
        <w:t xml:space="preserve"> 30. Habe alle laufend erhalten. Nicht jeden Tag,</w:t>
      </w:r>
    </w:p>
    <w:p w14:paraId="68C12B9F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aber jeden 2. Tag zwei. Das wird mit dem Schiffs-</w:t>
      </w:r>
    </w:p>
    <w:p w14:paraId="55B36CAB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BB640D">
        <w:rPr>
          <w:sz w:val="22"/>
        </w:rPr>
        <w:t>transport</w:t>
      </w:r>
      <w:proofErr w:type="spellEnd"/>
      <w:r w:rsidRPr="00BB640D">
        <w:rPr>
          <w:sz w:val="22"/>
        </w:rPr>
        <w:t xml:space="preserve"> zusammenhängen. Ebenso mit Mutters</w:t>
      </w:r>
    </w:p>
    <w:p w14:paraId="5F5CCA44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Briefen, die ich bis 30 habe. Päckchen kommen</w:t>
      </w:r>
    </w:p>
    <w:p w14:paraId="05C86CFF" w14:textId="57345EBD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immer schubweise. - Heute habe ich endlich</w:t>
      </w:r>
    </w:p>
    <w:p w14:paraId="750A2164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mal Zeit zum Schreiben. Wir hatten </w:t>
      </w:r>
      <w:proofErr w:type="spellStart"/>
      <w:r w:rsidRPr="00BB640D">
        <w:rPr>
          <w:sz w:val="22"/>
        </w:rPr>
        <w:t>Besichti</w:t>
      </w:r>
      <w:proofErr w:type="spellEnd"/>
      <w:r w:rsidRPr="00BB640D">
        <w:rPr>
          <w:sz w:val="22"/>
        </w:rPr>
        <w:t>-</w:t>
      </w:r>
    </w:p>
    <w:p w14:paraId="20AFE05B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BB640D">
        <w:rPr>
          <w:sz w:val="22"/>
        </w:rPr>
        <w:t>gung</w:t>
      </w:r>
      <w:proofErr w:type="spellEnd"/>
      <w:r w:rsidRPr="00BB640D">
        <w:rPr>
          <w:sz w:val="22"/>
        </w:rPr>
        <w:t xml:space="preserve"> durch den </w:t>
      </w:r>
      <w:proofErr w:type="spellStart"/>
      <w:r w:rsidRPr="00BB640D">
        <w:rPr>
          <w:sz w:val="22"/>
        </w:rPr>
        <w:t>Batl</w:t>
      </w:r>
      <w:proofErr w:type="spellEnd"/>
      <w:r w:rsidRPr="00BB640D">
        <w:rPr>
          <w:sz w:val="22"/>
        </w:rPr>
        <w:t>. Kommandeur. Ich machte</w:t>
      </w:r>
    </w:p>
    <w:p w14:paraId="163ED39C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meine Sache vorbildlich, durfte sofort heimgehen</w:t>
      </w:r>
    </w:p>
    <w:p w14:paraId="0348C544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u. erhielt den ganzen Tag dienstfrei. Der </w:t>
      </w:r>
      <w:proofErr w:type="spellStart"/>
      <w:r w:rsidRPr="00BB640D">
        <w:rPr>
          <w:sz w:val="22"/>
        </w:rPr>
        <w:t>Batl</w:t>
      </w:r>
      <w:proofErr w:type="spellEnd"/>
      <w:r w:rsidRPr="00BB640D">
        <w:rPr>
          <w:sz w:val="22"/>
        </w:rPr>
        <w:t>.</w:t>
      </w:r>
    </w:p>
    <w:p w14:paraId="19C48105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BB640D">
        <w:rPr>
          <w:sz w:val="22"/>
        </w:rPr>
        <w:t>Kom</w:t>
      </w:r>
      <w:proofErr w:type="spellEnd"/>
      <w:r w:rsidRPr="00BB640D">
        <w:rPr>
          <w:sz w:val="22"/>
        </w:rPr>
        <w:t xml:space="preserve">. ist ein furchtbar ekelhafter Kerl; geschimpft </w:t>
      </w:r>
    </w:p>
    <w:p w14:paraId="229662F4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proofErr w:type="gramStart"/>
      <w:r w:rsidRPr="00BB640D">
        <w:rPr>
          <w:sz w:val="22"/>
        </w:rPr>
        <w:t>hab</w:t>
      </w:r>
      <w:proofErr w:type="gramEnd"/>
      <w:r w:rsidRPr="00BB640D">
        <w:rPr>
          <w:sz w:val="22"/>
        </w:rPr>
        <w:t xml:space="preserve"> ich über ihn schon grauenhaft; aber heute </w:t>
      </w:r>
    </w:p>
    <w:p w14:paraId="7E5EF5B7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bin ich mit ihm zufrieden gewesen für meine</w:t>
      </w:r>
    </w:p>
    <w:p w14:paraId="1C056DD6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Person. - Mach bloß keine dummen Sachen</w:t>
      </w:r>
    </w:p>
    <w:p w14:paraId="17536411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u. geh in den Osteinsatz! Zum Daumen halten</w:t>
      </w:r>
    </w:p>
    <w:p w14:paraId="753291ED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proofErr w:type="gramStart"/>
      <w:r w:rsidRPr="00BB640D">
        <w:rPr>
          <w:sz w:val="22"/>
        </w:rPr>
        <w:t>hab</w:t>
      </w:r>
      <w:proofErr w:type="gramEnd"/>
      <w:r w:rsidRPr="00BB640D">
        <w:rPr>
          <w:sz w:val="22"/>
        </w:rPr>
        <w:t xml:space="preserve"> ich leider keine Zeit, ich bin gewöhnlich</w:t>
      </w:r>
    </w:p>
    <w:p w14:paraId="30152251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froh, wenn ich fünf Minuten Zeit finde für</w:t>
      </w:r>
    </w:p>
    <w:p w14:paraId="35D24296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Briefschreiben. Vergangene Woche kam ich bloß</w:t>
      </w:r>
    </w:p>
    <w:p w14:paraId="5E514111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alle 2 Tage zum Schreiben. Ich konnte kaum </w:t>
      </w:r>
    </w:p>
    <w:p w14:paraId="6E3A1B70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mehr gehen vor Bauchweh u. dachte an Tante</w:t>
      </w:r>
    </w:p>
    <w:p w14:paraId="463B97F7" w14:textId="77777777" w:rsidR="007033EC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Maras Blähpulver. Zur Latrine brauche ich</w:t>
      </w:r>
    </w:p>
    <w:p w14:paraId="7741B75E" w14:textId="77777777" w:rsidR="007033EC" w:rsidRPr="00BB640D" w:rsidRDefault="007033EC" w:rsidP="007033EC">
      <w:pPr>
        <w:spacing w:before="120" w:after="0" w:line="240" w:lineRule="auto"/>
        <w:contextualSpacing/>
        <w:rPr>
          <w:b/>
          <w:bCs/>
          <w:sz w:val="22"/>
        </w:rPr>
      </w:pPr>
      <w:r w:rsidRPr="00BB640D">
        <w:rPr>
          <w:b/>
          <w:bCs/>
          <w:sz w:val="22"/>
        </w:rPr>
        <w:t>1943-11-27_2</w:t>
      </w:r>
      <w:r>
        <w:rPr>
          <w:b/>
          <w:bCs/>
          <w:sz w:val="22"/>
        </w:rPr>
        <w:t>_k</w:t>
      </w:r>
    </w:p>
    <w:p w14:paraId="2F248CC8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5 Minuten u. </w:t>
      </w:r>
      <w:proofErr w:type="spellStart"/>
      <w:r w:rsidRPr="00BB640D">
        <w:rPr>
          <w:sz w:val="22"/>
        </w:rPr>
        <w:t>muß</w:t>
      </w:r>
      <w:proofErr w:type="spellEnd"/>
      <w:r w:rsidRPr="00BB640D">
        <w:rPr>
          <w:sz w:val="22"/>
        </w:rPr>
        <w:t xml:space="preserve"> durch knietiefen Schnee. Da</w:t>
      </w:r>
    </w:p>
    <w:p w14:paraId="2839A368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spart man sich für eine </w:t>
      </w:r>
      <w:r>
        <w:rPr>
          <w:sz w:val="22"/>
        </w:rPr>
        <w:t>„</w:t>
      </w:r>
      <w:r w:rsidRPr="00BB640D">
        <w:rPr>
          <w:sz w:val="22"/>
        </w:rPr>
        <w:t>Sitzung</w:t>
      </w:r>
      <w:r>
        <w:rPr>
          <w:sz w:val="22"/>
        </w:rPr>
        <w:t>“</w:t>
      </w:r>
      <w:r w:rsidRPr="00BB640D">
        <w:rPr>
          <w:sz w:val="22"/>
        </w:rPr>
        <w:t xml:space="preserve"> möglichst viel</w:t>
      </w:r>
    </w:p>
    <w:p w14:paraId="463EA2F3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auf. - Von der Studentenkompanie hörte ich</w:t>
      </w:r>
    </w:p>
    <w:p w14:paraId="6BFE19C5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nichts mehr. Wird ins Wasser gefallen sein. -</w:t>
      </w:r>
    </w:p>
    <w:p w14:paraId="0E2F7E13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lastRenderedPageBreak/>
        <w:t>Zwei Päckchen Zulassungsmarken schickte ich</w:t>
      </w:r>
    </w:p>
    <w:p w14:paraId="4F045AC5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Euch u. zwei sind so beschädigt, daß sie </w:t>
      </w:r>
      <w:proofErr w:type="spellStart"/>
      <w:r w:rsidRPr="00BB640D">
        <w:rPr>
          <w:sz w:val="22"/>
        </w:rPr>
        <w:t>unbrauch</w:t>
      </w:r>
      <w:proofErr w:type="spellEnd"/>
      <w:r w:rsidRPr="00BB640D">
        <w:rPr>
          <w:sz w:val="22"/>
        </w:rPr>
        <w:t>-</w:t>
      </w:r>
    </w:p>
    <w:p w14:paraId="751B166C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bar sind. Schrieb ich Euch den Trick schon?!</w:t>
      </w:r>
    </w:p>
    <w:p w14:paraId="2B382BCA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Das Eiweiß eines gekochten Eies auf die Marke</w:t>
      </w:r>
    </w:p>
    <w:p w14:paraId="24F4B648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legen, das saugt den Stempel auf! Versuchen! -</w:t>
      </w:r>
    </w:p>
    <w:p w14:paraId="5B01B016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Deine Päckchen mit den Nüssen waren prima!</w:t>
      </w:r>
    </w:p>
    <w:p w14:paraId="6ACD2437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Mit der Verpflegung komme ich aus! Wir </w:t>
      </w:r>
      <w:proofErr w:type="spellStart"/>
      <w:r w:rsidRPr="00BB640D">
        <w:rPr>
          <w:sz w:val="22"/>
        </w:rPr>
        <w:t>be</w:t>
      </w:r>
      <w:proofErr w:type="spellEnd"/>
      <w:r w:rsidRPr="00BB640D">
        <w:rPr>
          <w:sz w:val="22"/>
        </w:rPr>
        <w:t>-</w:t>
      </w:r>
    </w:p>
    <w:p w14:paraId="5AF34538" w14:textId="5CB0012D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kommen. Polarzulage u. die spürt man</w:t>
      </w:r>
    </w:p>
    <w:p w14:paraId="41B35D45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bes. im Punkte Fett. - Übers </w:t>
      </w:r>
      <w:proofErr w:type="spellStart"/>
      <w:r w:rsidRPr="00BB640D">
        <w:rPr>
          <w:sz w:val="22"/>
        </w:rPr>
        <w:t>Wolferl</w:t>
      </w:r>
      <w:proofErr w:type="spellEnd"/>
      <w:r w:rsidRPr="00BB640D">
        <w:rPr>
          <w:sz w:val="22"/>
        </w:rPr>
        <w:t xml:space="preserve"> wollt</w:t>
      </w:r>
    </w:p>
    <w:p w14:paraId="190DF76F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Ihr noch was wissen. Er hat, bevor er es </w:t>
      </w:r>
      <w:proofErr w:type="spellStart"/>
      <w:r w:rsidRPr="00BB640D">
        <w:rPr>
          <w:sz w:val="22"/>
        </w:rPr>
        <w:t>be</w:t>
      </w:r>
      <w:proofErr w:type="spellEnd"/>
      <w:r w:rsidRPr="00BB640D">
        <w:rPr>
          <w:sz w:val="22"/>
        </w:rPr>
        <w:t>-</w:t>
      </w:r>
    </w:p>
    <w:p w14:paraId="47DA2F38" w14:textId="6729F2B6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stimmt </w:t>
      </w:r>
      <w:proofErr w:type="spellStart"/>
      <w:r w:rsidRPr="00BB640D">
        <w:rPr>
          <w:sz w:val="22"/>
        </w:rPr>
        <w:t>wußte</w:t>
      </w:r>
      <w:proofErr w:type="spellEnd"/>
      <w:r w:rsidRPr="00BB640D">
        <w:rPr>
          <w:sz w:val="22"/>
        </w:rPr>
        <w:t>, schon immer gesagt, wenn</w:t>
      </w:r>
    </w:p>
    <w:p w14:paraId="185265A4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bloß an dem Tag nichts passiert ist, dann gehts</w:t>
      </w:r>
    </w:p>
    <w:p w14:paraId="2C120671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gut. Da hatte er nicht genug </w:t>
      </w:r>
      <w:proofErr w:type="spellStart"/>
      <w:r w:rsidRPr="00BB640D">
        <w:rPr>
          <w:sz w:val="22"/>
        </w:rPr>
        <w:t>aufgepaßt</w:t>
      </w:r>
      <w:proofErr w:type="spellEnd"/>
      <w:r w:rsidRPr="00BB640D">
        <w:rPr>
          <w:sz w:val="22"/>
        </w:rPr>
        <w:t>! Das</w:t>
      </w:r>
    </w:p>
    <w:p w14:paraId="4A8DE9ED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BB640D">
        <w:rPr>
          <w:sz w:val="22"/>
        </w:rPr>
        <w:t>wußte</w:t>
      </w:r>
      <w:proofErr w:type="spellEnd"/>
      <w:r w:rsidRPr="00BB640D">
        <w:rPr>
          <w:sz w:val="22"/>
        </w:rPr>
        <w:t xml:space="preserve"> er schon! Drum war er auch nicht zu</w:t>
      </w:r>
    </w:p>
    <w:p w14:paraId="415410E0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sehr niedergeschmettert als sie es ihn als</w:t>
      </w:r>
    </w:p>
    <w:p w14:paraId="51182ACE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bestimmt schrieb. Er ließ mir einige Briefe</w:t>
      </w:r>
    </w:p>
    <w:p w14:paraId="272EFAFA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von Luise lesen. Sie hat ziemlich Augst auf</w:t>
      </w:r>
    </w:p>
    <w:p w14:paraId="505F1000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das kommende. Ihre</w:t>
      </w:r>
      <w:r>
        <w:rPr>
          <w:sz w:val="22"/>
        </w:rPr>
        <w:t>r</w:t>
      </w:r>
      <w:r w:rsidRPr="00BB640D">
        <w:rPr>
          <w:sz w:val="22"/>
        </w:rPr>
        <w:t xml:space="preserve"> Mutter sagt gar nichts.</w:t>
      </w:r>
    </w:p>
    <w:p w14:paraId="69F5BF44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BB640D">
        <w:rPr>
          <w:sz w:val="22"/>
        </w:rPr>
        <w:t>Wolferl</w:t>
      </w:r>
      <w:proofErr w:type="spellEnd"/>
      <w:r w:rsidRPr="00BB640D">
        <w:rPr>
          <w:sz w:val="22"/>
        </w:rPr>
        <w:t xml:space="preserve"> will natürlich heiraten. Er selbst ist</w:t>
      </w:r>
    </w:p>
    <w:p w14:paraId="13B789CB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auch ein uneheliches Kind u. seine Mutter</w:t>
      </w:r>
    </w:p>
    <w:p w14:paraId="032DEE6B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nimmt das nicht so tragisch. Von </w:t>
      </w:r>
      <w:proofErr w:type="spellStart"/>
      <w:r w:rsidRPr="00BB640D">
        <w:rPr>
          <w:sz w:val="22"/>
        </w:rPr>
        <w:t>Wolferls</w:t>
      </w:r>
      <w:proofErr w:type="spellEnd"/>
    </w:p>
    <w:p w14:paraId="14201ECB" w14:textId="7786D92B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Leben weiß ich ja alles u. Luise kenn ich</w:t>
      </w:r>
    </w:p>
    <w:p w14:paraId="2F4A13C3" w14:textId="77777777" w:rsidR="007033EC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gut. Aber </w:t>
      </w:r>
      <w:proofErr w:type="spellStart"/>
      <w:r w:rsidRPr="00BB640D">
        <w:rPr>
          <w:sz w:val="22"/>
        </w:rPr>
        <w:t>soviel</w:t>
      </w:r>
      <w:proofErr w:type="spellEnd"/>
      <w:r w:rsidRPr="00BB640D">
        <w:rPr>
          <w:sz w:val="22"/>
        </w:rPr>
        <w:t xml:space="preserve"> ich von Me</w:t>
      </w:r>
      <w:r>
        <w:rPr>
          <w:sz w:val="22"/>
        </w:rPr>
        <w:t>n</w:t>
      </w:r>
      <w:r w:rsidRPr="00BB640D">
        <w:rPr>
          <w:sz w:val="22"/>
        </w:rPr>
        <w:t>schen verstehe, wird</w:t>
      </w:r>
    </w:p>
    <w:p w14:paraId="47E4EB4B" w14:textId="77777777" w:rsidR="007033EC" w:rsidRPr="00BB640D" w:rsidRDefault="007033EC" w:rsidP="007033EC">
      <w:pPr>
        <w:spacing w:before="120" w:after="0" w:line="240" w:lineRule="auto"/>
        <w:contextualSpacing/>
        <w:rPr>
          <w:b/>
          <w:bCs/>
          <w:sz w:val="22"/>
        </w:rPr>
      </w:pPr>
      <w:r w:rsidRPr="00BB640D">
        <w:rPr>
          <w:b/>
          <w:bCs/>
          <w:sz w:val="22"/>
        </w:rPr>
        <w:t>1943-11-27_3</w:t>
      </w:r>
      <w:r>
        <w:rPr>
          <w:b/>
          <w:bCs/>
          <w:sz w:val="22"/>
        </w:rPr>
        <w:t>_k</w:t>
      </w:r>
    </w:p>
    <w:p w14:paraId="342372B7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proofErr w:type="gramStart"/>
      <w:r w:rsidRPr="00BB640D">
        <w:rPr>
          <w:sz w:val="22"/>
        </w:rPr>
        <w:t>das</w:t>
      </w:r>
      <w:proofErr w:type="gramEnd"/>
      <w:r w:rsidRPr="00BB640D">
        <w:rPr>
          <w:sz w:val="22"/>
        </w:rPr>
        <w:t xml:space="preserve"> keine glückliche Ehe in dem Sinn wie unser-</w:t>
      </w:r>
    </w:p>
    <w:p w14:paraId="4EF4A17C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eins das vor Augen hat. Aber andere Menschen gründen</w:t>
      </w:r>
    </w:p>
    <w:p w14:paraId="19E3E512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eben auf anderen Voraussetzungen u. können</w:t>
      </w:r>
    </w:p>
    <w:p w14:paraId="56D7A0E7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vielleicht auf ihre Art befriedigt werden. </w:t>
      </w:r>
      <w:proofErr w:type="spellStart"/>
      <w:r w:rsidRPr="00BB640D">
        <w:rPr>
          <w:sz w:val="22"/>
        </w:rPr>
        <w:t>Hoffent</w:t>
      </w:r>
      <w:proofErr w:type="spellEnd"/>
      <w:r w:rsidRPr="00BB640D">
        <w:rPr>
          <w:sz w:val="22"/>
        </w:rPr>
        <w:t>-</w:t>
      </w:r>
    </w:p>
    <w:p w14:paraId="2944B50E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BB640D">
        <w:rPr>
          <w:sz w:val="22"/>
        </w:rPr>
        <w:t>lich</w:t>
      </w:r>
      <w:proofErr w:type="spellEnd"/>
      <w:r w:rsidRPr="00BB640D">
        <w:rPr>
          <w:sz w:val="22"/>
        </w:rPr>
        <w:t xml:space="preserve"> macht nicht </w:t>
      </w:r>
      <w:r>
        <w:rPr>
          <w:sz w:val="22"/>
        </w:rPr>
        <w:t>„</w:t>
      </w:r>
      <w:r w:rsidRPr="00BB640D">
        <w:rPr>
          <w:sz w:val="22"/>
        </w:rPr>
        <w:t>unser</w:t>
      </w:r>
      <w:r>
        <w:rPr>
          <w:sz w:val="22"/>
        </w:rPr>
        <w:t>“</w:t>
      </w:r>
      <w:r w:rsidRPr="00BB640D">
        <w:rPr>
          <w:sz w:val="22"/>
        </w:rPr>
        <w:t xml:space="preserve"> Luischen auch solche</w:t>
      </w:r>
    </w:p>
    <w:p w14:paraId="4BE2AC95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Sachen, ich auf keinen Fall, denn als </w:t>
      </w:r>
      <w:r>
        <w:rPr>
          <w:sz w:val="22"/>
        </w:rPr>
        <w:t>„</w:t>
      </w:r>
      <w:r w:rsidRPr="00BB640D">
        <w:rPr>
          <w:sz w:val="22"/>
        </w:rPr>
        <w:t>braves</w:t>
      </w:r>
    </w:p>
    <w:p w14:paraId="5203A971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Hanserl</w:t>
      </w:r>
      <w:r>
        <w:rPr>
          <w:sz w:val="22"/>
        </w:rPr>
        <w:t>“</w:t>
      </w:r>
      <w:r w:rsidRPr="00BB640D">
        <w:rPr>
          <w:sz w:val="22"/>
        </w:rPr>
        <w:t xml:space="preserve"> komm ich nicht in Frage. - Soeben</w:t>
      </w:r>
    </w:p>
    <w:p w14:paraId="718841AB" w14:textId="0B462EDA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spielt unser Radio, den wir erst kurz bekamen</w:t>
      </w:r>
    </w:p>
    <w:p w14:paraId="134C335C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in unsere Baracke, </w:t>
      </w:r>
      <w:r>
        <w:rPr>
          <w:sz w:val="22"/>
        </w:rPr>
        <w:t>„</w:t>
      </w:r>
      <w:r w:rsidRPr="00BB640D">
        <w:rPr>
          <w:sz w:val="22"/>
        </w:rPr>
        <w:t>Schau mir nur recht ins Gesicht</w:t>
      </w:r>
      <w:r>
        <w:rPr>
          <w:sz w:val="22"/>
        </w:rPr>
        <w:t>“</w:t>
      </w:r>
      <w:r w:rsidRPr="00BB640D">
        <w:rPr>
          <w:sz w:val="22"/>
        </w:rPr>
        <w:t>;</w:t>
      </w:r>
    </w:p>
    <w:p w14:paraId="6D5B1C2C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Heute ist </w:t>
      </w:r>
      <w:proofErr w:type="spellStart"/>
      <w:r w:rsidRPr="00BB640D">
        <w:rPr>
          <w:sz w:val="22"/>
        </w:rPr>
        <w:t>Opparettenkonzert</w:t>
      </w:r>
      <w:proofErr w:type="spellEnd"/>
      <w:r w:rsidRPr="00BB640D">
        <w:rPr>
          <w:sz w:val="22"/>
        </w:rPr>
        <w:t>. Prima! -</w:t>
      </w:r>
    </w:p>
    <w:p w14:paraId="5B54B653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Wenn Herr Kleebauer mich suchen </w:t>
      </w:r>
      <w:proofErr w:type="gramStart"/>
      <w:r w:rsidRPr="00BB640D">
        <w:rPr>
          <w:sz w:val="22"/>
        </w:rPr>
        <w:t>sollte</w:t>
      </w:r>
      <w:proofErr w:type="gramEnd"/>
      <w:r w:rsidRPr="00BB640D">
        <w:rPr>
          <w:sz w:val="22"/>
        </w:rPr>
        <w:t>: ich</w:t>
      </w:r>
    </w:p>
    <w:p w14:paraId="5BE36F2F" w14:textId="30B7726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proofErr w:type="gramStart"/>
      <w:r w:rsidRPr="00BB640D">
        <w:rPr>
          <w:sz w:val="22"/>
        </w:rPr>
        <w:t>bin</w:t>
      </w:r>
      <w:proofErr w:type="gramEnd"/>
      <w:r w:rsidRPr="00BB640D">
        <w:rPr>
          <w:sz w:val="22"/>
        </w:rPr>
        <w:t xml:space="preserve"> in der 1. Komp; das übrige werdet Ihr</w:t>
      </w:r>
    </w:p>
    <w:p w14:paraId="3F2D4088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finden. - Mutters </w:t>
      </w:r>
      <w:proofErr w:type="spellStart"/>
      <w:r w:rsidRPr="00BB640D">
        <w:rPr>
          <w:sz w:val="22"/>
        </w:rPr>
        <w:t>Tirolerbrief</w:t>
      </w:r>
      <w:proofErr w:type="spellEnd"/>
      <w:r w:rsidRPr="00BB640D">
        <w:rPr>
          <w:sz w:val="22"/>
        </w:rPr>
        <w:t xml:space="preserve"> freute mich</w:t>
      </w:r>
    </w:p>
    <w:p w14:paraId="46116ECF" w14:textId="77777777" w:rsidR="007033EC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ungemein. Überhaupt sind die Personenbeschrei-</w:t>
      </w:r>
    </w:p>
    <w:p w14:paraId="25D4C707" w14:textId="77777777" w:rsidR="007033EC" w:rsidRPr="00BB640D" w:rsidRDefault="007033EC" w:rsidP="007033EC">
      <w:pPr>
        <w:spacing w:before="120" w:after="0" w:line="240" w:lineRule="auto"/>
        <w:contextualSpacing/>
        <w:rPr>
          <w:b/>
          <w:bCs/>
          <w:sz w:val="22"/>
        </w:rPr>
      </w:pPr>
      <w:r w:rsidRPr="00BB640D">
        <w:rPr>
          <w:b/>
          <w:bCs/>
          <w:sz w:val="22"/>
        </w:rPr>
        <w:t>1943-11-27_4</w:t>
      </w:r>
      <w:r>
        <w:rPr>
          <w:b/>
          <w:bCs/>
          <w:sz w:val="22"/>
        </w:rPr>
        <w:t>_k</w:t>
      </w:r>
    </w:p>
    <w:p w14:paraId="6EE42A7C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BB640D">
        <w:rPr>
          <w:sz w:val="22"/>
        </w:rPr>
        <w:t>bungen</w:t>
      </w:r>
      <w:proofErr w:type="spellEnd"/>
      <w:r w:rsidRPr="00BB640D">
        <w:rPr>
          <w:sz w:val="22"/>
        </w:rPr>
        <w:t xml:space="preserve"> äußerst interessant. Meistens lese ich</w:t>
      </w:r>
    </w:p>
    <w:p w14:paraId="423EDA2C" w14:textId="08AC9EBB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verstohlen unterm Dienste. </w:t>
      </w:r>
      <w:proofErr w:type="gramStart"/>
      <w:r w:rsidRPr="00BB640D">
        <w:rPr>
          <w:sz w:val="22"/>
        </w:rPr>
        <w:t>Der Luise</w:t>
      </w:r>
      <w:proofErr w:type="gramEnd"/>
      <w:r w:rsidRPr="00BB640D">
        <w:rPr>
          <w:sz w:val="22"/>
        </w:rPr>
        <w:t xml:space="preserve"> für ihre </w:t>
      </w:r>
      <w:r>
        <w:rPr>
          <w:sz w:val="22"/>
        </w:rPr>
        <w:t>„</w:t>
      </w:r>
      <w:r w:rsidRPr="00BB640D">
        <w:rPr>
          <w:sz w:val="22"/>
        </w:rPr>
        <w:t>Schul-</w:t>
      </w:r>
    </w:p>
    <w:p w14:paraId="00449F08" w14:textId="61522015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BB640D">
        <w:rPr>
          <w:sz w:val="22"/>
        </w:rPr>
        <w:t>briefe</w:t>
      </w:r>
      <w:proofErr w:type="spellEnd"/>
      <w:r>
        <w:rPr>
          <w:sz w:val="22"/>
        </w:rPr>
        <w:t>“</w:t>
      </w:r>
      <w:r w:rsidRPr="00BB640D">
        <w:rPr>
          <w:sz w:val="22"/>
        </w:rPr>
        <w:t xml:space="preserve"> herzlichen Dank. Die Unterschriften freuten</w:t>
      </w:r>
    </w:p>
    <w:p w14:paraId="6395AF99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mich. Sag ihnen Grüße von mir. Der Inge, </w:t>
      </w:r>
      <w:proofErr w:type="gramStart"/>
      <w:r w:rsidRPr="00BB640D">
        <w:rPr>
          <w:sz w:val="22"/>
        </w:rPr>
        <w:t>der Max</w:t>
      </w:r>
      <w:proofErr w:type="gramEnd"/>
    </w:p>
    <w:p w14:paraId="007E7B8C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u. Evi! - Unser Dienst: Um 5h rum Wecken, 7h - 10h</w:t>
      </w:r>
    </w:p>
    <w:p w14:paraId="0F564822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Geländedienst. Dann 1/2h Pause wo es die sogenannte</w:t>
      </w:r>
    </w:p>
    <w:p w14:paraId="7C1A0283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Frühstückssuppe gibt. Von 1/2 11 h bis 2 h </w:t>
      </w:r>
      <w:proofErr w:type="spellStart"/>
      <w:r w:rsidRPr="00BB640D">
        <w:rPr>
          <w:sz w:val="22"/>
        </w:rPr>
        <w:t>Skieausbildung</w:t>
      </w:r>
      <w:proofErr w:type="spellEnd"/>
      <w:r w:rsidRPr="00BB640D">
        <w:rPr>
          <w:sz w:val="22"/>
        </w:rPr>
        <w:t>,</w:t>
      </w:r>
    </w:p>
    <w:p w14:paraId="0CDF4FD8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die mir das Liebste vom Tag ist. Von 2 - 4 Uhr, wo es schon</w:t>
      </w:r>
    </w:p>
    <w:p w14:paraId="6E06D115" w14:textId="3D507455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finster ist, Waffenausbildung, dann Mittagspause. Von</w:t>
      </w:r>
    </w:p>
    <w:p w14:paraId="168FF4A3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5 -6 h Unterführeraus</w:t>
      </w:r>
      <w:r>
        <w:rPr>
          <w:sz w:val="22"/>
        </w:rPr>
        <w:t>bil</w:t>
      </w:r>
      <w:r w:rsidRPr="00BB640D">
        <w:rPr>
          <w:sz w:val="22"/>
        </w:rPr>
        <w:t xml:space="preserve">dung; ich bin ja </w:t>
      </w:r>
      <w:proofErr w:type="spellStart"/>
      <w:r w:rsidRPr="00BB640D">
        <w:rPr>
          <w:sz w:val="22"/>
        </w:rPr>
        <w:t>stellvertre</w:t>
      </w:r>
      <w:proofErr w:type="spellEnd"/>
      <w:r w:rsidRPr="00BB640D">
        <w:rPr>
          <w:sz w:val="22"/>
        </w:rPr>
        <w:t>-</w:t>
      </w:r>
    </w:p>
    <w:p w14:paraId="2BA8DB2C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BB640D">
        <w:rPr>
          <w:sz w:val="22"/>
        </w:rPr>
        <w:t>tender</w:t>
      </w:r>
      <w:proofErr w:type="spellEnd"/>
      <w:r w:rsidRPr="00BB640D">
        <w:rPr>
          <w:sz w:val="22"/>
        </w:rPr>
        <w:t xml:space="preserve"> Gruppenführer. Nach </w:t>
      </w:r>
      <w:proofErr w:type="spellStart"/>
      <w:r w:rsidRPr="00BB640D">
        <w:rPr>
          <w:sz w:val="22"/>
        </w:rPr>
        <w:t>Dienstschluß</w:t>
      </w:r>
      <w:proofErr w:type="spellEnd"/>
      <w:r w:rsidRPr="00BB640D">
        <w:rPr>
          <w:sz w:val="22"/>
        </w:rPr>
        <w:t xml:space="preserve"> wird dann</w:t>
      </w:r>
    </w:p>
    <w:p w14:paraId="07ECE52E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Holz ges</w:t>
      </w:r>
      <w:r>
        <w:rPr>
          <w:sz w:val="22"/>
        </w:rPr>
        <w:t>ä</w:t>
      </w:r>
      <w:r w:rsidRPr="00BB640D">
        <w:rPr>
          <w:sz w:val="22"/>
        </w:rPr>
        <w:t>gt, Vollzähligkeitsappell, Maskenappel,</w:t>
      </w:r>
    </w:p>
    <w:p w14:paraId="2620C00C" w14:textId="77777777" w:rsidR="007033EC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Waschen usw. Jeden Tag was anderes bis 9 u. 10h.</w:t>
      </w:r>
    </w:p>
    <w:p w14:paraId="517457E3" w14:textId="77777777" w:rsidR="007033EC" w:rsidRPr="00BB640D" w:rsidRDefault="007033EC" w:rsidP="007033EC">
      <w:pPr>
        <w:spacing w:before="120" w:after="0" w:line="240" w:lineRule="auto"/>
        <w:contextualSpacing/>
        <w:rPr>
          <w:b/>
          <w:bCs/>
          <w:sz w:val="22"/>
        </w:rPr>
      </w:pPr>
      <w:r w:rsidRPr="00BB640D">
        <w:rPr>
          <w:b/>
          <w:bCs/>
          <w:sz w:val="22"/>
        </w:rPr>
        <w:t>1943-11-27_5</w:t>
      </w:r>
    </w:p>
    <w:p w14:paraId="775C7CE6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lastRenderedPageBreak/>
        <w:t>Regt mich gar nicht mehr auf der Krampf.</w:t>
      </w:r>
    </w:p>
    <w:p w14:paraId="323070CD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Den ganzen Tag patschnasse Beine u. bei </w:t>
      </w:r>
      <w:proofErr w:type="spellStart"/>
      <w:r w:rsidRPr="00BB640D">
        <w:rPr>
          <w:sz w:val="22"/>
        </w:rPr>
        <w:t>nacht</w:t>
      </w:r>
      <w:proofErr w:type="spellEnd"/>
    </w:p>
    <w:p w14:paraId="07643C05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in der feuchten u. kalten Baracke trocknen die</w:t>
      </w:r>
    </w:p>
    <w:p w14:paraId="2B5F5399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Schuhe nicht u. morgen kommt man kaum</w:t>
      </w:r>
    </w:p>
    <w:p w14:paraId="0316EEE0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hinein in das nasse Zeug. - Ich kann gar nicht</w:t>
      </w:r>
    </w:p>
    <w:p w14:paraId="21D6B622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richtig schreiben, weil mir die Musik so gefällt u.</w:t>
      </w:r>
    </w:p>
    <w:p w14:paraId="4515F704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ich mehr beim Zuhören bin als beim</w:t>
      </w:r>
      <w:r>
        <w:rPr>
          <w:sz w:val="22"/>
        </w:rPr>
        <w:t xml:space="preserve"> </w:t>
      </w:r>
      <w:r w:rsidRPr="00BB640D">
        <w:rPr>
          <w:sz w:val="22"/>
        </w:rPr>
        <w:t>Schreiben.</w:t>
      </w:r>
    </w:p>
    <w:p w14:paraId="76B23BED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Nach langer Zeit hörte ich wieder Musik. Das ist was</w:t>
      </w:r>
    </w:p>
    <w:p w14:paraId="2EB1ED62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wunderbares. </w:t>
      </w:r>
      <w:r>
        <w:rPr>
          <w:sz w:val="22"/>
        </w:rPr>
        <w:t>„</w:t>
      </w:r>
      <w:r w:rsidRPr="00BB640D">
        <w:rPr>
          <w:sz w:val="22"/>
        </w:rPr>
        <w:t>Hörst Du mein heimliches Rufen</w:t>
      </w:r>
      <w:r>
        <w:rPr>
          <w:sz w:val="22"/>
        </w:rPr>
        <w:t>“</w:t>
      </w:r>
      <w:r w:rsidRPr="00BB640D">
        <w:rPr>
          <w:sz w:val="22"/>
        </w:rPr>
        <w:t xml:space="preserve"> wird</w:t>
      </w:r>
    </w:p>
    <w:p w14:paraId="7AEC8CDC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gespielt! Dar ruft Erinnerungen wach! -Jetzt sauf</w:t>
      </w:r>
    </w:p>
    <w:p w14:paraId="5FE4BFF8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ich noch mein 1 1/2 l Wein mit dem Sepp; dabei</w:t>
      </w:r>
    </w:p>
    <w:p w14:paraId="65A5643C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erzählen wir uns wieder von daheim u. dann</w:t>
      </w:r>
    </w:p>
    <w:p w14:paraId="15033528" w14:textId="77777777" w:rsidR="007033EC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geht's ins Bett.</w:t>
      </w:r>
    </w:p>
    <w:p w14:paraId="371AED77" w14:textId="77777777" w:rsidR="007033EC" w:rsidRPr="00BB640D" w:rsidRDefault="007033EC" w:rsidP="007033EC">
      <w:pPr>
        <w:spacing w:before="120" w:after="0" w:line="240" w:lineRule="auto"/>
        <w:contextualSpacing/>
        <w:rPr>
          <w:b/>
          <w:bCs/>
          <w:sz w:val="22"/>
        </w:rPr>
      </w:pPr>
      <w:r w:rsidRPr="00BB640D">
        <w:rPr>
          <w:b/>
          <w:bCs/>
          <w:sz w:val="22"/>
        </w:rPr>
        <w:t>1943-11-27_6</w:t>
      </w:r>
    </w:p>
    <w:p w14:paraId="1F14AEF9" w14:textId="77777777" w:rsidR="007033EC" w:rsidRPr="00BB640D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 xml:space="preserve">Viele Herzliche Grüße u. </w:t>
      </w:r>
      <w:proofErr w:type="spellStart"/>
      <w:r w:rsidRPr="00BB640D">
        <w:rPr>
          <w:sz w:val="22"/>
        </w:rPr>
        <w:t>Küße</w:t>
      </w:r>
      <w:proofErr w:type="spellEnd"/>
      <w:r w:rsidRPr="00BB640D">
        <w:rPr>
          <w:sz w:val="22"/>
        </w:rPr>
        <w:t xml:space="preserve"> Euer</w:t>
      </w:r>
    </w:p>
    <w:p w14:paraId="77893788" w14:textId="77777777" w:rsidR="007033EC" w:rsidRDefault="007033EC" w:rsidP="007033EC">
      <w:pPr>
        <w:spacing w:before="120" w:after="0" w:line="240" w:lineRule="auto"/>
        <w:contextualSpacing/>
        <w:rPr>
          <w:sz w:val="22"/>
        </w:rPr>
      </w:pPr>
      <w:r w:rsidRPr="00BB640D">
        <w:rPr>
          <w:sz w:val="22"/>
        </w:rPr>
        <w:t>dankbarer Hanserl.</w:t>
      </w:r>
    </w:p>
    <w:p w14:paraId="66245BA2" w14:textId="77777777" w:rsidR="007033EC" w:rsidRDefault="007033EC" w:rsidP="007033EC">
      <w:pPr>
        <w:spacing w:before="120" w:after="0" w:line="240" w:lineRule="auto"/>
        <w:contextualSpacing/>
        <w:rPr>
          <w:sz w:val="22"/>
        </w:rPr>
      </w:pPr>
    </w:p>
    <w:p w14:paraId="12BB5595" w14:textId="77777777" w:rsidR="007033EC" w:rsidRPr="00C8467B" w:rsidRDefault="007033EC" w:rsidP="007033EC">
      <w:pPr>
        <w:spacing w:before="120" w:after="0" w:line="240" w:lineRule="auto"/>
        <w:contextualSpacing/>
        <w:rPr>
          <w:b/>
          <w:bCs/>
          <w:sz w:val="22"/>
        </w:rPr>
      </w:pPr>
      <w:r w:rsidRPr="00C8467B">
        <w:rPr>
          <w:b/>
          <w:bCs/>
          <w:sz w:val="22"/>
        </w:rPr>
        <w:t>1943-12-07_1</w:t>
      </w:r>
      <w:r>
        <w:rPr>
          <w:b/>
          <w:bCs/>
          <w:sz w:val="22"/>
        </w:rPr>
        <w:t>_k</w:t>
      </w:r>
    </w:p>
    <w:p w14:paraId="37CEFC63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Im Norden 7.XII.43</w:t>
      </w:r>
      <w:r>
        <w:rPr>
          <w:sz w:val="22"/>
        </w:rPr>
        <w:t>.</w:t>
      </w:r>
    </w:p>
    <w:p w14:paraId="1AB531D7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Liebe Mutter, liebe Alies u. Luis!</w:t>
      </w:r>
    </w:p>
    <w:p w14:paraId="3445D0B6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Das wird wohl der letzte Brief sein, den</w:t>
      </w:r>
    </w:p>
    <w:p w14:paraId="75649428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Ihr vor Weihnachten von mir erhaltet. </w:t>
      </w:r>
    </w:p>
    <w:p w14:paraId="2E94ABA8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Leider kann ich nicht öfters schreiben, der Dienst</w:t>
      </w:r>
    </w:p>
    <w:p w14:paraId="188A1FE1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ist unendlich lang; davon später.</w:t>
      </w:r>
    </w:p>
    <w:p w14:paraId="05F5B809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Es ist das zweite Weihnachten schon wo</w:t>
      </w:r>
    </w:p>
    <w:p w14:paraId="3EA1D4B6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ich nicht daheim bin. Hoffentlich auch das</w:t>
      </w:r>
    </w:p>
    <w:p w14:paraId="616A20BC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Letzte. Im Geiste bin ich am hl. Abend daheim.</w:t>
      </w:r>
    </w:p>
    <w:p w14:paraId="3F76A53D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Sagt Fam. Rott u. Riederer viele Grüße u. vielen</w:t>
      </w:r>
    </w:p>
    <w:p w14:paraId="45ADDFF0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Dank für die Büchlein. Augenblicklich komme ich</w:t>
      </w:r>
    </w:p>
    <w:p w14:paraId="3A74DEAB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nicht zum Lesen. Vielleicht später. Abgeschickt habe</w:t>
      </w:r>
    </w:p>
    <w:p w14:paraId="308F0FDA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ich nichts mehr. Kein Geld u. keinen Bohnenkaffe.</w:t>
      </w:r>
    </w:p>
    <w:p w14:paraId="7B5FEDD7" w14:textId="6ABF82EF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Ich schicke es nach Weihnachten, denn da ist der </w:t>
      </w:r>
    </w:p>
    <w:p w14:paraId="2A345488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Rummel auf der Post nicht so groß. Ich wünsche</w:t>
      </w:r>
    </w:p>
    <w:p w14:paraId="349BAFF6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Euch allen recht frohe Weihnachten u. </w:t>
      </w:r>
      <w:proofErr w:type="spellStart"/>
      <w:r w:rsidRPr="00C8467B">
        <w:rPr>
          <w:sz w:val="22"/>
        </w:rPr>
        <w:t>vergeßt</w:t>
      </w:r>
      <w:proofErr w:type="spellEnd"/>
    </w:p>
    <w:p w14:paraId="53BA3FF1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Euren Hanserl nicht.</w:t>
      </w:r>
    </w:p>
    <w:p w14:paraId="2B33D6A5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In Berlin wurde das </w:t>
      </w:r>
      <w:proofErr w:type="spellStart"/>
      <w:r w:rsidRPr="00C8467B">
        <w:rPr>
          <w:sz w:val="22"/>
        </w:rPr>
        <w:t>Felpostamt</w:t>
      </w:r>
      <w:proofErr w:type="spellEnd"/>
      <w:r w:rsidRPr="00C8467B">
        <w:rPr>
          <w:sz w:val="22"/>
        </w:rPr>
        <w:t xml:space="preserve"> von </w:t>
      </w:r>
      <w:proofErr w:type="spellStart"/>
      <w:r w:rsidRPr="00C8467B">
        <w:rPr>
          <w:sz w:val="22"/>
        </w:rPr>
        <w:t>Bom</w:t>
      </w:r>
      <w:proofErr w:type="spellEnd"/>
      <w:r w:rsidRPr="00C8467B">
        <w:rPr>
          <w:sz w:val="22"/>
        </w:rPr>
        <w:t>-</w:t>
      </w:r>
    </w:p>
    <w:p w14:paraId="7EBE4676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C8467B">
        <w:rPr>
          <w:sz w:val="22"/>
        </w:rPr>
        <w:t>ben</w:t>
      </w:r>
      <w:proofErr w:type="spellEnd"/>
      <w:r w:rsidRPr="00C8467B">
        <w:rPr>
          <w:sz w:val="22"/>
        </w:rPr>
        <w:t xml:space="preserve"> getroffen. Deshalb erhielten wir schon 14 Tage</w:t>
      </w:r>
    </w:p>
    <w:p w14:paraId="64A22ADB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keine Post mehr. Auch keine Päckchen. Ich war-</w:t>
      </w:r>
    </w:p>
    <w:p w14:paraId="3C52F57E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C8467B">
        <w:rPr>
          <w:sz w:val="22"/>
        </w:rPr>
        <w:t>te</w:t>
      </w:r>
      <w:proofErr w:type="spellEnd"/>
      <w:r w:rsidRPr="00C8467B">
        <w:rPr>
          <w:sz w:val="22"/>
        </w:rPr>
        <w:t xml:space="preserve"> schon sehnsüchtig. Meine einzige Hoff-</w:t>
      </w:r>
    </w:p>
    <w:p w14:paraId="55A0A5C2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C8467B">
        <w:rPr>
          <w:sz w:val="22"/>
        </w:rPr>
        <w:t>nung</w:t>
      </w:r>
      <w:proofErr w:type="spellEnd"/>
      <w:r w:rsidRPr="00C8467B">
        <w:rPr>
          <w:sz w:val="22"/>
        </w:rPr>
        <w:t xml:space="preserve"> ist, daß nichts verloren gegangen ist. </w:t>
      </w:r>
    </w:p>
    <w:p w14:paraId="0F03EC28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Ich bin zufrieden, wenn bis auf Weihnach-</w:t>
      </w:r>
    </w:p>
    <w:p w14:paraId="2487647E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C8467B">
        <w:rPr>
          <w:sz w:val="22"/>
        </w:rPr>
        <w:t>ten</w:t>
      </w:r>
      <w:proofErr w:type="spellEnd"/>
      <w:r w:rsidRPr="00C8467B">
        <w:rPr>
          <w:sz w:val="22"/>
        </w:rPr>
        <w:t xml:space="preserve"> die Post wieder läuft. Eine gute Verpflegung</w:t>
      </w:r>
    </w:p>
    <w:p w14:paraId="792704D2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u. Geschenke bekommen wir auf Weihnach-</w:t>
      </w:r>
    </w:p>
    <w:p w14:paraId="68F0DE54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ten. Das ist aber schon das einzig Gute</w:t>
      </w:r>
    </w:p>
    <w:p w14:paraId="7B8E2809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hier. Im </w:t>
      </w:r>
      <w:proofErr w:type="gramStart"/>
      <w:r w:rsidRPr="00C8467B">
        <w:rPr>
          <w:sz w:val="22"/>
        </w:rPr>
        <w:t>übrigen</w:t>
      </w:r>
      <w:proofErr w:type="gramEnd"/>
      <w:r w:rsidRPr="00C8467B">
        <w:rPr>
          <w:sz w:val="22"/>
        </w:rPr>
        <w:t xml:space="preserve"> geht's zu wie in einer</w:t>
      </w:r>
    </w:p>
    <w:p w14:paraId="17A2D436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Strafkompanie. Der Dienst ist so rasend</w:t>
      </w:r>
    </w:p>
    <w:p w14:paraId="5CB3E7AB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viel, daß</w:t>
      </w:r>
      <w:r>
        <w:rPr>
          <w:sz w:val="22"/>
        </w:rPr>
        <w:t xml:space="preserve"> </w:t>
      </w:r>
      <w:r w:rsidRPr="00C8467B">
        <w:rPr>
          <w:sz w:val="22"/>
        </w:rPr>
        <w:t>ich das Kreuz mache, wenn ich</w:t>
      </w:r>
    </w:p>
    <w:p w14:paraId="7CCB72F8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aus diesem scheiß Felders. Btl. raus u. an</w:t>
      </w:r>
    </w:p>
    <w:p w14:paraId="24068ADB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die Front komme. </w:t>
      </w:r>
      <w:proofErr w:type="gramStart"/>
      <w:r w:rsidRPr="00C8467B">
        <w:rPr>
          <w:sz w:val="22"/>
        </w:rPr>
        <w:t>Zur Zeit</w:t>
      </w:r>
      <w:proofErr w:type="gramEnd"/>
      <w:r w:rsidRPr="00C8467B">
        <w:rPr>
          <w:sz w:val="22"/>
        </w:rPr>
        <w:t xml:space="preserve"> stecke ich</w:t>
      </w:r>
    </w:p>
    <w:p w14:paraId="2A09C9A7" w14:textId="77777777" w:rsidR="007033EC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wieder auf Wache. Ich schlafe täglich 3-4</w:t>
      </w:r>
    </w:p>
    <w:p w14:paraId="5489DA31" w14:textId="77777777" w:rsidR="007033EC" w:rsidRPr="00C8467B" w:rsidRDefault="007033EC" w:rsidP="007033EC">
      <w:pPr>
        <w:spacing w:before="120" w:after="0" w:line="240" w:lineRule="auto"/>
        <w:contextualSpacing/>
        <w:rPr>
          <w:b/>
          <w:bCs/>
          <w:sz w:val="22"/>
        </w:rPr>
      </w:pPr>
      <w:r w:rsidRPr="00C8467B">
        <w:rPr>
          <w:b/>
          <w:bCs/>
          <w:sz w:val="22"/>
        </w:rPr>
        <w:t>1943-12-07_2</w:t>
      </w:r>
    </w:p>
    <w:p w14:paraId="4784716D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Stunden. Dabei geht man natürlich</w:t>
      </w:r>
    </w:p>
    <w:p w14:paraId="3F004474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drauf. - Die Luftpostmarken</w:t>
      </w:r>
    </w:p>
    <w:p w14:paraId="084EF886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lastRenderedPageBreak/>
        <w:t>lege ich bei. Sind mir zusammen-</w:t>
      </w:r>
    </w:p>
    <w:p w14:paraId="58A0F31C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geklebt. Ihr könnt sie besser lösen.</w:t>
      </w:r>
    </w:p>
    <w:p w14:paraId="319B6F7C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Bei mir zerreißen sie doch. Sie sind</w:t>
      </w:r>
    </w:p>
    <w:p w14:paraId="3310BA9E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nicht allzu kostbar! - </w:t>
      </w:r>
    </w:p>
    <w:p w14:paraId="23D41FAF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Vergangene Woche hatten wir eine</w:t>
      </w:r>
    </w:p>
    <w:p w14:paraId="1BD03FB6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proofErr w:type="gramStart"/>
      <w:r w:rsidRPr="00C8467B">
        <w:rPr>
          <w:sz w:val="22"/>
        </w:rPr>
        <w:t>3 tägige</w:t>
      </w:r>
      <w:proofErr w:type="gramEnd"/>
      <w:r w:rsidRPr="00C8467B">
        <w:rPr>
          <w:sz w:val="22"/>
        </w:rPr>
        <w:t xml:space="preserve"> Übung. 2 Nächte im Freien</w:t>
      </w:r>
    </w:p>
    <w:p w14:paraId="1F28F95E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übernachten! Einmal hatte es -15°,</w:t>
      </w:r>
    </w:p>
    <w:p w14:paraId="01F3533C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das andere </w:t>
      </w:r>
      <w:proofErr w:type="gramStart"/>
      <w:r w:rsidRPr="00C8467B">
        <w:rPr>
          <w:sz w:val="22"/>
        </w:rPr>
        <w:t>mal</w:t>
      </w:r>
      <w:proofErr w:type="gramEnd"/>
      <w:r w:rsidRPr="00C8467B">
        <w:rPr>
          <w:sz w:val="22"/>
        </w:rPr>
        <w:t xml:space="preserve"> -6° u. es schneite.</w:t>
      </w:r>
    </w:p>
    <w:p w14:paraId="6ECCCE3B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Ich </w:t>
      </w:r>
      <w:proofErr w:type="gramStart"/>
      <w:r w:rsidRPr="00C8467B">
        <w:rPr>
          <w:sz w:val="22"/>
        </w:rPr>
        <w:t>hab</w:t>
      </w:r>
      <w:proofErr w:type="gramEnd"/>
      <w:r w:rsidRPr="00C8467B">
        <w:rPr>
          <w:sz w:val="22"/>
        </w:rPr>
        <w:t xml:space="preserve"> bestimmt schon allerhand</w:t>
      </w:r>
    </w:p>
    <w:p w14:paraId="4210986F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Anstrengungen mitgemacht, aber so</w:t>
      </w:r>
    </w:p>
    <w:p w14:paraId="11B4B391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was, da bleibt einem die Spucke weg. </w:t>
      </w:r>
    </w:p>
    <w:p w14:paraId="5C5981F6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2 Nächte nicht schlafen u. tagsüber </w:t>
      </w:r>
    </w:p>
    <w:p w14:paraId="70DBB4B9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unheimliche Märsche auf Skiern.</w:t>
      </w:r>
    </w:p>
    <w:p w14:paraId="37B10ECD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Wir waren so kaputt, daß wir zu einem</w:t>
      </w:r>
    </w:p>
    <w:p w14:paraId="1E91900A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Baum umsägen, den man gewöhnlich</w:t>
      </w:r>
    </w:p>
    <w:p w14:paraId="514F80A3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in 5 Min sägt, 1/2 Stunde brauchten.</w:t>
      </w:r>
    </w:p>
    <w:p w14:paraId="7206BF1C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Was das für ein Gefühl ist, bei so einer</w:t>
      </w:r>
    </w:p>
    <w:p w14:paraId="07DE8378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Kälte im Freien zu nächtigen. Die</w:t>
      </w:r>
    </w:p>
    <w:p w14:paraId="7E665474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eine Körperseite schlottert vor Kälte,</w:t>
      </w:r>
    </w:p>
    <w:p w14:paraId="36C2D962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die andere </w:t>
      </w:r>
      <w:proofErr w:type="spellStart"/>
      <w:r w:rsidRPr="00C8467B">
        <w:rPr>
          <w:sz w:val="22"/>
        </w:rPr>
        <w:t>brasselt</w:t>
      </w:r>
      <w:proofErr w:type="spellEnd"/>
      <w:r w:rsidRPr="00C8467B">
        <w:rPr>
          <w:sz w:val="22"/>
        </w:rPr>
        <w:t xml:space="preserve"> vor Hitze. Was für</w:t>
      </w:r>
    </w:p>
    <w:p w14:paraId="6C1A4629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verschiedenartige Gefühle ich diese 3</w:t>
      </w:r>
    </w:p>
    <w:p w14:paraId="470290A0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Tage hatte, kann ich gar nicht </w:t>
      </w:r>
      <w:proofErr w:type="spellStart"/>
      <w:r w:rsidRPr="00C8467B">
        <w:rPr>
          <w:sz w:val="22"/>
        </w:rPr>
        <w:t>be</w:t>
      </w:r>
      <w:proofErr w:type="spellEnd"/>
      <w:r w:rsidRPr="00C8467B">
        <w:rPr>
          <w:sz w:val="22"/>
        </w:rPr>
        <w:t>-</w:t>
      </w:r>
    </w:p>
    <w:p w14:paraId="48731C2C" w14:textId="77777777" w:rsidR="007033EC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schreiben. - Skifahren kann ich</w:t>
      </w:r>
    </w:p>
    <w:p w14:paraId="030C99DB" w14:textId="77777777" w:rsidR="007033EC" w:rsidRDefault="007033EC" w:rsidP="007033EC">
      <w:pPr>
        <w:spacing w:before="120" w:after="0" w:line="240" w:lineRule="auto"/>
        <w:contextualSpacing/>
        <w:rPr>
          <w:b/>
          <w:bCs/>
          <w:sz w:val="22"/>
        </w:rPr>
      </w:pPr>
      <w:r w:rsidRPr="00C8467B">
        <w:rPr>
          <w:b/>
          <w:bCs/>
          <w:sz w:val="22"/>
        </w:rPr>
        <w:t>1943-12-07_3</w:t>
      </w:r>
      <w:r>
        <w:rPr>
          <w:b/>
          <w:bCs/>
          <w:sz w:val="22"/>
        </w:rPr>
        <w:t>_k</w:t>
      </w:r>
    </w:p>
    <w:p w14:paraId="1577202E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schon ganz prima! Das ist ja unser</w:t>
      </w:r>
    </w:p>
    <w:p w14:paraId="161A5258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tägliches Brot. Bloß daß wir nicht essen</w:t>
      </w:r>
    </w:p>
    <w:p w14:paraId="0AD5A4FB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u. schlafen auf den B</w:t>
      </w:r>
      <w:r>
        <w:rPr>
          <w:sz w:val="22"/>
        </w:rPr>
        <w:t>r</w:t>
      </w:r>
      <w:r w:rsidRPr="00C8467B">
        <w:rPr>
          <w:sz w:val="22"/>
        </w:rPr>
        <w:t>etteln, sonst</w:t>
      </w:r>
    </w:p>
    <w:p w14:paraId="4126EEB3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alles. Der Schnee liegt ja ziemlich tief.</w:t>
      </w:r>
    </w:p>
    <w:p w14:paraId="0DA027BD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Bei der Übung erfroren sich mehrere</w:t>
      </w:r>
    </w:p>
    <w:p w14:paraId="542147EA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Leute die Beine. Außer meinen Frost-</w:t>
      </w:r>
    </w:p>
    <w:p w14:paraId="1BD0B613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beulen, die oft ziemlich schmerzen,</w:t>
      </w:r>
    </w:p>
    <w:p w14:paraId="30E5B71E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macht mir die Kälte nichts. Ja, </w:t>
      </w:r>
      <w:proofErr w:type="gramStart"/>
      <w:r w:rsidRPr="00C8467B">
        <w:rPr>
          <w:sz w:val="22"/>
        </w:rPr>
        <w:t>das</w:t>
      </w:r>
      <w:proofErr w:type="gramEnd"/>
    </w:p>
    <w:p w14:paraId="77AEC6EC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wäre was für das Kind bei durchschnittlich </w:t>
      </w:r>
    </w:p>
    <w:p w14:paraId="07124173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-12° 3 Tage im Freien.</w:t>
      </w:r>
    </w:p>
    <w:p w14:paraId="62659A0A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Ist Herr Riederer noch krank? Sagt ihm</w:t>
      </w:r>
    </w:p>
    <w:p w14:paraId="6ED3537D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extra schöne Grüße von mir u. gute</w:t>
      </w:r>
    </w:p>
    <w:p w14:paraId="3C36C4CB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Besserung. Es ist doch alles verkehrt </w:t>
      </w:r>
    </w:p>
    <w:p w14:paraId="1C286642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auf der Welt! Ich z.B. wäre froh</w:t>
      </w:r>
      <w:r>
        <w:rPr>
          <w:sz w:val="22"/>
        </w:rPr>
        <w:t>,</w:t>
      </w:r>
      <w:r w:rsidRPr="00C8467B">
        <w:rPr>
          <w:sz w:val="22"/>
        </w:rPr>
        <w:t xml:space="preserve"> wenn</w:t>
      </w:r>
    </w:p>
    <w:p w14:paraId="54E7A287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ich mal 14 Tage krank wäre u. ins</w:t>
      </w:r>
    </w:p>
    <w:p w14:paraId="555309DB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Bett legen dürfte.</w:t>
      </w:r>
    </w:p>
    <w:p w14:paraId="6DADF737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Dir liebe Mutter, Alies u. Luis, noch-</w:t>
      </w:r>
    </w:p>
    <w:p w14:paraId="45F1DEF5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proofErr w:type="spellStart"/>
      <w:r w:rsidRPr="00C8467B">
        <w:rPr>
          <w:sz w:val="22"/>
        </w:rPr>
        <w:t>mals</w:t>
      </w:r>
      <w:proofErr w:type="spellEnd"/>
      <w:r w:rsidRPr="00C8467B">
        <w:rPr>
          <w:sz w:val="22"/>
        </w:rPr>
        <w:t xml:space="preserve"> frohe, andächtige Weihnachten</w:t>
      </w:r>
    </w:p>
    <w:p w14:paraId="6B033F15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wünscht Euch Euer braver</w:t>
      </w:r>
    </w:p>
    <w:p w14:paraId="7697FFE9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dankbarer Hanserl.</w:t>
      </w:r>
    </w:p>
    <w:p w14:paraId="40419471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Mein erstes Weihnacht im Felde!</w:t>
      </w:r>
    </w:p>
    <w:p w14:paraId="2EE88433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Drei Predigen habe ich erhalten! </w:t>
      </w:r>
    </w:p>
    <w:p w14:paraId="29246781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Recht vielen Dank! Schicke sie bald</w:t>
      </w:r>
    </w:p>
    <w:p w14:paraId="74A38492" w14:textId="77777777" w:rsidR="007033EC" w:rsidRPr="00C8467B" w:rsidRDefault="007033EC" w:rsidP="007033EC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zurück.</w:t>
      </w:r>
    </w:p>
    <w:p w14:paraId="1BDC402D" w14:textId="77777777" w:rsidR="007033EC" w:rsidRDefault="007033EC" w:rsidP="007033EC">
      <w:pPr>
        <w:spacing w:before="120" w:after="0" w:line="240" w:lineRule="auto"/>
        <w:contextualSpacing/>
        <w:rPr>
          <w:sz w:val="22"/>
        </w:rPr>
      </w:pPr>
    </w:p>
    <w:p w14:paraId="2EB29F59" w14:textId="77777777" w:rsidR="00CC3DFF" w:rsidRPr="00C8467B" w:rsidRDefault="00CC3DFF" w:rsidP="00CC3DFF">
      <w:pPr>
        <w:spacing w:before="120" w:after="0" w:line="240" w:lineRule="auto"/>
        <w:contextualSpacing/>
        <w:rPr>
          <w:b/>
          <w:bCs/>
          <w:sz w:val="22"/>
        </w:rPr>
      </w:pPr>
      <w:r w:rsidRPr="00C8467B">
        <w:rPr>
          <w:b/>
          <w:bCs/>
          <w:sz w:val="22"/>
        </w:rPr>
        <w:t>1943-12-13_1</w:t>
      </w:r>
    </w:p>
    <w:p w14:paraId="1597E3F7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13.XII.43</w:t>
      </w:r>
      <w:r>
        <w:rPr>
          <w:sz w:val="22"/>
        </w:rPr>
        <w:t>.</w:t>
      </w:r>
    </w:p>
    <w:p w14:paraId="7F112AE8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Liebe Mutter, Schwesterlein, Alies u. </w:t>
      </w:r>
      <w:proofErr w:type="spellStart"/>
      <w:r w:rsidRPr="00C8467B">
        <w:rPr>
          <w:sz w:val="22"/>
        </w:rPr>
        <w:t>Neugerl</w:t>
      </w:r>
      <w:proofErr w:type="spellEnd"/>
      <w:r w:rsidRPr="00C8467B">
        <w:rPr>
          <w:sz w:val="22"/>
        </w:rPr>
        <w:t xml:space="preserve">! </w:t>
      </w:r>
    </w:p>
    <w:p w14:paraId="50A7FE9E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Diese </w:t>
      </w:r>
      <w:proofErr w:type="spellStart"/>
      <w:r w:rsidRPr="00C8467B">
        <w:rPr>
          <w:sz w:val="22"/>
        </w:rPr>
        <w:t>Weihnachskarte</w:t>
      </w:r>
      <w:proofErr w:type="spellEnd"/>
      <w:r w:rsidRPr="00C8467B">
        <w:rPr>
          <w:sz w:val="22"/>
        </w:rPr>
        <w:t xml:space="preserve"> schicke ich Euch,</w:t>
      </w:r>
    </w:p>
    <w:p w14:paraId="57DFC272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lastRenderedPageBreak/>
        <w:t xml:space="preserve">damit Ihr </w:t>
      </w:r>
      <w:proofErr w:type="gramStart"/>
      <w:r w:rsidRPr="00C8467B">
        <w:rPr>
          <w:sz w:val="22"/>
        </w:rPr>
        <w:t>seht</w:t>
      </w:r>
      <w:proofErr w:type="gramEnd"/>
      <w:r w:rsidRPr="00C8467B">
        <w:rPr>
          <w:sz w:val="22"/>
        </w:rPr>
        <w:t xml:space="preserve"> wie die Front betreut</w:t>
      </w:r>
    </w:p>
    <w:p w14:paraId="3E338175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wird. Fast könnte man meinen, </w:t>
      </w:r>
      <w:proofErr w:type="gramStart"/>
      <w:r w:rsidRPr="00C8467B">
        <w:rPr>
          <w:sz w:val="22"/>
        </w:rPr>
        <w:t>das</w:t>
      </w:r>
      <w:proofErr w:type="gramEnd"/>
    </w:p>
    <w:p w14:paraId="58FA2A83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Bild stelle Lappland dar, bloß sind</w:t>
      </w:r>
    </w:p>
    <w:p w14:paraId="103DC899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unsere Seen meterdick zugefroren.</w:t>
      </w:r>
    </w:p>
    <w:p w14:paraId="2D45435D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Den Wünschen schließe ich mich noch-</w:t>
      </w:r>
    </w:p>
    <w:p w14:paraId="55361FF3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proofErr w:type="spellStart"/>
      <w:r w:rsidRPr="00C8467B">
        <w:rPr>
          <w:sz w:val="22"/>
        </w:rPr>
        <w:t>mals</w:t>
      </w:r>
      <w:proofErr w:type="spellEnd"/>
      <w:r w:rsidRPr="00C8467B">
        <w:rPr>
          <w:sz w:val="22"/>
        </w:rPr>
        <w:t xml:space="preserve"> herzlichst an. Ich weiß zwar,</w:t>
      </w:r>
    </w:p>
    <w:p w14:paraId="18748CF7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daß Euch Weihnachten nur halb </w:t>
      </w:r>
      <w:proofErr w:type="spellStart"/>
      <w:r w:rsidRPr="00C8467B">
        <w:rPr>
          <w:sz w:val="22"/>
        </w:rPr>
        <w:t>ge</w:t>
      </w:r>
      <w:proofErr w:type="spellEnd"/>
      <w:r w:rsidRPr="00C8467B">
        <w:rPr>
          <w:sz w:val="22"/>
        </w:rPr>
        <w:t>-</w:t>
      </w:r>
    </w:p>
    <w:p w14:paraId="4A50917C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fällt, da ich nicht daheim bin. Eine</w:t>
      </w:r>
    </w:p>
    <w:p w14:paraId="0FEA0CE7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solche Lücke, ich weiß, ist nicht auszufüllen. Aber</w:t>
      </w:r>
    </w:p>
    <w:p w14:paraId="20FDBF01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was sollte da ich machen! Bei mir sind gleich 3 </w:t>
      </w:r>
      <w:proofErr w:type="spellStart"/>
      <w:r w:rsidRPr="00C8467B">
        <w:rPr>
          <w:sz w:val="22"/>
        </w:rPr>
        <w:t>Lü</w:t>
      </w:r>
      <w:proofErr w:type="spellEnd"/>
      <w:r w:rsidRPr="00C8467B">
        <w:rPr>
          <w:sz w:val="22"/>
        </w:rPr>
        <w:t>-</w:t>
      </w:r>
    </w:p>
    <w:p w14:paraId="41954EF9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proofErr w:type="spellStart"/>
      <w:r w:rsidRPr="00C8467B">
        <w:rPr>
          <w:sz w:val="22"/>
        </w:rPr>
        <w:t>cken</w:t>
      </w:r>
      <w:proofErr w:type="spellEnd"/>
      <w:r w:rsidRPr="00C8467B">
        <w:rPr>
          <w:sz w:val="22"/>
        </w:rPr>
        <w:t xml:space="preserve"> auszufüllen, nämlich Ihr drei! Dazu noch </w:t>
      </w:r>
      <w:r>
        <w:rPr>
          <w:sz w:val="22"/>
        </w:rPr>
        <w:t>„</w:t>
      </w:r>
      <w:r w:rsidRPr="00C8467B">
        <w:rPr>
          <w:sz w:val="22"/>
        </w:rPr>
        <w:t>Fam.</w:t>
      </w:r>
    </w:p>
    <w:p w14:paraId="1803767C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Franzl</w:t>
      </w:r>
      <w:r>
        <w:rPr>
          <w:sz w:val="22"/>
        </w:rPr>
        <w:t>“</w:t>
      </w:r>
      <w:r w:rsidRPr="00C8467B">
        <w:rPr>
          <w:sz w:val="22"/>
        </w:rPr>
        <w:t xml:space="preserve"> u. die ganze Heimat. Doch ich finde mich</w:t>
      </w:r>
    </w:p>
    <w:p w14:paraId="57E52639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zurecht! Wir bekommen ziemlich viel auf Weih-</w:t>
      </w:r>
    </w:p>
    <w:p w14:paraId="0CF834DF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nachten. Sekt, Schnaps u. pro Mann sogar 1/2 Flasche</w:t>
      </w:r>
    </w:p>
    <w:p w14:paraId="29111286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Likör! Da komm ich lecker die Feiertage über! </w:t>
      </w:r>
      <w:proofErr w:type="spellStart"/>
      <w:r w:rsidRPr="00C8467B">
        <w:rPr>
          <w:sz w:val="22"/>
        </w:rPr>
        <w:t>Neugerl</w:t>
      </w:r>
      <w:proofErr w:type="spellEnd"/>
      <w:r w:rsidRPr="00C8467B">
        <w:rPr>
          <w:sz w:val="22"/>
        </w:rPr>
        <w:t>,</w:t>
      </w:r>
    </w:p>
    <w:p w14:paraId="0F006B69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das </w:t>
      </w:r>
      <w:proofErr w:type="gramStart"/>
      <w:r w:rsidRPr="00C8467B">
        <w:rPr>
          <w:sz w:val="22"/>
        </w:rPr>
        <w:t>wär</w:t>
      </w:r>
      <w:proofErr w:type="gramEnd"/>
      <w:r w:rsidRPr="00C8467B">
        <w:rPr>
          <w:sz w:val="22"/>
        </w:rPr>
        <w:t xml:space="preserve"> was für Dich! (Ich hatte vor kurzem einen</w:t>
      </w:r>
    </w:p>
    <w:p w14:paraId="1E254E9F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Schnapsrausch daß ich spie u. die Welt nicht mehr</w:t>
      </w:r>
    </w:p>
    <w:p w14:paraId="1845FB70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kannte! Am andern Tag zog ich auf Feldwache. Wie ich</w:t>
      </w:r>
    </w:p>
    <w:p w14:paraId="4FCBAAB7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da beisammen war könnt Ihr Euch denken!)</w:t>
      </w:r>
    </w:p>
    <w:p w14:paraId="5360FCB4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Nach 14 Tagen Pause bekam ich gestern u. heute</w:t>
      </w:r>
    </w:p>
    <w:p w14:paraId="4ACB7782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von Euch endlich Post. Von Mutter </w:t>
      </w:r>
      <w:proofErr w:type="spellStart"/>
      <w:r w:rsidRPr="00C8467B">
        <w:rPr>
          <w:sz w:val="22"/>
        </w:rPr>
        <w:t>No</w:t>
      </w:r>
      <w:proofErr w:type="spellEnd"/>
      <w:r w:rsidRPr="00C8467B">
        <w:rPr>
          <w:sz w:val="22"/>
        </w:rPr>
        <w:t xml:space="preserve"> 31, 33, 34, 40; von Alies</w:t>
      </w:r>
    </w:p>
    <w:p w14:paraId="7AB48233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31, 32, 34, 39, 41; u. zwei vom Kind. Auf die Pakete freue</w:t>
      </w:r>
    </w:p>
    <w:p w14:paraId="79F3E5C5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ich mich am meisten von allen Weihnachtsgeschenken.</w:t>
      </w:r>
    </w:p>
    <w:p w14:paraId="1CC2B187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proofErr w:type="gramStart"/>
      <w:r w:rsidRPr="00C8467B">
        <w:rPr>
          <w:sz w:val="22"/>
        </w:rPr>
        <w:t>Werde</w:t>
      </w:r>
      <w:proofErr w:type="gramEnd"/>
      <w:r w:rsidRPr="00C8467B">
        <w:rPr>
          <w:sz w:val="22"/>
        </w:rPr>
        <w:t xml:space="preserve"> genau schreiben, was enthalten war. Das Dumme</w:t>
      </w:r>
    </w:p>
    <w:p w14:paraId="74213E5D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bei der Sache ist bloß, beim Öffnen </w:t>
      </w:r>
      <w:proofErr w:type="spellStart"/>
      <w:r w:rsidRPr="00C8467B">
        <w:rPr>
          <w:sz w:val="22"/>
        </w:rPr>
        <w:t>eß</w:t>
      </w:r>
      <w:proofErr w:type="spellEnd"/>
      <w:r w:rsidRPr="00C8467B">
        <w:rPr>
          <w:sz w:val="22"/>
        </w:rPr>
        <w:t xml:space="preserve"> ich schon so viel</w:t>
      </w:r>
    </w:p>
    <w:p w14:paraId="3A626A13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heraus, daß ich am </w:t>
      </w:r>
      <w:proofErr w:type="spellStart"/>
      <w:r w:rsidRPr="00C8467B">
        <w:rPr>
          <w:sz w:val="22"/>
        </w:rPr>
        <w:t>Schluß</w:t>
      </w:r>
      <w:proofErr w:type="spellEnd"/>
      <w:r w:rsidRPr="00C8467B">
        <w:rPr>
          <w:sz w:val="22"/>
        </w:rPr>
        <w:t xml:space="preserve"> kaum mehr weiß was</w:t>
      </w:r>
    </w:p>
    <w:p w14:paraId="6C8C3124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drinnen war. Na, ich </w:t>
      </w:r>
      <w:proofErr w:type="spellStart"/>
      <w:proofErr w:type="gramStart"/>
      <w:r w:rsidRPr="00C8467B">
        <w:rPr>
          <w:sz w:val="22"/>
        </w:rPr>
        <w:t>werd</w:t>
      </w:r>
      <w:proofErr w:type="spellEnd"/>
      <w:proofErr w:type="gramEnd"/>
      <w:r w:rsidRPr="00C8467B">
        <w:rPr>
          <w:sz w:val="22"/>
        </w:rPr>
        <w:t xml:space="preserve"> diesmal mit dem Blei in</w:t>
      </w:r>
    </w:p>
    <w:p w14:paraId="594634E7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der Hand auspacken u. essen - Daß Ihr von mir</w:t>
      </w:r>
    </w:p>
    <w:p w14:paraId="75686173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proofErr w:type="gramStart"/>
      <w:r w:rsidRPr="00C8467B">
        <w:rPr>
          <w:sz w:val="22"/>
        </w:rPr>
        <w:t>solange</w:t>
      </w:r>
      <w:proofErr w:type="gramEnd"/>
      <w:r w:rsidRPr="00C8467B">
        <w:rPr>
          <w:sz w:val="22"/>
        </w:rPr>
        <w:t xml:space="preserve"> keine Post erhieltet, bin ich bloß teilweise schuld.</w:t>
      </w:r>
    </w:p>
    <w:p w14:paraId="406F6952" w14:textId="77777777" w:rsidR="00CC3DFF" w:rsidRPr="00C8467B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>Ich schreib meistens Samstag oder Sonntag einen Brief</w:t>
      </w:r>
    </w:p>
    <w:p w14:paraId="0D28420A" w14:textId="77777777" w:rsidR="00CC3DFF" w:rsidRDefault="00CC3DFF" w:rsidP="00CC3DFF">
      <w:pPr>
        <w:spacing w:before="120" w:after="0" w:line="240" w:lineRule="auto"/>
        <w:contextualSpacing/>
        <w:rPr>
          <w:sz w:val="22"/>
        </w:rPr>
      </w:pPr>
      <w:r w:rsidRPr="00C8467B">
        <w:rPr>
          <w:sz w:val="22"/>
        </w:rPr>
        <w:t xml:space="preserve">u. </w:t>
      </w:r>
      <w:proofErr w:type="gramStart"/>
      <w:r w:rsidRPr="00C8467B">
        <w:rPr>
          <w:sz w:val="22"/>
        </w:rPr>
        <w:t>Mittwochs</w:t>
      </w:r>
      <w:proofErr w:type="gramEnd"/>
      <w:r w:rsidRPr="00C8467B">
        <w:rPr>
          <w:sz w:val="22"/>
        </w:rPr>
        <w:t xml:space="preserve"> einige Zeilen. So ist wenigstens mein Vorsatz.</w:t>
      </w:r>
    </w:p>
    <w:p w14:paraId="5C7A258A" w14:textId="77777777" w:rsidR="00CC3DFF" w:rsidRPr="00B0669D" w:rsidRDefault="00CC3DFF" w:rsidP="00CC3DFF">
      <w:pPr>
        <w:spacing w:before="120" w:after="0" w:line="240" w:lineRule="auto"/>
        <w:contextualSpacing/>
        <w:rPr>
          <w:b/>
          <w:bCs/>
          <w:sz w:val="22"/>
        </w:rPr>
      </w:pPr>
      <w:r w:rsidRPr="00B0669D">
        <w:rPr>
          <w:b/>
          <w:bCs/>
          <w:sz w:val="22"/>
        </w:rPr>
        <w:t>1943-12-13_2</w:t>
      </w:r>
      <w:r>
        <w:rPr>
          <w:b/>
          <w:bCs/>
          <w:sz w:val="22"/>
        </w:rPr>
        <w:t>_k</w:t>
      </w:r>
    </w:p>
    <w:p w14:paraId="54FF09E8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Wenn ich allerdings am Mittwoch nicht zum schreiben</w:t>
      </w:r>
    </w:p>
    <w:p w14:paraId="572BDCE6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komme, dann denke ich mir, ist ja bald Samstag. Und</w:t>
      </w:r>
    </w:p>
    <w:p w14:paraId="48C658AB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3 Tage sind bei uns keine Zeitspanne. Die Zeit vergeht</w:t>
      </w:r>
    </w:p>
    <w:p w14:paraId="7C446E49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so schnell, daß ich mit dem Schauen nicht mit-</w:t>
      </w:r>
    </w:p>
    <w:p w14:paraId="6847E260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komme. Ich weiß, bei Euch ist es das Gegenteil</w:t>
      </w:r>
    </w:p>
    <w:p w14:paraId="28C46075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mit dem ewigen Warten. Warten auf Post u. aufs</w:t>
      </w:r>
    </w:p>
    <w:p w14:paraId="10B52B58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Kriegsende. An das denken wir gar nicht. Können uns</w:t>
      </w:r>
    </w:p>
    <w:p w14:paraId="114C8359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auch nicht vorstellen, wie das aussieht u. wo wir</w:t>
      </w:r>
    </w:p>
    <w:p w14:paraId="3F579F89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hinkämen. - Vor 2 Tagen war die ganze Nacht ein</w:t>
      </w:r>
    </w:p>
    <w:p w14:paraId="1F901912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unheimlicher Schneesturm. Es hatte mindestens -20° Kälte.</w:t>
      </w:r>
    </w:p>
    <w:p w14:paraId="761E9A42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Als ich vom Posten hereinkam waren mir die nassen</w:t>
      </w:r>
    </w:p>
    <w:p w14:paraId="0F10C433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Fußlappen in die Schuhe hineingefroren. Gleich merkte</w:t>
      </w:r>
    </w:p>
    <w:p w14:paraId="11439380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ich nichts, erst gestern brennt mich mein Überbein</w:t>
      </w:r>
    </w:p>
    <w:p w14:paraId="687E471A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(ein solches, wie sich die Reitmeier </w:t>
      </w:r>
      <w:proofErr w:type="spellStart"/>
      <w:r w:rsidRPr="00B0669D">
        <w:rPr>
          <w:sz w:val="22"/>
        </w:rPr>
        <w:t>Mathild</w:t>
      </w:r>
      <w:proofErr w:type="spellEnd"/>
      <w:r w:rsidRPr="00B0669D">
        <w:rPr>
          <w:sz w:val="22"/>
        </w:rPr>
        <w:t xml:space="preserve"> wegschneiden</w:t>
      </w:r>
    </w:p>
    <w:p w14:paraId="4F7A93BA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ließ) unheimlich. Ich zieh mich aus (auf Wache schlafen</w:t>
      </w:r>
    </w:p>
    <w:p w14:paraId="2C8213E6" w14:textId="6346CBC2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wir ja 14 tagelang in Uniform) u. eine pfenniggroße</w:t>
      </w:r>
    </w:p>
    <w:p w14:paraId="1542236B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Stelle war weiß, eitrig, also erfroren. Jetzt geht die</w:t>
      </w:r>
    </w:p>
    <w:p w14:paraId="25557094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Scheiße schon los! Filzstiefel sind da; aber </w:t>
      </w:r>
      <w:proofErr w:type="gramStart"/>
      <w:r w:rsidRPr="00B0669D">
        <w:rPr>
          <w:sz w:val="22"/>
        </w:rPr>
        <w:t>meinst</w:t>
      </w:r>
      <w:proofErr w:type="gramEnd"/>
    </w:p>
    <w:p w14:paraId="59CC93CA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unser Alter gibt sie aus! Nicht ums </w:t>
      </w:r>
      <w:proofErr w:type="spellStart"/>
      <w:r w:rsidRPr="00B0669D">
        <w:rPr>
          <w:sz w:val="22"/>
        </w:rPr>
        <w:t>verrecken</w:t>
      </w:r>
      <w:proofErr w:type="spellEnd"/>
      <w:r w:rsidRPr="00B0669D">
        <w:rPr>
          <w:sz w:val="22"/>
        </w:rPr>
        <w:t>. Die</w:t>
      </w:r>
    </w:p>
    <w:p w14:paraId="184E84CD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sollen lieber im Bunker verfaulen u. wir als halb</w:t>
      </w:r>
      <w:r>
        <w:rPr>
          <w:sz w:val="22"/>
        </w:rPr>
        <w:t xml:space="preserve"> </w:t>
      </w:r>
      <w:r w:rsidRPr="00B0669D">
        <w:rPr>
          <w:sz w:val="22"/>
        </w:rPr>
        <w:t>+</w:t>
      </w:r>
    </w:p>
    <w:p w14:paraId="17496CD7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erfroren an die Front kommen. So was heißt man</w:t>
      </w:r>
    </w:p>
    <w:p w14:paraId="76E128B4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lastRenderedPageBreak/>
        <w:t xml:space="preserve">dann Abhärtung! - Im </w:t>
      </w:r>
      <w:proofErr w:type="spellStart"/>
      <w:proofErr w:type="gramStart"/>
      <w:r w:rsidRPr="00B0669D">
        <w:rPr>
          <w:sz w:val="22"/>
        </w:rPr>
        <w:t>übrigen</w:t>
      </w:r>
      <w:proofErr w:type="spellEnd"/>
      <w:proofErr w:type="gramEnd"/>
      <w:r w:rsidRPr="00B0669D">
        <w:rPr>
          <w:sz w:val="22"/>
        </w:rPr>
        <w:t xml:space="preserve"> bin ich zufrieden mit</w:t>
      </w:r>
    </w:p>
    <w:p w14:paraId="36E36EDD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meinem Schicksal da heroben! Es könnte schlimmer</w:t>
      </w:r>
    </w:p>
    <w:p w14:paraId="4E20D64C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sein! Wenn auch der Dienst lang u. der Schlaf wenig ist.</w:t>
      </w:r>
    </w:p>
    <w:p w14:paraId="5CC9FC6C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Daran gewöhnt man sich. Z.B. heute: von 18 - 20 Posten stehen,</w:t>
      </w:r>
    </w:p>
    <w:p w14:paraId="4BE59AC4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bis 1/2 24 schlafen, 24 - 2 Posten; von 2 - 6 schreib u. </w:t>
      </w:r>
      <w:proofErr w:type="spellStart"/>
      <w:r w:rsidRPr="00B0669D">
        <w:rPr>
          <w:sz w:val="22"/>
        </w:rPr>
        <w:t>les</w:t>
      </w:r>
      <w:proofErr w:type="spellEnd"/>
      <w:r w:rsidRPr="00B0669D">
        <w:rPr>
          <w:sz w:val="22"/>
        </w:rPr>
        <w:t xml:space="preserve"> ich jetzt, also</w:t>
      </w:r>
    </w:p>
    <w:p w14:paraId="426F41BF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bloß 3 Stunden Schlaf. Jeden Tag kann ich's nicht machen,</w:t>
      </w:r>
    </w:p>
    <w:p w14:paraId="413A0F7C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nur jeden 2., sonst halt ich's nicht aus. - Kind, Dein Geld</w:t>
      </w:r>
    </w:p>
    <w:p w14:paraId="6B70CC61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proofErr w:type="gramStart"/>
      <w:r w:rsidRPr="00B0669D">
        <w:rPr>
          <w:sz w:val="22"/>
        </w:rPr>
        <w:t>hab</w:t>
      </w:r>
      <w:proofErr w:type="gramEnd"/>
      <w:r w:rsidRPr="00B0669D">
        <w:rPr>
          <w:sz w:val="22"/>
        </w:rPr>
        <w:t xml:space="preserve"> ich schon ewig lang abgeschickt. Warum das </w:t>
      </w:r>
      <w:proofErr w:type="gramStart"/>
      <w:r w:rsidRPr="00B0669D">
        <w:rPr>
          <w:sz w:val="22"/>
        </w:rPr>
        <w:t>solange</w:t>
      </w:r>
      <w:proofErr w:type="gramEnd"/>
      <w:r w:rsidRPr="00B0669D">
        <w:rPr>
          <w:sz w:val="22"/>
        </w:rPr>
        <w:t xml:space="preserve"> </w:t>
      </w:r>
      <w:proofErr w:type="spellStart"/>
      <w:r w:rsidRPr="00B0669D">
        <w:rPr>
          <w:sz w:val="22"/>
        </w:rPr>
        <w:t>dau</w:t>
      </w:r>
      <w:proofErr w:type="spellEnd"/>
      <w:r w:rsidRPr="00B0669D">
        <w:rPr>
          <w:sz w:val="22"/>
        </w:rPr>
        <w:t>-</w:t>
      </w:r>
    </w:p>
    <w:p w14:paraId="615D9840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proofErr w:type="spellStart"/>
      <w:r w:rsidRPr="00B0669D">
        <w:rPr>
          <w:sz w:val="22"/>
        </w:rPr>
        <w:t>ert</w:t>
      </w:r>
      <w:proofErr w:type="spellEnd"/>
      <w:r w:rsidRPr="00B0669D">
        <w:rPr>
          <w:sz w:val="22"/>
        </w:rPr>
        <w:t xml:space="preserve"> weiß ich nicht. - Von Mutters 100g Päckchen blieben aus: 37, 39, 42, </w:t>
      </w:r>
    </w:p>
    <w:p w14:paraId="5EA6C88F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48; letzte </w:t>
      </w:r>
      <w:proofErr w:type="spellStart"/>
      <w:r w:rsidRPr="00B0669D">
        <w:rPr>
          <w:sz w:val="22"/>
        </w:rPr>
        <w:t>No</w:t>
      </w:r>
      <w:proofErr w:type="spellEnd"/>
      <w:r w:rsidRPr="00B0669D">
        <w:rPr>
          <w:sz w:val="22"/>
        </w:rPr>
        <w:t xml:space="preserve"> bis jetzt 55; Von Alies blieben aus: 7, 8, 9, 16, 21; letzte </w:t>
      </w:r>
      <w:proofErr w:type="spellStart"/>
      <w:r w:rsidRPr="00B0669D">
        <w:rPr>
          <w:sz w:val="22"/>
        </w:rPr>
        <w:t>No</w:t>
      </w:r>
      <w:proofErr w:type="spellEnd"/>
      <w:r w:rsidRPr="00B0669D">
        <w:rPr>
          <w:sz w:val="22"/>
        </w:rPr>
        <w:t xml:space="preserve"> 24;</w:t>
      </w:r>
    </w:p>
    <w:p w14:paraId="3F68F2B6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Die fehlenden Briefe kommen sicher noch nach. - Ende dieses</w:t>
      </w:r>
    </w:p>
    <w:p w14:paraId="38340503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Jahres noch werden wir ganz sachte nach </w:t>
      </w:r>
      <w:proofErr w:type="spellStart"/>
      <w:proofErr w:type="gramStart"/>
      <w:r w:rsidRPr="00B0669D">
        <w:rPr>
          <w:sz w:val="22"/>
        </w:rPr>
        <w:t>Vorne</w:t>
      </w:r>
      <w:proofErr w:type="spellEnd"/>
      <w:proofErr w:type="gramEnd"/>
      <w:r w:rsidRPr="00B0669D">
        <w:rPr>
          <w:sz w:val="22"/>
        </w:rPr>
        <w:t xml:space="preserve"> rutschen. Mit</w:t>
      </w:r>
    </w:p>
    <w:p w14:paraId="3EB11636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Beginn der neuen Feldpostnummer nummeriere ich dann</w:t>
      </w:r>
    </w:p>
    <w:p w14:paraId="2AADF274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meine Briefe auch. Hoffentlich habt Ihr die mit den</w:t>
      </w:r>
    </w:p>
    <w:p w14:paraId="6E3B2800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Marken erhalten. - Die 7 Predigten erhielt ich u. schicke</w:t>
      </w:r>
    </w:p>
    <w:p w14:paraId="6E7A7C5C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sie </w:t>
      </w:r>
      <w:proofErr w:type="gramStart"/>
      <w:r w:rsidRPr="00B0669D">
        <w:rPr>
          <w:sz w:val="22"/>
        </w:rPr>
        <w:t>zurück</w:t>
      </w:r>
      <w:proofErr w:type="gramEnd"/>
      <w:r w:rsidRPr="00B0669D">
        <w:rPr>
          <w:sz w:val="22"/>
        </w:rPr>
        <w:t xml:space="preserve"> wenn sie Goth gelesen hat. Morgen haben</w:t>
      </w:r>
    </w:p>
    <w:p w14:paraId="6C01D912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wir unsern Weihnachtsgottesdient. Vielleicht gibts wieder</w:t>
      </w:r>
    </w:p>
    <w:p w14:paraId="1DF166ED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so </w:t>
      </w:r>
      <w:proofErr w:type="spellStart"/>
      <w:r w:rsidRPr="00B0669D">
        <w:rPr>
          <w:sz w:val="22"/>
        </w:rPr>
        <w:t>ne</w:t>
      </w:r>
      <w:proofErr w:type="spellEnd"/>
      <w:r w:rsidRPr="00B0669D">
        <w:rPr>
          <w:sz w:val="22"/>
        </w:rPr>
        <w:t xml:space="preserve"> </w:t>
      </w:r>
      <w:proofErr w:type="gramStart"/>
      <w:r w:rsidRPr="00B0669D">
        <w:rPr>
          <w:sz w:val="22"/>
        </w:rPr>
        <w:t>ulkige</w:t>
      </w:r>
      <w:proofErr w:type="gramEnd"/>
      <w:r w:rsidRPr="00B0669D">
        <w:rPr>
          <w:sz w:val="22"/>
        </w:rPr>
        <w:t xml:space="preserve"> Beichte, wo man nichts sagen braucht. </w:t>
      </w:r>
    </w:p>
    <w:p w14:paraId="51064E6A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Ich kann schon prima </w:t>
      </w:r>
      <w:proofErr w:type="spellStart"/>
      <w:r w:rsidRPr="00B0669D">
        <w:rPr>
          <w:sz w:val="22"/>
        </w:rPr>
        <w:t>Skiefahren</w:t>
      </w:r>
      <w:proofErr w:type="spellEnd"/>
      <w:r w:rsidRPr="00B0669D">
        <w:rPr>
          <w:sz w:val="22"/>
        </w:rPr>
        <w:t>. Macht mir</w:t>
      </w:r>
    </w:p>
    <w:p w14:paraId="79FB1ACF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unheimlichen Spaß. </w:t>
      </w:r>
    </w:p>
    <w:p w14:paraId="31408364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Ein glückliches Neues Jahr</w:t>
      </w:r>
    </w:p>
    <w:p w14:paraId="12FD677A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u. auf baldiges Wiedersehen</w:t>
      </w:r>
    </w:p>
    <w:p w14:paraId="1E776620" w14:textId="77777777" w:rsidR="00CC3DFF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Euer Hanserl.</w:t>
      </w:r>
    </w:p>
    <w:p w14:paraId="0B252832" w14:textId="77777777" w:rsidR="00D52E82" w:rsidRPr="0070108C" w:rsidRDefault="00D52E82" w:rsidP="00D52E82">
      <w:pPr>
        <w:spacing w:before="120" w:after="0" w:line="240" w:lineRule="auto"/>
        <w:contextualSpacing/>
        <w:rPr>
          <w:sz w:val="22"/>
        </w:rPr>
      </w:pPr>
    </w:p>
    <w:p w14:paraId="53D1B1B7" w14:textId="77777777" w:rsidR="00CC3DFF" w:rsidRPr="00B0669D" w:rsidRDefault="00CC3DFF" w:rsidP="00CC3DFF">
      <w:pPr>
        <w:spacing w:before="120" w:after="0" w:line="240" w:lineRule="auto"/>
        <w:contextualSpacing/>
        <w:rPr>
          <w:b/>
          <w:bCs/>
          <w:sz w:val="22"/>
        </w:rPr>
      </w:pPr>
      <w:r w:rsidRPr="00B0669D">
        <w:rPr>
          <w:b/>
          <w:bCs/>
          <w:sz w:val="22"/>
        </w:rPr>
        <w:t>1943-12-18_1</w:t>
      </w:r>
    </w:p>
    <w:p w14:paraId="2E9B8BD4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18.XII.43</w:t>
      </w:r>
      <w:r>
        <w:rPr>
          <w:sz w:val="22"/>
        </w:rPr>
        <w:t>.</w:t>
      </w:r>
    </w:p>
    <w:p w14:paraId="20500F65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Meine Lieben!</w:t>
      </w:r>
    </w:p>
    <w:p w14:paraId="3A6B6531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Heute einen kurzen Sonntagsbrief!</w:t>
      </w:r>
    </w:p>
    <w:p w14:paraId="4515D7ED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Ich weiß bloß einige Neuigkeiten. Diese</w:t>
      </w:r>
    </w:p>
    <w:p w14:paraId="720971BE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schöne Karte </w:t>
      </w:r>
      <w:proofErr w:type="gramStart"/>
      <w:r w:rsidRPr="00B0669D">
        <w:rPr>
          <w:sz w:val="22"/>
        </w:rPr>
        <w:t>hab</w:t>
      </w:r>
      <w:proofErr w:type="gramEnd"/>
      <w:r w:rsidRPr="00B0669D">
        <w:rPr>
          <w:sz w:val="22"/>
        </w:rPr>
        <w:t xml:space="preserve"> ich noch übrig. -</w:t>
      </w:r>
    </w:p>
    <w:p w14:paraId="6F5D6D46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Am 16.XII. erhielt ich nachdem ich 2</w:t>
      </w:r>
    </w:p>
    <w:p w14:paraId="6E35FBF4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Wochen gar nichts von Euch gehört habe,</w:t>
      </w:r>
    </w:p>
    <w:p w14:paraId="280FC4A4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gleich 25 100g Päckchen auf einmal. Ich</w:t>
      </w:r>
    </w:p>
    <w:p w14:paraId="7FF78AEF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hatte eine </w:t>
      </w:r>
      <w:proofErr w:type="spellStart"/>
      <w:r w:rsidRPr="00B0669D">
        <w:rPr>
          <w:sz w:val="22"/>
        </w:rPr>
        <w:t>rießen</w:t>
      </w:r>
      <w:proofErr w:type="spellEnd"/>
      <w:r w:rsidRPr="00B0669D">
        <w:rPr>
          <w:sz w:val="22"/>
        </w:rPr>
        <w:t xml:space="preserve"> Freude. Alle habe</w:t>
      </w:r>
    </w:p>
    <w:p w14:paraId="5699FE57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ich noch nicht geöffnet. Von Mutter</w:t>
      </w:r>
    </w:p>
    <w:p w14:paraId="6CBF31D6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ist die höchste Nummer 72, von Alies 38;</w:t>
      </w:r>
    </w:p>
    <w:p w14:paraId="7DE7BD99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Wenn ich nur alle geöffnet </w:t>
      </w:r>
      <w:proofErr w:type="gramStart"/>
      <w:r w:rsidRPr="00B0669D">
        <w:rPr>
          <w:sz w:val="22"/>
        </w:rPr>
        <w:t>habe</w:t>
      </w:r>
      <w:proofErr w:type="gramEnd"/>
      <w:r w:rsidRPr="00B0669D">
        <w:rPr>
          <w:sz w:val="22"/>
        </w:rPr>
        <w:t xml:space="preserve"> schreibe ich welche</w:t>
      </w:r>
    </w:p>
    <w:p w14:paraId="3E619549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abgehen. Es sind ganz wenige. Von Luis erhielt ich 4.</w:t>
      </w:r>
    </w:p>
    <w:p w14:paraId="40A8F15A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Ich danke Euch recht herzlich für die Mühe die Ihr</w:t>
      </w:r>
    </w:p>
    <w:p w14:paraId="2C3FEFC0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Euch mit den Päckchen machtet. Die Sachen waren</w:t>
      </w:r>
    </w:p>
    <w:p w14:paraId="2BDD5B5D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prima u. ganz großartig variiert. Mit den Briefen</w:t>
      </w:r>
    </w:p>
    <w:p w14:paraId="6606C49E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steht es schlechter. Von Mutter </w:t>
      </w:r>
      <w:proofErr w:type="gramStart"/>
      <w:r w:rsidRPr="00B0669D">
        <w:rPr>
          <w:sz w:val="22"/>
        </w:rPr>
        <w:t>hab</w:t>
      </w:r>
      <w:proofErr w:type="gramEnd"/>
      <w:r w:rsidRPr="00B0669D">
        <w:rPr>
          <w:sz w:val="22"/>
        </w:rPr>
        <w:t xml:space="preserve"> ich laufend bis 31;</w:t>
      </w:r>
    </w:p>
    <w:p w14:paraId="2CB1C654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u. dann: 33, 34, 39, 40. Auch einen Luftpostbrief. Daß Ihr</w:t>
      </w:r>
    </w:p>
    <w:p w14:paraId="3B1251B1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proofErr w:type="gramStart"/>
      <w:r w:rsidRPr="00B0669D">
        <w:rPr>
          <w:sz w:val="22"/>
        </w:rPr>
        <w:t>solange</w:t>
      </w:r>
      <w:proofErr w:type="gramEnd"/>
      <w:r w:rsidRPr="00B0669D">
        <w:rPr>
          <w:sz w:val="22"/>
        </w:rPr>
        <w:t xml:space="preserve"> nichts hörtet von mir, daran war die Post</w:t>
      </w:r>
    </w:p>
    <w:p w14:paraId="48D4D096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proofErr w:type="gramStart"/>
      <w:r w:rsidRPr="00B0669D">
        <w:rPr>
          <w:sz w:val="22"/>
        </w:rPr>
        <w:t>schuld</w:t>
      </w:r>
      <w:proofErr w:type="gramEnd"/>
      <w:r w:rsidRPr="00B0669D">
        <w:rPr>
          <w:sz w:val="22"/>
        </w:rPr>
        <w:t xml:space="preserve">. Kg-Päckchen </w:t>
      </w:r>
      <w:proofErr w:type="gramStart"/>
      <w:r w:rsidRPr="00B0669D">
        <w:rPr>
          <w:sz w:val="22"/>
        </w:rPr>
        <w:t>hab</w:t>
      </w:r>
      <w:proofErr w:type="gramEnd"/>
      <w:r w:rsidRPr="00B0669D">
        <w:rPr>
          <w:sz w:val="22"/>
        </w:rPr>
        <w:t xml:space="preserve"> ich die letzten noch nicht.</w:t>
      </w:r>
    </w:p>
    <w:p w14:paraId="2752E9CE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Alies Briefe sind laufend bis 34 u. dann: 39, 41; Sicher</w:t>
      </w:r>
    </w:p>
    <w:p w14:paraId="32E0391C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kommen die anderen noch nach. - Gestern suchte</w:t>
      </w:r>
    </w:p>
    <w:p w14:paraId="5EFBC6A1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ich mein Hemd ab, weil's mich dauern beißt. Und</w:t>
      </w:r>
    </w:p>
    <w:p w14:paraId="7BFFF80F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siehe da; ich traute meinen Augen kaum! Mindes-</w:t>
      </w:r>
    </w:p>
    <w:p w14:paraId="25DC5508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proofErr w:type="spellStart"/>
      <w:r w:rsidRPr="00B0669D">
        <w:rPr>
          <w:sz w:val="22"/>
        </w:rPr>
        <w:t>tens</w:t>
      </w:r>
      <w:proofErr w:type="spellEnd"/>
      <w:r w:rsidRPr="00B0669D">
        <w:rPr>
          <w:sz w:val="22"/>
        </w:rPr>
        <w:t xml:space="preserve"> 30 Läuse zerknackte ich in ganz kurzer Zeit. Die</w:t>
      </w:r>
    </w:p>
    <w:p w14:paraId="10B6D7DF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andern guckten auch nach u. alle, die ganze Wache,</w:t>
      </w:r>
    </w:p>
    <w:p w14:paraId="51842FD2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haben Läuse.</w:t>
      </w:r>
    </w:p>
    <w:p w14:paraId="572B72C4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Zweite Sondermeldung: Ich </w:t>
      </w:r>
      <w:proofErr w:type="gramStart"/>
      <w:r w:rsidRPr="00B0669D">
        <w:rPr>
          <w:sz w:val="22"/>
        </w:rPr>
        <w:t>hab</w:t>
      </w:r>
      <w:proofErr w:type="gramEnd"/>
      <w:r w:rsidRPr="00B0669D">
        <w:rPr>
          <w:sz w:val="22"/>
        </w:rPr>
        <w:t xml:space="preserve"> eine Erfrierung</w:t>
      </w:r>
    </w:p>
    <w:p w14:paraId="38DE9D20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lastRenderedPageBreak/>
        <w:t>zweiten Grades. Die übrigen Füße sind angefroren.</w:t>
      </w:r>
    </w:p>
    <w:p w14:paraId="4F3E98E2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Kein Wunder, wenn man bei -26° Posten steht ohne</w:t>
      </w:r>
    </w:p>
    <w:p w14:paraId="2F7C0226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Filzstiefel. Jetzt weil die Beine erfroren </w:t>
      </w:r>
      <w:proofErr w:type="gramStart"/>
      <w:r w:rsidRPr="00B0669D">
        <w:rPr>
          <w:sz w:val="22"/>
        </w:rPr>
        <w:t>sind</w:t>
      </w:r>
      <w:proofErr w:type="gramEnd"/>
      <w:r w:rsidRPr="00B0669D">
        <w:rPr>
          <w:sz w:val="22"/>
        </w:rPr>
        <w:t xml:space="preserve"> bekam</w:t>
      </w:r>
    </w:p>
    <w:p w14:paraId="436B42CC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ich Stiefel.</w:t>
      </w:r>
    </w:p>
    <w:p w14:paraId="04EE6188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Jetzt geht's wieder auf Posten.</w:t>
      </w:r>
    </w:p>
    <w:p w14:paraId="48205494" w14:textId="77777777" w:rsidR="00CC3DFF" w:rsidRPr="00B0669D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Ein gutes Neues Jahr Euch allen. Euer Hanserl.</w:t>
      </w:r>
    </w:p>
    <w:p w14:paraId="1B59981F" w14:textId="77777777" w:rsidR="00CC3DFF" w:rsidRDefault="00CC3DFF" w:rsidP="00CC3DFF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Sonst geht's mir gut.</w:t>
      </w:r>
    </w:p>
    <w:p w14:paraId="63D31E29" w14:textId="2C75E86B" w:rsidR="003E29AC" w:rsidRDefault="003E29AC" w:rsidP="00EE334B">
      <w:pPr>
        <w:spacing w:before="120" w:after="0" w:line="240" w:lineRule="auto"/>
        <w:contextualSpacing/>
        <w:rPr>
          <w:sz w:val="22"/>
        </w:rPr>
      </w:pPr>
    </w:p>
    <w:p w14:paraId="4B83347C" w14:textId="77777777" w:rsidR="00563DFE" w:rsidRPr="00B0669D" w:rsidRDefault="00563DFE" w:rsidP="00563DFE">
      <w:pPr>
        <w:spacing w:before="120" w:after="0" w:line="240" w:lineRule="auto"/>
        <w:contextualSpacing/>
        <w:rPr>
          <w:b/>
          <w:bCs/>
          <w:sz w:val="22"/>
        </w:rPr>
      </w:pPr>
      <w:r w:rsidRPr="00B0669D">
        <w:rPr>
          <w:b/>
          <w:bCs/>
          <w:sz w:val="22"/>
        </w:rPr>
        <w:t>1943-12-25_1</w:t>
      </w:r>
      <w:r>
        <w:rPr>
          <w:b/>
          <w:bCs/>
          <w:sz w:val="22"/>
        </w:rPr>
        <w:t>_k</w:t>
      </w:r>
    </w:p>
    <w:p w14:paraId="0381694B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25.XII.43</w:t>
      </w:r>
      <w:r>
        <w:rPr>
          <w:sz w:val="22"/>
        </w:rPr>
        <w:t>.</w:t>
      </w:r>
    </w:p>
    <w:p w14:paraId="16B11979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Meine liebe Mutter, liebe Alies u. Kind.</w:t>
      </w:r>
    </w:p>
    <w:p w14:paraId="232AE56A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Heute am hoch heiligen Weihnachtstag</w:t>
      </w:r>
    </w:p>
    <w:p w14:paraId="3FAFDEA9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haben wir dienstfrei u. ich komm endlich zu einem</w:t>
      </w:r>
    </w:p>
    <w:p w14:paraId="58FDDA5A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längeren Brief. Ich weiß ja unheimlich viel zu erzählen.</w:t>
      </w:r>
    </w:p>
    <w:p w14:paraId="1DAE8A2F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Wenn ich alles etwas durcheinander </w:t>
      </w:r>
      <w:proofErr w:type="gramStart"/>
      <w:r w:rsidRPr="00B0669D">
        <w:rPr>
          <w:sz w:val="22"/>
        </w:rPr>
        <w:t>daher bringe</w:t>
      </w:r>
      <w:proofErr w:type="gramEnd"/>
      <w:r w:rsidRPr="00B0669D">
        <w:rPr>
          <w:sz w:val="22"/>
        </w:rPr>
        <w:t>, ist das dem</w:t>
      </w:r>
    </w:p>
    <w:p w14:paraId="4BF7FE99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Alkohol zuzuschreiben, der meinen Kopf noch immer in</w:t>
      </w:r>
    </w:p>
    <w:p w14:paraId="03EEFF0A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Bann hält. Aber trotzdem </w:t>
      </w:r>
      <w:proofErr w:type="spellStart"/>
      <w:r w:rsidRPr="00B0669D">
        <w:rPr>
          <w:sz w:val="22"/>
        </w:rPr>
        <w:t>heil</w:t>
      </w:r>
      <w:proofErr w:type="spellEnd"/>
      <w:r w:rsidRPr="00B0669D">
        <w:rPr>
          <w:sz w:val="22"/>
        </w:rPr>
        <w:t xml:space="preserve"> Hitler! eine Flasche Schnaps</w:t>
      </w:r>
    </w:p>
    <w:p w14:paraId="02BAD2BE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steht schon wieder neben </w:t>
      </w:r>
      <w:r>
        <w:rPr>
          <w:sz w:val="22"/>
        </w:rPr>
        <w:t>mir</w:t>
      </w:r>
      <w:r w:rsidRPr="00B0669D">
        <w:rPr>
          <w:sz w:val="22"/>
        </w:rPr>
        <w:t>.</w:t>
      </w:r>
    </w:p>
    <w:p w14:paraId="543367AA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Wenigstens erhielt ich noch ein Paket vorm hl. Abend.</w:t>
      </w:r>
    </w:p>
    <w:p w14:paraId="531CB7C8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Paket </w:t>
      </w:r>
      <w:proofErr w:type="spellStart"/>
      <w:r w:rsidRPr="00B0669D">
        <w:rPr>
          <w:sz w:val="22"/>
        </w:rPr>
        <w:t>No</w:t>
      </w:r>
      <w:proofErr w:type="spellEnd"/>
      <w:r w:rsidRPr="00B0669D">
        <w:rPr>
          <w:sz w:val="22"/>
        </w:rPr>
        <w:t xml:space="preserve"> 6. Dafür meinen allerherzlichsten Dank, Alies.</w:t>
      </w:r>
    </w:p>
    <w:p w14:paraId="0FC34807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Was </w:t>
      </w:r>
      <w:proofErr w:type="gramStart"/>
      <w:r w:rsidRPr="00B0669D">
        <w:rPr>
          <w:sz w:val="22"/>
        </w:rPr>
        <w:t>glaubst</w:t>
      </w:r>
      <w:proofErr w:type="gramEnd"/>
      <w:r w:rsidRPr="00B0669D">
        <w:rPr>
          <w:sz w:val="22"/>
        </w:rPr>
        <w:t>, wie ich gegrinst u. mich gefreut habe, als ich</w:t>
      </w:r>
    </w:p>
    <w:p w14:paraId="51AEFC40" w14:textId="6E8E90B4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das </w:t>
      </w:r>
      <w:proofErr w:type="spellStart"/>
      <w:r>
        <w:rPr>
          <w:sz w:val="22"/>
        </w:rPr>
        <w:t>R</w:t>
      </w:r>
      <w:r w:rsidRPr="00B0669D">
        <w:rPr>
          <w:sz w:val="22"/>
        </w:rPr>
        <w:t>ießentrum</w:t>
      </w:r>
      <w:proofErr w:type="spellEnd"/>
      <w:r w:rsidRPr="00B0669D">
        <w:rPr>
          <w:sz w:val="22"/>
        </w:rPr>
        <w:t xml:space="preserve"> Speck an die Nase hielt. War ganz groß.</w:t>
      </w:r>
    </w:p>
    <w:p w14:paraId="410FF692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Ich </w:t>
      </w:r>
      <w:proofErr w:type="gramStart"/>
      <w:r w:rsidRPr="00B0669D">
        <w:rPr>
          <w:sz w:val="22"/>
        </w:rPr>
        <w:t>hab</w:t>
      </w:r>
      <w:proofErr w:type="gramEnd"/>
      <w:r w:rsidRPr="00B0669D">
        <w:rPr>
          <w:sz w:val="22"/>
        </w:rPr>
        <w:t xml:space="preserve"> gekostet u. probiert u. vor lauter kosten ist schon</w:t>
      </w:r>
    </w:p>
    <w:p w14:paraId="1C731848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ein großes Stücklein runter. Das übrige ist aber eisern,</w:t>
      </w:r>
    </w:p>
    <w:p w14:paraId="06774273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eiserne Portion. Briefe </w:t>
      </w:r>
      <w:proofErr w:type="gramStart"/>
      <w:r w:rsidRPr="00B0669D">
        <w:rPr>
          <w:sz w:val="22"/>
        </w:rPr>
        <w:t>hab</w:t>
      </w:r>
      <w:proofErr w:type="gramEnd"/>
      <w:r w:rsidRPr="00B0669D">
        <w:rPr>
          <w:sz w:val="22"/>
        </w:rPr>
        <w:t xml:space="preserve"> ich auch ein </w:t>
      </w:r>
      <w:proofErr w:type="spellStart"/>
      <w:r w:rsidRPr="00B0669D">
        <w:rPr>
          <w:sz w:val="22"/>
        </w:rPr>
        <w:t>par</w:t>
      </w:r>
      <w:proofErr w:type="spellEnd"/>
      <w:r w:rsidRPr="00B0669D">
        <w:rPr>
          <w:sz w:val="22"/>
        </w:rPr>
        <w:t xml:space="preserve"> von Dir, ich</w:t>
      </w:r>
    </w:p>
    <w:p w14:paraId="283CE369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proofErr w:type="gramStart"/>
      <w:r w:rsidRPr="00B0669D">
        <w:rPr>
          <w:sz w:val="22"/>
        </w:rPr>
        <w:t>weiß</w:t>
      </w:r>
      <w:proofErr w:type="gramEnd"/>
      <w:r w:rsidRPr="00B0669D">
        <w:rPr>
          <w:sz w:val="22"/>
        </w:rPr>
        <w:t xml:space="preserve"> grad nicht wo ich sie hin hab. Die Nummern schrei-</w:t>
      </w:r>
    </w:p>
    <w:p w14:paraId="42ECFE5F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B0669D">
        <w:rPr>
          <w:sz w:val="22"/>
        </w:rPr>
        <w:t>be</w:t>
      </w:r>
      <w:proofErr w:type="spellEnd"/>
      <w:r w:rsidRPr="00B0669D">
        <w:rPr>
          <w:sz w:val="22"/>
        </w:rPr>
        <w:t xml:space="preserve"> ich später. Von Mutter ist die letzte Nummer 46 u. fehlen</w:t>
      </w:r>
    </w:p>
    <w:p w14:paraId="18E76A71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tut 32, 42, 48, 44;</w:t>
      </w:r>
    </w:p>
    <w:p w14:paraId="00EB220F" w14:textId="77777777" w:rsidR="00563DFE" w:rsidRPr="00B0669D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 xml:space="preserve">Und jetzt unser Weihnacht, </w:t>
      </w:r>
      <w:proofErr w:type="gramStart"/>
      <w:r w:rsidRPr="00B0669D">
        <w:rPr>
          <w:sz w:val="22"/>
        </w:rPr>
        <w:t>so fern</w:t>
      </w:r>
      <w:proofErr w:type="gramEnd"/>
    </w:p>
    <w:p w14:paraId="578644FB" w14:textId="77777777" w:rsidR="00563DFE" w:rsidRDefault="00563DFE" w:rsidP="00563DFE">
      <w:pPr>
        <w:spacing w:before="120" w:after="0" w:line="240" w:lineRule="auto"/>
        <w:contextualSpacing/>
        <w:rPr>
          <w:sz w:val="22"/>
        </w:rPr>
      </w:pPr>
      <w:r w:rsidRPr="00B0669D">
        <w:rPr>
          <w:sz w:val="22"/>
        </w:rPr>
        <w:t>der Heimat!</w:t>
      </w:r>
    </w:p>
    <w:p w14:paraId="55113F7A" w14:textId="77777777" w:rsidR="00563DFE" w:rsidRPr="003A068A" w:rsidRDefault="00563DFE" w:rsidP="00563DFE">
      <w:pPr>
        <w:spacing w:before="120" w:after="0" w:line="240" w:lineRule="auto"/>
        <w:contextualSpacing/>
        <w:rPr>
          <w:b/>
          <w:bCs/>
          <w:sz w:val="22"/>
        </w:rPr>
      </w:pPr>
      <w:r w:rsidRPr="003A068A">
        <w:rPr>
          <w:b/>
          <w:bCs/>
          <w:sz w:val="22"/>
        </w:rPr>
        <w:t>1943-12-25_2</w:t>
      </w:r>
      <w:r>
        <w:rPr>
          <w:b/>
          <w:bCs/>
          <w:sz w:val="22"/>
        </w:rPr>
        <w:t>_k</w:t>
      </w:r>
    </w:p>
    <w:p w14:paraId="11BD1F03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Am. Dienstag wurden wir von der Wache abgelöst,</w:t>
      </w:r>
    </w:p>
    <w:p w14:paraId="1F5B7AF4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in zwei Züge neu eingeteilt. In einem Zug die guten,</w:t>
      </w:r>
    </w:p>
    <w:p w14:paraId="13889359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im andern die schlechten Skifahrer. Alles was ein</w:t>
      </w:r>
    </w:p>
    <w:p w14:paraId="7989735A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bißchen</w:t>
      </w:r>
      <w:proofErr w:type="spellEnd"/>
      <w:r w:rsidRPr="003A068A">
        <w:rPr>
          <w:sz w:val="22"/>
        </w:rPr>
        <w:t xml:space="preserve"> auf Draht ist körperlich u. geistig ist na-</w:t>
      </w:r>
    </w:p>
    <w:p w14:paraId="291B427A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türlich</w:t>
      </w:r>
      <w:proofErr w:type="spellEnd"/>
      <w:r w:rsidRPr="003A068A">
        <w:rPr>
          <w:sz w:val="22"/>
        </w:rPr>
        <w:t xml:space="preserve"> in unserem Zug. Das zweite Wort </w:t>
      </w:r>
      <w:proofErr w:type="gramStart"/>
      <w:r w:rsidRPr="003A068A">
        <w:rPr>
          <w:sz w:val="22"/>
        </w:rPr>
        <w:t>vom Chef</w:t>
      </w:r>
      <w:proofErr w:type="gramEnd"/>
    </w:p>
    <w:p w14:paraId="15D202B0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ist: wo bleibt die Intelligenz. Am Donnerstag u.</w:t>
      </w:r>
    </w:p>
    <w:p w14:paraId="34BDCE8A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Freitag hatten wir Besichtigung von unsern </w:t>
      </w:r>
      <w:proofErr w:type="spellStart"/>
      <w:r w:rsidRPr="003A068A">
        <w:rPr>
          <w:sz w:val="22"/>
        </w:rPr>
        <w:t>Batl</w:t>
      </w:r>
      <w:proofErr w:type="spellEnd"/>
      <w:r w:rsidRPr="003A068A">
        <w:rPr>
          <w:sz w:val="22"/>
        </w:rPr>
        <w:t>.</w:t>
      </w:r>
    </w:p>
    <w:p w14:paraId="70A94B3D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Kommandeur. Es ist Gott</w:t>
      </w:r>
      <w:r>
        <w:rPr>
          <w:sz w:val="22"/>
        </w:rPr>
        <w:t xml:space="preserve"> </w:t>
      </w:r>
      <w:r w:rsidRPr="003A068A">
        <w:rPr>
          <w:sz w:val="22"/>
        </w:rPr>
        <w:t>sei Dank nicht so kalt</w:t>
      </w:r>
    </w:p>
    <w:p w14:paraId="29B84B76" w14:textId="6E523E0D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in dieser Woche, aber trotzdem erfror ich meine </w:t>
      </w:r>
    </w:p>
    <w:p w14:paraId="1E33C1B7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beiden großen Zehen von neuem. Es ist nicht schlimm,</w:t>
      </w:r>
    </w:p>
    <w:p w14:paraId="429B46C6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aber ich </w:t>
      </w:r>
      <w:proofErr w:type="gramStart"/>
      <w:r w:rsidRPr="003A068A">
        <w:rPr>
          <w:sz w:val="22"/>
        </w:rPr>
        <w:t>hab</w:t>
      </w:r>
      <w:proofErr w:type="gramEnd"/>
      <w:r w:rsidRPr="003A068A">
        <w:rPr>
          <w:sz w:val="22"/>
        </w:rPr>
        <w:t xml:space="preserve"> gar kein Gefühl drinnen. Um empfind-</w:t>
      </w:r>
    </w:p>
    <w:p w14:paraId="59F6E3BC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liche</w:t>
      </w:r>
      <w:proofErr w:type="spellEnd"/>
      <w:r w:rsidRPr="003A068A">
        <w:rPr>
          <w:sz w:val="22"/>
        </w:rPr>
        <w:t xml:space="preserve"> Füße zu erfrieren braucht es keine große Kälte.</w:t>
      </w:r>
    </w:p>
    <w:p w14:paraId="6F8B79E9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Die Füß</w:t>
      </w:r>
      <w:r>
        <w:rPr>
          <w:sz w:val="22"/>
        </w:rPr>
        <w:t>e</w:t>
      </w:r>
      <w:r w:rsidRPr="003A068A">
        <w:rPr>
          <w:sz w:val="22"/>
        </w:rPr>
        <w:t xml:space="preserve"> sind </w:t>
      </w:r>
      <w:proofErr w:type="spellStart"/>
      <w:r w:rsidRPr="003A068A">
        <w:rPr>
          <w:sz w:val="22"/>
        </w:rPr>
        <w:t>naß</w:t>
      </w:r>
      <w:proofErr w:type="spellEnd"/>
      <w:r w:rsidRPr="003A068A">
        <w:rPr>
          <w:sz w:val="22"/>
        </w:rPr>
        <w:t xml:space="preserve"> u. dann -5° u. die Scheiße ist da.</w:t>
      </w:r>
    </w:p>
    <w:p w14:paraId="54D0DEF2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Die Besichtigung ist ziemlich anstrengend gewesen.</w:t>
      </w:r>
    </w:p>
    <w:p w14:paraId="6C05DB21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Unser Kommandeur ist in solchen Angelegenheit-</w:t>
      </w:r>
    </w:p>
    <w:p w14:paraId="37B46C70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ten</w:t>
      </w:r>
      <w:proofErr w:type="spellEnd"/>
      <w:r w:rsidRPr="003A068A">
        <w:rPr>
          <w:sz w:val="22"/>
        </w:rPr>
        <w:t xml:space="preserve"> ein </w:t>
      </w:r>
      <w:proofErr w:type="spellStart"/>
      <w:r w:rsidRPr="003A068A">
        <w:rPr>
          <w:sz w:val="22"/>
        </w:rPr>
        <w:t>gräußliches</w:t>
      </w:r>
      <w:proofErr w:type="spellEnd"/>
      <w:r w:rsidRPr="003A068A">
        <w:rPr>
          <w:sz w:val="22"/>
        </w:rPr>
        <w:t xml:space="preserve"> Schwein. Dem kann man</w:t>
      </w:r>
    </w:p>
    <w:p w14:paraId="1FB0CA73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da </w:t>
      </w:r>
      <w:proofErr w:type="spellStart"/>
      <w:r w:rsidRPr="003A068A">
        <w:rPr>
          <w:sz w:val="22"/>
        </w:rPr>
        <w:t>faßt</w:t>
      </w:r>
      <w:proofErr w:type="spellEnd"/>
      <w:r w:rsidRPr="003A068A">
        <w:rPr>
          <w:sz w:val="22"/>
        </w:rPr>
        <w:t xml:space="preserve"> nichts recht machen. Am </w:t>
      </w:r>
      <w:proofErr w:type="spellStart"/>
      <w:r w:rsidRPr="003A068A">
        <w:rPr>
          <w:sz w:val="22"/>
        </w:rPr>
        <w:t>Freitag Mittag</w:t>
      </w:r>
      <w:proofErr w:type="spellEnd"/>
    </w:p>
    <w:p w14:paraId="5C53555F" w14:textId="3ED4BA00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nach einem Angriff im scharfen </w:t>
      </w:r>
      <w:proofErr w:type="spellStart"/>
      <w:r w:rsidRPr="003A068A">
        <w:rPr>
          <w:sz w:val="22"/>
        </w:rPr>
        <w:t>Schuß</w:t>
      </w:r>
      <w:proofErr w:type="spellEnd"/>
    </w:p>
    <w:p w14:paraId="03FF152D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der 2 Stunden dauerte, war der Krampf vorbei.</w:t>
      </w:r>
    </w:p>
    <w:p w14:paraId="6BDC15E5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Nachmittag war bis 1/2 4 Uhr </w:t>
      </w:r>
      <w:proofErr w:type="spellStart"/>
      <w:r w:rsidRPr="003A068A">
        <w:rPr>
          <w:sz w:val="22"/>
        </w:rPr>
        <w:t>auschmücken</w:t>
      </w:r>
      <w:proofErr w:type="spellEnd"/>
      <w:r w:rsidRPr="003A068A">
        <w:rPr>
          <w:sz w:val="22"/>
        </w:rPr>
        <w:t xml:space="preserve"> der</w:t>
      </w:r>
    </w:p>
    <w:p w14:paraId="7540D505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Unterkünfte. Unsere Baracke schmückten wir</w:t>
      </w:r>
    </w:p>
    <w:p w14:paraId="53391122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tadellos aus mit Weihnachtspapier u. Tannen-</w:t>
      </w:r>
    </w:p>
    <w:p w14:paraId="4F5329FB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lastRenderedPageBreak/>
        <w:t>grün. Auf ein kleines Bäumchen kam Watte</w:t>
      </w:r>
    </w:p>
    <w:p w14:paraId="447E59DA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als Engelshaar u. einige Kerzen. Es war spärlich,</w:t>
      </w:r>
    </w:p>
    <w:p w14:paraId="3E49C79A" w14:textId="77777777" w:rsidR="00563DFE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doch wir freuten uns </w:t>
      </w:r>
      <w:proofErr w:type="spellStart"/>
      <w:r w:rsidRPr="003A068A">
        <w:rPr>
          <w:sz w:val="22"/>
        </w:rPr>
        <w:t>rießig</w:t>
      </w:r>
      <w:proofErr w:type="spellEnd"/>
      <w:r w:rsidRPr="003A068A">
        <w:rPr>
          <w:sz w:val="22"/>
        </w:rPr>
        <w:t xml:space="preserve"> drüber.</w:t>
      </w:r>
    </w:p>
    <w:p w14:paraId="2F7B3CC2" w14:textId="77777777" w:rsidR="00563DFE" w:rsidRPr="003A068A" w:rsidRDefault="00563DFE" w:rsidP="00563DFE">
      <w:pPr>
        <w:spacing w:before="120" w:after="0" w:line="240" w:lineRule="auto"/>
        <w:contextualSpacing/>
        <w:rPr>
          <w:b/>
          <w:bCs/>
          <w:sz w:val="22"/>
        </w:rPr>
      </w:pPr>
      <w:r w:rsidRPr="003A068A">
        <w:rPr>
          <w:b/>
          <w:bCs/>
          <w:sz w:val="22"/>
        </w:rPr>
        <w:t>1943-12-25_3</w:t>
      </w:r>
      <w:r>
        <w:rPr>
          <w:b/>
          <w:bCs/>
          <w:sz w:val="22"/>
        </w:rPr>
        <w:t>_k</w:t>
      </w:r>
    </w:p>
    <w:p w14:paraId="25D6A1D7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Um 1/2 4 h erschienen die Schwestern vom Solden-</w:t>
      </w:r>
    </w:p>
    <w:p w14:paraId="360B73E5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tenheim</w:t>
      </w:r>
      <w:proofErr w:type="spellEnd"/>
      <w:r w:rsidRPr="003A068A">
        <w:rPr>
          <w:sz w:val="22"/>
        </w:rPr>
        <w:t>, gaben jedem die Hand u. wünschten</w:t>
      </w:r>
    </w:p>
    <w:p w14:paraId="7069FA45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uns frohe Weihnacht. Von 4 -</w:t>
      </w:r>
      <w:r>
        <w:rPr>
          <w:sz w:val="22"/>
        </w:rPr>
        <w:t xml:space="preserve"> </w:t>
      </w:r>
      <w:r w:rsidRPr="003A068A">
        <w:rPr>
          <w:sz w:val="22"/>
        </w:rPr>
        <w:t xml:space="preserve">6 war </w:t>
      </w:r>
      <w:proofErr w:type="spellStart"/>
      <w:r w:rsidRPr="003A068A">
        <w:rPr>
          <w:sz w:val="22"/>
        </w:rPr>
        <w:t>Skielauf</w:t>
      </w:r>
      <w:proofErr w:type="spellEnd"/>
      <w:r w:rsidRPr="003A068A">
        <w:rPr>
          <w:sz w:val="22"/>
        </w:rPr>
        <w:t>.</w:t>
      </w:r>
    </w:p>
    <w:p w14:paraId="2CB3205B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Bei stockfinsterer Nacht turnten wir im Gelände</w:t>
      </w:r>
    </w:p>
    <w:p w14:paraId="6EECFD20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rum. Unterdessen wurde in den Baracken der</w:t>
      </w:r>
    </w:p>
    <w:p w14:paraId="14B7AC10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Gabentisch gedeckt. Ich war den ganzen folgenden</w:t>
      </w:r>
    </w:p>
    <w:p w14:paraId="6550A9F7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Abend so beschäftigt, daß ich gar keine Zeit für</w:t>
      </w:r>
    </w:p>
    <w:p w14:paraId="629565DC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schwermütige Gedanken hatte. Bloß unterm</w:t>
      </w:r>
    </w:p>
    <w:p w14:paraId="18718FCD" w14:textId="01F0761C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Skielauf</w:t>
      </w:r>
      <w:proofErr w:type="spellEnd"/>
      <w:r w:rsidRPr="003A068A">
        <w:rPr>
          <w:sz w:val="22"/>
        </w:rPr>
        <w:t xml:space="preserve"> unterhielt ich mit Sepp über</w:t>
      </w:r>
    </w:p>
    <w:p w14:paraId="57A66E02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daheim, über Weihnacht in unserer Kinderzeit.</w:t>
      </w:r>
    </w:p>
    <w:p w14:paraId="26D727F5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Bei Seppe daheim haben sie ein trauriges Weih-</w:t>
      </w:r>
    </w:p>
    <w:p w14:paraId="2724A4B1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nacht</w:t>
      </w:r>
      <w:proofErr w:type="spellEnd"/>
      <w:r w:rsidRPr="003A068A">
        <w:rPr>
          <w:sz w:val="22"/>
        </w:rPr>
        <w:t>. Im November starb seine Schwester mit</w:t>
      </w:r>
    </w:p>
    <w:p w14:paraId="43CEE71A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22 Jahren an Lungentuberkulose. Dann ist er</w:t>
      </w:r>
    </w:p>
    <w:p w14:paraId="7384B140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nicht zu Hause. Ich dachte, daß Ihr wohl bereits</w:t>
      </w:r>
    </w:p>
    <w:p w14:paraId="4490D82A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im Friedhof seid u. durchlebte im Geiste</w:t>
      </w:r>
    </w:p>
    <w:p w14:paraId="03C19D1A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mit Euch den hl. Abend im Voraus. Hoffentlich</w:t>
      </w:r>
    </w:p>
    <w:p w14:paraId="35B499C1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kam es Euch nicht zu schwer an, daß ich nicht</w:t>
      </w:r>
    </w:p>
    <w:p w14:paraId="6C7B5A80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daheim war. Die ganze Feierlichkeit u. Fröhlich-</w:t>
      </w:r>
    </w:p>
    <w:p w14:paraId="534BD516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keit</w:t>
      </w:r>
      <w:proofErr w:type="spellEnd"/>
      <w:r w:rsidRPr="003A068A">
        <w:rPr>
          <w:sz w:val="22"/>
        </w:rPr>
        <w:t xml:space="preserve"> drauf gefiel mir hier oben viel besser als</w:t>
      </w:r>
    </w:p>
    <w:p w14:paraId="1F3A9F1C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voriges Jahr in Admont. Um 6 h war Kompanien-</w:t>
      </w:r>
    </w:p>
    <w:p w14:paraId="26F6C127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weihnachtsappell</w:t>
      </w:r>
      <w:proofErr w:type="spellEnd"/>
      <w:r w:rsidRPr="003A068A">
        <w:rPr>
          <w:sz w:val="22"/>
        </w:rPr>
        <w:t>. Der Chef hielt eine gute</w:t>
      </w:r>
    </w:p>
    <w:p w14:paraId="635CAFAF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Ansprache. Am </w:t>
      </w:r>
      <w:proofErr w:type="spellStart"/>
      <w:r w:rsidRPr="003A068A">
        <w:rPr>
          <w:sz w:val="22"/>
        </w:rPr>
        <w:t>Schluß</w:t>
      </w:r>
      <w:proofErr w:type="spellEnd"/>
      <w:r w:rsidRPr="003A068A">
        <w:rPr>
          <w:sz w:val="22"/>
        </w:rPr>
        <w:t xml:space="preserve"> sagt er: Kompanie</w:t>
      </w:r>
    </w:p>
    <w:p w14:paraId="75CCC774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gramStart"/>
      <w:r w:rsidRPr="003A068A">
        <w:rPr>
          <w:sz w:val="22"/>
        </w:rPr>
        <w:t>still gestanden</w:t>
      </w:r>
      <w:proofErr w:type="gramEnd"/>
      <w:r w:rsidRPr="003A068A">
        <w:rPr>
          <w:sz w:val="22"/>
        </w:rPr>
        <w:t>! Mit Wirkung vom 10.12.43</w:t>
      </w:r>
    </w:p>
    <w:p w14:paraId="4C0CA926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befördere ich die Grenadiere Goth</w:t>
      </w:r>
      <w:r>
        <w:rPr>
          <w:sz w:val="22"/>
        </w:rPr>
        <w:t>,</w:t>
      </w:r>
      <w:r w:rsidRPr="003A068A">
        <w:rPr>
          <w:sz w:val="22"/>
        </w:rPr>
        <w:t xml:space="preserve"> Salisco</w:t>
      </w:r>
    </w:p>
    <w:p w14:paraId="1CC1E1F6" w14:textId="77777777" w:rsidR="00563DFE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(usw. ungefähr 10 Mann) zu Gefreiten.</w:t>
      </w:r>
    </w:p>
    <w:p w14:paraId="550654F6" w14:textId="77777777" w:rsidR="00563DFE" w:rsidRPr="003A068A" w:rsidRDefault="00563DFE" w:rsidP="00563DFE">
      <w:pPr>
        <w:spacing w:before="120" w:after="0" w:line="240" w:lineRule="auto"/>
        <w:contextualSpacing/>
        <w:rPr>
          <w:b/>
          <w:bCs/>
          <w:sz w:val="22"/>
        </w:rPr>
      </w:pPr>
      <w:r w:rsidRPr="003A068A">
        <w:rPr>
          <w:b/>
          <w:bCs/>
          <w:sz w:val="22"/>
        </w:rPr>
        <w:t>1943-12-25_4</w:t>
      </w:r>
      <w:r>
        <w:rPr>
          <w:b/>
          <w:bCs/>
          <w:sz w:val="22"/>
        </w:rPr>
        <w:t>_k</w:t>
      </w:r>
    </w:p>
    <w:p w14:paraId="6EF63CDA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dann stürmten wir auf unsere Buden wo unterdessen</w:t>
      </w:r>
    </w:p>
    <w:p w14:paraId="77896F14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der Christbaum angezündet war. Was wir alles bekamen,</w:t>
      </w:r>
    </w:p>
    <w:p w14:paraId="6E774414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war für das 8. Kriegsjahr überreichlich. Einen</w:t>
      </w:r>
    </w:p>
    <w:p w14:paraId="707BB02B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schönen großen Stollen, ein</w:t>
      </w:r>
      <w:r>
        <w:rPr>
          <w:sz w:val="22"/>
        </w:rPr>
        <w:t>e</w:t>
      </w:r>
      <w:r w:rsidRPr="003A068A">
        <w:rPr>
          <w:sz w:val="22"/>
        </w:rPr>
        <w:t xml:space="preserve"> Schuhschachtel voll Ge-</w:t>
      </w:r>
    </w:p>
    <w:p w14:paraId="54225A08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bäck</w:t>
      </w:r>
      <w:proofErr w:type="spellEnd"/>
      <w:r w:rsidRPr="003A068A">
        <w:rPr>
          <w:sz w:val="22"/>
        </w:rPr>
        <w:t xml:space="preserve">, eine Rolle Keks, 4 Tafeln </w:t>
      </w:r>
      <w:proofErr w:type="spellStart"/>
      <w:r w:rsidRPr="003A068A">
        <w:rPr>
          <w:sz w:val="22"/>
        </w:rPr>
        <w:t>Schockolade</w:t>
      </w:r>
      <w:proofErr w:type="spellEnd"/>
      <w:r w:rsidRPr="003A068A">
        <w:rPr>
          <w:sz w:val="22"/>
        </w:rPr>
        <w:t>, 6 Rollen Drops</w:t>
      </w:r>
    </w:p>
    <w:p w14:paraId="44E4BAD9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200g Korinthen, einen Beutel Gebäck, 60 Zigaretten,</w:t>
      </w:r>
    </w:p>
    <w:p w14:paraId="15E0FDC9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eine Flasche Sekt, Südwein, Weißwein, Ruhm, 4 Flaschen</w:t>
      </w:r>
    </w:p>
    <w:p w14:paraId="7374D185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Bier, alles ganz vorzügliche Weine. Dazu einen </w:t>
      </w:r>
      <w:proofErr w:type="spellStart"/>
      <w:r w:rsidRPr="003A068A">
        <w:rPr>
          <w:sz w:val="22"/>
        </w:rPr>
        <w:t>Kochge</w:t>
      </w:r>
      <w:proofErr w:type="spellEnd"/>
      <w:r w:rsidRPr="003A068A">
        <w:rPr>
          <w:sz w:val="22"/>
        </w:rPr>
        <w:t>-</w:t>
      </w:r>
    </w:p>
    <w:p w14:paraId="6396E2C9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schierrdeckel</w:t>
      </w:r>
      <w:proofErr w:type="spellEnd"/>
      <w:r w:rsidRPr="003A068A">
        <w:rPr>
          <w:sz w:val="22"/>
        </w:rPr>
        <w:t xml:space="preserve"> voll Wurstsalat, 6 Butterbrote. Nach dem</w:t>
      </w:r>
    </w:p>
    <w:p w14:paraId="2E872272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Essen stimmungsvolle Weihnachtslieder u. dann der</w:t>
      </w:r>
    </w:p>
    <w:p w14:paraId="114138B2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fröhliche Teil, wobei die Gemüter mit Alkohol</w:t>
      </w:r>
    </w:p>
    <w:p w14:paraId="0E28D0DF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begossen wurden. Um 10 Uhr kam sogar noch der</w:t>
      </w:r>
    </w:p>
    <w:p w14:paraId="4EE1A412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Batl</w:t>
      </w:r>
      <w:proofErr w:type="spellEnd"/>
      <w:r w:rsidRPr="003A068A">
        <w:rPr>
          <w:sz w:val="22"/>
        </w:rPr>
        <w:t>. Kommandeur u dann ging's wild auf. Ein</w:t>
      </w:r>
    </w:p>
    <w:p w14:paraId="4160350F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Obergefr</w:t>
      </w:r>
      <w:proofErr w:type="spellEnd"/>
      <w:r w:rsidRPr="003A068A">
        <w:rPr>
          <w:sz w:val="22"/>
        </w:rPr>
        <w:t xml:space="preserve">. wurde zum Uffz. u. ein </w:t>
      </w:r>
      <w:proofErr w:type="spellStart"/>
      <w:r w:rsidRPr="003A068A">
        <w:rPr>
          <w:sz w:val="22"/>
        </w:rPr>
        <w:t>Feldw</w:t>
      </w:r>
      <w:proofErr w:type="spellEnd"/>
      <w:r w:rsidRPr="003A068A">
        <w:rPr>
          <w:sz w:val="22"/>
        </w:rPr>
        <w:t>. zum Ober-</w:t>
      </w:r>
    </w:p>
    <w:p w14:paraId="22E05738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3A068A">
        <w:rPr>
          <w:sz w:val="22"/>
        </w:rPr>
        <w:t>feldw</w:t>
      </w:r>
      <w:proofErr w:type="spellEnd"/>
      <w:r w:rsidRPr="003A068A">
        <w:rPr>
          <w:sz w:val="22"/>
        </w:rPr>
        <w:t xml:space="preserve">, befördert. Es wurden die Beförderungen </w:t>
      </w:r>
      <w:proofErr w:type="spellStart"/>
      <w:r w:rsidRPr="003A068A">
        <w:rPr>
          <w:sz w:val="22"/>
        </w:rPr>
        <w:t>be</w:t>
      </w:r>
      <w:proofErr w:type="spellEnd"/>
      <w:r w:rsidRPr="003A068A">
        <w:rPr>
          <w:sz w:val="22"/>
        </w:rPr>
        <w:t>-</w:t>
      </w:r>
    </w:p>
    <w:p w14:paraId="137EBFDC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gossen. Jeder </w:t>
      </w:r>
      <w:proofErr w:type="spellStart"/>
      <w:r w:rsidRPr="003A068A">
        <w:rPr>
          <w:sz w:val="22"/>
        </w:rPr>
        <w:t>mußte</w:t>
      </w:r>
      <w:proofErr w:type="spellEnd"/>
      <w:r w:rsidRPr="003A068A">
        <w:rPr>
          <w:sz w:val="22"/>
        </w:rPr>
        <w:t xml:space="preserve"> was vortragen. Seppe u. ich</w:t>
      </w:r>
    </w:p>
    <w:p w14:paraId="00931D76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sangen </w:t>
      </w:r>
      <w:proofErr w:type="gramStart"/>
      <w:r w:rsidRPr="003A068A">
        <w:rPr>
          <w:sz w:val="22"/>
        </w:rPr>
        <w:t>2 stimmig</w:t>
      </w:r>
      <w:proofErr w:type="gramEnd"/>
      <w:r w:rsidRPr="003A068A">
        <w:rPr>
          <w:sz w:val="22"/>
        </w:rPr>
        <w:t xml:space="preserve"> ein Wildschützenlied. Um 1h</w:t>
      </w:r>
    </w:p>
    <w:p w14:paraId="26DDF6BC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ging der </w:t>
      </w:r>
      <w:proofErr w:type="spellStart"/>
      <w:r w:rsidRPr="003A068A">
        <w:rPr>
          <w:sz w:val="22"/>
        </w:rPr>
        <w:t>Komandeur</w:t>
      </w:r>
      <w:proofErr w:type="spellEnd"/>
      <w:r w:rsidRPr="003A068A">
        <w:rPr>
          <w:sz w:val="22"/>
        </w:rPr>
        <w:t xml:space="preserve">. Da hatte ich schon </w:t>
      </w:r>
      <w:r>
        <w:rPr>
          <w:sz w:val="22"/>
        </w:rPr>
        <w:t>„</w:t>
      </w:r>
      <w:r w:rsidRPr="003A068A">
        <w:rPr>
          <w:sz w:val="22"/>
        </w:rPr>
        <w:t>einen</w:t>
      </w:r>
      <w:r>
        <w:rPr>
          <w:sz w:val="22"/>
        </w:rPr>
        <w:t>“</w:t>
      </w:r>
    </w:p>
    <w:p w14:paraId="2C4F4CFC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sitzen. Die </w:t>
      </w:r>
      <w:r>
        <w:rPr>
          <w:sz w:val="22"/>
        </w:rPr>
        <w:t>„</w:t>
      </w:r>
      <w:r w:rsidRPr="003A068A">
        <w:rPr>
          <w:sz w:val="22"/>
        </w:rPr>
        <w:t>Gefreiten</w:t>
      </w:r>
      <w:r>
        <w:rPr>
          <w:sz w:val="22"/>
        </w:rPr>
        <w:t>“</w:t>
      </w:r>
      <w:r w:rsidRPr="003A068A">
        <w:rPr>
          <w:sz w:val="22"/>
        </w:rPr>
        <w:t xml:space="preserve"> gingen noch zum Feldwebel</w:t>
      </w:r>
    </w:p>
    <w:p w14:paraId="794937D9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 xml:space="preserve">u. soffen weiter. Alle </w:t>
      </w:r>
      <w:proofErr w:type="spellStart"/>
      <w:r w:rsidRPr="003A068A">
        <w:rPr>
          <w:sz w:val="22"/>
        </w:rPr>
        <w:t>sternhagel</w:t>
      </w:r>
      <w:proofErr w:type="spellEnd"/>
      <w:r w:rsidRPr="003A068A">
        <w:rPr>
          <w:sz w:val="22"/>
        </w:rPr>
        <w:t xml:space="preserve"> blau, fielen</w:t>
      </w:r>
    </w:p>
    <w:p w14:paraId="08F06F4B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wir um 1/2 3h ins Bett. Heute ist dienstfrei, ein prima</w:t>
      </w:r>
    </w:p>
    <w:p w14:paraId="0AEA37E3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Essen gabs. Pro Mann 8 Krapfen, Pudding u. Birnen. -</w:t>
      </w:r>
    </w:p>
    <w:p w14:paraId="566EB650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Nochmals frohe Weihnacht, ein gutes Neues Jahr,</w:t>
      </w:r>
    </w:p>
    <w:p w14:paraId="7054F366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lastRenderedPageBreak/>
        <w:t>u. viel Glück u. Segen u. ein baldiges Wiedersehn</w:t>
      </w:r>
    </w:p>
    <w:p w14:paraId="060A962E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Euer</w:t>
      </w:r>
    </w:p>
    <w:p w14:paraId="5F301B94" w14:textId="77777777" w:rsidR="00563DFE" w:rsidRPr="003A068A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Hanserl.</w:t>
      </w:r>
    </w:p>
    <w:p w14:paraId="539EF7CC" w14:textId="77777777" w:rsidR="00563DFE" w:rsidRDefault="00563DFE" w:rsidP="00563DFE">
      <w:pPr>
        <w:spacing w:before="120" w:after="0" w:line="240" w:lineRule="auto"/>
        <w:contextualSpacing/>
        <w:rPr>
          <w:sz w:val="22"/>
        </w:rPr>
      </w:pPr>
      <w:r w:rsidRPr="003A068A">
        <w:rPr>
          <w:sz w:val="22"/>
        </w:rPr>
        <w:t>Weihnacht in Lappland war schöner als ich mir dachte.</w:t>
      </w:r>
    </w:p>
    <w:p w14:paraId="149530B1" w14:textId="77777777" w:rsidR="00563DFE" w:rsidRPr="00C8467B" w:rsidRDefault="00563DFE" w:rsidP="00563DFE">
      <w:pPr>
        <w:spacing w:before="120" w:after="0" w:line="240" w:lineRule="auto"/>
        <w:contextualSpacing/>
        <w:rPr>
          <w:sz w:val="22"/>
        </w:rPr>
      </w:pPr>
    </w:p>
    <w:p w14:paraId="42622DC8" w14:textId="77777777" w:rsidR="00563DFE" w:rsidRPr="00AF5444" w:rsidRDefault="00563DFE" w:rsidP="00EE334B">
      <w:pPr>
        <w:spacing w:before="120" w:after="0" w:line="240" w:lineRule="auto"/>
        <w:contextualSpacing/>
        <w:rPr>
          <w:sz w:val="22"/>
        </w:rPr>
      </w:pPr>
    </w:p>
    <w:p w14:paraId="0ABB288D" w14:textId="77777777" w:rsidR="00563DFE" w:rsidRPr="00897480" w:rsidRDefault="00563DFE" w:rsidP="00563DFE">
      <w:pPr>
        <w:spacing w:before="120" w:after="0" w:line="240" w:lineRule="auto"/>
        <w:contextualSpacing/>
        <w:rPr>
          <w:b/>
          <w:bCs/>
          <w:sz w:val="22"/>
        </w:rPr>
      </w:pPr>
      <w:r w:rsidRPr="00897480">
        <w:rPr>
          <w:b/>
          <w:bCs/>
          <w:sz w:val="22"/>
        </w:rPr>
        <w:t>1943-12-29</w:t>
      </w:r>
      <w:r>
        <w:rPr>
          <w:b/>
          <w:bCs/>
          <w:sz w:val="22"/>
        </w:rPr>
        <w:t>_k</w:t>
      </w:r>
    </w:p>
    <w:p w14:paraId="490F64B7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>29.XII.43.</w:t>
      </w:r>
    </w:p>
    <w:p w14:paraId="6E97A2DC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>Meine Lieben!</w:t>
      </w:r>
    </w:p>
    <w:p w14:paraId="4A4FBEB8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>Ein kurzes Mittwochbrieflein! Wir warten</w:t>
      </w:r>
    </w:p>
    <w:p w14:paraId="705468CA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>seit Weihnachten auf unsere Abstellung u. haben einen</w:t>
      </w:r>
    </w:p>
    <w:p w14:paraId="71450650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>ganz angenehmen Dienst. In der Frühe Schießen oder Ar-</w:t>
      </w:r>
    </w:p>
    <w:p w14:paraId="001031DD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897480">
        <w:rPr>
          <w:sz w:val="22"/>
        </w:rPr>
        <w:t>beitsdienst</w:t>
      </w:r>
      <w:proofErr w:type="spellEnd"/>
      <w:r w:rsidRPr="00897480">
        <w:rPr>
          <w:sz w:val="22"/>
        </w:rPr>
        <w:t xml:space="preserve"> u. </w:t>
      </w:r>
      <w:proofErr w:type="gramStart"/>
      <w:r w:rsidRPr="00897480">
        <w:rPr>
          <w:sz w:val="22"/>
        </w:rPr>
        <w:t>Nachmittags</w:t>
      </w:r>
      <w:proofErr w:type="gramEnd"/>
      <w:r w:rsidRPr="00897480">
        <w:rPr>
          <w:sz w:val="22"/>
        </w:rPr>
        <w:t xml:space="preserve"> frei. - Zu Essen </w:t>
      </w:r>
      <w:proofErr w:type="gramStart"/>
      <w:r w:rsidRPr="00897480">
        <w:rPr>
          <w:sz w:val="22"/>
        </w:rPr>
        <w:t>hab</w:t>
      </w:r>
      <w:proofErr w:type="gramEnd"/>
      <w:r w:rsidRPr="00897480">
        <w:rPr>
          <w:sz w:val="22"/>
        </w:rPr>
        <w:t xml:space="preserve"> ich zur</w:t>
      </w:r>
    </w:p>
    <w:p w14:paraId="08559613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>Zeit genug. Die Witterung ist auch etwas angenehmer</w:t>
      </w:r>
    </w:p>
    <w:p w14:paraId="566AFF84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>wie sonst. Ziemlich windig, aber geringe Kälte (-5-5°).</w:t>
      </w:r>
    </w:p>
    <w:p w14:paraId="61D93D51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 xml:space="preserve">Gestern meldete ich mich zur Entlausung. Mich </w:t>
      </w:r>
      <w:proofErr w:type="spellStart"/>
      <w:r w:rsidRPr="00897480">
        <w:rPr>
          <w:sz w:val="22"/>
        </w:rPr>
        <w:t>biß</w:t>
      </w:r>
      <w:proofErr w:type="spellEnd"/>
    </w:p>
    <w:p w14:paraId="6612364C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>es nämlich unheimlich. Nach der Entlausung fing ich</w:t>
      </w:r>
    </w:p>
    <w:p w14:paraId="63B9F4B3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>aus meinem Hemd wieder 4 so Luder; die wurden gar</w:t>
      </w:r>
    </w:p>
    <w:p w14:paraId="6FED50DD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 xml:space="preserve">nicht </w:t>
      </w:r>
      <w:proofErr w:type="spellStart"/>
      <w:r w:rsidRPr="00897480">
        <w:rPr>
          <w:sz w:val="22"/>
        </w:rPr>
        <w:t>kaput</w:t>
      </w:r>
      <w:proofErr w:type="spellEnd"/>
      <w:r w:rsidRPr="00897480">
        <w:rPr>
          <w:sz w:val="22"/>
        </w:rPr>
        <w:t xml:space="preserve">. Zwei Infektionen </w:t>
      </w:r>
      <w:proofErr w:type="gramStart"/>
      <w:r w:rsidRPr="00897480">
        <w:rPr>
          <w:sz w:val="22"/>
        </w:rPr>
        <w:t>hab</w:t>
      </w:r>
      <w:proofErr w:type="gramEnd"/>
      <w:r w:rsidRPr="00897480">
        <w:rPr>
          <w:sz w:val="22"/>
        </w:rPr>
        <w:t xml:space="preserve"> ich vom Kratzen.</w:t>
      </w:r>
    </w:p>
    <w:p w14:paraId="7E442651" w14:textId="698269D0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>(Meine erfrorenen Füße machen mir keine Schwierig-</w:t>
      </w:r>
    </w:p>
    <w:p w14:paraId="177EF155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proofErr w:type="spellStart"/>
      <w:r w:rsidRPr="00897480">
        <w:rPr>
          <w:sz w:val="22"/>
        </w:rPr>
        <w:t>keiten</w:t>
      </w:r>
      <w:proofErr w:type="spellEnd"/>
      <w:r w:rsidRPr="00897480">
        <w:rPr>
          <w:sz w:val="22"/>
        </w:rPr>
        <w:t xml:space="preserve"> mehr. Ich fürchte bloß das Frühjahr! </w:t>
      </w:r>
    </w:p>
    <w:p w14:paraId="7BFCFFC0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 xml:space="preserve">Ein recht gutes Neues Jahr! </w:t>
      </w:r>
    </w:p>
    <w:p w14:paraId="33EC5998" w14:textId="77777777" w:rsidR="00563DFE" w:rsidRPr="00897480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>Und viele Grüße Euer</w:t>
      </w:r>
    </w:p>
    <w:p w14:paraId="0D35E4FA" w14:textId="77777777" w:rsidR="00563DFE" w:rsidRPr="00C8467B" w:rsidRDefault="00563DFE" w:rsidP="00563DFE">
      <w:pPr>
        <w:spacing w:before="120" w:after="0" w:line="240" w:lineRule="auto"/>
        <w:contextualSpacing/>
        <w:rPr>
          <w:sz w:val="22"/>
        </w:rPr>
      </w:pPr>
      <w:r w:rsidRPr="00897480">
        <w:rPr>
          <w:sz w:val="22"/>
        </w:rPr>
        <w:t>Hanserl.</w:t>
      </w:r>
    </w:p>
    <w:p w14:paraId="4287DC49" w14:textId="77777777" w:rsidR="00A40F57" w:rsidRDefault="00A40F57" w:rsidP="005F2B14">
      <w:pPr>
        <w:spacing w:before="120" w:after="0" w:line="240" w:lineRule="auto"/>
        <w:contextualSpacing/>
        <w:rPr>
          <w:sz w:val="22"/>
        </w:rPr>
      </w:pPr>
    </w:p>
    <w:p w14:paraId="760834E3" w14:textId="1BD1472D" w:rsidR="00ED54FD" w:rsidRDefault="00ED54FD" w:rsidP="00ED54FD">
      <w:pPr>
        <w:spacing w:before="120" w:after="0" w:line="240" w:lineRule="auto"/>
        <w:contextualSpacing/>
        <w:rPr>
          <w:sz w:val="40"/>
          <w:szCs w:val="40"/>
        </w:rPr>
      </w:pPr>
      <w:r w:rsidRPr="0029576A">
        <w:rPr>
          <w:sz w:val="40"/>
          <w:szCs w:val="40"/>
        </w:rPr>
        <w:t>194</w:t>
      </w:r>
      <w:r>
        <w:rPr>
          <w:sz w:val="40"/>
          <w:szCs w:val="40"/>
        </w:rPr>
        <w:t>4</w:t>
      </w:r>
    </w:p>
    <w:p w14:paraId="46A45972" w14:textId="77777777" w:rsidR="003B42F7" w:rsidRPr="0029576A" w:rsidRDefault="003B42F7" w:rsidP="00ED54FD">
      <w:pPr>
        <w:spacing w:before="120" w:after="0" w:line="240" w:lineRule="auto"/>
        <w:contextualSpacing/>
        <w:rPr>
          <w:sz w:val="40"/>
          <w:szCs w:val="40"/>
        </w:rPr>
      </w:pPr>
    </w:p>
    <w:p w14:paraId="6AEFC55C" w14:textId="77777777" w:rsidR="003B42F7" w:rsidRPr="00A16173" w:rsidRDefault="003B42F7" w:rsidP="003B42F7">
      <w:pPr>
        <w:spacing w:before="120" w:after="0" w:line="240" w:lineRule="auto"/>
        <w:contextualSpacing/>
        <w:rPr>
          <w:b/>
          <w:bCs/>
          <w:sz w:val="22"/>
        </w:rPr>
      </w:pPr>
      <w:r w:rsidRPr="00A16173">
        <w:rPr>
          <w:b/>
          <w:bCs/>
          <w:sz w:val="22"/>
        </w:rPr>
        <w:t>1944-01-04_1</w:t>
      </w:r>
      <w:r>
        <w:rPr>
          <w:b/>
          <w:bCs/>
          <w:sz w:val="22"/>
        </w:rPr>
        <w:t>_k</w:t>
      </w:r>
    </w:p>
    <w:p w14:paraId="0B734FEA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Im Norden. 4.1.44.</w:t>
      </w:r>
    </w:p>
    <w:p w14:paraId="61CD704A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Meine Lieben!</w:t>
      </w:r>
    </w:p>
    <w:p w14:paraId="2159AE23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Die Post hat mal wieder</w:t>
      </w:r>
    </w:p>
    <w:p w14:paraId="087A33BC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Scheiße gebaut mit Euren Briefen. Heute</w:t>
      </w:r>
    </w:p>
    <w:p w14:paraId="531F5D8E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 xml:space="preserve">bekam ich von Mutter </w:t>
      </w:r>
      <w:proofErr w:type="spellStart"/>
      <w:r w:rsidRPr="00A16173">
        <w:rPr>
          <w:sz w:val="22"/>
        </w:rPr>
        <w:t>No</w:t>
      </w:r>
      <w:proofErr w:type="spellEnd"/>
      <w:r w:rsidRPr="00A16173">
        <w:rPr>
          <w:sz w:val="22"/>
        </w:rPr>
        <w:t>. 8 u. 9. Der Letzte</w:t>
      </w:r>
    </w:p>
    <w:p w14:paraId="7554FB81" w14:textId="1B2F17C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war 3. Sicher kommen die zwischen</w:t>
      </w:r>
    </w:p>
    <w:p w14:paraId="58418BC8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liegenden Nummern wieder später.</w:t>
      </w:r>
    </w:p>
    <w:p w14:paraId="659C64AD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Etwas zu Essen ist mir schon lieber</w:t>
      </w:r>
    </w:p>
    <w:p w14:paraId="3BCF25B4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 xml:space="preserve">als so ein </w:t>
      </w:r>
      <w:r>
        <w:rPr>
          <w:sz w:val="22"/>
        </w:rPr>
        <w:t>„</w:t>
      </w:r>
      <w:r w:rsidRPr="00A16173">
        <w:rPr>
          <w:sz w:val="22"/>
        </w:rPr>
        <w:t>Arschwärmer</w:t>
      </w:r>
      <w:r>
        <w:rPr>
          <w:sz w:val="22"/>
        </w:rPr>
        <w:t>“</w:t>
      </w:r>
      <w:r w:rsidRPr="00A16173">
        <w:rPr>
          <w:sz w:val="22"/>
        </w:rPr>
        <w:t xml:space="preserve"> von Tante Maria.</w:t>
      </w:r>
    </w:p>
    <w:p w14:paraId="14E6309A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 xml:space="preserve">Im </w:t>
      </w:r>
      <w:proofErr w:type="gramStart"/>
      <w:r w:rsidRPr="00A16173">
        <w:rPr>
          <w:sz w:val="22"/>
        </w:rPr>
        <w:t>allgemeinen</w:t>
      </w:r>
      <w:proofErr w:type="gramEnd"/>
      <w:r w:rsidRPr="00A16173">
        <w:rPr>
          <w:sz w:val="22"/>
        </w:rPr>
        <w:t xml:space="preserve"> friert mich nicht, da</w:t>
      </w:r>
    </w:p>
    <w:p w14:paraId="5DE33EFD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kann man sich dementsprechend anziehen.</w:t>
      </w:r>
    </w:p>
    <w:p w14:paraId="71F44ED7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Bloß meine von Neuem gefrorenen Zehen</w:t>
      </w:r>
    </w:p>
    <w:p w14:paraId="448193A1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sind dauernd kalt u. pelzig. Tag u. Nacht</w:t>
      </w:r>
    </w:p>
    <w:p w14:paraId="3A095557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wie wenn man Eiszapfen statt Zehen</w:t>
      </w:r>
    </w:p>
    <w:p w14:paraId="131BB9E2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hätte ist gerade nicht angenehm. Aber</w:t>
      </w:r>
    </w:p>
    <w:p w14:paraId="29B6CD53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schließlich gewöhnt man auch das.</w:t>
      </w:r>
    </w:p>
    <w:p w14:paraId="64EFA1CC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So eine Nacht im Zelt wäre mal was</w:t>
      </w:r>
    </w:p>
    <w:p w14:paraId="581EF53C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für Tante Marie. Der würde alles zufrieren</w:t>
      </w:r>
    </w:p>
    <w:p w14:paraId="36B2EEBE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 xml:space="preserve">selbst, wenn mit einem </w:t>
      </w:r>
      <w:proofErr w:type="spellStart"/>
      <w:r w:rsidRPr="00A16173">
        <w:rPr>
          <w:sz w:val="22"/>
        </w:rPr>
        <w:t>Hockerl</w:t>
      </w:r>
      <w:proofErr w:type="spellEnd"/>
      <w:r w:rsidRPr="00A16173">
        <w:rPr>
          <w:sz w:val="22"/>
        </w:rPr>
        <w:t xml:space="preserve"> in der</w:t>
      </w:r>
    </w:p>
    <w:p w14:paraId="097DB0BD" w14:textId="78AFF12D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 xml:space="preserve">Mitte säße!! - </w:t>
      </w:r>
      <w:proofErr w:type="gramStart"/>
      <w:r w:rsidRPr="00A16173">
        <w:rPr>
          <w:sz w:val="22"/>
        </w:rPr>
        <w:t>Gut daß</w:t>
      </w:r>
      <w:proofErr w:type="gramEnd"/>
      <w:r w:rsidRPr="00A16173">
        <w:rPr>
          <w:sz w:val="22"/>
        </w:rPr>
        <w:t xml:space="preserve"> Du mich erinnert</w:t>
      </w:r>
    </w:p>
    <w:p w14:paraId="35F2019A" w14:textId="77777777" w:rsidR="003B42F7" w:rsidRDefault="003B42F7" w:rsidP="003B42F7">
      <w:pPr>
        <w:spacing w:before="120" w:after="0" w:line="240" w:lineRule="auto"/>
        <w:contextualSpacing/>
        <w:rPr>
          <w:sz w:val="22"/>
        </w:rPr>
      </w:pPr>
      <w:proofErr w:type="gramStart"/>
      <w:r w:rsidRPr="00A16173">
        <w:rPr>
          <w:sz w:val="22"/>
        </w:rPr>
        <w:t>hast</w:t>
      </w:r>
      <w:proofErr w:type="gramEnd"/>
      <w:r w:rsidRPr="00A16173">
        <w:rPr>
          <w:sz w:val="22"/>
        </w:rPr>
        <w:t>, Mutter, an das Paket von Riederer.</w:t>
      </w:r>
    </w:p>
    <w:p w14:paraId="20343A9A" w14:textId="77777777" w:rsidR="003B42F7" w:rsidRDefault="003B42F7" w:rsidP="003B42F7">
      <w:pPr>
        <w:spacing w:before="120" w:after="0" w:line="240" w:lineRule="auto"/>
        <w:contextualSpacing/>
        <w:rPr>
          <w:sz w:val="22"/>
        </w:rPr>
      </w:pPr>
    </w:p>
    <w:p w14:paraId="0EB8EEA1" w14:textId="77777777" w:rsidR="003B42F7" w:rsidRPr="00A16173" w:rsidRDefault="003B42F7" w:rsidP="003B42F7">
      <w:pPr>
        <w:spacing w:before="120" w:after="0" w:line="240" w:lineRule="auto"/>
        <w:contextualSpacing/>
        <w:rPr>
          <w:b/>
          <w:bCs/>
          <w:sz w:val="22"/>
        </w:rPr>
      </w:pPr>
      <w:r w:rsidRPr="00A16173">
        <w:rPr>
          <w:b/>
          <w:bCs/>
          <w:sz w:val="22"/>
        </w:rPr>
        <w:t>1944-01-04_2</w:t>
      </w:r>
      <w:r>
        <w:rPr>
          <w:b/>
          <w:bCs/>
          <w:sz w:val="22"/>
        </w:rPr>
        <w:t>_k</w:t>
      </w:r>
    </w:p>
    <w:p w14:paraId="67A7514E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lastRenderedPageBreak/>
        <w:t xml:space="preserve">Da </w:t>
      </w:r>
      <w:proofErr w:type="gramStart"/>
      <w:r w:rsidRPr="00A16173">
        <w:rPr>
          <w:sz w:val="22"/>
        </w:rPr>
        <w:t>hab</w:t>
      </w:r>
      <w:proofErr w:type="gramEnd"/>
      <w:r w:rsidRPr="00A16173">
        <w:rPr>
          <w:sz w:val="22"/>
        </w:rPr>
        <w:t xml:space="preserve"> ich ganz vergessen mich zu </w:t>
      </w:r>
      <w:proofErr w:type="spellStart"/>
      <w:r w:rsidRPr="00A16173">
        <w:rPr>
          <w:sz w:val="22"/>
        </w:rPr>
        <w:t>bedan</w:t>
      </w:r>
      <w:proofErr w:type="spellEnd"/>
      <w:r>
        <w:rPr>
          <w:sz w:val="22"/>
        </w:rPr>
        <w:t>-</w:t>
      </w:r>
    </w:p>
    <w:p w14:paraId="18E70DBB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proofErr w:type="spellStart"/>
      <w:r w:rsidRPr="00A16173">
        <w:rPr>
          <w:sz w:val="22"/>
        </w:rPr>
        <w:t>ken</w:t>
      </w:r>
      <w:proofErr w:type="spellEnd"/>
      <w:r w:rsidRPr="00A16173">
        <w:rPr>
          <w:sz w:val="22"/>
        </w:rPr>
        <w:t>. Kondoliert habe ich. Vor dem Brief</w:t>
      </w:r>
    </w:p>
    <w:p w14:paraId="73068417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 xml:space="preserve">saß ich </w:t>
      </w:r>
      <w:proofErr w:type="gramStart"/>
      <w:r w:rsidRPr="00A16173">
        <w:rPr>
          <w:sz w:val="22"/>
        </w:rPr>
        <w:t>solange</w:t>
      </w:r>
      <w:proofErr w:type="gramEnd"/>
      <w:r w:rsidRPr="00A16173">
        <w:rPr>
          <w:sz w:val="22"/>
        </w:rPr>
        <w:t>, wie wenn ich dem Onkel</w:t>
      </w:r>
    </w:p>
    <w:p w14:paraId="5C06594B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Emil auf Weihnachten für die Geschenke</w:t>
      </w:r>
    </w:p>
    <w:p w14:paraId="7A9C84A9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 xml:space="preserve">danken </w:t>
      </w:r>
      <w:proofErr w:type="spellStart"/>
      <w:r w:rsidRPr="00A16173">
        <w:rPr>
          <w:sz w:val="22"/>
        </w:rPr>
        <w:t>müßte</w:t>
      </w:r>
      <w:proofErr w:type="spellEnd"/>
      <w:r w:rsidRPr="00A16173">
        <w:rPr>
          <w:sz w:val="22"/>
        </w:rPr>
        <w:t>.</w:t>
      </w:r>
      <w:r>
        <w:rPr>
          <w:sz w:val="22"/>
        </w:rPr>
        <w:t xml:space="preserve"> </w:t>
      </w:r>
      <w:r w:rsidRPr="00A16173">
        <w:rPr>
          <w:sz w:val="22"/>
        </w:rPr>
        <w:t>-</w:t>
      </w:r>
      <w:r>
        <w:rPr>
          <w:sz w:val="22"/>
        </w:rPr>
        <w:t xml:space="preserve"> </w:t>
      </w:r>
      <w:r w:rsidRPr="00A16173">
        <w:rPr>
          <w:sz w:val="22"/>
        </w:rPr>
        <w:t>Meinen lieben Goth</w:t>
      </w:r>
    </w:p>
    <w:p w14:paraId="619A2F3E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 xml:space="preserve">Sepp </w:t>
      </w:r>
      <w:proofErr w:type="spellStart"/>
      <w:r w:rsidRPr="00A16173">
        <w:rPr>
          <w:sz w:val="22"/>
        </w:rPr>
        <w:t>vermiße</w:t>
      </w:r>
      <w:proofErr w:type="spellEnd"/>
      <w:r w:rsidRPr="00A16173">
        <w:rPr>
          <w:sz w:val="22"/>
        </w:rPr>
        <w:t xml:space="preserve"> ich recht stark, weil ich</w:t>
      </w:r>
    </w:p>
    <w:p w14:paraId="7313546F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gar niemand mehr habe mich dem</w:t>
      </w:r>
    </w:p>
    <w:p w14:paraId="479B0A47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 xml:space="preserve">ich mich über </w:t>
      </w:r>
      <w:r w:rsidRPr="00FC7167">
        <w:rPr>
          <w:sz w:val="22"/>
          <w:u w:val="single"/>
        </w:rPr>
        <w:t>alles</w:t>
      </w:r>
      <w:r w:rsidRPr="00A16173">
        <w:rPr>
          <w:sz w:val="22"/>
        </w:rPr>
        <w:t xml:space="preserve"> unterhalten kann.</w:t>
      </w:r>
    </w:p>
    <w:p w14:paraId="21E62B9F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Und gerade mit Sepp konnte ich das.</w:t>
      </w:r>
    </w:p>
    <w:p w14:paraId="162446D6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proofErr w:type="gramStart"/>
      <w:r w:rsidRPr="00A16173">
        <w:rPr>
          <w:sz w:val="22"/>
        </w:rPr>
        <w:t>Zur Zeit</w:t>
      </w:r>
      <w:proofErr w:type="gramEnd"/>
      <w:r w:rsidRPr="00A16173">
        <w:rPr>
          <w:sz w:val="22"/>
        </w:rPr>
        <w:t xml:space="preserve"> bin ich etwas schwermütig,</w:t>
      </w:r>
    </w:p>
    <w:p w14:paraId="08BE2B94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 xml:space="preserve">wie es in dem </w:t>
      </w:r>
      <w:proofErr w:type="spellStart"/>
      <w:r w:rsidRPr="00A16173">
        <w:rPr>
          <w:sz w:val="22"/>
        </w:rPr>
        <w:t>Gustibrief</w:t>
      </w:r>
      <w:proofErr w:type="spellEnd"/>
      <w:r w:rsidRPr="00A16173">
        <w:rPr>
          <w:sz w:val="22"/>
        </w:rPr>
        <w:t xml:space="preserve"> heißt. Das</w:t>
      </w:r>
    </w:p>
    <w:p w14:paraId="029A8A36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kommt, weil ich in letzten Wochen viel</w:t>
      </w:r>
    </w:p>
    <w:p w14:paraId="7DB4EAFE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Zeit zum Lesen hatte u. all die Heftchen</w:t>
      </w:r>
    </w:p>
    <w:p w14:paraId="20A80704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las, die Ihr, bes. Alies, mitgeschickt</w:t>
      </w:r>
    </w:p>
    <w:p w14:paraId="6921EEDB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habt. Dabei fängt man an, mal wieder</w:t>
      </w:r>
    </w:p>
    <w:p w14:paraId="55D52F8F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zu denken, u. es ist tatsächlich besser,</w:t>
      </w:r>
    </w:p>
    <w:p w14:paraId="6E8E5F48" w14:textId="10C43AEB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man denkt nicht nach über seine</w:t>
      </w:r>
    </w:p>
    <w:p w14:paraId="66EA414B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u. die allgemeine Lage. - Im Mai komme</w:t>
      </w:r>
    </w:p>
    <w:p w14:paraId="43D7C911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ich in Urlaub, wenn unser lieber Iwan</w:t>
      </w:r>
    </w:p>
    <w:p w14:paraId="48495D74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A16173">
        <w:rPr>
          <w:sz w:val="22"/>
        </w:rPr>
        <w:t>weiter Unten</w:t>
      </w:r>
      <w:r>
        <w:rPr>
          <w:sz w:val="22"/>
        </w:rPr>
        <w:t>“</w:t>
      </w:r>
      <w:r w:rsidRPr="00A16173">
        <w:rPr>
          <w:sz w:val="22"/>
        </w:rPr>
        <w:t xml:space="preserve"> keine Scheiße baut!!!</w:t>
      </w:r>
    </w:p>
    <w:p w14:paraId="41930188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Hoffentlich rentiert sich die Mobilmachung</w:t>
      </w:r>
    </w:p>
    <w:p w14:paraId="3FAEA8CE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FC7167">
        <w:rPr>
          <w:sz w:val="22"/>
          <w:u w:val="single"/>
        </w:rPr>
        <w:t>Estlands</w:t>
      </w:r>
      <w:r w:rsidRPr="00A16173">
        <w:rPr>
          <w:sz w:val="22"/>
        </w:rPr>
        <w:t>!! Kümmert Euch nicht unnötig</w:t>
      </w:r>
    </w:p>
    <w:p w14:paraId="2A8EBDFB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um mich, ich schwimm schon überall</w:t>
      </w:r>
    </w:p>
    <w:p w14:paraId="411B032D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durch.</w:t>
      </w:r>
      <w:r>
        <w:rPr>
          <w:sz w:val="22"/>
        </w:rPr>
        <w:t xml:space="preserve"> </w:t>
      </w:r>
      <w:r w:rsidRPr="00A16173">
        <w:rPr>
          <w:sz w:val="22"/>
        </w:rPr>
        <w:t xml:space="preserve">- Daß bei uns bloß </w:t>
      </w:r>
      <w:r w:rsidRPr="00FC7167">
        <w:rPr>
          <w:sz w:val="22"/>
          <w:u w:val="single"/>
        </w:rPr>
        <w:t>ein</w:t>
      </w:r>
      <w:r w:rsidRPr="00A16173">
        <w:rPr>
          <w:sz w:val="22"/>
        </w:rPr>
        <w:t xml:space="preserve"> </w:t>
      </w:r>
      <w:proofErr w:type="spellStart"/>
      <w:r w:rsidRPr="00A16173">
        <w:rPr>
          <w:sz w:val="22"/>
        </w:rPr>
        <w:t>Inf</w:t>
      </w:r>
      <w:proofErr w:type="spellEnd"/>
      <w:r w:rsidRPr="00A16173">
        <w:rPr>
          <w:sz w:val="22"/>
        </w:rPr>
        <w:t xml:space="preserve"> </w:t>
      </w:r>
      <w:r w:rsidRPr="00FC7167">
        <w:rPr>
          <w:sz w:val="22"/>
          <w:u w:val="single"/>
        </w:rPr>
        <w:t>Reg</w:t>
      </w:r>
      <w:r w:rsidRPr="00A16173">
        <w:rPr>
          <w:sz w:val="22"/>
        </w:rPr>
        <w:t xml:space="preserve">. </w:t>
      </w:r>
    </w:p>
    <w:p w14:paraId="4455A9A4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ist, ist eine gewaltige Täuschung! Hier</w:t>
      </w:r>
    </w:p>
    <w:p w14:paraId="2559DFAE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 xml:space="preserve">liegen </w:t>
      </w:r>
      <w:r>
        <w:rPr>
          <w:sz w:val="22"/>
        </w:rPr>
        <w:t>Division</w:t>
      </w:r>
      <w:r w:rsidRPr="00FC7167">
        <w:rPr>
          <w:sz w:val="22"/>
          <w:u w:val="single"/>
        </w:rPr>
        <w:t>en</w:t>
      </w:r>
      <w:r w:rsidRPr="00A16173">
        <w:rPr>
          <w:sz w:val="22"/>
        </w:rPr>
        <w:t>! Der von Alies genannte</w:t>
      </w:r>
    </w:p>
    <w:p w14:paraId="03E6EDA8" w14:textId="7EED4418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Angriff</w:t>
      </w:r>
      <w:r>
        <w:rPr>
          <w:sz w:val="22"/>
        </w:rPr>
        <w:t xml:space="preserve"> </w:t>
      </w:r>
      <w:r w:rsidRPr="00A16173">
        <w:rPr>
          <w:sz w:val="22"/>
        </w:rPr>
        <w:t>an unserer Front. Aber ich</w:t>
      </w:r>
    </w:p>
    <w:p w14:paraId="4D37F888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liege ja nicht in den Stellungen vorne. Wir sichern nur</w:t>
      </w:r>
    </w:p>
    <w:p w14:paraId="77466394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 xml:space="preserve">die Flanke. Der Angriff wurde mit einigen </w:t>
      </w:r>
      <w:proofErr w:type="spellStart"/>
      <w:proofErr w:type="gramStart"/>
      <w:r w:rsidRPr="00A16173">
        <w:rPr>
          <w:sz w:val="22"/>
        </w:rPr>
        <w:t>S.MG's</w:t>
      </w:r>
      <w:proofErr w:type="spellEnd"/>
      <w:proofErr w:type="gramEnd"/>
      <w:r w:rsidRPr="00A16173">
        <w:rPr>
          <w:sz w:val="22"/>
        </w:rPr>
        <w:t xml:space="preserve"> abgeschlagen</w:t>
      </w:r>
    </w:p>
    <w:p w14:paraId="62670D5D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von wenigen Leuten. Ich bin in meinem neuen</w:t>
      </w:r>
    </w:p>
    <w:p w14:paraId="26789881" w14:textId="6F5A44D4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 xml:space="preserve">Ort 30 km weiter ab von der </w:t>
      </w:r>
      <w:proofErr w:type="gramStart"/>
      <w:r w:rsidRPr="00A16173">
        <w:rPr>
          <w:sz w:val="22"/>
        </w:rPr>
        <w:t>Front,</w:t>
      </w:r>
      <w:proofErr w:type="gramEnd"/>
      <w:r w:rsidRPr="00A16173">
        <w:rPr>
          <w:sz w:val="22"/>
        </w:rPr>
        <w:t xml:space="preserve"> als im </w:t>
      </w:r>
      <w:proofErr w:type="spellStart"/>
      <w:r w:rsidRPr="00A16173">
        <w:rPr>
          <w:sz w:val="22"/>
        </w:rPr>
        <w:t>Ausbil</w:t>
      </w:r>
      <w:proofErr w:type="spellEnd"/>
      <w:r w:rsidRPr="00A16173">
        <w:rPr>
          <w:sz w:val="22"/>
        </w:rPr>
        <w:t>-</w:t>
      </w:r>
    </w:p>
    <w:p w14:paraId="7B7F6008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proofErr w:type="spellStart"/>
      <w:r w:rsidRPr="00A16173">
        <w:rPr>
          <w:sz w:val="22"/>
        </w:rPr>
        <w:t>dungslager</w:t>
      </w:r>
      <w:proofErr w:type="spellEnd"/>
      <w:r w:rsidRPr="00A16173">
        <w:rPr>
          <w:sz w:val="22"/>
        </w:rPr>
        <w:t>. Das werdet Ihr kaum verstehen, aber ich</w:t>
      </w:r>
    </w:p>
    <w:p w14:paraId="60940492" w14:textId="77777777" w:rsidR="003B42F7" w:rsidRPr="00A16173" w:rsidRDefault="003B42F7" w:rsidP="003B42F7">
      <w:pPr>
        <w:spacing w:before="120" w:after="0" w:line="240" w:lineRule="auto"/>
        <w:contextualSpacing/>
        <w:rPr>
          <w:sz w:val="22"/>
        </w:rPr>
      </w:pPr>
      <w:proofErr w:type="gramStart"/>
      <w:r w:rsidRPr="00A16173">
        <w:rPr>
          <w:sz w:val="22"/>
        </w:rPr>
        <w:t>kann</w:t>
      </w:r>
      <w:proofErr w:type="gramEnd"/>
      <w:r w:rsidRPr="00A16173">
        <w:rPr>
          <w:sz w:val="22"/>
        </w:rPr>
        <w:t xml:space="preserve"> nicht näher erklären brieflich. Viele, viele Grüße</w:t>
      </w:r>
    </w:p>
    <w:p w14:paraId="29804402" w14:textId="77777777" w:rsidR="003B42F7" w:rsidRDefault="003B42F7" w:rsidP="003B42F7">
      <w:pPr>
        <w:spacing w:before="120" w:after="0" w:line="240" w:lineRule="auto"/>
        <w:contextualSpacing/>
        <w:rPr>
          <w:sz w:val="22"/>
        </w:rPr>
      </w:pPr>
      <w:r w:rsidRPr="00A16173">
        <w:rPr>
          <w:sz w:val="22"/>
        </w:rPr>
        <w:t>Euer Hanserl.</w:t>
      </w:r>
    </w:p>
    <w:p w14:paraId="77620F94" w14:textId="5BA9476F" w:rsidR="005F2B14" w:rsidRDefault="005F2B14" w:rsidP="00354D71">
      <w:pPr>
        <w:spacing w:before="120" w:after="0" w:line="240" w:lineRule="auto"/>
        <w:contextualSpacing/>
        <w:rPr>
          <w:sz w:val="22"/>
        </w:rPr>
      </w:pPr>
    </w:p>
    <w:p w14:paraId="3DE85D76" w14:textId="77777777" w:rsidR="00F0758D" w:rsidRPr="000E400A" w:rsidRDefault="00F0758D" w:rsidP="00F0758D">
      <w:pPr>
        <w:spacing w:before="120" w:after="0" w:line="240" w:lineRule="auto"/>
        <w:contextualSpacing/>
        <w:rPr>
          <w:b/>
          <w:bCs/>
          <w:sz w:val="22"/>
        </w:rPr>
      </w:pPr>
      <w:r w:rsidRPr="000E400A">
        <w:rPr>
          <w:b/>
          <w:bCs/>
          <w:sz w:val="22"/>
        </w:rPr>
        <w:t>1944-01-09_1</w:t>
      </w:r>
      <w:r>
        <w:rPr>
          <w:b/>
          <w:bCs/>
          <w:sz w:val="22"/>
        </w:rPr>
        <w:t>_k</w:t>
      </w:r>
    </w:p>
    <w:p w14:paraId="165655E8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proofErr w:type="spellStart"/>
      <w:r w:rsidRPr="000E400A">
        <w:rPr>
          <w:sz w:val="22"/>
        </w:rPr>
        <w:t>No</w:t>
      </w:r>
      <w:proofErr w:type="spellEnd"/>
      <w:r w:rsidRPr="000E400A">
        <w:rPr>
          <w:sz w:val="22"/>
        </w:rPr>
        <w:t>. 3</w:t>
      </w:r>
    </w:p>
    <w:p w14:paraId="092A5730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9.I.44.</w:t>
      </w:r>
    </w:p>
    <w:p w14:paraId="385F7EDD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Meine Lieben!</w:t>
      </w:r>
    </w:p>
    <w:p w14:paraId="4292C77E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Meine Grippe ist wieder vorbei u. der Fuß</w:t>
      </w:r>
    </w:p>
    <w:p w14:paraId="13FBF322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 xml:space="preserve">wird besser. Die 2 Tage, die ich auf Feldwache </w:t>
      </w:r>
      <w:proofErr w:type="gramStart"/>
      <w:r w:rsidRPr="000E400A">
        <w:rPr>
          <w:sz w:val="22"/>
        </w:rPr>
        <w:t>bin</w:t>
      </w:r>
      <w:proofErr w:type="gramEnd"/>
      <w:r w:rsidRPr="000E400A">
        <w:rPr>
          <w:sz w:val="22"/>
        </w:rPr>
        <w:t xml:space="preserve"> bekam</w:t>
      </w:r>
    </w:p>
    <w:p w14:paraId="43AB2855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ich keine Post von Euch. Erst wenn ich wieder zur Kompanie</w:t>
      </w:r>
    </w:p>
    <w:p w14:paraId="18371B93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zurückkomme. Hoffentlich sind dann auch die Päckchen</w:t>
      </w:r>
    </w:p>
    <w:p w14:paraId="15298FF3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da</w:t>
      </w:r>
      <w:r>
        <w:rPr>
          <w:sz w:val="22"/>
        </w:rPr>
        <w:t>.</w:t>
      </w:r>
      <w:r w:rsidRPr="000E400A">
        <w:rPr>
          <w:sz w:val="22"/>
        </w:rPr>
        <w:t xml:space="preserve"> - Der Winter kommt jetzt erst auf Touren.</w:t>
      </w:r>
    </w:p>
    <w:p w14:paraId="768423EF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Seit 3 Tagen hat es -30°. 2 Stunden Posten sind da</w:t>
      </w:r>
    </w:p>
    <w:p w14:paraId="46636CAD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 xml:space="preserve">verflucht lang. Am </w:t>
      </w:r>
      <w:proofErr w:type="spellStart"/>
      <w:r w:rsidRPr="000E400A">
        <w:rPr>
          <w:sz w:val="22"/>
        </w:rPr>
        <w:t>Schluß</w:t>
      </w:r>
      <w:proofErr w:type="spellEnd"/>
      <w:r w:rsidRPr="000E400A">
        <w:rPr>
          <w:sz w:val="22"/>
        </w:rPr>
        <w:t xml:space="preserve"> zu rennt man umher wie</w:t>
      </w:r>
    </w:p>
    <w:p w14:paraId="6F4D1591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ein Wilder, sonst erfriert man was. - Neues weiß ich</w:t>
      </w:r>
    </w:p>
    <w:p w14:paraId="7B414B04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gar nichts zu berichten. Es ist hier ziemlich langweilig.</w:t>
      </w:r>
    </w:p>
    <w:p w14:paraId="12E7D5A9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Aber das tut mir wohl auf die 3 Monate Ausbildung</w:t>
      </w:r>
    </w:p>
    <w:p w14:paraId="62FC7BF3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hin. Ich schlafe, esse, lese u. stehe Posten. So ließe</w:t>
      </w:r>
    </w:p>
    <w:p w14:paraId="0B2C0507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sich der Krieg aushalten. Glaubt bloß nicht, daß</w:t>
      </w:r>
    </w:p>
    <w:p w14:paraId="32C998AA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ich hier mit einem Russen etwas zu tun habe.</w:t>
      </w:r>
    </w:p>
    <w:p w14:paraId="7AF2714B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Im Juni rechne ich mit Urlaub!</w:t>
      </w:r>
    </w:p>
    <w:p w14:paraId="41F14BA6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lastRenderedPageBreak/>
        <w:t>Viele herzliche Grüße</w:t>
      </w:r>
    </w:p>
    <w:p w14:paraId="60EFED74" w14:textId="77777777" w:rsidR="00F0758D" w:rsidRPr="000E400A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Euer Hanserl.</w:t>
      </w:r>
    </w:p>
    <w:p w14:paraId="6F756649" w14:textId="77777777" w:rsidR="00F0758D" w:rsidRDefault="00F0758D" w:rsidP="00F0758D">
      <w:pPr>
        <w:spacing w:before="120" w:after="0" w:line="240" w:lineRule="auto"/>
        <w:contextualSpacing/>
        <w:rPr>
          <w:sz w:val="22"/>
        </w:rPr>
      </w:pPr>
      <w:r w:rsidRPr="000E400A">
        <w:rPr>
          <w:sz w:val="22"/>
        </w:rPr>
        <w:t>Hoffentlich kommt mein Päckchen heim.</w:t>
      </w:r>
    </w:p>
    <w:p w14:paraId="0826613E" w14:textId="19C123A9" w:rsidR="00ED54FD" w:rsidRDefault="00ED54FD" w:rsidP="00354D71">
      <w:pPr>
        <w:spacing w:before="120" w:after="0" w:line="240" w:lineRule="auto"/>
        <w:contextualSpacing/>
        <w:rPr>
          <w:sz w:val="22"/>
        </w:rPr>
      </w:pPr>
    </w:p>
    <w:p w14:paraId="0A9A1776" w14:textId="77777777" w:rsidR="00407999" w:rsidRDefault="00407999" w:rsidP="00407999">
      <w:pPr>
        <w:spacing w:before="120" w:after="0" w:line="240" w:lineRule="auto"/>
        <w:contextualSpacing/>
        <w:rPr>
          <w:b/>
          <w:bCs/>
          <w:sz w:val="22"/>
        </w:rPr>
      </w:pPr>
      <w:r w:rsidRPr="00712EC5">
        <w:rPr>
          <w:b/>
          <w:bCs/>
          <w:sz w:val="22"/>
        </w:rPr>
        <w:t>1944-01-13_1</w:t>
      </w:r>
      <w:r>
        <w:rPr>
          <w:b/>
          <w:bCs/>
          <w:sz w:val="22"/>
        </w:rPr>
        <w:t>_k</w:t>
      </w:r>
    </w:p>
    <w:p w14:paraId="5482C3F0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 xml:space="preserve">13.1.44. </w:t>
      </w:r>
    </w:p>
    <w:p w14:paraId="37A39F43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 xml:space="preserve">Liebe Mutter! </w:t>
      </w:r>
    </w:p>
    <w:p w14:paraId="1B219559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Die Post auf die alte Feldpostnummer</w:t>
      </w:r>
    </w:p>
    <w:p w14:paraId="726B4029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bekam ich nachgesandt. Ich erhielt alle</w:t>
      </w:r>
    </w:p>
    <w:p w14:paraId="17895404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 xml:space="preserve">Briefe bis </w:t>
      </w:r>
      <w:proofErr w:type="spellStart"/>
      <w:r w:rsidRPr="00712EC5">
        <w:rPr>
          <w:sz w:val="22"/>
        </w:rPr>
        <w:t>No</w:t>
      </w:r>
      <w:proofErr w:type="spellEnd"/>
      <w:r w:rsidRPr="00712EC5">
        <w:rPr>
          <w:sz w:val="22"/>
        </w:rPr>
        <w:t xml:space="preserve"> 66 außer 57 u. 59. Von Alies bis</w:t>
      </w:r>
    </w:p>
    <w:p w14:paraId="0A68DF52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Nummer bis 61 außer 52, 59 u. 60. Die kommen</w:t>
      </w:r>
    </w:p>
    <w:p w14:paraId="744BF34D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sicher noch. Päckchen erhielt ich 10 Stück auf</w:t>
      </w:r>
    </w:p>
    <w:p w14:paraId="20C1B8C0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einmal. 8 von Euch, 1 von Tante Wally u. 1 von</w:t>
      </w:r>
    </w:p>
    <w:p w14:paraId="42D96741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Gretchen. Die Euren machte noch nicht alle</w:t>
      </w:r>
    </w:p>
    <w:p w14:paraId="295B09B9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auf. Alles hübsch der Reihe nach! Anbei Paket</w:t>
      </w:r>
    </w:p>
    <w:p w14:paraId="2490C145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u. Luftpostmarken für Jänner. Mir gehts zur</w:t>
      </w:r>
    </w:p>
    <w:p w14:paraId="60533D58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Zeit prima. Bei der neuen Kompanie gefällt</w:t>
      </w:r>
    </w:p>
    <w:p w14:paraId="74654B88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es mir gut. Von Goth Sepp kam ich leider</w:t>
      </w:r>
    </w:p>
    <w:p w14:paraId="6D0F9631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weg. Morgen folgt ein längerer Brief, wo ich</w:t>
      </w:r>
    </w:p>
    <w:p w14:paraId="0A01C453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die Euren beantworte. Nun eine Bitte:</w:t>
      </w:r>
    </w:p>
    <w:p w14:paraId="00D554A3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Luise soll ein Couvert nehmen, ein Foto von</w:t>
      </w:r>
    </w:p>
    <w:p w14:paraId="131C9256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mir, (von den letzten) reinstecken u. es</w:t>
      </w:r>
    </w:p>
    <w:p w14:paraId="4A26ABA9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ans Gretchen schicken. Bloß reinschreiben</w:t>
      </w:r>
    </w:p>
    <w:p w14:paraId="48943D23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in meinem Auftra</w:t>
      </w:r>
      <w:r>
        <w:rPr>
          <w:sz w:val="22"/>
        </w:rPr>
        <w:t>g</w:t>
      </w:r>
      <w:r w:rsidRPr="00712EC5">
        <w:rPr>
          <w:sz w:val="22"/>
        </w:rPr>
        <w:t xml:space="preserve"> schicke sie es.</w:t>
      </w:r>
    </w:p>
    <w:p w14:paraId="79FA357D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 xml:space="preserve">Aber bestimmt! Ich </w:t>
      </w:r>
      <w:proofErr w:type="spellStart"/>
      <w:r w:rsidRPr="00712EC5">
        <w:rPr>
          <w:sz w:val="22"/>
        </w:rPr>
        <w:t>erfahr's</w:t>
      </w:r>
      <w:proofErr w:type="spellEnd"/>
      <w:r w:rsidRPr="00712EC5">
        <w:rPr>
          <w:sz w:val="22"/>
        </w:rPr>
        <w:t xml:space="preserve"> schon. Briefe von</w:t>
      </w:r>
    </w:p>
    <w:p w14:paraId="0EE2EB15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Gretchen schicke ich mit den Predigten</w:t>
      </w:r>
    </w:p>
    <w:p w14:paraId="3261430C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heim. Ich schicke bald 100 M ab. Das dauert</w:t>
      </w:r>
    </w:p>
    <w:p w14:paraId="5855E299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sicher wieder 4 Monate bis sie ankommen.</w:t>
      </w:r>
    </w:p>
    <w:p w14:paraId="71E2ED1B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Die Verwendung schreibe ich noch! -</w:t>
      </w:r>
    </w:p>
    <w:p w14:paraId="29AF29BC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proofErr w:type="spellStart"/>
      <w:r w:rsidRPr="00712EC5">
        <w:rPr>
          <w:sz w:val="22"/>
        </w:rPr>
        <w:t>Johanniststr</w:t>
      </w:r>
      <w:proofErr w:type="spellEnd"/>
      <w:r w:rsidRPr="00712EC5">
        <w:rPr>
          <w:sz w:val="22"/>
        </w:rPr>
        <w:t xml:space="preserve"> 3/II wohnt Gretchen!</w:t>
      </w:r>
    </w:p>
    <w:p w14:paraId="3FE0CDC4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Einstweilen Alies u. Dir recht vielen</w:t>
      </w:r>
    </w:p>
    <w:p w14:paraId="2E42A215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vielen Dank für die Pakete u. grüße</w:t>
      </w:r>
    </w:p>
    <w:p w14:paraId="4D50DD37" w14:textId="77777777" w:rsidR="00407999" w:rsidRPr="00712EC5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Euch tausendmal</w:t>
      </w:r>
    </w:p>
    <w:p w14:paraId="2181C61D" w14:textId="7A070638" w:rsidR="00407999" w:rsidRDefault="00407999" w:rsidP="00407999">
      <w:pPr>
        <w:spacing w:before="120" w:after="0" w:line="240" w:lineRule="auto"/>
        <w:contextualSpacing/>
        <w:rPr>
          <w:sz w:val="22"/>
        </w:rPr>
      </w:pPr>
      <w:r w:rsidRPr="00712EC5">
        <w:rPr>
          <w:sz w:val="22"/>
        </w:rPr>
        <w:t>Euer Hanserl.</w:t>
      </w:r>
    </w:p>
    <w:p w14:paraId="7A869DDB" w14:textId="1962E328" w:rsidR="0021039E" w:rsidRDefault="0021039E" w:rsidP="00407999">
      <w:pPr>
        <w:spacing w:before="120" w:after="0" w:line="240" w:lineRule="auto"/>
        <w:contextualSpacing/>
        <w:rPr>
          <w:sz w:val="22"/>
        </w:rPr>
      </w:pPr>
    </w:p>
    <w:p w14:paraId="05427A9C" w14:textId="77777777" w:rsidR="0021039E" w:rsidRPr="00F2490C" w:rsidRDefault="0021039E" w:rsidP="0021039E">
      <w:pPr>
        <w:spacing w:before="120" w:after="0" w:line="240" w:lineRule="auto"/>
        <w:contextualSpacing/>
        <w:rPr>
          <w:b/>
          <w:bCs/>
          <w:sz w:val="22"/>
        </w:rPr>
      </w:pPr>
      <w:r w:rsidRPr="00F2490C">
        <w:rPr>
          <w:b/>
          <w:bCs/>
          <w:sz w:val="22"/>
        </w:rPr>
        <w:t>1944-01-31_1</w:t>
      </w:r>
      <w:r>
        <w:rPr>
          <w:b/>
          <w:bCs/>
          <w:sz w:val="22"/>
        </w:rPr>
        <w:t>_k</w:t>
      </w:r>
    </w:p>
    <w:p w14:paraId="62665A03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Im Norden 31.1.44.</w:t>
      </w:r>
    </w:p>
    <w:p w14:paraId="0B97FD6D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Meine Lieben!</w:t>
      </w:r>
    </w:p>
    <w:p w14:paraId="60E1E8B5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Die Post auf die neue Nummer</w:t>
      </w:r>
    </w:p>
    <w:p w14:paraId="55A944BD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funktioniert viel besser. Früher bekamen wir alle</w:t>
      </w:r>
    </w:p>
    <w:p w14:paraId="59BEF075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4-5 Tage Post u. da alles auf einmal u. ein grau-</w:t>
      </w:r>
    </w:p>
    <w:p w14:paraId="0D1BA4A1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proofErr w:type="spellStart"/>
      <w:r w:rsidRPr="00F2490C">
        <w:rPr>
          <w:sz w:val="22"/>
        </w:rPr>
        <w:t>sames</w:t>
      </w:r>
      <w:proofErr w:type="spellEnd"/>
      <w:r w:rsidRPr="00F2490C">
        <w:rPr>
          <w:sz w:val="22"/>
        </w:rPr>
        <w:t xml:space="preserve"> Durcheinander. Jetzt bekomm ich alle Tage</w:t>
      </w:r>
    </w:p>
    <w:p w14:paraId="78876C15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Post u. ganz der Reihe nach. Von Mutter 1-3, von</w:t>
      </w:r>
    </w:p>
    <w:p w14:paraId="7E4A5949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Alies 80-83 u. vom Kind auch einen. Von allen Euren</w:t>
      </w:r>
    </w:p>
    <w:p w14:paraId="055048DF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Briefen ging nicht die Hälfte verloren wie Mutter</w:t>
      </w:r>
    </w:p>
    <w:p w14:paraId="74085685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meinte. Von 52 - 84 bekam ich alle Briefe außer 67 u. 80.</w:t>
      </w:r>
    </w:p>
    <w:p w14:paraId="7EEC1F67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{</w:t>
      </w:r>
      <w:r w:rsidRPr="00F2490C">
        <w:rPr>
          <w:sz w:val="22"/>
        </w:rPr>
        <w:t>Da vielleicht</w:t>
      </w:r>
      <w:r>
        <w:rPr>
          <w:sz w:val="22"/>
        </w:rPr>
        <w:t xml:space="preserve">} </w:t>
      </w:r>
      <w:proofErr w:type="gramStart"/>
      <w:r w:rsidRPr="00F2490C">
        <w:rPr>
          <w:strike/>
          <w:sz w:val="22"/>
        </w:rPr>
        <w:t>Sollten</w:t>
      </w:r>
      <w:proofErr w:type="gramEnd"/>
      <w:r w:rsidRPr="00F2490C">
        <w:rPr>
          <w:sz w:val="22"/>
        </w:rPr>
        <w:t xml:space="preserve"> Briefe von mir verlorengegangen</w:t>
      </w:r>
      <w:r w:rsidRPr="00747D51">
        <w:rPr>
          <w:sz w:val="22"/>
        </w:rPr>
        <w:t xml:space="preserve"> </w:t>
      </w:r>
      <w:r>
        <w:rPr>
          <w:sz w:val="22"/>
        </w:rPr>
        <w:t>{</w:t>
      </w:r>
      <w:r w:rsidRPr="00F2490C">
        <w:rPr>
          <w:sz w:val="22"/>
        </w:rPr>
        <w:t>sind</w:t>
      </w:r>
      <w:r>
        <w:rPr>
          <w:sz w:val="22"/>
        </w:rPr>
        <w:t>}</w:t>
      </w:r>
      <w:r w:rsidRPr="00F2490C">
        <w:rPr>
          <w:sz w:val="22"/>
        </w:rPr>
        <w:t xml:space="preserve"> </w:t>
      </w:r>
      <w:r w:rsidRPr="00F2490C">
        <w:rPr>
          <w:strike/>
          <w:sz w:val="22"/>
        </w:rPr>
        <w:t>sein</w:t>
      </w:r>
      <w:r w:rsidRPr="00F2490C">
        <w:rPr>
          <w:sz w:val="22"/>
        </w:rPr>
        <w:t xml:space="preserve">, </w:t>
      </w:r>
      <w:proofErr w:type="spellStart"/>
      <w:r w:rsidRPr="00F2490C">
        <w:rPr>
          <w:strike/>
          <w:sz w:val="22"/>
        </w:rPr>
        <w:t>wi</w:t>
      </w:r>
      <w:proofErr w:type="spellEnd"/>
    </w:p>
    <w:p w14:paraId="437DB29F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zähle ich nochmals auf, was ich </w:t>
      </w:r>
      <w:r w:rsidRPr="00747D51">
        <w:rPr>
          <w:sz w:val="22"/>
          <w:u w:val="single"/>
        </w:rPr>
        <w:t>nach</w:t>
      </w:r>
      <w:r w:rsidRPr="00F2490C">
        <w:rPr>
          <w:sz w:val="22"/>
        </w:rPr>
        <w:t xml:space="preserve"> Weihnachten</w:t>
      </w:r>
    </w:p>
    <w:p w14:paraId="483A4F82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alles für Päckchen erhielt. Im </w:t>
      </w:r>
      <w:proofErr w:type="spellStart"/>
      <w:proofErr w:type="gramStart"/>
      <w:r w:rsidRPr="00F2490C">
        <w:rPr>
          <w:sz w:val="22"/>
        </w:rPr>
        <w:t>ganzen</w:t>
      </w:r>
      <w:proofErr w:type="spellEnd"/>
      <w:proofErr w:type="gramEnd"/>
      <w:r w:rsidRPr="00F2490C">
        <w:rPr>
          <w:sz w:val="22"/>
        </w:rPr>
        <w:t xml:space="preserve"> von Mutter 6 Stück,</w:t>
      </w:r>
    </w:p>
    <w:p w14:paraId="00090E97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von Alies 3 Stück/ Von Mutters Päckchen war eines </w:t>
      </w:r>
      <w:proofErr w:type="spellStart"/>
      <w:r w:rsidRPr="00F2490C">
        <w:rPr>
          <w:sz w:val="22"/>
        </w:rPr>
        <w:t>beschä</w:t>
      </w:r>
      <w:proofErr w:type="spellEnd"/>
      <w:r w:rsidRPr="00F2490C">
        <w:rPr>
          <w:sz w:val="22"/>
        </w:rPr>
        <w:t>-</w:t>
      </w:r>
    </w:p>
    <w:p w14:paraId="76815A98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proofErr w:type="spellStart"/>
      <w:r w:rsidRPr="00F2490C">
        <w:rPr>
          <w:sz w:val="22"/>
        </w:rPr>
        <w:t>digt</w:t>
      </w:r>
      <w:proofErr w:type="spellEnd"/>
      <w:r w:rsidRPr="00F2490C">
        <w:rPr>
          <w:sz w:val="22"/>
        </w:rPr>
        <w:t>. Hälfte Inhalt, gebackene Stangen. Gebäck für den hl.</w:t>
      </w:r>
    </w:p>
    <w:p w14:paraId="5B7D6BB6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Abend, Dauerwurst. /Kunsthonig, </w:t>
      </w:r>
      <w:proofErr w:type="spellStart"/>
      <w:r w:rsidRPr="00F2490C">
        <w:rPr>
          <w:sz w:val="22"/>
        </w:rPr>
        <w:t>zusammengepapte</w:t>
      </w:r>
      <w:proofErr w:type="spellEnd"/>
      <w:r w:rsidRPr="00F2490C">
        <w:rPr>
          <w:sz w:val="22"/>
        </w:rPr>
        <w:t xml:space="preserve"> Na-</w:t>
      </w:r>
    </w:p>
    <w:p w14:paraId="7599FB5B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proofErr w:type="spellStart"/>
      <w:proofErr w:type="gramStart"/>
      <w:r w:rsidRPr="00F2490C">
        <w:rPr>
          <w:sz w:val="22"/>
        </w:rPr>
        <w:t>menstagplätzerl</w:t>
      </w:r>
      <w:proofErr w:type="spellEnd"/>
      <w:r w:rsidRPr="00F2490C">
        <w:rPr>
          <w:sz w:val="22"/>
        </w:rPr>
        <w:t>./</w:t>
      </w:r>
      <w:proofErr w:type="gramEnd"/>
      <w:r w:rsidRPr="00F2490C">
        <w:rPr>
          <w:sz w:val="22"/>
        </w:rPr>
        <w:t xml:space="preserve"> </w:t>
      </w:r>
      <w:proofErr w:type="spellStart"/>
      <w:r w:rsidRPr="00F2490C">
        <w:rPr>
          <w:sz w:val="22"/>
        </w:rPr>
        <w:t>Dauerwürst</w:t>
      </w:r>
      <w:proofErr w:type="spellEnd"/>
      <w:r w:rsidRPr="00F2490C">
        <w:rPr>
          <w:sz w:val="22"/>
        </w:rPr>
        <w:t xml:space="preserve">/ zerschnittener </w:t>
      </w:r>
      <w:proofErr w:type="spellStart"/>
      <w:r w:rsidRPr="00F2490C">
        <w:rPr>
          <w:sz w:val="22"/>
        </w:rPr>
        <w:t>Anniskuchen</w:t>
      </w:r>
      <w:proofErr w:type="spellEnd"/>
      <w:r w:rsidRPr="00F2490C">
        <w:rPr>
          <w:sz w:val="22"/>
        </w:rPr>
        <w:t>,</w:t>
      </w:r>
    </w:p>
    <w:p w14:paraId="2F4CD4E2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lastRenderedPageBreak/>
        <w:t>Kuchen</w:t>
      </w:r>
      <w:r>
        <w:rPr>
          <w:sz w:val="22"/>
        </w:rPr>
        <w:t>,</w:t>
      </w:r>
      <w:r w:rsidRPr="00F2490C">
        <w:rPr>
          <w:sz w:val="22"/>
        </w:rPr>
        <w:t xml:space="preserve"> </w:t>
      </w:r>
      <w:proofErr w:type="spellStart"/>
      <w:r w:rsidRPr="00F2490C">
        <w:rPr>
          <w:sz w:val="22"/>
        </w:rPr>
        <w:t>Metwurst</w:t>
      </w:r>
      <w:proofErr w:type="spellEnd"/>
      <w:r w:rsidRPr="00F2490C">
        <w:rPr>
          <w:sz w:val="22"/>
        </w:rPr>
        <w:t xml:space="preserve"> u. </w:t>
      </w:r>
      <w:proofErr w:type="spellStart"/>
      <w:proofErr w:type="gramStart"/>
      <w:r w:rsidRPr="00F2490C">
        <w:rPr>
          <w:sz w:val="22"/>
        </w:rPr>
        <w:t>Plätzerl</w:t>
      </w:r>
      <w:proofErr w:type="spellEnd"/>
      <w:r w:rsidRPr="00F2490C">
        <w:rPr>
          <w:sz w:val="22"/>
        </w:rPr>
        <w:t>./</w:t>
      </w:r>
      <w:proofErr w:type="gramEnd"/>
      <w:r w:rsidRPr="00F2490C">
        <w:rPr>
          <w:sz w:val="22"/>
        </w:rPr>
        <w:t xml:space="preserve"> Weihnachtsbäumchen, Wurst,</w:t>
      </w:r>
    </w:p>
    <w:p w14:paraId="318FC1A3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Gebäck, </w:t>
      </w:r>
      <w:proofErr w:type="spellStart"/>
      <w:proofErr w:type="gramStart"/>
      <w:r w:rsidRPr="00F2490C">
        <w:rPr>
          <w:sz w:val="22"/>
        </w:rPr>
        <w:t>Drehblei</w:t>
      </w:r>
      <w:proofErr w:type="spellEnd"/>
      <w:r w:rsidRPr="00F2490C">
        <w:rPr>
          <w:sz w:val="22"/>
        </w:rPr>
        <w:t>./</w:t>
      </w:r>
      <w:proofErr w:type="gramEnd"/>
      <w:r w:rsidRPr="00F2490C">
        <w:rPr>
          <w:sz w:val="22"/>
        </w:rPr>
        <w:t xml:space="preserve"> Von Alies: Dauerwurst, Süßstoff</w:t>
      </w:r>
      <w:r>
        <w:rPr>
          <w:sz w:val="22"/>
        </w:rPr>
        <w:t>,</w:t>
      </w:r>
      <w:r w:rsidRPr="00F2490C">
        <w:rPr>
          <w:sz w:val="22"/>
        </w:rPr>
        <w:t xml:space="preserve"> Haferflocken-</w:t>
      </w:r>
    </w:p>
    <w:p w14:paraId="73045464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proofErr w:type="spellStart"/>
      <w:r w:rsidRPr="00F2490C">
        <w:rPr>
          <w:sz w:val="22"/>
        </w:rPr>
        <w:t>plätzchen</w:t>
      </w:r>
      <w:proofErr w:type="spellEnd"/>
      <w:r w:rsidRPr="00F2490C">
        <w:rPr>
          <w:sz w:val="22"/>
        </w:rPr>
        <w:t xml:space="preserve">. / Lebkuchen, </w:t>
      </w:r>
      <w:proofErr w:type="spellStart"/>
      <w:r w:rsidRPr="00F2490C">
        <w:rPr>
          <w:sz w:val="22"/>
        </w:rPr>
        <w:t>Metwurst</w:t>
      </w:r>
      <w:proofErr w:type="spellEnd"/>
      <w:r w:rsidRPr="00F2490C">
        <w:rPr>
          <w:sz w:val="22"/>
        </w:rPr>
        <w:t>, Dauerwurst. / Wurst, Lebkuchen</w:t>
      </w:r>
    </w:p>
    <w:p w14:paraId="082679CA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Dauerkuchen, (</w:t>
      </w:r>
      <w:proofErr w:type="spellStart"/>
      <w:proofErr w:type="gramStart"/>
      <w:r w:rsidRPr="00F2490C">
        <w:rPr>
          <w:sz w:val="22"/>
        </w:rPr>
        <w:t>Namenstagpck</w:t>
      </w:r>
      <w:proofErr w:type="spellEnd"/>
      <w:r w:rsidRPr="00F2490C">
        <w:rPr>
          <w:sz w:val="22"/>
        </w:rPr>
        <w:t>./</w:t>
      </w:r>
      <w:proofErr w:type="gramEnd"/>
      <w:r w:rsidRPr="00F2490C">
        <w:rPr>
          <w:sz w:val="22"/>
        </w:rPr>
        <w:t xml:space="preserve"> Kuchen, Speck / Kuchen, Speck,</w:t>
      </w:r>
    </w:p>
    <w:p w14:paraId="471AFECB" w14:textId="77777777" w:rsidR="0021039E" w:rsidRDefault="0021039E" w:rsidP="0021039E">
      <w:pPr>
        <w:spacing w:before="120" w:after="0" w:line="240" w:lineRule="auto"/>
        <w:contextualSpacing/>
        <w:rPr>
          <w:sz w:val="22"/>
        </w:rPr>
      </w:pPr>
      <w:proofErr w:type="gramStart"/>
      <w:r w:rsidRPr="00F2490C">
        <w:rPr>
          <w:sz w:val="22"/>
        </w:rPr>
        <w:t>Nüsse./</w:t>
      </w:r>
      <w:proofErr w:type="gramEnd"/>
    </w:p>
    <w:p w14:paraId="71AD855D" w14:textId="77777777" w:rsidR="0021039E" w:rsidRPr="00F2490C" w:rsidRDefault="0021039E" w:rsidP="0021039E">
      <w:pPr>
        <w:spacing w:before="120" w:after="0" w:line="240" w:lineRule="auto"/>
        <w:contextualSpacing/>
        <w:rPr>
          <w:b/>
          <w:bCs/>
          <w:sz w:val="22"/>
        </w:rPr>
      </w:pPr>
      <w:r w:rsidRPr="00F2490C">
        <w:rPr>
          <w:b/>
          <w:bCs/>
          <w:sz w:val="22"/>
        </w:rPr>
        <w:t>1944-01-31_2</w:t>
      </w:r>
      <w:r>
        <w:rPr>
          <w:b/>
          <w:bCs/>
          <w:sz w:val="22"/>
        </w:rPr>
        <w:t>_k</w:t>
      </w:r>
    </w:p>
    <w:p w14:paraId="28E235E6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Heute kamen einige 100g Päckchen die ich noch nicht</w:t>
      </w:r>
    </w:p>
    <w:p w14:paraId="093A8ECD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geöffnet habe. Vielen herzlichen Dank für Eure Mühe.</w:t>
      </w:r>
    </w:p>
    <w:p w14:paraId="26850493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Und will ich Euch näheres berichten, über meinen</w:t>
      </w:r>
    </w:p>
    <w:p w14:paraId="580D346C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Feldeinsatz. Ich dachte mir auch, wenn mir nach</w:t>
      </w:r>
    </w:p>
    <w:p w14:paraId="0DA0F5D8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Vorne kommen gehts wilder zu als im Ausbildungs-</w:t>
      </w:r>
    </w:p>
    <w:p w14:paraId="73041471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proofErr w:type="spellStart"/>
      <w:r w:rsidRPr="00F2490C">
        <w:rPr>
          <w:sz w:val="22"/>
        </w:rPr>
        <w:t>lager</w:t>
      </w:r>
      <w:proofErr w:type="spellEnd"/>
      <w:r w:rsidRPr="00F2490C">
        <w:rPr>
          <w:sz w:val="22"/>
        </w:rPr>
        <w:t>. Aber genau das Gegenteil. Ich komme</w:t>
      </w:r>
    </w:p>
    <w:p w14:paraId="7E911CFF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mir hier vor wie in einer Erhol</w:t>
      </w:r>
      <w:r>
        <w:rPr>
          <w:sz w:val="22"/>
        </w:rPr>
        <w:t>un</w:t>
      </w:r>
      <w:r w:rsidRPr="00F2490C">
        <w:rPr>
          <w:sz w:val="22"/>
        </w:rPr>
        <w:t>gskompanie.</w:t>
      </w:r>
    </w:p>
    <w:p w14:paraId="20125CD9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Übrigens kam ich nichts </w:t>
      </w:r>
      <w:proofErr w:type="gramStart"/>
      <w:r w:rsidRPr="00F2490C">
        <w:rPr>
          <w:sz w:val="22"/>
        </w:rPr>
        <w:t>ostwärts</w:t>
      </w:r>
      <w:proofErr w:type="gramEnd"/>
      <w:r w:rsidRPr="00F2490C">
        <w:rPr>
          <w:sz w:val="22"/>
        </w:rPr>
        <w:t xml:space="preserve"> sondern 3O km</w:t>
      </w:r>
    </w:p>
    <w:p w14:paraId="7B80AE32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westlich vom früheren Ort. Ich bin beim Jagd-</w:t>
      </w:r>
    </w:p>
    <w:p w14:paraId="12A7AB4E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proofErr w:type="spellStart"/>
      <w:r w:rsidRPr="00F2490C">
        <w:rPr>
          <w:sz w:val="22"/>
        </w:rPr>
        <w:t>zug</w:t>
      </w:r>
      <w:proofErr w:type="spellEnd"/>
      <w:r w:rsidRPr="00F2490C">
        <w:rPr>
          <w:sz w:val="22"/>
        </w:rPr>
        <w:t xml:space="preserve"> unserer Kompanie. Toll gehts bloß </w:t>
      </w:r>
      <w:proofErr w:type="gramStart"/>
      <w:r w:rsidRPr="00F2490C">
        <w:rPr>
          <w:sz w:val="22"/>
        </w:rPr>
        <w:t>zu</w:t>
      </w:r>
      <w:proofErr w:type="gramEnd"/>
      <w:r w:rsidRPr="00F2490C">
        <w:rPr>
          <w:sz w:val="22"/>
        </w:rPr>
        <w:t xml:space="preserve"> wenn</w:t>
      </w:r>
    </w:p>
    <w:p w14:paraId="45637B9E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wir Alarm haben u. auf Fernspähtrupp gehen.</w:t>
      </w:r>
    </w:p>
    <w:p w14:paraId="148A43A7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Es war ja erst </w:t>
      </w:r>
      <w:proofErr w:type="gramStart"/>
      <w:r w:rsidRPr="00F2490C">
        <w:rPr>
          <w:sz w:val="22"/>
        </w:rPr>
        <w:t>einer</w:t>
      </w:r>
      <w:proofErr w:type="gramEnd"/>
      <w:r w:rsidRPr="00F2490C">
        <w:rPr>
          <w:sz w:val="22"/>
        </w:rPr>
        <w:t xml:space="preserve"> wo ich </w:t>
      </w:r>
      <w:proofErr w:type="spellStart"/>
      <w:r w:rsidRPr="00F2490C">
        <w:rPr>
          <w:sz w:val="22"/>
        </w:rPr>
        <w:t>mit</w:t>
      </w:r>
      <w:proofErr w:type="spellEnd"/>
      <w:r w:rsidRPr="00F2490C">
        <w:rPr>
          <w:sz w:val="22"/>
        </w:rPr>
        <w:t xml:space="preserve"> war.</w:t>
      </w:r>
      <w:r w:rsidRPr="00F2490C">
        <w:rPr>
          <w:strike/>
          <w:sz w:val="22"/>
        </w:rPr>
        <w:t xml:space="preserve"> </w:t>
      </w:r>
      <w:r w:rsidRPr="00F2490C">
        <w:rPr>
          <w:sz w:val="22"/>
        </w:rPr>
        <w:t>Da gehts</w:t>
      </w:r>
    </w:p>
    <w:p w14:paraId="17521CAF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dann hart her, aber dafür haben wir's sonst umso</w:t>
      </w:r>
    </w:p>
    <w:p w14:paraId="44233632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schöner. Gestern war ein herrlicher Sonntag. In</w:t>
      </w:r>
    </w:p>
    <w:p w14:paraId="15E30717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der Frühe Sauna u. Stubenappell. Mittags die Führer-</w:t>
      </w:r>
    </w:p>
    <w:p w14:paraId="4193B88D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rede. Um 2h ging ich ins Kino (Bad auf der </w:t>
      </w:r>
      <w:r>
        <w:rPr>
          <w:sz w:val="22"/>
        </w:rPr>
        <w:t>Tenne</w:t>
      </w:r>
      <w:r w:rsidRPr="00F2490C">
        <w:rPr>
          <w:sz w:val="22"/>
        </w:rPr>
        <w:t>).</w:t>
      </w:r>
    </w:p>
    <w:p w14:paraId="5B1BBFBB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Von 5h bis 12h </w:t>
      </w:r>
      <w:proofErr w:type="gramStart"/>
      <w:r w:rsidRPr="00F2490C">
        <w:rPr>
          <w:sz w:val="22"/>
        </w:rPr>
        <w:t>hab</w:t>
      </w:r>
      <w:proofErr w:type="gramEnd"/>
      <w:r w:rsidRPr="00F2490C">
        <w:rPr>
          <w:sz w:val="22"/>
        </w:rPr>
        <w:t xml:space="preserve"> ich gelesen u. Radio gehört.</w:t>
      </w:r>
    </w:p>
    <w:p w14:paraId="52973FD9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Das war ein Festtag was Ruhe anbetraf. Wenn</w:t>
      </w:r>
    </w:p>
    <w:p w14:paraId="0F795CA6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der Film, Bad auf der </w:t>
      </w:r>
      <w:r>
        <w:rPr>
          <w:sz w:val="22"/>
        </w:rPr>
        <w:t>Tenne</w:t>
      </w:r>
      <w:r w:rsidRPr="00F2490C">
        <w:rPr>
          <w:sz w:val="22"/>
        </w:rPr>
        <w:t xml:space="preserve"> gegeben wird, </w:t>
      </w:r>
      <w:proofErr w:type="spellStart"/>
      <w:r w:rsidRPr="00F2490C">
        <w:rPr>
          <w:sz w:val="22"/>
        </w:rPr>
        <w:t>müßt</w:t>
      </w:r>
      <w:proofErr w:type="spellEnd"/>
    </w:p>
    <w:p w14:paraId="3DE40699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Ihr alle Drei hineingehen!! Das ist grad der</w:t>
      </w:r>
    </w:p>
    <w:p w14:paraId="6FDE018F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richtige Film für einen Landser im Urwald</w:t>
      </w:r>
    </w:p>
    <w:p w14:paraId="32EEACF5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u. für die Alies u. das Kind, weil die was zu</w:t>
      </w:r>
    </w:p>
    <w:p w14:paraId="096DFCF6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berichten haben. Allerdings wäre es für Alies u.</w:t>
      </w:r>
    </w:p>
    <w:p w14:paraId="5B8E278E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das Kind besser, wenn man </w:t>
      </w:r>
      <w:proofErr w:type="spellStart"/>
      <w:r w:rsidRPr="00F2490C">
        <w:rPr>
          <w:sz w:val="22"/>
        </w:rPr>
        <w:t>ebensoviel</w:t>
      </w:r>
      <w:proofErr w:type="spellEnd"/>
      <w:r w:rsidRPr="00F2490C">
        <w:rPr>
          <w:sz w:val="22"/>
        </w:rPr>
        <w:t xml:space="preserve"> nackte</w:t>
      </w:r>
    </w:p>
    <w:p w14:paraId="779069A5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Männer sehen würde, wie man Frauen sieht. -</w:t>
      </w:r>
    </w:p>
    <w:p w14:paraId="7A31D0D4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Die Verpflegung hier oben ist gut. Auf Spähtrupp</w:t>
      </w:r>
    </w:p>
    <w:p w14:paraId="642558D0" w14:textId="77777777" w:rsidR="0021039E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bekommen wir Schokolade u. Weinbeeren.</w:t>
      </w:r>
    </w:p>
    <w:p w14:paraId="07CD10E3" w14:textId="77777777" w:rsidR="0021039E" w:rsidRPr="00F2490C" w:rsidRDefault="0021039E" w:rsidP="0021039E">
      <w:pPr>
        <w:spacing w:before="120" w:after="0" w:line="240" w:lineRule="auto"/>
        <w:contextualSpacing/>
        <w:rPr>
          <w:b/>
          <w:bCs/>
          <w:sz w:val="22"/>
        </w:rPr>
      </w:pPr>
      <w:r w:rsidRPr="00F2490C">
        <w:rPr>
          <w:b/>
          <w:bCs/>
          <w:sz w:val="22"/>
        </w:rPr>
        <w:t>1944-01-31_3</w:t>
      </w:r>
      <w:r>
        <w:rPr>
          <w:b/>
          <w:bCs/>
          <w:sz w:val="22"/>
        </w:rPr>
        <w:t>_k</w:t>
      </w:r>
    </w:p>
    <w:p w14:paraId="610D8877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Auch Knäckebrot bekommen wir. Jeden Sams-</w:t>
      </w:r>
    </w:p>
    <w:p w14:paraId="5F391951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tag unseren Zucker</w:t>
      </w:r>
      <w:r>
        <w:rPr>
          <w:sz w:val="22"/>
        </w:rPr>
        <w:t>,</w:t>
      </w:r>
      <w:r w:rsidRPr="00F2490C">
        <w:rPr>
          <w:sz w:val="22"/>
        </w:rPr>
        <w:t xml:space="preserve"> Bohnenkaffee u. Schnaps.</w:t>
      </w:r>
    </w:p>
    <w:p w14:paraId="2C8D1B55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Dumm bin ich schon geworden. Ich weiß nicht</w:t>
      </w:r>
    </w:p>
    <w:p w14:paraId="3C5E5CBA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ob vom Schnaps oder vom Nichtstun. Denken</w:t>
      </w:r>
    </w:p>
    <w:p w14:paraId="0B18250A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braucht man überhaupt nicht mehr. Ich kann</w:t>
      </w:r>
    </w:p>
    <w:p w14:paraId="38519F77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kaum einen vernünftigen Brief schreiben. -</w:t>
      </w:r>
    </w:p>
    <w:p w14:paraId="2E5F5FDD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Herr Riederer tut mir auch sehr leid. </w:t>
      </w:r>
      <w:r>
        <w:rPr>
          <w:sz w:val="22"/>
        </w:rPr>
        <w:t>D</w:t>
      </w:r>
      <w:r w:rsidRPr="00F2490C">
        <w:rPr>
          <w:sz w:val="22"/>
        </w:rPr>
        <w:t xml:space="preserve">. </w:t>
      </w:r>
      <w:r>
        <w:rPr>
          <w:sz w:val="22"/>
        </w:rPr>
        <w:t>h</w:t>
      </w:r>
      <w:r w:rsidRPr="00F2490C">
        <w:rPr>
          <w:sz w:val="22"/>
        </w:rPr>
        <w:t xml:space="preserve">. </w:t>
      </w:r>
      <w:r>
        <w:rPr>
          <w:sz w:val="22"/>
        </w:rPr>
        <w:t>e</w:t>
      </w:r>
      <w:r w:rsidRPr="00F2490C">
        <w:rPr>
          <w:sz w:val="22"/>
        </w:rPr>
        <w:t>r</w:t>
      </w:r>
    </w:p>
    <w:p w14:paraId="1BED6DA4" w14:textId="77777777" w:rsidR="0021039E" w:rsidRPr="00F2490C" w:rsidRDefault="0021039E" w:rsidP="0021039E">
      <w:pPr>
        <w:spacing w:before="240" w:after="0" w:line="240" w:lineRule="auto"/>
        <w:contextualSpacing/>
        <w:rPr>
          <w:sz w:val="22"/>
        </w:rPr>
      </w:pPr>
      <w:r w:rsidRPr="00F2490C">
        <w:rPr>
          <w:sz w:val="22"/>
        </w:rPr>
        <w:t>Nicht</w:t>
      </w:r>
      <w:r>
        <w:rPr>
          <w:sz w:val="22"/>
        </w:rPr>
        <w:t>,</w:t>
      </w:r>
      <w:r w:rsidRPr="00F55E47">
        <w:rPr>
          <w:sz w:val="22"/>
        </w:rPr>
        <w:t xml:space="preserve"> </w:t>
      </w:r>
      <w:r>
        <w:rPr>
          <w:sz w:val="22"/>
        </w:rPr>
        <w:t>{</w:t>
      </w:r>
      <w:r w:rsidRPr="00F2490C">
        <w:rPr>
          <w:sz w:val="22"/>
        </w:rPr>
        <w:t xml:space="preserve">er hat den </w:t>
      </w:r>
      <w:r>
        <w:rPr>
          <w:sz w:val="22"/>
        </w:rPr>
        <w:t>besten</w:t>
      </w:r>
      <w:r w:rsidRPr="00F2490C">
        <w:rPr>
          <w:sz w:val="22"/>
        </w:rPr>
        <w:t xml:space="preserve"> Teil erwählt</w:t>
      </w:r>
      <w:r>
        <w:rPr>
          <w:sz w:val="22"/>
        </w:rPr>
        <w:t>}</w:t>
      </w:r>
      <w:r w:rsidRPr="00F2490C">
        <w:rPr>
          <w:sz w:val="22"/>
        </w:rPr>
        <w:t xml:space="preserve"> aber die Frau u. die Hinterbliebenen. Wer</w:t>
      </w:r>
    </w:p>
    <w:p w14:paraId="7E93E392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singt jetzt dann das </w:t>
      </w:r>
      <w:proofErr w:type="gramStart"/>
      <w:r w:rsidRPr="00F2490C">
        <w:rPr>
          <w:sz w:val="22"/>
        </w:rPr>
        <w:t>Scheißhauslied</w:t>
      </w:r>
      <w:proofErr w:type="gramEnd"/>
      <w:r w:rsidRPr="00F2490C">
        <w:rPr>
          <w:sz w:val="22"/>
        </w:rPr>
        <w:t xml:space="preserve"> wenn wir</w:t>
      </w:r>
    </w:p>
    <w:p w14:paraId="0A8E64AF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in froher Runde beisammensitzen? Wer gibt dem</w:t>
      </w:r>
    </w:p>
    <w:p w14:paraId="13B93ECE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proofErr w:type="spellStart"/>
      <w:r w:rsidRPr="00F2490C">
        <w:rPr>
          <w:sz w:val="22"/>
        </w:rPr>
        <w:t>Luggerl</w:t>
      </w:r>
      <w:proofErr w:type="spellEnd"/>
      <w:r w:rsidRPr="00F2490C">
        <w:rPr>
          <w:sz w:val="22"/>
        </w:rPr>
        <w:t xml:space="preserve"> gute Ratschläge? - Keine Angst, daß</w:t>
      </w:r>
    </w:p>
    <w:p w14:paraId="44AB2546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ich meinen Urlaub zu spät bekomme! Im</w:t>
      </w:r>
    </w:p>
    <w:p w14:paraId="74C1D05C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April - Mai, da bin ich da u. steh vor der</w:t>
      </w:r>
    </w:p>
    <w:p w14:paraId="4A6342C5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Türe! - Das letzte Paket von Alies dauerte </w:t>
      </w:r>
    </w:p>
    <w:p w14:paraId="5D056864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bloß 14 Tage! - Zwei Päckchen schickte ich</w:t>
      </w:r>
    </w:p>
    <w:p w14:paraId="3382A297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wieder ab. In einem zwei Bücher. Eines bekam</w:t>
      </w:r>
    </w:p>
    <w:p w14:paraId="35A441AA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ich von Gretchen. Das andere </w:t>
      </w:r>
      <w:proofErr w:type="spellStart"/>
      <w:r w:rsidRPr="00F2490C">
        <w:rPr>
          <w:sz w:val="22"/>
        </w:rPr>
        <w:t>müßt</w:t>
      </w:r>
      <w:proofErr w:type="spellEnd"/>
      <w:r w:rsidRPr="00F2490C">
        <w:rPr>
          <w:sz w:val="22"/>
        </w:rPr>
        <w:t xml:space="preserve"> Ihr</w:t>
      </w:r>
    </w:p>
    <w:p w14:paraId="7977E32E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lesen u. die Bilder u. Karten genau </w:t>
      </w:r>
      <w:proofErr w:type="spellStart"/>
      <w:r w:rsidRPr="00F2490C">
        <w:rPr>
          <w:sz w:val="22"/>
        </w:rPr>
        <w:t>anschaun</w:t>
      </w:r>
      <w:proofErr w:type="spellEnd"/>
      <w:r w:rsidRPr="00F2490C">
        <w:rPr>
          <w:sz w:val="22"/>
        </w:rPr>
        <w:t>,</w:t>
      </w:r>
    </w:p>
    <w:p w14:paraId="07536668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ich versah sie mit Bemerkungen!!!</w:t>
      </w:r>
    </w:p>
    <w:p w14:paraId="258C5FA7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lastRenderedPageBreak/>
        <w:t xml:space="preserve">Dann </w:t>
      </w:r>
      <w:proofErr w:type="spellStart"/>
      <w:r w:rsidRPr="00F2490C">
        <w:rPr>
          <w:sz w:val="22"/>
        </w:rPr>
        <w:t>wißt</w:t>
      </w:r>
      <w:proofErr w:type="spellEnd"/>
      <w:r w:rsidRPr="00F2490C">
        <w:rPr>
          <w:sz w:val="22"/>
        </w:rPr>
        <w:t xml:space="preserve"> Ihr wie's bei mir zugeht!</w:t>
      </w:r>
    </w:p>
    <w:p w14:paraId="153E422B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Im anderen Päckchen sind die Briefe von</w:t>
      </w:r>
    </w:p>
    <w:p w14:paraId="107D1D74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 xml:space="preserve">Gretchen. </w:t>
      </w:r>
      <w:proofErr w:type="spellStart"/>
      <w:r w:rsidRPr="00F2490C">
        <w:rPr>
          <w:sz w:val="22"/>
        </w:rPr>
        <w:t>Neugerl</w:t>
      </w:r>
      <w:proofErr w:type="spellEnd"/>
      <w:r w:rsidRPr="00F2490C">
        <w:rPr>
          <w:sz w:val="22"/>
        </w:rPr>
        <w:t xml:space="preserve"> hat sicher Interesse daran</w:t>
      </w:r>
    </w:p>
    <w:p w14:paraId="2ADF969A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sie zu ordnen!!! - Jetzt werde ich öfter</w:t>
      </w:r>
    </w:p>
    <w:p w14:paraId="5EA152E8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schreiben, weil ich jeden Tag Zeit genug habe.</w:t>
      </w:r>
    </w:p>
    <w:p w14:paraId="6DF67AA0" w14:textId="77777777" w:rsidR="0021039E" w:rsidRPr="00F2490C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Für heute grüßt Euch herzlichst</w:t>
      </w:r>
    </w:p>
    <w:p w14:paraId="23CB3EFE" w14:textId="77777777" w:rsidR="0021039E" w:rsidRDefault="0021039E" w:rsidP="0021039E">
      <w:pPr>
        <w:spacing w:before="120" w:after="0" w:line="240" w:lineRule="auto"/>
        <w:contextualSpacing/>
        <w:rPr>
          <w:sz w:val="22"/>
        </w:rPr>
      </w:pPr>
      <w:r w:rsidRPr="00F2490C">
        <w:rPr>
          <w:sz w:val="22"/>
        </w:rPr>
        <w:t>Euer Hanserl.</w:t>
      </w:r>
    </w:p>
    <w:p w14:paraId="473C5B48" w14:textId="77777777" w:rsidR="0021039E" w:rsidRDefault="0021039E" w:rsidP="0021039E">
      <w:pPr>
        <w:spacing w:before="120" w:after="0" w:line="240" w:lineRule="auto"/>
        <w:contextualSpacing/>
        <w:rPr>
          <w:b/>
          <w:bCs/>
          <w:sz w:val="22"/>
        </w:rPr>
      </w:pPr>
      <w:r w:rsidRPr="00F2490C">
        <w:rPr>
          <w:b/>
          <w:bCs/>
          <w:sz w:val="22"/>
        </w:rPr>
        <w:t>1944-01-31_4</w:t>
      </w:r>
      <w:r>
        <w:rPr>
          <w:b/>
          <w:bCs/>
          <w:sz w:val="22"/>
        </w:rPr>
        <w:t>_k</w:t>
      </w:r>
    </w:p>
    <w:p w14:paraId="7186BE28" w14:textId="77777777" w:rsidR="0021039E" w:rsidRPr="009532B7" w:rsidRDefault="0021039E" w:rsidP="0021039E">
      <w:pPr>
        <w:spacing w:before="120" w:after="0" w:line="240" w:lineRule="auto"/>
        <w:contextualSpacing/>
        <w:rPr>
          <w:sz w:val="22"/>
        </w:rPr>
      </w:pPr>
      <w:r w:rsidRPr="009532B7">
        <w:rPr>
          <w:sz w:val="22"/>
        </w:rPr>
        <w:t>Ein Nachtrag für Luischen. Gestern</w:t>
      </w:r>
    </w:p>
    <w:p w14:paraId="5939FF0A" w14:textId="77777777" w:rsidR="0021039E" w:rsidRPr="009532B7" w:rsidRDefault="0021039E" w:rsidP="0021039E">
      <w:pPr>
        <w:spacing w:before="120" w:after="0" w:line="240" w:lineRule="auto"/>
        <w:contextualSpacing/>
        <w:rPr>
          <w:sz w:val="22"/>
        </w:rPr>
      </w:pPr>
      <w:r w:rsidRPr="009532B7">
        <w:rPr>
          <w:sz w:val="22"/>
        </w:rPr>
        <w:t>hatte ich meine Foto heraußen u. einer</w:t>
      </w:r>
    </w:p>
    <w:p w14:paraId="20F9FBE0" w14:textId="77777777" w:rsidR="0021039E" w:rsidRPr="009532B7" w:rsidRDefault="0021039E" w:rsidP="0021039E">
      <w:pPr>
        <w:spacing w:before="120" w:after="0" w:line="240" w:lineRule="auto"/>
        <w:contextualSpacing/>
        <w:rPr>
          <w:sz w:val="22"/>
        </w:rPr>
      </w:pPr>
      <w:r w:rsidRPr="009532B7">
        <w:rPr>
          <w:sz w:val="22"/>
        </w:rPr>
        <w:t>sah das Familienbild von uns. Jetzt</w:t>
      </w:r>
    </w:p>
    <w:p w14:paraId="314080AA" w14:textId="77777777" w:rsidR="0021039E" w:rsidRPr="009532B7" w:rsidRDefault="0021039E" w:rsidP="0021039E">
      <w:pPr>
        <w:spacing w:before="120" w:after="0" w:line="240" w:lineRule="auto"/>
        <w:contextualSpacing/>
        <w:rPr>
          <w:sz w:val="22"/>
        </w:rPr>
      </w:pPr>
      <w:r w:rsidRPr="009532B7">
        <w:rPr>
          <w:sz w:val="22"/>
        </w:rPr>
        <w:t>wollte er unbedingt die Adresse vom</w:t>
      </w:r>
    </w:p>
    <w:p w14:paraId="1294CDC1" w14:textId="77777777" w:rsidR="0021039E" w:rsidRPr="009532B7" w:rsidRDefault="0021039E" w:rsidP="0021039E">
      <w:pPr>
        <w:spacing w:before="120" w:after="0" w:line="240" w:lineRule="auto"/>
        <w:contextualSpacing/>
        <w:rPr>
          <w:sz w:val="22"/>
        </w:rPr>
      </w:pPr>
      <w:r w:rsidRPr="009532B7">
        <w:rPr>
          <w:sz w:val="22"/>
        </w:rPr>
        <w:t>Kind. Ich gab sie ihm. Vielleicht schreibt</w:t>
      </w:r>
    </w:p>
    <w:p w14:paraId="71A63057" w14:textId="77777777" w:rsidR="0021039E" w:rsidRPr="009532B7" w:rsidRDefault="0021039E" w:rsidP="0021039E">
      <w:pPr>
        <w:spacing w:before="120" w:after="0" w:line="240" w:lineRule="auto"/>
        <w:contextualSpacing/>
        <w:rPr>
          <w:sz w:val="22"/>
        </w:rPr>
      </w:pPr>
      <w:r w:rsidRPr="009532B7">
        <w:rPr>
          <w:sz w:val="22"/>
        </w:rPr>
        <w:t>er Dir.</w:t>
      </w:r>
    </w:p>
    <w:p w14:paraId="01B12E1B" w14:textId="60CC0D56" w:rsidR="0021039E" w:rsidRDefault="0021039E" w:rsidP="00407999">
      <w:pPr>
        <w:spacing w:before="120" w:after="0" w:line="240" w:lineRule="auto"/>
        <w:contextualSpacing/>
        <w:rPr>
          <w:sz w:val="22"/>
        </w:rPr>
      </w:pPr>
    </w:p>
    <w:p w14:paraId="22532AC3" w14:textId="77777777" w:rsidR="00685CA0" w:rsidRDefault="00685CA0" w:rsidP="00685CA0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1944-02-05_1</w:t>
      </w:r>
    </w:p>
    <w:p w14:paraId="6B9C4C36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42434/C</w:t>
      </w:r>
    </w:p>
    <w:p w14:paraId="6624977F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Im Norden 5.2.44.</w:t>
      </w:r>
    </w:p>
    <w:p w14:paraId="24D4C1EC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Meine Lieben!</w:t>
      </w:r>
    </w:p>
    <w:p w14:paraId="11204BF6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Ihr werdet </w:t>
      </w:r>
      <w:proofErr w:type="gramStart"/>
      <w:r>
        <w:rPr>
          <w:sz w:val="22"/>
        </w:rPr>
        <w:t>staunen</w:t>
      </w:r>
      <w:proofErr w:type="gramEnd"/>
      <w:r>
        <w:rPr>
          <w:sz w:val="22"/>
        </w:rPr>
        <w:t xml:space="preserve"> weil ich</w:t>
      </w:r>
    </w:p>
    <w:p w14:paraId="1F0ECBF3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mit einem </w:t>
      </w:r>
      <w:proofErr w:type="gramStart"/>
      <w:r>
        <w:rPr>
          <w:sz w:val="22"/>
        </w:rPr>
        <w:t>male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soviel</w:t>
      </w:r>
      <w:proofErr w:type="spellEnd"/>
      <w:r>
        <w:rPr>
          <w:sz w:val="22"/>
        </w:rPr>
        <w:t xml:space="preserve"> schreibe. Ihr seht</w:t>
      </w:r>
    </w:p>
    <w:p w14:paraId="15B2E9DE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daraus, daß es mir im </w:t>
      </w:r>
      <w:proofErr w:type="gramStart"/>
      <w:r>
        <w:rPr>
          <w:sz w:val="22"/>
        </w:rPr>
        <w:t>allgemeinen</w:t>
      </w:r>
      <w:proofErr w:type="gramEnd"/>
      <w:r>
        <w:rPr>
          <w:sz w:val="22"/>
        </w:rPr>
        <w:t xml:space="preserve"> gut</w:t>
      </w:r>
    </w:p>
    <w:p w14:paraId="0BC2B328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geht u. ich viel Zeit habe. Jeden Tag ist</w:t>
      </w:r>
    </w:p>
    <w:p w14:paraId="475FC046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spätestens um 6 h </w:t>
      </w:r>
      <w:proofErr w:type="spellStart"/>
      <w:r>
        <w:rPr>
          <w:sz w:val="22"/>
        </w:rPr>
        <w:t>Schluß</w:t>
      </w:r>
      <w:proofErr w:type="spellEnd"/>
      <w:r>
        <w:rPr>
          <w:sz w:val="22"/>
        </w:rPr>
        <w:t xml:space="preserve"> mit Dienst (einschl.</w:t>
      </w:r>
    </w:p>
    <w:p w14:paraId="3F6026DB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Abendessen.) Da habe ich dann Zeit bis 12 h</w:t>
      </w:r>
    </w:p>
    <w:p w14:paraId="66BF68D6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u. wenn ich will, die ganze Nacht zum</w:t>
      </w:r>
    </w:p>
    <w:p w14:paraId="5825CC4E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Schreiben u. lesen, was ich gehörig ausnütze.</w:t>
      </w:r>
    </w:p>
    <w:p w14:paraId="3D1BC220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Das sind wunderbare Stunden am Abend.</w:t>
      </w:r>
    </w:p>
    <w:p w14:paraId="6CF30DC7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Und da ich Zeit habe, will ich mich gern</w:t>
      </w:r>
    </w:p>
    <w:p w14:paraId="4364886C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ein wenig revanchieren für Eure vielen</w:t>
      </w:r>
    </w:p>
    <w:p w14:paraId="02D27E44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Briefe u. Päckchen, die ich aus Zeitmangel</w:t>
      </w:r>
    </w:p>
    <w:p w14:paraId="6042A0D0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kaum beantworten konnte. Hoffentlich</w:t>
      </w:r>
    </w:p>
    <w:p w14:paraId="7720288C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dauert dieses angenehme Leben recht</w:t>
      </w:r>
    </w:p>
    <w:p w14:paraId="27C083AA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lange. Iwan hält sich still u. drum</w:t>
      </w:r>
    </w:p>
    <w:p w14:paraId="1F87CD87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haben wir auch Ruhe. - Morgen haben</w:t>
      </w:r>
    </w:p>
    <w:p w14:paraId="37E4736F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wir </w:t>
      </w:r>
      <w:proofErr w:type="spellStart"/>
      <w:r>
        <w:rPr>
          <w:sz w:val="22"/>
        </w:rPr>
        <w:t>Skiewettkampf</w:t>
      </w:r>
      <w:proofErr w:type="spellEnd"/>
      <w:r>
        <w:rPr>
          <w:sz w:val="22"/>
        </w:rPr>
        <w:t>. Es sind wunder-</w:t>
      </w:r>
    </w:p>
    <w:p w14:paraId="522D366D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bare Preise gesetzt. Hauptsächlich</w:t>
      </w:r>
    </w:p>
    <w:p w14:paraId="2B8DC9EB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Schnaps u. Sekt usw.</w:t>
      </w:r>
    </w:p>
    <w:p w14:paraId="7987F96F" w14:textId="77777777" w:rsidR="00685CA0" w:rsidRDefault="00685CA0" w:rsidP="00685CA0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1944-02-05_2_k</w:t>
      </w:r>
    </w:p>
    <w:p w14:paraId="707918F3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Eine Flasche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 schon zusammengespart.</w:t>
      </w:r>
    </w:p>
    <w:p w14:paraId="70BF0568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Schicken traue ich sie mir nicht u. bis </w:t>
      </w:r>
    </w:p>
    <w:p w14:paraId="6B3F4C9B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zum Urlaub so eine Flasche rumschleppen</w:t>
      </w:r>
    </w:p>
    <w:p w14:paraId="766AD0D0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ist nicht angenehm. - Von Mutter fehlen</w:t>
      </w:r>
    </w:p>
    <w:p w14:paraId="7AD9BB2A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mir noch </w:t>
      </w:r>
      <w:proofErr w:type="spellStart"/>
      <w:r>
        <w:rPr>
          <w:sz w:val="22"/>
        </w:rPr>
        <w:t>No</w:t>
      </w:r>
      <w:proofErr w:type="spellEnd"/>
      <w:r>
        <w:rPr>
          <w:sz w:val="22"/>
        </w:rPr>
        <w:t xml:space="preserve"> 4 u. 5 (bis 9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ich!) Von Alies</w:t>
      </w:r>
    </w:p>
    <w:p w14:paraId="0DEE20FD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fehlt keiner bis 90. - Mir gehts wie</w:t>
      </w:r>
    </w:p>
    <w:p w14:paraId="03743E97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der Frau </w:t>
      </w:r>
      <w:proofErr w:type="spellStart"/>
      <w:r>
        <w:rPr>
          <w:sz w:val="22"/>
        </w:rPr>
        <w:t>Weichinger</w:t>
      </w:r>
      <w:proofErr w:type="spellEnd"/>
      <w:r>
        <w:rPr>
          <w:sz w:val="22"/>
        </w:rPr>
        <w:t xml:space="preserve">! </w:t>
      </w:r>
      <w:proofErr w:type="spellStart"/>
      <w:r>
        <w:rPr>
          <w:sz w:val="22"/>
        </w:rPr>
        <w:t>Millonen</w:t>
      </w:r>
      <w:proofErr w:type="spellEnd"/>
      <w:r>
        <w:rPr>
          <w:sz w:val="22"/>
        </w:rPr>
        <w:t xml:space="preserve"> Bussi schickte</w:t>
      </w:r>
    </w:p>
    <w:p w14:paraId="1D91CE92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mir das </w:t>
      </w:r>
      <w:proofErr w:type="spellStart"/>
      <w:r>
        <w:rPr>
          <w:sz w:val="22"/>
        </w:rPr>
        <w:t>Neugerl</w:t>
      </w:r>
      <w:proofErr w:type="spellEnd"/>
      <w:r>
        <w:rPr>
          <w:sz w:val="22"/>
        </w:rPr>
        <w:t xml:space="preserve"> schon, u. ich bin im</w:t>
      </w:r>
    </w:p>
    <w:p w14:paraId="7DAE74DA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Urlaub mit </w:t>
      </w:r>
      <w:r>
        <w:rPr>
          <w:sz w:val="22"/>
          <w:u w:val="single"/>
        </w:rPr>
        <w:t>einem</w:t>
      </w:r>
      <w:r>
        <w:rPr>
          <w:sz w:val="22"/>
        </w:rPr>
        <w:t xml:space="preserve"> zufrieden. </w:t>
      </w:r>
      <w:proofErr w:type="spellStart"/>
      <w:r>
        <w:rPr>
          <w:sz w:val="22"/>
        </w:rPr>
        <w:t>Übri</w:t>
      </w:r>
      <w:proofErr w:type="spellEnd"/>
      <w:r>
        <w:rPr>
          <w:sz w:val="22"/>
        </w:rPr>
        <w:t>-</w:t>
      </w:r>
    </w:p>
    <w:p w14:paraId="28C5C9C8" w14:textId="77777777" w:rsidR="00685CA0" w:rsidRDefault="00685CA0" w:rsidP="00685CA0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gens</w:t>
      </w:r>
      <w:proofErr w:type="spellEnd"/>
      <w:r>
        <w:rPr>
          <w:sz w:val="22"/>
        </w:rPr>
        <w:t>, seit wann seid Ihr alle so</w:t>
      </w:r>
    </w:p>
    <w:p w14:paraId="46DAB76D" w14:textId="77777777" w:rsidR="00685CA0" w:rsidRDefault="00685CA0" w:rsidP="00685CA0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kußfreudig</w:t>
      </w:r>
      <w:proofErr w:type="spellEnd"/>
      <w:r>
        <w:rPr>
          <w:sz w:val="22"/>
        </w:rPr>
        <w:t xml:space="preserve">??! </w:t>
      </w:r>
      <w:proofErr w:type="spellStart"/>
      <w:proofErr w:type="gramStart"/>
      <w:r>
        <w:rPr>
          <w:sz w:val="22"/>
        </w:rPr>
        <w:t>Werd</w:t>
      </w:r>
      <w:proofErr w:type="spellEnd"/>
      <w:proofErr w:type="gramEnd"/>
      <w:r>
        <w:rPr>
          <w:sz w:val="22"/>
        </w:rPr>
        <w:t xml:space="preserve"> Euch doch ich nicht</w:t>
      </w:r>
    </w:p>
    <w:p w14:paraId="4FBBAC29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angesteckt haben! - Die Illustrierte</w:t>
      </w:r>
    </w:p>
    <w:p w14:paraId="6DC87962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von Mutter erhielt ich heute auch u. Büchlein</w:t>
      </w:r>
    </w:p>
    <w:p w14:paraId="3EE5924C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21 von Alies. Auch die zwischenliegenden</w:t>
      </w:r>
    </w:p>
    <w:p w14:paraId="082A4474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lastRenderedPageBreak/>
        <w:t>erhielt ich (18, 19, 20). - Deine guten Rat-</w:t>
      </w:r>
    </w:p>
    <w:p w14:paraId="5890DD9F" w14:textId="77777777" w:rsidR="00685CA0" w:rsidRDefault="00685CA0" w:rsidP="00685CA0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schläge</w:t>
      </w:r>
      <w:proofErr w:type="spellEnd"/>
      <w:r>
        <w:rPr>
          <w:sz w:val="22"/>
        </w:rPr>
        <w:t xml:space="preserve"> wegen </w:t>
      </w:r>
      <w:proofErr w:type="spellStart"/>
      <w:r>
        <w:rPr>
          <w:sz w:val="22"/>
        </w:rPr>
        <w:t>Gretchten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usw</w:t>
      </w:r>
      <w:proofErr w:type="spellEnd"/>
      <w:r>
        <w:rPr>
          <w:sz w:val="22"/>
        </w:rPr>
        <w:t>!,</w:t>
      </w:r>
      <w:proofErr w:type="gramEnd"/>
      <w:r>
        <w:rPr>
          <w:sz w:val="22"/>
        </w:rPr>
        <w:t xml:space="preserve"> liebe Mutter, durchdachte ich auch</w:t>
      </w:r>
    </w:p>
    <w:p w14:paraId="4893018A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schon des </w:t>
      </w:r>
      <w:proofErr w:type="spellStart"/>
      <w:proofErr w:type="gramStart"/>
      <w:r>
        <w:rPr>
          <w:sz w:val="22"/>
        </w:rPr>
        <w:t>öfteren</w:t>
      </w:r>
      <w:proofErr w:type="spellEnd"/>
      <w:proofErr w:type="gramEnd"/>
      <w:r>
        <w:rPr>
          <w:sz w:val="22"/>
        </w:rPr>
        <w:t>. Du hast da ganz recht,</w:t>
      </w:r>
    </w:p>
    <w:p w14:paraId="4AAEF0BC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aber ich glaube daß alles ganz anders kommt</w:t>
      </w:r>
    </w:p>
    <w:p w14:paraId="345641D3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wie wir uns das im allgemeinen </w:t>
      </w:r>
      <w:proofErr w:type="spellStart"/>
      <w:r>
        <w:rPr>
          <w:sz w:val="22"/>
        </w:rPr>
        <w:t>vorsstellen</w:t>
      </w:r>
      <w:proofErr w:type="spellEnd"/>
      <w:r>
        <w:rPr>
          <w:sz w:val="22"/>
        </w:rPr>
        <w:t>.</w:t>
      </w:r>
    </w:p>
    <w:p w14:paraId="6C281A36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Ich habe gerade darüber in letzten Tagen</w:t>
      </w:r>
    </w:p>
    <w:p w14:paraId="59826C4C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viel </w:t>
      </w:r>
      <w:proofErr w:type="gramStart"/>
      <w:r>
        <w:rPr>
          <w:sz w:val="22"/>
        </w:rPr>
        <w:t>nach gedacht</w:t>
      </w:r>
      <w:proofErr w:type="gramEnd"/>
      <w:r>
        <w:rPr>
          <w:sz w:val="22"/>
        </w:rPr>
        <w:t xml:space="preserve"> u. gegrübelt. Und der „Fisch“</w:t>
      </w:r>
    </w:p>
    <w:p w14:paraId="7B8181FD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hat ja </w:t>
      </w:r>
      <w:proofErr w:type="gramStart"/>
      <w:r>
        <w:rPr>
          <w:sz w:val="22"/>
        </w:rPr>
        <w:t>Phantasie</w:t>
      </w:r>
      <w:proofErr w:type="gramEnd"/>
      <w:r>
        <w:rPr>
          <w:sz w:val="22"/>
        </w:rPr>
        <w:t xml:space="preserve"> u. Feingefühl. - Was</w:t>
      </w:r>
    </w:p>
    <w:p w14:paraId="3264B3B5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sagt Ihr zu Gretchens Briefen! Die sehen</w:t>
      </w:r>
    </w:p>
    <w:p w14:paraId="5C4EF6B3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nach „Fangen“ aus; oder!?! Leider hab</w:t>
      </w:r>
    </w:p>
    <w:p w14:paraId="5C5B29F6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ich jetzt den Seppe nicht mehr, den ich</w:t>
      </w:r>
    </w:p>
    <w:p w14:paraId="3065A2A7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immer um Rat fragte u. mit ihm </w:t>
      </w:r>
      <w:proofErr w:type="spellStart"/>
      <w:r>
        <w:rPr>
          <w:sz w:val="22"/>
        </w:rPr>
        <w:t>be</w:t>
      </w:r>
      <w:proofErr w:type="spellEnd"/>
      <w:r>
        <w:rPr>
          <w:sz w:val="22"/>
        </w:rPr>
        <w:t>-</w:t>
      </w:r>
    </w:p>
    <w:p w14:paraId="461DA3CE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ratschlagte. Er geht mir recht ab.</w:t>
      </w:r>
    </w:p>
    <w:p w14:paraId="7A21E615" w14:textId="77777777" w:rsidR="00685CA0" w:rsidRDefault="00685CA0" w:rsidP="00685CA0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1944-02-05_3</w:t>
      </w:r>
    </w:p>
    <w:p w14:paraId="0184A214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Und treffen tu ich ihn nicht, er ist</w:t>
      </w:r>
    </w:p>
    <w:p w14:paraId="584A82DA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ziemlich weit weg von mir. Vielleicht</w:t>
      </w:r>
    </w:p>
    <w:p w14:paraId="3D8AB7C5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komme ich im Frühjahr näher zu</w:t>
      </w:r>
    </w:p>
    <w:p w14:paraId="0DB8C5F4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ihm hin, wenn wir unseren Kampfraum</w:t>
      </w:r>
    </w:p>
    <w:p w14:paraId="048EDCC3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wechseln, von der Nord- zur Südflanke.</w:t>
      </w:r>
    </w:p>
    <w:p w14:paraId="77B7E460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Im Urlaub erklär ich Euch schon wie</w:t>
      </w:r>
    </w:p>
    <w:p w14:paraId="64C13846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das aussieht mit der Front bei uns.</w:t>
      </w:r>
    </w:p>
    <w:p w14:paraId="6398C9F1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Die Abensberger Neuigkeiten von Ida</w:t>
      </w:r>
    </w:p>
    <w:p w14:paraId="77880DB2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u. der Gusti waren sehr interessant.</w:t>
      </w:r>
    </w:p>
    <w:p w14:paraId="39825C20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Vergeht Euch die Zeit auch so schnell.</w:t>
      </w:r>
    </w:p>
    <w:p w14:paraId="59151835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Ich weiß gar nicht wo die Zeit hinkommt.</w:t>
      </w:r>
    </w:p>
    <w:p w14:paraId="194E8844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Und alt werde ich schon! Bald 21!</w:t>
      </w:r>
    </w:p>
    <w:p w14:paraId="74CE5877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Was habe ich mir unter diesem Alter</w:t>
      </w:r>
    </w:p>
    <w:p w14:paraId="2B24BD2D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früher vorgestellt!</w:t>
      </w:r>
    </w:p>
    <w:p w14:paraId="3B7A2936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Für heute </w:t>
      </w:r>
      <w:proofErr w:type="spellStart"/>
      <w:r>
        <w:rPr>
          <w:sz w:val="22"/>
        </w:rPr>
        <w:t>Schluß</w:t>
      </w:r>
      <w:proofErr w:type="spellEnd"/>
      <w:r>
        <w:rPr>
          <w:sz w:val="22"/>
        </w:rPr>
        <w:t>.</w:t>
      </w:r>
    </w:p>
    <w:p w14:paraId="588BC97E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Seid vielmals herzlichst </w:t>
      </w:r>
      <w:proofErr w:type="spellStart"/>
      <w:r>
        <w:rPr>
          <w:sz w:val="22"/>
        </w:rPr>
        <w:t>ge</w:t>
      </w:r>
      <w:proofErr w:type="spellEnd"/>
      <w:r>
        <w:rPr>
          <w:sz w:val="22"/>
        </w:rPr>
        <w:t>-</w:t>
      </w:r>
    </w:p>
    <w:p w14:paraId="05BDCE8E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grüßt von Eurem</w:t>
      </w:r>
    </w:p>
    <w:p w14:paraId="5DA9C0A7" w14:textId="77777777" w:rsidR="00685CA0" w:rsidRDefault="00685CA0" w:rsidP="00685CA0">
      <w:pPr>
        <w:spacing w:line="240" w:lineRule="auto"/>
        <w:contextualSpacing/>
        <w:rPr>
          <w:sz w:val="22"/>
        </w:rPr>
      </w:pPr>
      <w:r>
        <w:rPr>
          <w:sz w:val="22"/>
        </w:rPr>
        <w:t>Hanserl.</w:t>
      </w:r>
    </w:p>
    <w:p w14:paraId="0F287DCD" w14:textId="30424431" w:rsidR="00AD0214" w:rsidRDefault="00AD0214" w:rsidP="00407999">
      <w:pPr>
        <w:spacing w:before="120" w:after="0" w:line="240" w:lineRule="auto"/>
        <w:contextualSpacing/>
        <w:rPr>
          <w:sz w:val="22"/>
        </w:rPr>
      </w:pPr>
    </w:p>
    <w:p w14:paraId="13308F40" w14:textId="77777777" w:rsidR="006A3205" w:rsidRDefault="006A3205" w:rsidP="006A3205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1944-02-08_1</w:t>
      </w:r>
      <w:r>
        <w:rPr>
          <w:b/>
          <w:bCs/>
          <w:sz w:val="22"/>
        </w:rPr>
        <w:softHyphen/>
        <w:t>_k</w:t>
      </w:r>
    </w:p>
    <w:p w14:paraId="48F4412C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41424/C</w:t>
      </w:r>
    </w:p>
    <w:p w14:paraId="5D75144B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Im Norden 8.2.44.</w:t>
      </w:r>
    </w:p>
    <w:p w14:paraId="6F985CE1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Meine Lieben!</w:t>
      </w:r>
    </w:p>
    <w:p w14:paraId="4330298F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Heute weiß ich gar nichts</w:t>
      </w:r>
    </w:p>
    <w:p w14:paraId="29B73CAD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zu schreiben, </w:t>
      </w:r>
      <w:r>
        <w:rPr>
          <w:strike/>
          <w:sz w:val="22"/>
        </w:rPr>
        <w:t>aber</w:t>
      </w:r>
      <w:r>
        <w:rPr>
          <w:sz w:val="22"/>
        </w:rPr>
        <w:t xml:space="preserve"> sondern nur</w:t>
      </w:r>
    </w:p>
    <w:p w14:paraId="759F77A2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einen Gruß, dann ich werde „einige“</w:t>
      </w:r>
    </w:p>
    <w:p w14:paraId="01BD8A4D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Zeit nicht mehr zum Schreiben</w:t>
      </w:r>
    </w:p>
    <w:p w14:paraId="5F6F569B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kommen. Aber seid beruhigt, bis</w:t>
      </w:r>
    </w:p>
    <w:p w14:paraId="4D5A5FB6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Ihr den Brief bekommt ist der</w:t>
      </w:r>
    </w:p>
    <w:p w14:paraId="1F16AD13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ganze Rummel längst vorbei. Die</w:t>
      </w:r>
    </w:p>
    <w:p w14:paraId="43FA7138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Finnen werden diesmal die </w:t>
      </w:r>
      <w:proofErr w:type="spellStart"/>
      <w:r>
        <w:rPr>
          <w:sz w:val="22"/>
        </w:rPr>
        <w:t>Hauptar</w:t>
      </w:r>
      <w:proofErr w:type="spellEnd"/>
      <w:r>
        <w:rPr>
          <w:sz w:val="22"/>
        </w:rPr>
        <w:t xml:space="preserve"> -</w:t>
      </w:r>
    </w:p>
    <w:p w14:paraId="79D63779" w14:textId="77777777" w:rsidR="006A3205" w:rsidRDefault="006A3205" w:rsidP="006A3205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beit</w:t>
      </w:r>
      <w:proofErr w:type="spellEnd"/>
      <w:r>
        <w:rPr>
          <w:sz w:val="22"/>
        </w:rPr>
        <w:t xml:space="preserve"> leisten. -</w:t>
      </w:r>
    </w:p>
    <w:p w14:paraId="2A1B1DC3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Heute schickte ich 2 Pakete ab. In einem</w:t>
      </w:r>
    </w:p>
    <w:p w14:paraId="6D517E9B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eine große runde Holzschachtel mit</w:t>
      </w:r>
    </w:p>
    <w:p w14:paraId="6A72E60F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Zigaretten. Die Schachtel gehört der</w:t>
      </w:r>
    </w:p>
    <w:p w14:paraId="54F0C110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Alies zum „Aus- u. Einräumen“.</w:t>
      </w:r>
    </w:p>
    <w:p w14:paraId="332B6711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Die Rauchwaren teilt selbst. Schickt</w:t>
      </w:r>
    </w:p>
    <w:p w14:paraId="231DD25E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dem Schorsch welche davon. Die</w:t>
      </w:r>
    </w:p>
    <w:p w14:paraId="4A1C15CC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Reißverschlüsse, bekommt wer</w:t>
      </w:r>
    </w:p>
    <w:p w14:paraId="327D0F0C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lastRenderedPageBreak/>
        <w:t>sie brauchen kann. Im andern</w:t>
      </w:r>
    </w:p>
    <w:p w14:paraId="02B71455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Paket sind die Büchlein die ich schon</w:t>
      </w:r>
    </w:p>
    <w:p w14:paraId="4493B39B" w14:textId="77777777" w:rsidR="006A3205" w:rsidRDefault="006A3205" w:rsidP="006A3205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1944-02-08_2</w:t>
      </w:r>
    </w:p>
    <w:p w14:paraId="715E1A06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gelesen habe. Die Briefe sind alle</w:t>
      </w:r>
    </w:p>
    <w:p w14:paraId="42194B6B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für das Kind zum „Auswendiglernen“.</w:t>
      </w:r>
    </w:p>
    <w:p w14:paraId="5F6F2FCC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Besonders der eine, blaue. Der stammt</w:t>
      </w:r>
    </w:p>
    <w:p w14:paraId="47897C7A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noch aus Berchtesgadener Zeiten!</w:t>
      </w:r>
    </w:p>
    <w:p w14:paraId="00792639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Auch </w:t>
      </w:r>
      <w:proofErr w:type="gramStart"/>
      <w:r>
        <w:rPr>
          <w:sz w:val="22"/>
        </w:rPr>
        <w:t>die Annemarie</w:t>
      </w:r>
      <w:proofErr w:type="gramEnd"/>
      <w:r>
        <w:rPr>
          <w:sz w:val="22"/>
        </w:rPr>
        <w:t xml:space="preserve"> ist eine</w:t>
      </w:r>
    </w:p>
    <w:p w14:paraId="42BBFA46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Berchtesgadener Liebe.</w:t>
      </w:r>
    </w:p>
    <w:p w14:paraId="407D37A8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Mit Urlaub bin ich an 30. Stelle</w:t>
      </w:r>
    </w:p>
    <w:p w14:paraId="1ECD0060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gerückt!</w:t>
      </w:r>
    </w:p>
    <w:p w14:paraId="39941C45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Viele herzliche Grüße von</w:t>
      </w:r>
    </w:p>
    <w:p w14:paraId="020D6228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Eurem</w:t>
      </w:r>
    </w:p>
    <w:p w14:paraId="567B38E6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Hanserl.</w:t>
      </w:r>
    </w:p>
    <w:p w14:paraId="5042BB61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Das 100g Päckchens von Tante Maria</w:t>
      </w:r>
    </w:p>
    <w:p w14:paraId="2B1B5154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erhielt ich. Was ich von Euren</w:t>
      </w:r>
    </w:p>
    <w:p w14:paraId="520BDC3B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Paketen erhielt, schreib ich im</w:t>
      </w:r>
    </w:p>
    <w:p w14:paraId="2C0C9FAC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nächsten Brief.</w:t>
      </w:r>
    </w:p>
    <w:p w14:paraId="7B5653F6" w14:textId="77777777" w:rsidR="006A3205" w:rsidRDefault="006A3205" w:rsidP="006A3205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Skie</w:t>
      </w:r>
      <w:proofErr w:type="spellEnd"/>
      <w:r>
        <w:rPr>
          <w:sz w:val="22"/>
        </w:rPr>
        <w:t xml:space="preserve"> Heil!!!</w:t>
      </w:r>
    </w:p>
    <w:p w14:paraId="39DFF356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Wir haben Tauwetter u. Sturm.</w:t>
      </w:r>
    </w:p>
    <w:p w14:paraId="5F870487" w14:textId="77777777" w:rsidR="006A3205" w:rsidRDefault="006A3205" w:rsidP="006A3205">
      <w:pPr>
        <w:spacing w:line="240" w:lineRule="auto"/>
        <w:contextualSpacing/>
        <w:rPr>
          <w:sz w:val="22"/>
        </w:rPr>
      </w:pPr>
    </w:p>
    <w:p w14:paraId="096A8707" w14:textId="77777777" w:rsidR="006A3205" w:rsidRDefault="006A3205" w:rsidP="006A3205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1944-02-09</w:t>
      </w:r>
    </w:p>
    <w:p w14:paraId="56CACCD1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Im Norden 9.2.44.</w:t>
      </w:r>
    </w:p>
    <w:p w14:paraId="3D204D63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41424/6</w:t>
      </w:r>
    </w:p>
    <w:p w14:paraId="1B45922E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Meine Lieben!</w:t>
      </w:r>
    </w:p>
    <w:p w14:paraId="57059F90" w14:textId="77777777" w:rsidR="006A3205" w:rsidRDefault="006A3205" w:rsidP="006A3205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Bevors</w:t>
      </w:r>
      <w:proofErr w:type="spellEnd"/>
      <w:r>
        <w:rPr>
          <w:sz w:val="22"/>
        </w:rPr>
        <w:t xml:space="preserve"> abgeht schnell noch</w:t>
      </w:r>
    </w:p>
    <w:p w14:paraId="0DC741A4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einige Zeilen. Soeben bekam ich auch</w:t>
      </w:r>
    </w:p>
    <w:p w14:paraId="302DDA64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Post. Von Mutter </w:t>
      </w:r>
      <w:proofErr w:type="spellStart"/>
      <w:r>
        <w:rPr>
          <w:sz w:val="22"/>
        </w:rPr>
        <w:t>No</w:t>
      </w:r>
      <w:proofErr w:type="spellEnd"/>
      <w:r>
        <w:rPr>
          <w:sz w:val="22"/>
        </w:rPr>
        <w:t xml:space="preserve"> 10, 11, 12, 13, 14, 15, von Alies</w:t>
      </w:r>
    </w:p>
    <w:p w14:paraId="6A1FEF70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91, 92, 98; Die Rechnung werde ich noch</w:t>
      </w:r>
    </w:p>
    <w:p w14:paraId="663195F8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ausknobeln u. ebenso die Themen vom</w:t>
      </w:r>
    </w:p>
    <w:p w14:paraId="175335B8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Kind. Mutters Kuchen im Paket war</w:t>
      </w:r>
    </w:p>
    <w:p w14:paraId="6E409986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prima u. der Budi wird mir noch</w:t>
      </w:r>
    </w:p>
    <w:p w14:paraId="3F4EA709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schmecken. Auf Haferflocken hab</w:t>
      </w:r>
    </w:p>
    <w:p w14:paraId="476AD9C3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keinen Hunger, aber, wenn Ihr einige</w:t>
      </w:r>
    </w:p>
    <w:p w14:paraId="6930F158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Zwiebeln oder Knoblauch hättet, war</w:t>
      </w:r>
    </w:p>
    <w:p w14:paraId="15A79F34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mir lieber. - Wir warten spannend</w:t>
      </w:r>
    </w:p>
    <w:p w14:paraId="5A934663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bis aufgeht! Eine prima Verpflegung</w:t>
      </w:r>
    </w:p>
    <w:p w14:paraId="5F001C27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haben wir diesmal. 5 Tafeln Schokolade,</w:t>
      </w:r>
    </w:p>
    <w:p w14:paraId="2244FC5B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Geräuchertes usw.</w:t>
      </w:r>
    </w:p>
    <w:p w14:paraId="4B91F005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Euch allen recht viele herzliche</w:t>
      </w:r>
    </w:p>
    <w:p w14:paraId="38B1DC2A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Grüße u. Küsse</w:t>
      </w:r>
    </w:p>
    <w:p w14:paraId="1A5803C3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Euer</w:t>
      </w:r>
    </w:p>
    <w:p w14:paraId="3D9514C6" w14:textId="77777777" w:rsidR="006A3205" w:rsidRDefault="006A3205" w:rsidP="006A3205">
      <w:pPr>
        <w:spacing w:line="240" w:lineRule="auto"/>
        <w:contextualSpacing/>
        <w:rPr>
          <w:sz w:val="22"/>
        </w:rPr>
      </w:pPr>
      <w:r>
        <w:rPr>
          <w:sz w:val="22"/>
        </w:rPr>
        <w:t>braver Hanserl.</w:t>
      </w:r>
    </w:p>
    <w:p w14:paraId="59C5AA86" w14:textId="270B6619" w:rsidR="006A3205" w:rsidRDefault="006A3205" w:rsidP="006A3205">
      <w:pPr>
        <w:spacing w:line="240" w:lineRule="auto"/>
        <w:contextualSpacing/>
        <w:rPr>
          <w:sz w:val="22"/>
        </w:rPr>
      </w:pPr>
    </w:p>
    <w:p w14:paraId="4C51EC31" w14:textId="77777777" w:rsidR="00E80B93" w:rsidRDefault="00E80B93" w:rsidP="00E80B93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1944-02-16_1_k</w:t>
      </w:r>
    </w:p>
    <w:p w14:paraId="7DDEF26F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Im Norden 16. 2. 44.</w:t>
      </w:r>
    </w:p>
    <w:p w14:paraId="6D0775F8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Meine Lieben!</w:t>
      </w:r>
    </w:p>
    <w:p w14:paraId="5245AFCA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Auf meine letzten Briefe hin</w:t>
      </w:r>
    </w:p>
    <w:p w14:paraId="5675CC98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werdet Ihr etwas beunruhigt sein. </w:t>
      </w:r>
      <w:proofErr w:type="spellStart"/>
      <w:r>
        <w:rPr>
          <w:sz w:val="22"/>
        </w:rPr>
        <w:t>Hoffent</w:t>
      </w:r>
      <w:proofErr w:type="spellEnd"/>
      <w:r>
        <w:rPr>
          <w:sz w:val="22"/>
        </w:rPr>
        <w:t>-</w:t>
      </w:r>
    </w:p>
    <w:p w14:paraId="0036D8DC" w14:textId="77777777" w:rsidR="00E80B93" w:rsidRDefault="00E80B93" w:rsidP="00E80B93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lich</w:t>
      </w:r>
      <w:proofErr w:type="spellEnd"/>
      <w:r>
        <w:rPr>
          <w:sz w:val="22"/>
        </w:rPr>
        <w:t xml:space="preserve"> kommt dieser Brief eher an. Die 6 Tage</w:t>
      </w:r>
    </w:p>
    <w:p w14:paraId="532A2A24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im „Busch“ habe ich wieder hinter mir.</w:t>
      </w:r>
    </w:p>
    <w:p w14:paraId="139F8617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100 km waren es bloß. Mit der Zeit gewöhnt</w:t>
      </w:r>
    </w:p>
    <w:p w14:paraId="69E7EE81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man auch das Leben im Freien u. diese</w:t>
      </w:r>
    </w:p>
    <w:p w14:paraId="01B5B604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lastRenderedPageBreak/>
        <w:t>6 Tage kamen mir gar nicht mehr so schlimm</w:t>
      </w:r>
    </w:p>
    <w:p w14:paraId="33146130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vor als die ersten vier. Es war ein prima</w:t>
      </w:r>
    </w:p>
    <w:p w14:paraId="2FE14EF3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Unternehmen von unserer Seite. Die Haupt-</w:t>
      </w:r>
    </w:p>
    <w:p w14:paraId="719E88F5" w14:textId="77777777" w:rsidR="00E80B93" w:rsidRDefault="00E80B93" w:rsidP="00E80B93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arbeit</w:t>
      </w:r>
      <w:proofErr w:type="spellEnd"/>
      <w:r>
        <w:rPr>
          <w:sz w:val="22"/>
        </w:rPr>
        <w:t xml:space="preserve"> leisteten dabei die Finnen.</w:t>
      </w:r>
    </w:p>
    <w:p w14:paraId="69F9002F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Wir zogen los mit 60 Finnen, 17 Renntieren</w:t>
      </w:r>
    </w:p>
    <w:p w14:paraId="1088FB8B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mit Schlitten u. unser Jagdzug (30 Mann).</w:t>
      </w:r>
    </w:p>
    <w:p w14:paraId="7226CF9F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Die Finnen spurten voraus u. wir mit den</w:t>
      </w:r>
    </w:p>
    <w:p w14:paraId="55F7F594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langsamen Renntieren hinter drein. Am</w:t>
      </w:r>
    </w:p>
    <w:p w14:paraId="2495217C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2. Tag erreichten wir unseren Anmarschpunkt,</w:t>
      </w:r>
    </w:p>
    <w:p w14:paraId="0832490C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richteten ein Rückhaltlager ein u. zogen von</w:t>
      </w:r>
    </w:p>
    <w:p w14:paraId="0C291147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da gegen die russischen Feldwachen los.</w:t>
      </w:r>
    </w:p>
    <w:p w14:paraId="1E8881F3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Die Finnen machten einen Spähtrupp bis</w:t>
      </w:r>
    </w:p>
    <w:p w14:paraId="75EE00BF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3 km hinter die russischen Sicherungslinien,</w:t>
      </w:r>
    </w:p>
    <w:p w14:paraId="469F8570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sägten </w:t>
      </w:r>
      <w:proofErr w:type="spellStart"/>
      <w:r>
        <w:rPr>
          <w:sz w:val="22"/>
        </w:rPr>
        <w:t>Telephonmasten</w:t>
      </w:r>
      <w:proofErr w:type="spellEnd"/>
      <w:r>
        <w:rPr>
          <w:sz w:val="22"/>
        </w:rPr>
        <w:t xml:space="preserve"> um, rollten 300m</w:t>
      </w:r>
    </w:p>
    <w:p w14:paraId="70CF02CF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Draht ab, </w:t>
      </w:r>
      <w:proofErr w:type="spellStart"/>
      <w:r>
        <w:rPr>
          <w:sz w:val="22"/>
        </w:rPr>
        <w:t>vermienten</w:t>
      </w:r>
      <w:proofErr w:type="spellEnd"/>
      <w:r>
        <w:rPr>
          <w:sz w:val="22"/>
        </w:rPr>
        <w:t xml:space="preserve"> Straßen u. Skispuren.</w:t>
      </w:r>
    </w:p>
    <w:p w14:paraId="50ABB955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Die sind vielleicht auf Draht! Und fahren</w:t>
      </w:r>
    </w:p>
    <w:p w14:paraId="66F1CEB7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tun sie wie die Teufel. Verfolgt wurden</w:t>
      </w:r>
    </w:p>
    <w:p w14:paraId="65941E57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sie auch von den Russen. Wir machten</w:t>
      </w:r>
    </w:p>
    <w:p w14:paraId="7E5CE3F7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bloß kleine Spähtrupps von 30 km.</w:t>
      </w:r>
    </w:p>
    <w:p w14:paraId="4CA27E4E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Ich bin aber froh, daß ich wie der in der</w:t>
      </w:r>
    </w:p>
    <w:p w14:paraId="10D44EAE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warmen Bude bin. Heute </w:t>
      </w:r>
      <w:proofErr w:type="spellStart"/>
      <w:r>
        <w:rPr>
          <w:sz w:val="22"/>
        </w:rPr>
        <w:t>muß</w:t>
      </w:r>
      <w:proofErr w:type="spellEnd"/>
      <w:r>
        <w:rPr>
          <w:sz w:val="22"/>
        </w:rPr>
        <w:t xml:space="preserve"> ich schlafen.</w:t>
      </w:r>
    </w:p>
    <w:p w14:paraId="3BDB229B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Mir fallen die Augen zu. Morgen mehr</w:t>
      </w:r>
    </w:p>
    <w:p w14:paraId="60CB7364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über das Unternehmen. - Außer einem</w:t>
      </w:r>
    </w:p>
    <w:p w14:paraId="7816B06C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Katarrh u. Husten bis zur Vergasung bin</w:t>
      </w:r>
    </w:p>
    <w:p w14:paraId="197B0B0F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ich gesund.</w:t>
      </w:r>
    </w:p>
    <w:p w14:paraId="2064009D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Für heute herzlichst</w:t>
      </w:r>
    </w:p>
    <w:p w14:paraId="3778496C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Euer Hanserl.</w:t>
      </w:r>
    </w:p>
    <w:p w14:paraId="7B58A678" w14:textId="47881082" w:rsidR="00E80B93" w:rsidRDefault="00E80B93" w:rsidP="006A3205">
      <w:pPr>
        <w:spacing w:line="240" w:lineRule="auto"/>
        <w:contextualSpacing/>
        <w:rPr>
          <w:sz w:val="22"/>
        </w:rPr>
      </w:pPr>
    </w:p>
    <w:p w14:paraId="39D1C185" w14:textId="77777777" w:rsidR="00E80B93" w:rsidRDefault="00E80B93" w:rsidP="00E80B93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1944-02-18_1</w:t>
      </w:r>
    </w:p>
    <w:p w14:paraId="3EF9D2A6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18.2.44.</w:t>
      </w:r>
    </w:p>
    <w:p w14:paraId="11130126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Meine Lieben.</w:t>
      </w:r>
    </w:p>
    <w:p w14:paraId="211FD64A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Das Paket von Alies</w:t>
      </w:r>
    </w:p>
    <w:p w14:paraId="5D6C934C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habe ich erhalten. Der Kuchen</w:t>
      </w:r>
    </w:p>
    <w:p w14:paraId="295BB037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war prima u. die Wurst</w:t>
      </w:r>
    </w:p>
    <w:p w14:paraId="3D83ED25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kommt in Reserve (Paket </w:t>
      </w:r>
      <w:proofErr w:type="spellStart"/>
      <w:r>
        <w:rPr>
          <w:sz w:val="22"/>
        </w:rPr>
        <w:t>No</w:t>
      </w:r>
      <w:proofErr w:type="spellEnd"/>
    </w:p>
    <w:p w14:paraId="092D8301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10.) Was für Briefe u. 100g </w:t>
      </w:r>
      <w:proofErr w:type="spellStart"/>
      <w:r>
        <w:rPr>
          <w:sz w:val="22"/>
        </w:rPr>
        <w:t>Päck</w:t>
      </w:r>
      <w:proofErr w:type="spellEnd"/>
      <w:r>
        <w:rPr>
          <w:sz w:val="22"/>
        </w:rPr>
        <w:t>-</w:t>
      </w:r>
    </w:p>
    <w:p w14:paraId="320779AF" w14:textId="77777777" w:rsidR="00E80B93" w:rsidRDefault="00E80B93" w:rsidP="00E80B93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chen</w:t>
      </w:r>
      <w:proofErr w:type="spellEnd"/>
      <w:r>
        <w:rPr>
          <w:sz w:val="22"/>
        </w:rPr>
        <w:t xml:space="preserve"> ich erhielt schreibe ich</w:t>
      </w:r>
    </w:p>
    <w:p w14:paraId="63D3EA84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morgen. Ich danke Euch für</w:t>
      </w:r>
    </w:p>
    <w:p w14:paraId="53D8AFC8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alles recht herzlich. Ich kann</w:t>
      </w:r>
    </w:p>
    <w:p w14:paraId="3ADC5FBA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schlecht schreiben, denn ich</w:t>
      </w:r>
    </w:p>
    <w:p w14:paraId="335134C5" w14:textId="77777777" w:rsidR="00E80B93" w:rsidRDefault="00E80B93" w:rsidP="00E80B93">
      <w:pPr>
        <w:spacing w:line="240" w:lineRule="auto"/>
        <w:contextualSpacing/>
        <w:rPr>
          <w:sz w:val="22"/>
        </w:rPr>
      </w:pPr>
      <w:proofErr w:type="gramStart"/>
      <w:r>
        <w:rPr>
          <w:sz w:val="22"/>
        </w:rPr>
        <w:t>habe</w:t>
      </w:r>
      <w:proofErr w:type="gramEnd"/>
      <w:r>
        <w:rPr>
          <w:sz w:val="22"/>
        </w:rPr>
        <w:t xml:space="preserve"> einige kleine Wunden</w:t>
      </w:r>
    </w:p>
    <w:p w14:paraId="4D622702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an der Hand. </w:t>
      </w:r>
      <w:proofErr w:type="gramStart"/>
      <w:r>
        <w:rPr>
          <w:sz w:val="22"/>
        </w:rPr>
        <w:t>Zur Zeit</w:t>
      </w:r>
      <w:proofErr w:type="gramEnd"/>
      <w:r>
        <w:rPr>
          <w:sz w:val="22"/>
        </w:rPr>
        <w:t xml:space="preserve"> habe</w:t>
      </w:r>
    </w:p>
    <w:p w14:paraId="497F4F78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ich vom Barras wieder satt</w:t>
      </w:r>
    </w:p>
    <w:p w14:paraId="34187CF8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bis zur Gurgel.</w:t>
      </w:r>
    </w:p>
    <w:p w14:paraId="2A7F0FC9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Die herzlichsten Grüße</w:t>
      </w:r>
    </w:p>
    <w:p w14:paraId="678D55C1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Euer</w:t>
      </w:r>
    </w:p>
    <w:p w14:paraId="341FAEBF" w14:textId="77777777" w:rsidR="00E80B93" w:rsidRDefault="00E80B93" w:rsidP="00E80B93">
      <w:pPr>
        <w:spacing w:line="240" w:lineRule="auto"/>
        <w:contextualSpacing/>
        <w:rPr>
          <w:sz w:val="22"/>
        </w:rPr>
      </w:pPr>
      <w:r>
        <w:rPr>
          <w:sz w:val="22"/>
        </w:rPr>
        <w:t>Hanserl.</w:t>
      </w:r>
    </w:p>
    <w:p w14:paraId="49EE3314" w14:textId="204AEC7C" w:rsidR="00E80B93" w:rsidRDefault="00E80B93" w:rsidP="006A3205">
      <w:pPr>
        <w:spacing w:line="240" w:lineRule="auto"/>
        <w:contextualSpacing/>
        <w:rPr>
          <w:sz w:val="22"/>
        </w:rPr>
      </w:pPr>
    </w:p>
    <w:p w14:paraId="68A09F2A" w14:textId="77777777" w:rsidR="003641DB" w:rsidRDefault="003641DB" w:rsidP="003641DB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1944-02-20_1_k</w:t>
      </w:r>
    </w:p>
    <w:p w14:paraId="7507059E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20.2.44.</w:t>
      </w:r>
    </w:p>
    <w:p w14:paraId="296F65CD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Meine Lieben!</w:t>
      </w:r>
    </w:p>
    <w:p w14:paraId="31A1366D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Mutter u. Alies für die vielen Päckchen</w:t>
      </w:r>
    </w:p>
    <w:p w14:paraId="10B1BBFB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meinen herzlichsten Dank. Das große Paket mit Kuchen</w:t>
      </w:r>
    </w:p>
    <w:p w14:paraId="0D85517F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lastRenderedPageBreak/>
        <w:t xml:space="preserve">u. </w:t>
      </w:r>
      <w:proofErr w:type="spellStart"/>
      <w:r>
        <w:rPr>
          <w:sz w:val="22"/>
        </w:rPr>
        <w:t>Buddi</w:t>
      </w:r>
      <w:proofErr w:type="spellEnd"/>
      <w:r>
        <w:rPr>
          <w:sz w:val="22"/>
        </w:rPr>
        <w:t xml:space="preserve"> von Mutter half mir auf unserm Marsch aus. Sonst</w:t>
      </w:r>
    </w:p>
    <w:p w14:paraId="4E942949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hätte ich diesmal nicht gereicht. An 100g Päckchen erhielt.</w:t>
      </w:r>
    </w:p>
    <w:p w14:paraId="2500BF8C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ich von Mutter: 1, 2, 3, 4, 10, 11, 12, 13, 15, 16, 17, 19, 20, 21, 24, 25, 26, 27, 34;</w:t>
      </w:r>
    </w:p>
    <w:p w14:paraId="28C11229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von Alies: 39 - 66, ausgenommen 45, 53, 62, 63, 64, 65; Lebkuchen,</w:t>
      </w:r>
    </w:p>
    <w:p w14:paraId="11E2807F" w14:textId="77777777" w:rsidR="003641DB" w:rsidRDefault="003641DB" w:rsidP="003641DB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Apfelspeitel</w:t>
      </w:r>
      <w:proofErr w:type="spellEnd"/>
      <w:r>
        <w:rPr>
          <w:sz w:val="22"/>
        </w:rPr>
        <w:t xml:space="preserve"> u. Nüsse waren prima. Ein großes Paket</w:t>
      </w:r>
    </w:p>
    <w:p w14:paraId="39683432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von Alies erhielt ich auch. Inhalt: Kuchen mit Nüssen</w:t>
      </w:r>
    </w:p>
    <w:p w14:paraId="6DA73482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u. Wurst. - Hoffentlich kennt Ihr Euch aus mit meiner</w:t>
      </w:r>
    </w:p>
    <w:p w14:paraId="429650F8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Aufzählung von Päckchen, ich schreibe meistens in 2</w:t>
      </w:r>
    </w:p>
    <w:p w14:paraId="1BAD09BF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Briefen davon, denn ich weiß nicht ob jeder Brief</w:t>
      </w:r>
    </w:p>
    <w:p w14:paraId="585B9B15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heimkommt. Zu mir herauf </w:t>
      </w:r>
      <w:proofErr w:type="gramStart"/>
      <w:r>
        <w:rPr>
          <w:sz w:val="22"/>
        </w:rPr>
        <w:t>klappt</w:t>
      </w:r>
      <w:proofErr w:type="gramEnd"/>
      <w:r>
        <w:rPr>
          <w:sz w:val="22"/>
        </w:rPr>
        <w:t xml:space="preserve"> die Verbindung.</w:t>
      </w:r>
    </w:p>
    <w:p w14:paraId="4D596565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Mutters Letzter war 21 u. von Alies 102, ohne daß einer</w:t>
      </w:r>
    </w:p>
    <w:p w14:paraId="7993BBB0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verloren ging dazwischen. - Vom letzten Einsatz</w:t>
      </w:r>
    </w:p>
    <w:p w14:paraId="339453A3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erzähl ich Euch nichts mehr, denn mit wenig</w:t>
      </w:r>
    </w:p>
    <w:p w14:paraId="5C596210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Worten kann ich Euch das Viele nicht richtig </w:t>
      </w:r>
      <w:proofErr w:type="spellStart"/>
      <w:r>
        <w:rPr>
          <w:sz w:val="22"/>
        </w:rPr>
        <w:t>schil</w:t>
      </w:r>
      <w:proofErr w:type="spellEnd"/>
      <w:r>
        <w:rPr>
          <w:sz w:val="22"/>
        </w:rPr>
        <w:t>-</w:t>
      </w:r>
    </w:p>
    <w:p w14:paraId="6C13F573" w14:textId="77777777" w:rsidR="003641DB" w:rsidRDefault="003641DB" w:rsidP="003641DB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dern</w:t>
      </w:r>
      <w:proofErr w:type="spellEnd"/>
      <w:r>
        <w:rPr>
          <w:sz w:val="22"/>
        </w:rPr>
        <w:t xml:space="preserve"> u. lieber </w:t>
      </w:r>
      <w:proofErr w:type="spellStart"/>
      <w:r>
        <w:rPr>
          <w:sz w:val="22"/>
        </w:rPr>
        <w:t>wißt</w:t>
      </w:r>
      <w:proofErr w:type="spellEnd"/>
      <w:r>
        <w:rPr>
          <w:sz w:val="22"/>
        </w:rPr>
        <w:t xml:space="preserve"> Ihr gar nichts, als daß Ihr Euch</w:t>
      </w:r>
    </w:p>
    <w:p w14:paraId="54BC1D5C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eine falsche Vorstellung macht. Für jeden Fall</w:t>
      </w:r>
    </w:p>
    <w:p w14:paraId="4FBF3181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wars diesmal nicht so schwer wie's </w:t>
      </w:r>
      <w:proofErr w:type="spellStart"/>
      <w:r>
        <w:rPr>
          <w:sz w:val="22"/>
        </w:rPr>
        <w:t>erstemal</w:t>
      </w:r>
      <w:proofErr w:type="spellEnd"/>
      <w:r>
        <w:rPr>
          <w:sz w:val="22"/>
        </w:rPr>
        <w:t>.</w:t>
      </w:r>
    </w:p>
    <w:p w14:paraId="74DB0EF5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Der Nächste wird nicht lange auf sich warten lassen</w:t>
      </w:r>
    </w:p>
    <w:p w14:paraId="12D9B8D4" w14:textId="77777777" w:rsidR="003641DB" w:rsidRDefault="003641DB" w:rsidP="003641DB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1944-02-20_2_k</w:t>
      </w:r>
    </w:p>
    <w:p w14:paraId="45945F2D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glaube ich. Man gewöhnt sich fast daran. Auf</w:t>
      </w:r>
    </w:p>
    <w:p w14:paraId="68142A18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Urlaub freue ich mich </w:t>
      </w:r>
      <w:proofErr w:type="spellStart"/>
      <w:r>
        <w:rPr>
          <w:sz w:val="22"/>
        </w:rPr>
        <w:t>rießig</w:t>
      </w:r>
      <w:proofErr w:type="spellEnd"/>
      <w:r>
        <w:rPr>
          <w:sz w:val="22"/>
        </w:rPr>
        <w:t>. An 25. Stelle stehe ich.</w:t>
      </w:r>
    </w:p>
    <w:p w14:paraId="689FD85F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Erholung brauche ich sehr notwendig. Ich kann zur</w:t>
      </w:r>
    </w:p>
    <w:p w14:paraId="573CA5CD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Zeit nicht richtig essen, denn das Zahnfleisch ist</w:t>
      </w:r>
    </w:p>
    <w:p w14:paraId="4CB19BE3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entzündet. Zum Zahnarzt </w:t>
      </w:r>
      <w:proofErr w:type="spellStart"/>
      <w:r>
        <w:rPr>
          <w:sz w:val="22"/>
        </w:rPr>
        <w:t>muß</w:t>
      </w:r>
      <w:proofErr w:type="spellEnd"/>
      <w:r>
        <w:rPr>
          <w:sz w:val="22"/>
        </w:rPr>
        <w:t xml:space="preserve"> ich auch, weil mir</w:t>
      </w:r>
    </w:p>
    <w:p w14:paraId="54B63B51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eine Plombe ausfiel. Ich hätte sie lieber daheim</w:t>
      </w:r>
    </w:p>
    <w:p w14:paraId="6E0E62D2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richten lassen, aber das ist noch zu lange. -</w:t>
      </w:r>
    </w:p>
    <w:p w14:paraId="38F20EAC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Augenblicklich lese ich die Romane Frau Mette</w:t>
      </w:r>
    </w:p>
    <w:p w14:paraId="3929A40B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u. </w:t>
      </w:r>
      <w:proofErr w:type="spellStart"/>
      <w:r>
        <w:rPr>
          <w:sz w:val="22"/>
        </w:rPr>
        <w:t>Rumpelhanni</w:t>
      </w:r>
      <w:proofErr w:type="spellEnd"/>
      <w:r>
        <w:rPr>
          <w:sz w:val="22"/>
        </w:rPr>
        <w:t>. Dabei bleib ich sehr lange auf.</w:t>
      </w:r>
    </w:p>
    <w:p w14:paraId="0D86FF62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Heute ist ein dienstfreier Sonntag, die sehr selten</w:t>
      </w:r>
    </w:p>
    <w:p w14:paraId="0F000DB9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sind. Meinen Mädchen allen </w:t>
      </w:r>
      <w:proofErr w:type="spellStart"/>
      <w:r>
        <w:rPr>
          <w:sz w:val="22"/>
        </w:rPr>
        <w:t>muß</w:t>
      </w:r>
      <w:proofErr w:type="spellEnd"/>
      <w:r>
        <w:rPr>
          <w:sz w:val="22"/>
        </w:rPr>
        <w:t xml:space="preserve"> ich auch noch</w:t>
      </w:r>
    </w:p>
    <w:p w14:paraId="101B31C0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schreiben; drum wird Euer Brief etwas kürzer.</w:t>
      </w:r>
    </w:p>
    <w:p w14:paraId="7E50476C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Es sind bloß 4 an der Zahl. Eine in Landshut,</w:t>
      </w:r>
    </w:p>
    <w:p w14:paraId="68D0EEAC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eine in Mühldorf, eine in Kassel u. eine in München!</w:t>
      </w:r>
    </w:p>
    <w:p w14:paraId="326120D1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Der Radio spielt soeben der Else ihr „Rehlein“.</w:t>
      </w:r>
    </w:p>
    <w:p w14:paraId="5334ADB8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Über </w:t>
      </w:r>
      <w:proofErr w:type="spellStart"/>
      <w:proofErr w:type="gramStart"/>
      <w:r>
        <w:rPr>
          <w:sz w:val="22"/>
        </w:rPr>
        <w:t>Willi's</w:t>
      </w:r>
      <w:proofErr w:type="spellEnd"/>
      <w:proofErr w:type="gramEnd"/>
      <w:r>
        <w:rPr>
          <w:sz w:val="22"/>
        </w:rPr>
        <w:t xml:space="preserve"> Hochzeit hat's mich am Arsch gesetzt.</w:t>
      </w:r>
    </w:p>
    <w:p w14:paraId="26F943BD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Der nächste </w:t>
      </w:r>
      <w:proofErr w:type="spellStart"/>
      <w:proofErr w:type="gramStart"/>
      <w:r>
        <w:rPr>
          <w:sz w:val="22"/>
        </w:rPr>
        <w:t>werd</w:t>
      </w:r>
      <w:proofErr w:type="spellEnd"/>
      <w:proofErr w:type="gramEnd"/>
      <w:r>
        <w:rPr>
          <w:sz w:val="22"/>
        </w:rPr>
        <w:t xml:space="preserve"> halt ich sein!!!</w:t>
      </w:r>
    </w:p>
    <w:p w14:paraId="43A85F9C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Und nun für heute recht viel</w:t>
      </w:r>
    </w:p>
    <w:p w14:paraId="2D68B51F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tausend Bussi von Eurem</w:t>
      </w:r>
    </w:p>
    <w:p w14:paraId="24F92AC0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dankbaren u. braven</w:t>
      </w:r>
    </w:p>
    <w:p w14:paraId="05E9BBFB" w14:textId="77777777" w:rsidR="003641DB" w:rsidRDefault="003641DB" w:rsidP="003641DB">
      <w:pPr>
        <w:spacing w:line="240" w:lineRule="auto"/>
        <w:contextualSpacing/>
        <w:rPr>
          <w:sz w:val="22"/>
        </w:rPr>
      </w:pPr>
      <w:r>
        <w:rPr>
          <w:sz w:val="22"/>
        </w:rPr>
        <w:t>Hanserl.</w:t>
      </w:r>
    </w:p>
    <w:p w14:paraId="755F03C5" w14:textId="77777777" w:rsidR="003641DB" w:rsidRDefault="003641DB" w:rsidP="006A3205">
      <w:pPr>
        <w:spacing w:line="240" w:lineRule="auto"/>
        <w:contextualSpacing/>
        <w:rPr>
          <w:sz w:val="22"/>
        </w:rPr>
      </w:pPr>
    </w:p>
    <w:p w14:paraId="0F2BBDB6" w14:textId="7DE760AD" w:rsidR="006A3205" w:rsidRDefault="006A3205" w:rsidP="00191902">
      <w:pPr>
        <w:pBdr>
          <w:bottom w:val="single" w:sz="4" w:space="1" w:color="auto"/>
        </w:pBdr>
        <w:spacing w:line="240" w:lineRule="auto"/>
        <w:contextualSpacing/>
        <w:rPr>
          <w:sz w:val="22"/>
        </w:rPr>
      </w:pPr>
    </w:p>
    <w:p w14:paraId="3074CB54" w14:textId="77777777" w:rsidR="00191902" w:rsidRDefault="00191902" w:rsidP="00191902">
      <w:pPr>
        <w:spacing w:line="240" w:lineRule="auto"/>
        <w:contextualSpacing/>
        <w:rPr>
          <w:sz w:val="22"/>
        </w:rPr>
      </w:pPr>
    </w:p>
    <w:p w14:paraId="793ECC16" w14:textId="77777777" w:rsidR="006A3205" w:rsidRDefault="006A3205" w:rsidP="00407999">
      <w:pPr>
        <w:spacing w:before="120" w:after="0" w:line="240" w:lineRule="auto"/>
        <w:contextualSpacing/>
        <w:rPr>
          <w:sz w:val="22"/>
        </w:rPr>
      </w:pPr>
    </w:p>
    <w:p w14:paraId="507A60CD" w14:textId="79A81CFD" w:rsidR="00ED54FD" w:rsidRDefault="00ED54FD" w:rsidP="00191902">
      <w:pPr>
        <w:pBdr>
          <w:bottom w:val="single" w:sz="4" w:space="1" w:color="auto"/>
        </w:pBdr>
        <w:spacing w:before="120" w:after="0" w:line="240" w:lineRule="auto"/>
        <w:contextualSpacing/>
        <w:rPr>
          <w:sz w:val="22"/>
        </w:rPr>
      </w:pPr>
    </w:p>
    <w:p w14:paraId="416D0421" w14:textId="0E444753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6C70ECC1" w14:textId="43378B65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44EB6F18" w14:textId="1711B78D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1DBB48CF" w14:textId="0BA9205F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724BA198" w14:textId="5A833030" w:rsidR="00191902" w:rsidRDefault="00191902" w:rsidP="00354D71">
      <w:pPr>
        <w:spacing w:before="120" w:after="0" w:line="240" w:lineRule="auto"/>
        <w:contextualSpacing/>
        <w:rPr>
          <w:sz w:val="22"/>
        </w:rPr>
      </w:pPr>
    </w:p>
    <w:p w14:paraId="75DC97E5" w14:textId="2ABC3310" w:rsidR="00191902" w:rsidRDefault="00191902" w:rsidP="00354D71">
      <w:pPr>
        <w:spacing w:before="120" w:after="0" w:line="240" w:lineRule="auto"/>
        <w:contextualSpacing/>
        <w:rPr>
          <w:sz w:val="22"/>
        </w:rPr>
      </w:pPr>
    </w:p>
    <w:p w14:paraId="10FFC4DB" w14:textId="3F2FC972" w:rsidR="00191902" w:rsidRDefault="00191902" w:rsidP="00354D71">
      <w:pPr>
        <w:spacing w:before="120" w:after="0" w:line="240" w:lineRule="auto"/>
        <w:contextualSpacing/>
        <w:rPr>
          <w:sz w:val="22"/>
        </w:rPr>
      </w:pPr>
    </w:p>
    <w:p w14:paraId="274FE39F" w14:textId="3EDC0FFF" w:rsidR="00191902" w:rsidRDefault="00191902" w:rsidP="00354D71">
      <w:pPr>
        <w:spacing w:before="120" w:after="0" w:line="240" w:lineRule="auto"/>
        <w:contextualSpacing/>
        <w:rPr>
          <w:sz w:val="22"/>
        </w:rPr>
      </w:pPr>
    </w:p>
    <w:p w14:paraId="1782ADAE" w14:textId="77777777" w:rsidR="00191902" w:rsidRPr="009C47B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C47BC">
        <w:rPr>
          <w:b/>
          <w:bCs/>
          <w:sz w:val="22"/>
        </w:rPr>
        <w:t>1944-02-22_1</w:t>
      </w:r>
    </w:p>
    <w:p w14:paraId="0B4D9D11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41424/C</w:t>
      </w:r>
    </w:p>
    <w:p w14:paraId="3B8F5923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22.2.44.</w:t>
      </w:r>
    </w:p>
    <w:p w14:paraId="055B63E4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Meine Lieben!</w:t>
      </w:r>
    </w:p>
    <w:p w14:paraId="1E13E2F1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Heute erhielt ich wieder</w:t>
      </w:r>
    </w:p>
    <w:p w14:paraId="7BF60B78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eine Menge 100g Päckchen von Alies</w:t>
      </w:r>
    </w:p>
    <w:p w14:paraId="2922E538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u. Mutter. Eine prima Zuspeise</w:t>
      </w:r>
    </w:p>
    <w:p w14:paraId="3AC05B1A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aus Lebkuchen. Habt Ihr die</w:t>
      </w:r>
    </w:p>
    <w:p w14:paraId="0073D269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Briefe u. beide Pakete erhalten. Da</w:t>
      </w:r>
    </w:p>
    <w:p w14:paraId="765BB113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möchte ich Alies u. Luis lesen sehen</w:t>
      </w:r>
    </w:p>
    <w:p w14:paraId="36A5292E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u. </w:t>
      </w:r>
      <w:proofErr w:type="gramStart"/>
      <w:r w:rsidRPr="009C47BC">
        <w:rPr>
          <w:sz w:val="22"/>
        </w:rPr>
        <w:t>bin</w:t>
      </w:r>
      <w:proofErr w:type="gramEnd"/>
      <w:r w:rsidRPr="009C47BC">
        <w:rPr>
          <w:sz w:val="22"/>
        </w:rPr>
        <w:t xml:space="preserve"> gespannt auf die Kritik.</w:t>
      </w:r>
    </w:p>
    <w:p w14:paraId="792991B7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Welche wird denn Schwägerin? Welche</w:t>
      </w:r>
    </w:p>
    <w:p w14:paraId="4AC808AC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kann das </w:t>
      </w:r>
      <w:r>
        <w:rPr>
          <w:sz w:val="22"/>
        </w:rPr>
        <w:t>„</w:t>
      </w:r>
      <w:r w:rsidRPr="009C47BC">
        <w:rPr>
          <w:sz w:val="22"/>
        </w:rPr>
        <w:t>Fangen</w:t>
      </w:r>
      <w:r>
        <w:rPr>
          <w:sz w:val="22"/>
        </w:rPr>
        <w:t>“</w:t>
      </w:r>
      <w:r w:rsidRPr="009C47BC">
        <w:rPr>
          <w:sz w:val="22"/>
        </w:rPr>
        <w:t xml:space="preserve"> am besten?</w:t>
      </w:r>
    </w:p>
    <w:p w14:paraId="77019D9A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Meine einzige Freude hier ist die</w:t>
      </w:r>
    </w:p>
    <w:p w14:paraId="14080519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viele Post die ich bekomme u. daß</w:t>
      </w:r>
    </w:p>
    <w:p w14:paraId="12B85625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ich am Abend lesen kann. Das</w:t>
      </w:r>
    </w:p>
    <w:p w14:paraId="44CD768C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preußische Geschnatter </w:t>
      </w:r>
      <w:proofErr w:type="gramStart"/>
      <w:r w:rsidRPr="009C47BC">
        <w:rPr>
          <w:sz w:val="22"/>
        </w:rPr>
        <w:t>hab</w:t>
      </w:r>
      <w:proofErr w:type="gramEnd"/>
      <w:r w:rsidRPr="009C47BC">
        <w:rPr>
          <w:sz w:val="22"/>
        </w:rPr>
        <w:t xml:space="preserve"> ich satt</w:t>
      </w:r>
    </w:p>
    <w:p w14:paraId="1949C00A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bis zum kotzen. In diesen Kamera-</w:t>
      </w:r>
    </w:p>
    <w:p w14:paraId="3D58F7AE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47BC">
        <w:rPr>
          <w:sz w:val="22"/>
        </w:rPr>
        <w:t>denkreis</w:t>
      </w:r>
      <w:proofErr w:type="spellEnd"/>
      <w:r w:rsidRPr="009C47BC">
        <w:rPr>
          <w:sz w:val="22"/>
        </w:rPr>
        <w:t xml:space="preserve"> kann ich mich kaum</w:t>
      </w:r>
    </w:p>
    <w:p w14:paraId="1922A2F5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einfinden. Das kommt mich sehr</w:t>
      </w:r>
    </w:p>
    <w:p w14:paraId="60D25530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schwer an. Eine wunderbare </w:t>
      </w:r>
      <w:proofErr w:type="spellStart"/>
      <w:r w:rsidRPr="009C47BC">
        <w:rPr>
          <w:sz w:val="22"/>
        </w:rPr>
        <w:t>Ent</w:t>
      </w:r>
      <w:proofErr w:type="spellEnd"/>
      <w:r w:rsidRPr="009C47BC">
        <w:rPr>
          <w:sz w:val="22"/>
        </w:rPr>
        <w:t>-</w:t>
      </w:r>
    </w:p>
    <w:p w14:paraId="001AF785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47BC">
        <w:rPr>
          <w:sz w:val="22"/>
        </w:rPr>
        <w:t>spannung</w:t>
      </w:r>
      <w:proofErr w:type="spellEnd"/>
      <w:r w:rsidRPr="009C47BC">
        <w:rPr>
          <w:sz w:val="22"/>
        </w:rPr>
        <w:t xml:space="preserve"> waren die Romane </w:t>
      </w:r>
      <w:r>
        <w:rPr>
          <w:sz w:val="22"/>
        </w:rPr>
        <w:t>„</w:t>
      </w:r>
      <w:r w:rsidRPr="009C47BC">
        <w:rPr>
          <w:sz w:val="22"/>
        </w:rPr>
        <w:t>Rum-</w:t>
      </w:r>
    </w:p>
    <w:p w14:paraId="25965E11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47BC">
        <w:rPr>
          <w:sz w:val="22"/>
        </w:rPr>
        <w:t>pelkamm</w:t>
      </w:r>
      <w:proofErr w:type="spellEnd"/>
      <w:r w:rsidRPr="009C47BC">
        <w:rPr>
          <w:sz w:val="22"/>
        </w:rPr>
        <w:t>.</w:t>
      </w:r>
      <w:r>
        <w:rPr>
          <w:sz w:val="22"/>
        </w:rPr>
        <w:t>“</w:t>
      </w:r>
      <w:r w:rsidRPr="009C47BC">
        <w:rPr>
          <w:sz w:val="22"/>
        </w:rPr>
        <w:t xml:space="preserve"> u. bes. </w:t>
      </w:r>
      <w:r>
        <w:rPr>
          <w:sz w:val="22"/>
        </w:rPr>
        <w:t>„</w:t>
      </w:r>
      <w:r w:rsidRPr="009C47BC">
        <w:rPr>
          <w:sz w:val="22"/>
        </w:rPr>
        <w:t>Frau Mette</w:t>
      </w:r>
      <w:r>
        <w:rPr>
          <w:sz w:val="22"/>
        </w:rPr>
        <w:t>“</w:t>
      </w:r>
      <w:r w:rsidRPr="009C47BC">
        <w:rPr>
          <w:sz w:val="22"/>
        </w:rPr>
        <w:t>. Die</w:t>
      </w:r>
    </w:p>
    <w:p w14:paraId="14A38739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anderen von Mutter kommen jetzt</w:t>
      </w:r>
    </w:p>
    <w:p w14:paraId="60875DC9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dran. Heute ist Fasching. Ich</w:t>
      </w:r>
    </w:p>
    <w:p w14:paraId="4425DE2E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9C47BC">
        <w:rPr>
          <w:sz w:val="22"/>
        </w:rPr>
        <w:t>hab</w:t>
      </w:r>
      <w:proofErr w:type="gramEnd"/>
      <w:r w:rsidRPr="009C47BC">
        <w:rPr>
          <w:sz w:val="22"/>
        </w:rPr>
        <w:t xml:space="preserve"> gerade die richtige </w:t>
      </w:r>
      <w:proofErr w:type="spellStart"/>
      <w:r w:rsidRPr="009C47BC">
        <w:rPr>
          <w:sz w:val="22"/>
        </w:rPr>
        <w:t>Stimung</w:t>
      </w:r>
      <w:proofErr w:type="spellEnd"/>
      <w:r w:rsidRPr="009C47BC">
        <w:rPr>
          <w:sz w:val="22"/>
        </w:rPr>
        <w:t>!</w:t>
      </w:r>
    </w:p>
    <w:p w14:paraId="7BC975B5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1000 herzliche Grüße</w:t>
      </w:r>
    </w:p>
    <w:p w14:paraId="7AB58947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Euer</w:t>
      </w:r>
    </w:p>
    <w:p w14:paraId="2160519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Hans.</w:t>
      </w:r>
    </w:p>
    <w:p w14:paraId="0727F8B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37E1213" w14:textId="77777777" w:rsidR="00191902" w:rsidRPr="009C47B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C47BC">
        <w:rPr>
          <w:b/>
          <w:bCs/>
          <w:sz w:val="22"/>
        </w:rPr>
        <w:t>1944-02-25_1</w:t>
      </w:r>
    </w:p>
    <w:p w14:paraId="36882B36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41424/C</w:t>
      </w:r>
    </w:p>
    <w:p w14:paraId="20EE74F6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0.U. 25.2.44.</w:t>
      </w:r>
    </w:p>
    <w:p w14:paraId="7709B9A3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Meine Lieben!</w:t>
      </w:r>
    </w:p>
    <w:p w14:paraId="4B238BDD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Heute bloß einige Zeilen,</w:t>
      </w:r>
    </w:p>
    <w:p w14:paraId="2DB97B9F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Eurem Wunsch entsprechend, daß</w:t>
      </w:r>
    </w:p>
    <w:p w14:paraId="3FC8508A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Ihr von mir Post bekommt.</w:t>
      </w:r>
    </w:p>
    <w:p w14:paraId="02C68671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Ich geh dann gleich ins</w:t>
      </w:r>
    </w:p>
    <w:p w14:paraId="15205B65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Bett. </w:t>
      </w:r>
      <w:proofErr w:type="gramStart"/>
      <w:r w:rsidRPr="009C47BC">
        <w:rPr>
          <w:sz w:val="22"/>
        </w:rPr>
        <w:t>Bin</w:t>
      </w:r>
      <w:proofErr w:type="gramEnd"/>
      <w:r w:rsidRPr="009C47BC">
        <w:rPr>
          <w:sz w:val="22"/>
        </w:rPr>
        <w:t xml:space="preserve"> ziemlich erkältet, habe</w:t>
      </w:r>
    </w:p>
    <w:p w14:paraId="155EE9F8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Kopfweh u. die Brust </w:t>
      </w:r>
      <w:proofErr w:type="gramStart"/>
      <w:r w:rsidRPr="009C47BC">
        <w:rPr>
          <w:sz w:val="22"/>
        </w:rPr>
        <w:t>tut</w:t>
      </w:r>
      <w:proofErr w:type="gramEnd"/>
      <w:r w:rsidRPr="009C47BC">
        <w:rPr>
          <w:sz w:val="22"/>
        </w:rPr>
        <w:t xml:space="preserve"> mir</w:t>
      </w:r>
    </w:p>
    <w:p w14:paraId="75428304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weh bis zu den Bronchien rauf.</w:t>
      </w:r>
    </w:p>
    <w:p w14:paraId="13A92BF0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Wenn ich bloß mal Fieber bekommen</w:t>
      </w:r>
    </w:p>
    <w:p w14:paraId="5C0756D9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würde, dann kann ich mich erst</w:t>
      </w:r>
    </w:p>
    <w:p w14:paraId="209BB9AC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9C47BC">
        <w:rPr>
          <w:sz w:val="22"/>
        </w:rPr>
        <w:t>krank melden</w:t>
      </w:r>
      <w:proofErr w:type="gramEnd"/>
      <w:r w:rsidRPr="009C47BC">
        <w:rPr>
          <w:sz w:val="22"/>
        </w:rPr>
        <w:t>. Denn bevor man</w:t>
      </w:r>
    </w:p>
    <w:p w14:paraId="112EB21C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beim Barras nicht halb tot ist, </w:t>
      </w:r>
    </w:p>
    <w:p w14:paraId="47739F9B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kann man nicht zum Arzt</w:t>
      </w:r>
    </w:p>
    <w:p w14:paraId="39BEE96E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gehen. - Ich sehe schon, im</w:t>
      </w:r>
    </w:p>
    <w:p w14:paraId="6C0DFEEB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Urlaub bin ich dann wieder</w:t>
      </w:r>
    </w:p>
    <w:p w14:paraId="6FF97507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krank. - Heute Büchlein </w:t>
      </w:r>
      <w:proofErr w:type="spellStart"/>
      <w:r w:rsidRPr="009C47BC">
        <w:rPr>
          <w:sz w:val="22"/>
        </w:rPr>
        <w:t>No</w:t>
      </w:r>
      <w:proofErr w:type="spellEnd"/>
      <w:r w:rsidRPr="009C47BC">
        <w:rPr>
          <w:sz w:val="22"/>
        </w:rPr>
        <w:t xml:space="preserve"> 27</w:t>
      </w:r>
    </w:p>
    <w:p w14:paraId="500B90E4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erhalten von Alies. Die andern</w:t>
      </w:r>
    </w:p>
    <w:p w14:paraId="66C264B3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bekam ich auch alle. Herzlichen</w:t>
      </w:r>
    </w:p>
    <w:p w14:paraId="4A9E1A1E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Dank dafür. Das Lesen ist so</w:t>
      </w:r>
    </w:p>
    <w:p w14:paraId="2E5CCABD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lastRenderedPageBreak/>
        <w:t>meine einzige Freude. Bald mehr!</w:t>
      </w:r>
    </w:p>
    <w:p w14:paraId="38DA8655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Herzlichst</w:t>
      </w:r>
    </w:p>
    <w:p w14:paraId="3260444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Euer Hanserl.</w:t>
      </w:r>
    </w:p>
    <w:p w14:paraId="3227D94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DC7DE00" w14:textId="77777777" w:rsidR="00191902" w:rsidRPr="009C47B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C47BC">
        <w:rPr>
          <w:b/>
          <w:bCs/>
          <w:sz w:val="22"/>
        </w:rPr>
        <w:t>1944-02-29_1</w:t>
      </w:r>
    </w:p>
    <w:p w14:paraId="379C71FA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41424/C</w:t>
      </w:r>
    </w:p>
    <w:p w14:paraId="07CD64B5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Norden 29. 2. 44.</w:t>
      </w:r>
    </w:p>
    <w:p w14:paraId="6D9D21E8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Liebe Mutter, liebe Alies u. Absolventin!</w:t>
      </w:r>
    </w:p>
    <w:p w14:paraId="402ABD4A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Zuerst meinen herzlichsten Glück-</w:t>
      </w:r>
    </w:p>
    <w:p w14:paraId="42AC8B09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wünsch zum Abs vom gescheiten </w:t>
      </w:r>
      <w:proofErr w:type="spellStart"/>
      <w:r w:rsidRPr="009C47BC">
        <w:rPr>
          <w:sz w:val="22"/>
        </w:rPr>
        <w:t>Neugerl</w:t>
      </w:r>
      <w:proofErr w:type="spellEnd"/>
      <w:r w:rsidRPr="009C47BC">
        <w:rPr>
          <w:sz w:val="22"/>
        </w:rPr>
        <w:t>. Aber der</w:t>
      </w:r>
    </w:p>
    <w:p w14:paraId="705EB939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gescheiteste bin doch ich. Alies hat ihres mit lauter</w:t>
      </w:r>
    </w:p>
    <w:p w14:paraId="7CF4C18E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reinen Einsern bestanden, das Kind bestimmt mit</w:t>
      </w:r>
    </w:p>
    <w:p w14:paraId="54B25C8C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reinen Zweiern. Ich machte gar keins u. bin auch</w:t>
      </w:r>
    </w:p>
    <w:p w14:paraId="5995395B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so weit. Den Brief von der </w:t>
      </w:r>
      <w:proofErr w:type="spellStart"/>
      <w:r w:rsidRPr="009C47BC">
        <w:rPr>
          <w:sz w:val="22"/>
        </w:rPr>
        <w:t>Abifeier</w:t>
      </w:r>
      <w:proofErr w:type="spellEnd"/>
      <w:r w:rsidRPr="009C47BC">
        <w:rPr>
          <w:sz w:val="22"/>
        </w:rPr>
        <w:t xml:space="preserve"> habe ich erhalten.</w:t>
      </w:r>
    </w:p>
    <w:p w14:paraId="4CC6315F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Gute Ratschläge für die Zukunft gebe ich Dem </w:t>
      </w:r>
      <w:proofErr w:type="spellStart"/>
      <w:r w:rsidRPr="009C47BC">
        <w:rPr>
          <w:sz w:val="22"/>
        </w:rPr>
        <w:t>Neugerl</w:t>
      </w:r>
      <w:proofErr w:type="spellEnd"/>
    </w:p>
    <w:p w14:paraId="6A60F721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mündlich, wenn ich in Urlaub komme. - </w:t>
      </w:r>
    </w:p>
    <w:p w14:paraId="24F5A33A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Zwei Pakete </w:t>
      </w:r>
      <w:proofErr w:type="gramStart"/>
      <w:r w:rsidRPr="009C47BC">
        <w:rPr>
          <w:sz w:val="22"/>
        </w:rPr>
        <w:t>hab</w:t>
      </w:r>
      <w:proofErr w:type="gramEnd"/>
      <w:r w:rsidRPr="009C47BC">
        <w:rPr>
          <w:sz w:val="22"/>
        </w:rPr>
        <w:t xml:space="preserve"> ich erhalten. (</w:t>
      </w:r>
      <w:proofErr w:type="spellStart"/>
      <w:r w:rsidRPr="009C47BC">
        <w:rPr>
          <w:sz w:val="22"/>
        </w:rPr>
        <w:t>Geburtstagsp</w:t>
      </w:r>
      <w:proofErr w:type="spellEnd"/>
      <w:r w:rsidRPr="009C47BC">
        <w:rPr>
          <w:sz w:val="22"/>
        </w:rPr>
        <w:t>.).</w:t>
      </w:r>
    </w:p>
    <w:p w14:paraId="7E83B3AB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Herzlichen Dank dafür. Der Kuchen von Alies hat,</w:t>
      </w:r>
    </w:p>
    <w:p w14:paraId="1D90B1E4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Marmelade u. Speck wird mir noch schmecken.</w:t>
      </w:r>
    </w:p>
    <w:p w14:paraId="53053A97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Der Honig in den 100g Päckchen war </w:t>
      </w:r>
      <w:proofErr w:type="spellStart"/>
      <w:r w:rsidRPr="009C47BC">
        <w:rPr>
          <w:sz w:val="22"/>
        </w:rPr>
        <w:t>tadell</w:t>
      </w:r>
      <w:r w:rsidRPr="009C47BC">
        <w:rPr>
          <w:strike/>
          <w:sz w:val="22"/>
        </w:rPr>
        <w:t>l</w:t>
      </w:r>
      <w:r w:rsidRPr="009C47BC">
        <w:rPr>
          <w:sz w:val="22"/>
        </w:rPr>
        <w:t>os</w:t>
      </w:r>
      <w:proofErr w:type="spellEnd"/>
      <w:r w:rsidRPr="009C47BC">
        <w:rPr>
          <w:sz w:val="22"/>
        </w:rPr>
        <w:t>. -</w:t>
      </w:r>
    </w:p>
    <w:p w14:paraId="0AA586A1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In den letzten Tagen war ich krank. Ich glaube</w:t>
      </w:r>
    </w:p>
    <w:p w14:paraId="0B2A84D1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es war Bronchitis. In der Frühe als ich beim Arzt</w:t>
      </w:r>
    </w:p>
    <w:p w14:paraId="7935ED7C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war hatte ich </w:t>
      </w:r>
      <w:proofErr w:type="spellStart"/>
      <w:r w:rsidRPr="009C47BC">
        <w:rPr>
          <w:sz w:val="22"/>
        </w:rPr>
        <w:t>angenblicklich</w:t>
      </w:r>
      <w:proofErr w:type="spellEnd"/>
      <w:r w:rsidRPr="009C47BC">
        <w:rPr>
          <w:sz w:val="22"/>
        </w:rPr>
        <w:t xml:space="preserve"> kein Fieber u. drum</w:t>
      </w:r>
    </w:p>
    <w:p w14:paraId="24E4AAA8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war ich dienstfähig, </w:t>
      </w:r>
      <w:proofErr w:type="spellStart"/>
      <w:r w:rsidRPr="009C47BC">
        <w:rPr>
          <w:sz w:val="22"/>
        </w:rPr>
        <w:t>obwahl</w:t>
      </w:r>
      <w:proofErr w:type="spellEnd"/>
      <w:r w:rsidRPr="009C47BC">
        <w:rPr>
          <w:sz w:val="22"/>
        </w:rPr>
        <w:t xml:space="preserve"> ich kaum schnaufen</w:t>
      </w:r>
    </w:p>
    <w:p w14:paraId="7373A534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konnte. Heute ist etwas </w:t>
      </w:r>
      <w:proofErr w:type="gramStart"/>
      <w:r w:rsidRPr="009C47BC">
        <w:rPr>
          <w:sz w:val="22"/>
        </w:rPr>
        <w:t>besser</w:t>
      </w:r>
      <w:proofErr w:type="gramEnd"/>
      <w:r w:rsidRPr="009C47BC">
        <w:rPr>
          <w:sz w:val="22"/>
        </w:rPr>
        <w:t xml:space="preserve"> weil sich alles etwas</w:t>
      </w:r>
    </w:p>
    <w:p w14:paraId="3695A23E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verhärtet hat. Das </w:t>
      </w:r>
      <w:proofErr w:type="spellStart"/>
      <w:r w:rsidRPr="009C47BC">
        <w:rPr>
          <w:sz w:val="22"/>
        </w:rPr>
        <w:t>seh</w:t>
      </w:r>
      <w:proofErr w:type="spellEnd"/>
      <w:r w:rsidRPr="009C47BC">
        <w:rPr>
          <w:sz w:val="22"/>
        </w:rPr>
        <w:t xml:space="preserve"> ich kommen, daß ich im</w:t>
      </w:r>
    </w:p>
    <w:p w14:paraId="257E032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Urlaub wieder in Bett liege. Rheuma </w:t>
      </w:r>
      <w:proofErr w:type="gramStart"/>
      <w:r w:rsidRPr="009C47BC">
        <w:rPr>
          <w:sz w:val="22"/>
        </w:rPr>
        <w:t>hab</w:t>
      </w:r>
      <w:proofErr w:type="gramEnd"/>
      <w:r w:rsidRPr="009C47BC">
        <w:rPr>
          <w:sz w:val="22"/>
        </w:rPr>
        <w:t xml:space="preserve"> ich</w:t>
      </w:r>
    </w:p>
    <w:p w14:paraId="6E4BFF2D" w14:textId="77777777" w:rsidR="00191902" w:rsidRPr="009C47B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C47BC">
        <w:rPr>
          <w:b/>
          <w:bCs/>
          <w:sz w:val="22"/>
        </w:rPr>
        <w:t>1944-02-29_2</w:t>
      </w:r>
    </w:p>
    <w:p w14:paraId="748965E5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auch in den Knien was beim </w:t>
      </w:r>
      <w:proofErr w:type="spellStart"/>
      <w:r w:rsidRPr="009C47BC">
        <w:rPr>
          <w:sz w:val="22"/>
        </w:rPr>
        <w:t>Skiefahren</w:t>
      </w:r>
      <w:proofErr w:type="spellEnd"/>
      <w:r w:rsidRPr="009C47BC">
        <w:rPr>
          <w:sz w:val="22"/>
        </w:rPr>
        <w:t xml:space="preserve"> u.</w:t>
      </w:r>
    </w:p>
    <w:p w14:paraId="5616E878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nachts anständig weh tut. Der Mensch ist eben</w:t>
      </w:r>
    </w:p>
    <w:p w14:paraId="47E11B2F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kein Stück Eisen, das man nach Belieben im</w:t>
      </w:r>
    </w:p>
    <w:p w14:paraId="21DCC0E1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Freien herumwirft. - Jetzt bin ich als </w:t>
      </w:r>
      <w:proofErr w:type="spellStart"/>
      <w:r w:rsidRPr="009C47BC">
        <w:rPr>
          <w:sz w:val="22"/>
        </w:rPr>
        <w:t>einzi</w:t>
      </w:r>
      <w:proofErr w:type="spellEnd"/>
      <w:r w:rsidRPr="009C47BC">
        <w:rPr>
          <w:sz w:val="22"/>
        </w:rPr>
        <w:t>-</w:t>
      </w:r>
    </w:p>
    <w:p w14:paraId="2CE0334F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47BC">
        <w:rPr>
          <w:sz w:val="22"/>
        </w:rPr>
        <w:t>ger</w:t>
      </w:r>
      <w:proofErr w:type="spellEnd"/>
      <w:r w:rsidRPr="009C47BC">
        <w:rPr>
          <w:sz w:val="22"/>
        </w:rPr>
        <w:t xml:space="preserve"> Bayer unter lauter Preußen. Auf die Dauer</w:t>
      </w:r>
    </w:p>
    <w:p w14:paraId="301D20B0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kann ich das nicht ertragen. Es ist ein </w:t>
      </w:r>
      <w:proofErr w:type="spellStart"/>
      <w:r w:rsidRPr="009C47BC">
        <w:rPr>
          <w:sz w:val="22"/>
        </w:rPr>
        <w:t>ge</w:t>
      </w:r>
      <w:proofErr w:type="spellEnd"/>
      <w:r w:rsidRPr="009C47BC">
        <w:rPr>
          <w:sz w:val="22"/>
        </w:rPr>
        <w:t>-</w:t>
      </w:r>
    </w:p>
    <w:p w14:paraId="687BC23F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47BC">
        <w:rPr>
          <w:sz w:val="22"/>
        </w:rPr>
        <w:t>wisses</w:t>
      </w:r>
      <w:proofErr w:type="spellEnd"/>
      <w:r w:rsidRPr="009C47BC">
        <w:rPr>
          <w:sz w:val="22"/>
        </w:rPr>
        <w:t xml:space="preserve"> Etwas, das ein mich einfach nicht</w:t>
      </w:r>
    </w:p>
    <w:p w14:paraId="6ED7E192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warm werden u. das kameradschaftliche Binde-</w:t>
      </w:r>
    </w:p>
    <w:p w14:paraId="6AF59373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47BC">
        <w:rPr>
          <w:sz w:val="22"/>
        </w:rPr>
        <w:t>glied</w:t>
      </w:r>
      <w:proofErr w:type="spellEnd"/>
      <w:r w:rsidRPr="009C47BC">
        <w:rPr>
          <w:sz w:val="22"/>
        </w:rPr>
        <w:t xml:space="preserve"> finden </w:t>
      </w:r>
      <w:proofErr w:type="spellStart"/>
      <w:r w:rsidRPr="009C47BC">
        <w:rPr>
          <w:sz w:val="22"/>
        </w:rPr>
        <w:t>läßt</w:t>
      </w:r>
      <w:proofErr w:type="spellEnd"/>
      <w:r w:rsidRPr="009C47BC">
        <w:rPr>
          <w:sz w:val="22"/>
        </w:rPr>
        <w:t xml:space="preserve">. Dem </w:t>
      </w:r>
      <w:proofErr w:type="spellStart"/>
      <w:r w:rsidRPr="009C47BC">
        <w:rPr>
          <w:sz w:val="22"/>
        </w:rPr>
        <w:t>Stegmeir</w:t>
      </w:r>
      <w:proofErr w:type="spellEnd"/>
      <w:r w:rsidRPr="009C47BC">
        <w:rPr>
          <w:sz w:val="22"/>
        </w:rPr>
        <w:t xml:space="preserve"> geht's genau</w:t>
      </w:r>
    </w:p>
    <w:p w14:paraId="6A2694E4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so u. dem </w:t>
      </w:r>
      <w:proofErr w:type="spellStart"/>
      <w:r w:rsidRPr="009C47BC">
        <w:rPr>
          <w:sz w:val="22"/>
        </w:rPr>
        <w:t>Wolferl</w:t>
      </w:r>
      <w:proofErr w:type="spellEnd"/>
      <w:r w:rsidRPr="009C47BC">
        <w:rPr>
          <w:sz w:val="22"/>
        </w:rPr>
        <w:t xml:space="preserve"> noch viel schlimmer. Seppe</w:t>
      </w:r>
    </w:p>
    <w:p w14:paraId="652AE13E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hat mir darüber nichts geschrieben. Das war</w:t>
      </w:r>
    </w:p>
    <w:p w14:paraId="390FEF60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ja das Härteste, daß </w:t>
      </w:r>
      <w:r w:rsidRPr="009C47BC">
        <w:rPr>
          <w:strike/>
          <w:sz w:val="22"/>
        </w:rPr>
        <w:t>sie</w:t>
      </w:r>
      <w:r w:rsidRPr="009C47BC">
        <w:rPr>
          <w:sz w:val="22"/>
        </w:rPr>
        <w:t xml:space="preserve"> wir </w:t>
      </w:r>
      <w:proofErr w:type="gramStart"/>
      <w:r w:rsidRPr="009C47BC">
        <w:rPr>
          <w:sz w:val="22"/>
        </w:rPr>
        <w:t>auseinander gerissen</w:t>
      </w:r>
      <w:proofErr w:type="gramEnd"/>
    </w:p>
    <w:p w14:paraId="335F0646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wurden, wo wir so gute Kameraden u. Freunde </w:t>
      </w:r>
      <w:proofErr w:type="spellStart"/>
      <w:r w:rsidRPr="009C47BC">
        <w:rPr>
          <w:sz w:val="22"/>
        </w:rPr>
        <w:t>ge</w:t>
      </w:r>
      <w:proofErr w:type="spellEnd"/>
      <w:r w:rsidRPr="009C47BC">
        <w:rPr>
          <w:sz w:val="22"/>
        </w:rPr>
        <w:t>-</w:t>
      </w:r>
    </w:p>
    <w:p w14:paraId="5F808172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worden waren. - </w:t>
      </w:r>
      <w:proofErr w:type="spellStart"/>
      <w:r w:rsidRPr="009C47BC">
        <w:rPr>
          <w:sz w:val="22"/>
        </w:rPr>
        <w:t>Gerde</w:t>
      </w:r>
      <w:proofErr w:type="spellEnd"/>
      <w:r w:rsidRPr="009C47BC">
        <w:rPr>
          <w:sz w:val="22"/>
        </w:rPr>
        <w:t xml:space="preserve"> in letzter Zeit</w:t>
      </w:r>
    </w:p>
    <w:p w14:paraId="5FF2E055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9C47BC">
        <w:rPr>
          <w:sz w:val="22"/>
        </w:rPr>
        <w:t>hab</w:t>
      </w:r>
      <w:proofErr w:type="gramEnd"/>
      <w:r w:rsidRPr="009C47BC">
        <w:rPr>
          <w:sz w:val="22"/>
        </w:rPr>
        <w:t xml:space="preserve"> ich spüren gelernt, daß das Leben kein leichtes</w:t>
      </w:r>
    </w:p>
    <w:p w14:paraId="039508A1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lustiges Spiel ist. - Erholung </w:t>
      </w:r>
      <w:proofErr w:type="gramStart"/>
      <w:r w:rsidRPr="009C47BC">
        <w:rPr>
          <w:sz w:val="22"/>
        </w:rPr>
        <w:t>hab</w:t>
      </w:r>
      <w:proofErr w:type="gramEnd"/>
      <w:r w:rsidRPr="009C47BC">
        <w:rPr>
          <w:sz w:val="22"/>
        </w:rPr>
        <w:t xml:space="preserve"> ich schon</w:t>
      </w:r>
    </w:p>
    <w:p w14:paraId="0778C39C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notwendig. Seelisch mehr als körperlich.</w:t>
      </w:r>
    </w:p>
    <w:p w14:paraId="3EF4F736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Ich freue mich bloß schon darauf, wieder hei-</w:t>
      </w:r>
    </w:p>
    <w:p w14:paraId="56BCADA7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47BC">
        <w:rPr>
          <w:sz w:val="22"/>
        </w:rPr>
        <w:t>matliche</w:t>
      </w:r>
      <w:proofErr w:type="spellEnd"/>
      <w:r w:rsidRPr="009C47BC">
        <w:rPr>
          <w:sz w:val="22"/>
        </w:rPr>
        <w:t xml:space="preserve"> Laute zu hören.</w:t>
      </w:r>
    </w:p>
    <w:p w14:paraId="1F5ED41C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Für heute 1000 Grüße</w:t>
      </w:r>
    </w:p>
    <w:p w14:paraId="13FBF3FE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Euer dankbarer</w:t>
      </w:r>
    </w:p>
    <w:p w14:paraId="43CC0521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Hanserl.</w:t>
      </w:r>
    </w:p>
    <w:p w14:paraId="04EDA320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 xml:space="preserve">An den </w:t>
      </w:r>
      <w:proofErr w:type="spellStart"/>
      <w:r w:rsidRPr="009C47BC">
        <w:rPr>
          <w:sz w:val="22"/>
        </w:rPr>
        <w:t>Erdhütter</w:t>
      </w:r>
      <w:proofErr w:type="spellEnd"/>
      <w:r w:rsidRPr="009C47BC">
        <w:rPr>
          <w:sz w:val="22"/>
        </w:rPr>
        <w:t xml:space="preserve"> habe ich gar nicht mehr </w:t>
      </w:r>
      <w:proofErr w:type="spellStart"/>
      <w:r w:rsidRPr="009C47BC">
        <w:rPr>
          <w:sz w:val="22"/>
        </w:rPr>
        <w:t>ge</w:t>
      </w:r>
      <w:proofErr w:type="spellEnd"/>
      <w:r w:rsidRPr="009C47BC">
        <w:rPr>
          <w:sz w:val="22"/>
        </w:rPr>
        <w:t>-</w:t>
      </w:r>
    </w:p>
    <w:p w14:paraId="2B97B7D3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t>dacht. Das ist so ein halber Heiliger, wie ein</w:t>
      </w:r>
    </w:p>
    <w:p w14:paraId="7673F224" w14:textId="77777777" w:rsidR="00191902" w:rsidRPr="009C47BC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proofErr w:type="spellStart"/>
      <w:r w:rsidRPr="009C47BC">
        <w:rPr>
          <w:sz w:val="22"/>
        </w:rPr>
        <w:t>über</w:t>
      </w:r>
      <w:r>
        <w:rPr>
          <w:sz w:val="22"/>
        </w:rPr>
        <w:t>“</w:t>
      </w:r>
      <w:r w:rsidRPr="009C47BC">
        <w:rPr>
          <w:sz w:val="22"/>
        </w:rPr>
        <w:t>fommer</w:t>
      </w:r>
      <w:proofErr w:type="spellEnd"/>
      <w:r w:rsidRPr="009C47BC">
        <w:rPr>
          <w:sz w:val="22"/>
        </w:rPr>
        <w:t xml:space="preserve"> kam er mir vor. Näher kenn ich</w:t>
      </w:r>
    </w:p>
    <w:p w14:paraId="591D3CC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C47BC">
        <w:rPr>
          <w:sz w:val="22"/>
        </w:rPr>
        <w:lastRenderedPageBreak/>
        <w:t>ihn auch nicht.</w:t>
      </w:r>
    </w:p>
    <w:p w14:paraId="51B14EC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A27C96A" w14:textId="77777777" w:rsidR="00191902" w:rsidRPr="001C0B1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C0B1D">
        <w:rPr>
          <w:b/>
          <w:bCs/>
          <w:sz w:val="22"/>
        </w:rPr>
        <w:t>1944-03-07_1</w:t>
      </w:r>
    </w:p>
    <w:p w14:paraId="0366A5ED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41424/C</w:t>
      </w:r>
    </w:p>
    <w:p w14:paraId="13F83457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7.3.44.</w:t>
      </w:r>
    </w:p>
    <w:p w14:paraId="33FCACC5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Meine Lieben!</w:t>
      </w:r>
    </w:p>
    <w:p w14:paraId="7F7CE01F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Es war wieder eine länge Schreib-</w:t>
      </w:r>
    </w:p>
    <w:p w14:paraId="74AF0E4D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pause, drum kommt heute ein </w:t>
      </w:r>
      <w:r>
        <w:rPr>
          <w:sz w:val="22"/>
        </w:rPr>
        <w:t>„</w:t>
      </w:r>
      <w:r w:rsidRPr="001C0B1D">
        <w:rPr>
          <w:sz w:val="22"/>
        </w:rPr>
        <w:t>Schneller</w:t>
      </w:r>
      <w:r>
        <w:rPr>
          <w:sz w:val="22"/>
        </w:rPr>
        <w:t>“</w:t>
      </w:r>
      <w:r w:rsidRPr="001C0B1D">
        <w:rPr>
          <w:sz w:val="22"/>
        </w:rPr>
        <w:t xml:space="preserve">. </w:t>
      </w:r>
    </w:p>
    <w:p w14:paraId="7AC4A8B7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Ich </w:t>
      </w:r>
      <w:proofErr w:type="gramStart"/>
      <w:r w:rsidRPr="001C0B1D">
        <w:rPr>
          <w:sz w:val="22"/>
        </w:rPr>
        <w:t>lebe</w:t>
      </w:r>
      <w:proofErr w:type="gramEnd"/>
      <w:r w:rsidRPr="001C0B1D">
        <w:rPr>
          <w:sz w:val="22"/>
        </w:rPr>
        <w:t xml:space="preserve"> wie im Paradies was Essen anbetrifft.</w:t>
      </w:r>
    </w:p>
    <w:p w14:paraId="65896159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Eure Pakete sind großartig. 2 P. von Alies in einen</w:t>
      </w:r>
    </w:p>
    <w:p w14:paraId="626890AF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war </w:t>
      </w:r>
      <w:proofErr w:type="spellStart"/>
      <w:r w:rsidRPr="001C0B1D">
        <w:rPr>
          <w:sz w:val="22"/>
        </w:rPr>
        <w:t>Büddi</w:t>
      </w:r>
      <w:proofErr w:type="spellEnd"/>
      <w:r w:rsidRPr="001C0B1D">
        <w:rPr>
          <w:sz w:val="22"/>
        </w:rPr>
        <w:t xml:space="preserve"> u. Wurst, im anderen ein wunder-</w:t>
      </w:r>
    </w:p>
    <w:p w14:paraId="6083855B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bares Stück Geräuchertes. In Mutters P. war in</w:t>
      </w:r>
    </w:p>
    <w:p w14:paraId="309FD099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einem </w:t>
      </w:r>
      <w:proofErr w:type="spellStart"/>
      <w:r w:rsidRPr="001C0B1D">
        <w:rPr>
          <w:sz w:val="22"/>
        </w:rPr>
        <w:t>Buddi</w:t>
      </w:r>
      <w:proofErr w:type="spellEnd"/>
      <w:r w:rsidRPr="001C0B1D">
        <w:rPr>
          <w:sz w:val="22"/>
        </w:rPr>
        <w:t xml:space="preserve">, Kuchen u. </w:t>
      </w:r>
      <w:proofErr w:type="spellStart"/>
      <w:r w:rsidRPr="001C0B1D">
        <w:rPr>
          <w:sz w:val="22"/>
        </w:rPr>
        <w:t>Metwurst</w:t>
      </w:r>
      <w:proofErr w:type="spellEnd"/>
      <w:r w:rsidRPr="001C0B1D">
        <w:rPr>
          <w:sz w:val="22"/>
        </w:rPr>
        <w:t>, im andern</w:t>
      </w:r>
    </w:p>
    <w:p w14:paraId="7E123D91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Kuchen u. Dauerwürste. Der Honig in den 100g</w:t>
      </w:r>
    </w:p>
    <w:p w14:paraId="1CD0E887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P. war tadellos. Überhaupt sind alle Pakete</w:t>
      </w:r>
    </w:p>
    <w:p w14:paraId="15753878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heil u. selten eines kaputt. Mutters 100g P. sind</w:t>
      </w:r>
    </w:p>
    <w:p w14:paraId="4D041AA0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bis </w:t>
      </w:r>
      <w:proofErr w:type="spellStart"/>
      <w:r w:rsidRPr="001D6578">
        <w:rPr>
          <w:sz w:val="22"/>
        </w:rPr>
        <w:t>No</w:t>
      </w:r>
      <w:proofErr w:type="spellEnd"/>
      <w:r w:rsidRPr="001D6578">
        <w:rPr>
          <w:sz w:val="22"/>
        </w:rPr>
        <w:t xml:space="preserve"> 50 u. von Alies </w:t>
      </w:r>
      <w:proofErr w:type="spellStart"/>
      <w:r w:rsidRPr="001D6578">
        <w:rPr>
          <w:sz w:val="22"/>
        </w:rPr>
        <w:t>No</w:t>
      </w:r>
      <w:proofErr w:type="spellEnd"/>
      <w:r w:rsidRPr="001D6578">
        <w:rPr>
          <w:sz w:val="22"/>
        </w:rPr>
        <w:t xml:space="preserve"> 75. </w:t>
      </w:r>
      <w:r w:rsidRPr="001C0B1D">
        <w:rPr>
          <w:sz w:val="22"/>
        </w:rPr>
        <w:t>Einige fehlen, aber</w:t>
      </w:r>
    </w:p>
    <w:p w14:paraId="317E4D75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vielleicht kommen sie noch. </w:t>
      </w:r>
      <w:r w:rsidRPr="001C0B1D">
        <w:rPr>
          <w:strike/>
          <w:sz w:val="22"/>
        </w:rPr>
        <w:t>Mit</w:t>
      </w:r>
      <w:r w:rsidRPr="001C0B1D">
        <w:rPr>
          <w:sz w:val="22"/>
        </w:rPr>
        <w:t xml:space="preserve"> Briefe hab</w:t>
      </w:r>
    </w:p>
    <w:p w14:paraId="556E5978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ich bis 38 u. 121. Was fehlt schreibe ich</w:t>
      </w:r>
    </w:p>
    <w:p w14:paraId="056B33E1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später. - Mein einziger Gedanke ist nur</w:t>
      </w:r>
    </w:p>
    <w:p w14:paraId="7CB1E5B3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noch der Urlaub. An 17. Stelle stehe ich.</w:t>
      </w:r>
    </w:p>
    <w:p w14:paraId="4FC5EF40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Bis Mitte Ende April werde ich fahren. </w:t>
      </w:r>
      <w:proofErr w:type="spellStart"/>
      <w:r w:rsidRPr="001C0B1D">
        <w:rPr>
          <w:sz w:val="22"/>
        </w:rPr>
        <w:t>Spä</w:t>
      </w:r>
      <w:proofErr w:type="spellEnd"/>
      <w:r w:rsidRPr="001C0B1D">
        <w:rPr>
          <w:sz w:val="22"/>
        </w:rPr>
        <w:t>-</w:t>
      </w:r>
    </w:p>
    <w:p w14:paraId="77784163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C0B1D">
        <w:rPr>
          <w:sz w:val="22"/>
        </w:rPr>
        <w:t>testens</w:t>
      </w:r>
      <w:proofErr w:type="spellEnd"/>
      <w:r w:rsidRPr="001C0B1D">
        <w:rPr>
          <w:sz w:val="22"/>
        </w:rPr>
        <w:t xml:space="preserve"> im Mai. Also dürft Ihr Mitte März-</w:t>
      </w:r>
    </w:p>
    <w:p w14:paraId="5B717CAF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die Päckchen-Sendungen einstellen. -</w:t>
      </w:r>
    </w:p>
    <w:p w14:paraId="2BC91A0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Die Fußsohlen habe ich erhalten. </w:t>
      </w:r>
      <w:proofErr w:type="gramStart"/>
      <w:r w:rsidRPr="001C0B1D">
        <w:rPr>
          <w:sz w:val="22"/>
        </w:rPr>
        <w:t>Kann</w:t>
      </w:r>
      <w:proofErr w:type="gramEnd"/>
    </w:p>
    <w:p w14:paraId="5CF8007D" w14:textId="77777777" w:rsidR="00191902" w:rsidRPr="001C0B1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C0B1D">
        <w:rPr>
          <w:b/>
          <w:bCs/>
          <w:sz w:val="22"/>
        </w:rPr>
        <w:t>1944-03-07_2</w:t>
      </w:r>
    </w:p>
    <w:p w14:paraId="3137B0F9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ich aber leider beim </w:t>
      </w:r>
      <w:proofErr w:type="spellStart"/>
      <w:r w:rsidRPr="001C0B1D">
        <w:rPr>
          <w:sz w:val="22"/>
        </w:rPr>
        <w:t>Skiefahren</w:t>
      </w:r>
      <w:proofErr w:type="spellEnd"/>
      <w:r w:rsidRPr="001C0B1D">
        <w:rPr>
          <w:sz w:val="22"/>
        </w:rPr>
        <w:t xml:space="preserve"> nicht</w:t>
      </w:r>
    </w:p>
    <w:p w14:paraId="408D1A12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gebrauchen, weil sie sich zusammen</w:t>
      </w:r>
    </w:p>
    <w:p w14:paraId="002E07AC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schieben. - Über Ant u. bes. Willi war</w:t>
      </w:r>
    </w:p>
    <w:p w14:paraId="00E910E1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ich </w:t>
      </w:r>
      <w:proofErr w:type="gramStart"/>
      <w:r w:rsidRPr="001C0B1D">
        <w:rPr>
          <w:sz w:val="22"/>
        </w:rPr>
        <w:t>äußert</w:t>
      </w:r>
      <w:proofErr w:type="gramEnd"/>
      <w:r w:rsidRPr="001C0B1D">
        <w:rPr>
          <w:sz w:val="22"/>
        </w:rPr>
        <w:t xml:space="preserve"> überrascht. - Für </w:t>
      </w:r>
      <w:proofErr w:type="spellStart"/>
      <w:r w:rsidRPr="001C0B1D">
        <w:rPr>
          <w:sz w:val="22"/>
        </w:rPr>
        <w:t>Neugerl's</w:t>
      </w:r>
      <w:proofErr w:type="spellEnd"/>
    </w:p>
    <w:p w14:paraId="08392E7B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C0B1D">
        <w:rPr>
          <w:sz w:val="22"/>
        </w:rPr>
        <w:t>Abskarte</w:t>
      </w:r>
      <w:proofErr w:type="spellEnd"/>
      <w:r w:rsidRPr="001C0B1D">
        <w:rPr>
          <w:sz w:val="22"/>
        </w:rPr>
        <w:t>, schönen Dank. -</w:t>
      </w:r>
    </w:p>
    <w:p w14:paraId="14B8E304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Mehr kann ich nicht schreiben.</w:t>
      </w:r>
    </w:p>
    <w:p w14:paraId="13E9BD57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Neues gibt es nicht. Ich war einige Tage weg</w:t>
      </w:r>
    </w:p>
    <w:p w14:paraId="09115E84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auf Geleit u. als ich zurückkam war</w:t>
      </w:r>
    </w:p>
    <w:p w14:paraId="7A63B25C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1C0B1D">
        <w:rPr>
          <w:sz w:val="22"/>
        </w:rPr>
        <w:t>soviel</w:t>
      </w:r>
      <w:proofErr w:type="gramEnd"/>
      <w:r w:rsidRPr="001C0B1D">
        <w:rPr>
          <w:sz w:val="22"/>
        </w:rPr>
        <w:t xml:space="preserve"> Post von den Mädchen usw. da u.</w:t>
      </w:r>
    </w:p>
    <w:p w14:paraId="5DBE6D67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die </w:t>
      </w:r>
      <w:proofErr w:type="spellStart"/>
      <w:r w:rsidRPr="001C0B1D">
        <w:rPr>
          <w:sz w:val="22"/>
        </w:rPr>
        <w:t>muß</w:t>
      </w:r>
      <w:proofErr w:type="spellEnd"/>
      <w:r w:rsidRPr="001C0B1D">
        <w:rPr>
          <w:sz w:val="22"/>
        </w:rPr>
        <w:t xml:space="preserve"> ich auch noch beantworten.</w:t>
      </w:r>
    </w:p>
    <w:p w14:paraId="6D77FD87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Nochmals vielen, vielen Dank</w:t>
      </w:r>
    </w:p>
    <w:p w14:paraId="2F462093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für die lieben Päckchen alle</w:t>
      </w:r>
    </w:p>
    <w:p w14:paraId="305C7D0C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u. seid tausendmal gegrüßt von</w:t>
      </w:r>
    </w:p>
    <w:p w14:paraId="6736006F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Eurem dankbaren</w:t>
      </w:r>
    </w:p>
    <w:p w14:paraId="1DBBA2AE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Hanserl.</w:t>
      </w:r>
    </w:p>
    <w:p w14:paraId="425CA675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Diese Scheiß Luftmarken kleben mir</w:t>
      </w:r>
    </w:p>
    <w:p w14:paraId="776AA7A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immer zusammen.</w:t>
      </w:r>
    </w:p>
    <w:p w14:paraId="51AE80A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E89FECD" w14:textId="77777777" w:rsidR="00191902" w:rsidRPr="001C0B1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C0B1D">
        <w:rPr>
          <w:b/>
          <w:bCs/>
          <w:sz w:val="22"/>
        </w:rPr>
        <w:t>1944-03-12_1</w:t>
      </w:r>
    </w:p>
    <w:p w14:paraId="7F00D589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41424/C</w:t>
      </w:r>
    </w:p>
    <w:p w14:paraId="5E0CEB85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Im Norden </w:t>
      </w:r>
      <w:r w:rsidRPr="001C0B1D">
        <w:rPr>
          <w:strike/>
          <w:sz w:val="22"/>
        </w:rPr>
        <w:t>4</w:t>
      </w:r>
      <w:r w:rsidRPr="001C0B1D">
        <w:rPr>
          <w:sz w:val="22"/>
        </w:rPr>
        <w:t>12. 3. 44.</w:t>
      </w:r>
    </w:p>
    <w:p w14:paraId="30B425CF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Meine Lieben!</w:t>
      </w:r>
    </w:p>
    <w:p w14:paraId="0A1B3D89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Jetzt habt Ihr länger nichts mehr</w:t>
      </w:r>
    </w:p>
    <w:p w14:paraId="5214613F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gehört von mir. Ich war immer auf Geleit. Geleit</w:t>
      </w:r>
    </w:p>
    <w:p w14:paraId="72E39BBB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fahren ist nicht </w:t>
      </w:r>
      <w:proofErr w:type="gramStart"/>
      <w:r w:rsidRPr="001C0B1D">
        <w:rPr>
          <w:sz w:val="22"/>
        </w:rPr>
        <w:t>gefährlich</w:t>
      </w:r>
      <w:proofErr w:type="gramEnd"/>
      <w:r w:rsidRPr="001C0B1D">
        <w:rPr>
          <w:sz w:val="22"/>
        </w:rPr>
        <w:t xml:space="preserve"> aber unangenehm.</w:t>
      </w:r>
    </w:p>
    <w:p w14:paraId="20DA39B7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An einem Tag 50 km auf Skiern. 4 Tage war ich</w:t>
      </w:r>
    </w:p>
    <w:p w14:paraId="6EE4E0CB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weg </w:t>
      </w:r>
      <w:proofErr w:type="gramStart"/>
      <w:r w:rsidRPr="001C0B1D">
        <w:rPr>
          <w:sz w:val="22"/>
        </w:rPr>
        <w:t>Teilweise</w:t>
      </w:r>
      <w:proofErr w:type="gramEnd"/>
      <w:r w:rsidRPr="001C0B1D">
        <w:rPr>
          <w:sz w:val="22"/>
        </w:rPr>
        <w:t xml:space="preserve"> saßen wir auf die Pferdeschlitten</w:t>
      </w:r>
    </w:p>
    <w:p w14:paraId="5D90B83E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1C0B1D">
        <w:rPr>
          <w:sz w:val="22"/>
        </w:rPr>
        <w:lastRenderedPageBreak/>
        <w:t>auf</w:t>
      </w:r>
      <w:proofErr w:type="gramEnd"/>
      <w:r w:rsidRPr="001C0B1D">
        <w:rPr>
          <w:sz w:val="22"/>
        </w:rPr>
        <w:t xml:space="preserve"> wenn sie leer waren. - Die längste Zeit bin</w:t>
      </w:r>
    </w:p>
    <w:p w14:paraId="13F8FCF7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ich hier </w:t>
      </w:r>
      <w:r w:rsidRPr="001C0B1D">
        <w:rPr>
          <w:sz w:val="22"/>
          <w:u w:val="single"/>
        </w:rPr>
        <w:t>gewesen</w:t>
      </w:r>
      <w:r w:rsidRPr="001C0B1D">
        <w:rPr>
          <w:sz w:val="22"/>
        </w:rPr>
        <w:t>! Wann u. wohin wir kommen</w:t>
      </w:r>
    </w:p>
    <w:p w14:paraId="520D4C6C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wissen die Götter. Die Feldpostnummer bleibt.</w:t>
      </w:r>
    </w:p>
    <w:p w14:paraId="6339AA04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Eure Briefe von </w:t>
      </w:r>
      <w:proofErr w:type="spellStart"/>
      <w:r w:rsidRPr="001C0B1D">
        <w:rPr>
          <w:sz w:val="22"/>
        </w:rPr>
        <w:t>Neugerl's</w:t>
      </w:r>
      <w:proofErr w:type="spellEnd"/>
      <w:r w:rsidRPr="001C0B1D">
        <w:rPr>
          <w:sz w:val="22"/>
        </w:rPr>
        <w:t xml:space="preserve"> Als u. Luftpostbriefe</w:t>
      </w:r>
    </w:p>
    <w:p w14:paraId="363C530A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habe ich erhalten. Das Päckchenschicken dürft</w:t>
      </w:r>
    </w:p>
    <w:p w14:paraId="434A7C93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Ihr aufhören. (Mitte März.) Bis Euch dieser Brief</w:t>
      </w:r>
    </w:p>
    <w:p w14:paraId="1B99FA5B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erreicht ist doch mindestens der 20. </w:t>
      </w:r>
      <w:proofErr w:type="gramStart"/>
      <w:r w:rsidRPr="001C0B1D">
        <w:rPr>
          <w:sz w:val="22"/>
        </w:rPr>
        <w:t>III..</w:t>
      </w:r>
      <w:proofErr w:type="gramEnd"/>
    </w:p>
    <w:p w14:paraId="7D263E8F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Von Mutter blieben an Briefen aus: </w:t>
      </w:r>
      <w:proofErr w:type="spellStart"/>
      <w:r w:rsidRPr="001C0B1D">
        <w:rPr>
          <w:sz w:val="22"/>
        </w:rPr>
        <w:t>No</w:t>
      </w:r>
      <w:proofErr w:type="spellEnd"/>
      <w:r w:rsidRPr="001C0B1D">
        <w:rPr>
          <w:sz w:val="22"/>
        </w:rPr>
        <w:t xml:space="preserve"> 5, 31, 33.</w:t>
      </w:r>
    </w:p>
    <w:p w14:paraId="3F3AFB6C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Sonst </w:t>
      </w:r>
      <w:proofErr w:type="gramStart"/>
      <w:r w:rsidRPr="001C0B1D">
        <w:rPr>
          <w:sz w:val="22"/>
        </w:rPr>
        <w:t>hab</w:t>
      </w:r>
      <w:proofErr w:type="gramEnd"/>
      <w:r w:rsidRPr="001C0B1D">
        <w:rPr>
          <w:sz w:val="22"/>
        </w:rPr>
        <w:t xml:space="preserve"> ich alle bis 43 u. den Luftpostbrief 51,</w:t>
      </w:r>
    </w:p>
    <w:p w14:paraId="54CC214B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der die von 43 -51 übersprungen hat.</w:t>
      </w:r>
    </w:p>
    <w:p w14:paraId="362629E4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Von Alies blieben aus 103, 104; hab sonst alle bis</w:t>
      </w:r>
    </w:p>
    <w:p w14:paraId="7121DC0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124 u. den Lu </w:t>
      </w:r>
      <w:proofErr w:type="spellStart"/>
      <w:r w:rsidRPr="001C0B1D">
        <w:rPr>
          <w:sz w:val="22"/>
        </w:rPr>
        <w:t>po</w:t>
      </w:r>
      <w:proofErr w:type="spellEnd"/>
      <w:r w:rsidRPr="001C0B1D">
        <w:rPr>
          <w:sz w:val="22"/>
        </w:rPr>
        <w:t xml:space="preserve"> </w:t>
      </w:r>
      <w:proofErr w:type="spellStart"/>
      <w:r w:rsidRPr="001C0B1D">
        <w:rPr>
          <w:sz w:val="22"/>
        </w:rPr>
        <w:t>brief</w:t>
      </w:r>
      <w:proofErr w:type="spellEnd"/>
      <w:r w:rsidRPr="001C0B1D">
        <w:rPr>
          <w:sz w:val="22"/>
        </w:rPr>
        <w:t xml:space="preserve"> 132.</w:t>
      </w:r>
    </w:p>
    <w:p w14:paraId="3B02EE55" w14:textId="77777777" w:rsidR="00191902" w:rsidRPr="001C0B1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C0B1D">
        <w:rPr>
          <w:b/>
          <w:bCs/>
          <w:sz w:val="22"/>
        </w:rPr>
        <w:t>1944-03-12_2</w:t>
      </w:r>
    </w:p>
    <w:p w14:paraId="7A7DFB08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Von 100g Päckchen ist die letzte Nummer von Alies 77</w:t>
      </w:r>
    </w:p>
    <w:p w14:paraId="4E145F09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von Mutter 51. Einige dazwischen fehlen. </w:t>
      </w:r>
      <w:r w:rsidRPr="001C0B1D">
        <w:rPr>
          <w:strike/>
          <w:sz w:val="22"/>
        </w:rPr>
        <w:t>Ich</w:t>
      </w:r>
    </w:p>
    <w:p w14:paraId="7E8EC34B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Wenn ich aber schreibe welche fehlen, kommen </w:t>
      </w:r>
    </w:p>
    <w:p w14:paraId="45E70B15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sie sicher morgen oder irgendwann. Die kommen</w:t>
      </w:r>
    </w:p>
    <w:p w14:paraId="4BA101C4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furchtbar unregelmäßig. Von Alies </w:t>
      </w:r>
      <w:r w:rsidRPr="001C0B1D">
        <w:rPr>
          <w:strike/>
          <w:sz w:val="22"/>
        </w:rPr>
        <w:t>h</w:t>
      </w:r>
      <w:r w:rsidRPr="001C0B1D">
        <w:rPr>
          <w:sz w:val="22"/>
        </w:rPr>
        <w:t xml:space="preserve"> bekam</w:t>
      </w:r>
    </w:p>
    <w:p w14:paraId="7ACD8D92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ich heute wieder ein Päckchen. </w:t>
      </w:r>
      <w:proofErr w:type="gramStart"/>
      <w:r w:rsidRPr="001C0B1D">
        <w:rPr>
          <w:sz w:val="22"/>
        </w:rPr>
        <w:t>Hab's</w:t>
      </w:r>
      <w:proofErr w:type="gramEnd"/>
      <w:r w:rsidRPr="001C0B1D">
        <w:rPr>
          <w:sz w:val="22"/>
        </w:rPr>
        <w:t xml:space="preserve"> noch</w:t>
      </w:r>
    </w:p>
    <w:p w14:paraId="3ABD2448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nicht geöffnet. Von </w:t>
      </w:r>
      <w:proofErr w:type="spellStart"/>
      <w:r w:rsidRPr="001C0B1D">
        <w:rPr>
          <w:sz w:val="22"/>
        </w:rPr>
        <w:t>Lohwimm</w:t>
      </w:r>
      <w:proofErr w:type="spellEnd"/>
      <w:r w:rsidRPr="001C0B1D">
        <w:rPr>
          <w:sz w:val="22"/>
        </w:rPr>
        <w:t xml:space="preserve"> bekam ich</w:t>
      </w:r>
    </w:p>
    <w:p w14:paraId="0525BCF2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auch eines. </w:t>
      </w:r>
      <w:proofErr w:type="spellStart"/>
      <w:r w:rsidRPr="001C0B1D">
        <w:rPr>
          <w:sz w:val="22"/>
        </w:rPr>
        <w:t>Plätzerl</w:t>
      </w:r>
      <w:proofErr w:type="spellEnd"/>
      <w:r w:rsidRPr="001C0B1D">
        <w:rPr>
          <w:sz w:val="22"/>
        </w:rPr>
        <w:t>, Kuchen u. Speck war</w:t>
      </w:r>
    </w:p>
    <w:p w14:paraId="13CE3AC7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drinnen. - Denkt mal lieber nicht </w:t>
      </w:r>
      <w:proofErr w:type="spellStart"/>
      <w:r w:rsidRPr="001C0B1D">
        <w:rPr>
          <w:sz w:val="22"/>
        </w:rPr>
        <w:t>zuviel</w:t>
      </w:r>
      <w:proofErr w:type="spellEnd"/>
    </w:p>
    <w:p w14:paraId="69B193DF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an meinen Urlaub, sonst wirds sicher nichts</w:t>
      </w:r>
    </w:p>
    <w:p w14:paraId="5C82B8F6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damit. </w:t>
      </w:r>
      <w:proofErr w:type="spellStart"/>
      <w:r w:rsidRPr="001C0B1D">
        <w:rPr>
          <w:sz w:val="22"/>
        </w:rPr>
        <w:t>Laßt</w:t>
      </w:r>
      <w:proofErr w:type="spellEnd"/>
      <w:r w:rsidRPr="001C0B1D">
        <w:rPr>
          <w:sz w:val="22"/>
        </w:rPr>
        <w:t xml:space="preserve"> Euch lieber überraschen.</w:t>
      </w:r>
    </w:p>
    <w:p w14:paraId="1DFEA53D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Am schönsten ist die Ludwig Helene mit</w:t>
      </w:r>
    </w:p>
    <w:p w14:paraId="4D15CFE7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der Reinheit der Reiser Traudi Die soll lieber</w:t>
      </w:r>
    </w:p>
    <w:p w14:paraId="58D5BA57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vor die eigene Türe gehen. Ich trau da keiner</w:t>
      </w:r>
    </w:p>
    <w:p w14:paraId="1A5A8B40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weiter als man sie sieht. Und ich kenne</w:t>
      </w:r>
    </w:p>
    <w:p w14:paraId="1E9CE274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mich da gut aus. </w:t>
      </w:r>
      <w:proofErr w:type="gramStart"/>
      <w:r w:rsidRPr="001C0B1D">
        <w:rPr>
          <w:sz w:val="22"/>
        </w:rPr>
        <w:t>Bin</w:t>
      </w:r>
      <w:proofErr w:type="gramEnd"/>
      <w:r w:rsidRPr="001C0B1D">
        <w:rPr>
          <w:sz w:val="22"/>
        </w:rPr>
        <w:t xml:space="preserve"> schon lange genug</w:t>
      </w:r>
    </w:p>
    <w:p w14:paraId="03A84B92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unter Landsern. - Die Bunkerkerze </w:t>
      </w:r>
      <w:proofErr w:type="gramStart"/>
      <w:r w:rsidRPr="001C0B1D">
        <w:rPr>
          <w:sz w:val="22"/>
        </w:rPr>
        <w:t>hab</w:t>
      </w:r>
      <w:proofErr w:type="gramEnd"/>
      <w:r w:rsidRPr="001C0B1D">
        <w:rPr>
          <w:sz w:val="22"/>
        </w:rPr>
        <w:t xml:space="preserve"> ich</w:t>
      </w:r>
    </w:p>
    <w:p w14:paraId="6A67C1D4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bekommen. Gott sei Dank wird's schon heller.</w:t>
      </w:r>
    </w:p>
    <w:p w14:paraId="2983DF26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 xml:space="preserve">Hoffentlich sind die Anstrengungen des </w:t>
      </w:r>
      <w:proofErr w:type="spellStart"/>
      <w:r w:rsidRPr="001C0B1D">
        <w:rPr>
          <w:sz w:val="22"/>
        </w:rPr>
        <w:t>Win</w:t>
      </w:r>
      <w:proofErr w:type="spellEnd"/>
      <w:r w:rsidRPr="001C0B1D">
        <w:rPr>
          <w:sz w:val="22"/>
        </w:rPr>
        <w:t>-</w:t>
      </w:r>
    </w:p>
    <w:p w14:paraId="43147551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C0B1D">
        <w:rPr>
          <w:sz w:val="22"/>
        </w:rPr>
        <w:t>ters</w:t>
      </w:r>
      <w:proofErr w:type="spellEnd"/>
      <w:r w:rsidRPr="001C0B1D">
        <w:rPr>
          <w:sz w:val="22"/>
        </w:rPr>
        <w:t xml:space="preserve"> die Letzten.</w:t>
      </w:r>
    </w:p>
    <w:p w14:paraId="02E58D54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Für heute viele herzliche Grüße</w:t>
      </w:r>
    </w:p>
    <w:p w14:paraId="3B6B8E62" w14:textId="77777777" w:rsidR="00191902" w:rsidRPr="001C0B1D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Euer</w:t>
      </w:r>
    </w:p>
    <w:p w14:paraId="2842084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C0B1D">
        <w:rPr>
          <w:sz w:val="22"/>
        </w:rPr>
        <w:t>dankbarer Hanserl.</w:t>
      </w:r>
    </w:p>
    <w:p w14:paraId="0844E2B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5B951AD" w14:textId="77777777" w:rsidR="00191902" w:rsidRPr="006B7F3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6B7F35">
        <w:rPr>
          <w:b/>
          <w:bCs/>
          <w:sz w:val="22"/>
        </w:rPr>
        <w:t>1944-03-18_1</w:t>
      </w:r>
    </w:p>
    <w:p w14:paraId="417F4E96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41424/C</w:t>
      </w:r>
    </w:p>
    <w:p w14:paraId="4BF6AA2E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Im Norden 18. III. 44.</w:t>
      </w:r>
    </w:p>
    <w:p w14:paraId="50EB90CF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Meine Lieben!</w:t>
      </w:r>
    </w:p>
    <w:p w14:paraId="781F36D4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Von unserm alten Standpunkt</w:t>
      </w:r>
    </w:p>
    <w:p w14:paraId="608756DA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sind wir weggezogen u. wir liegen</w:t>
      </w:r>
    </w:p>
    <w:p w14:paraId="431BE281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jetzt wenige Kilometer entfernt</w:t>
      </w:r>
    </w:p>
    <w:p w14:paraId="1FCD4BA0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 xml:space="preserve">von A. wo </w:t>
      </w:r>
      <w:proofErr w:type="spellStart"/>
      <w:proofErr w:type="gramStart"/>
      <w:r w:rsidRPr="006B7F35">
        <w:rPr>
          <w:sz w:val="22"/>
        </w:rPr>
        <w:t>Kleebauer's</w:t>
      </w:r>
      <w:proofErr w:type="spellEnd"/>
      <w:proofErr w:type="gramEnd"/>
      <w:r w:rsidRPr="006B7F35">
        <w:rPr>
          <w:sz w:val="22"/>
        </w:rPr>
        <w:t xml:space="preserve"> Bruder</w:t>
      </w:r>
    </w:p>
    <w:p w14:paraId="21DB0E05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liegt. Was mit uns wird, wissen</w:t>
      </w:r>
    </w:p>
    <w:p w14:paraId="6BB5A7EF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wir nicht. Ich bin im neuen</w:t>
      </w:r>
    </w:p>
    <w:p w14:paraId="32F87F06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Standort als Vorkommando. Wir</w:t>
      </w:r>
    </w:p>
    <w:p w14:paraId="022DE51F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 xml:space="preserve">müssen die </w:t>
      </w:r>
      <w:proofErr w:type="spellStart"/>
      <w:r w:rsidRPr="006B7F35">
        <w:rPr>
          <w:sz w:val="22"/>
        </w:rPr>
        <w:t>Baraken</w:t>
      </w:r>
      <w:proofErr w:type="spellEnd"/>
      <w:r w:rsidRPr="006B7F35">
        <w:rPr>
          <w:sz w:val="22"/>
        </w:rPr>
        <w:t xml:space="preserve"> herrichten</w:t>
      </w:r>
    </w:p>
    <w:p w14:paraId="35BB84DE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 xml:space="preserve">u. alles fertig machen, die </w:t>
      </w:r>
      <w:proofErr w:type="spellStart"/>
      <w:r w:rsidRPr="006B7F35">
        <w:rPr>
          <w:sz w:val="22"/>
        </w:rPr>
        <w:t>Kom</w:t>
      </w:r>
      <w:proofErr w:type="spellEnd"/>
      <w:r w:rsidRPr="006B7F35">
        <w:rPr>
          <w:sz w:val="22"/>
        </w:rPr>
        <w:t>-</w:t>
      </w:r>
    </w:p>
    <w:p w14:paraId="75E511BD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B7F35">
        <w:rPr>
          <w:sz w:val="22"/>
        </w:rPr>
        <w:t>panie</w:t>
      </w:r>
      <w:proofErr w:type="spellEnd"/>
      <w:r w:rsidRPr="006B7F35">
        <w:rPr>
          <w:sz w:val="22"/>
        </w:rPr>
        <w:t xml:space="preserve"> folgt bald nach. Unsere</w:t>
      </w:r>
    </w:p>
    <w:p w14:paraId="6FE66F60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Hauptbeschäftigung besteht aus</w:t>
      </w:r>
    </w:p>
    <w:p w14:paraId="764BAF7B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Schneeschippen, denn das ganze</w:t>
      </w:r>
    </w:p>
    <w:p w14:paraId="5097FA64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lastRenderedPageBreak/>
        <w:t xml:space="preserve">Lager ist mit einer </w:t>
      </w:r>
      <w:r w:rsidRPr="006B7F35">
        <w:rPr>
          <w:strike/>
          <w:sz w:val="22"/>
        </w:rPr>
        <w:t>De</w:t>
      </w:r>
      <w:r w:rsidRPr="006B7F35">
        <w:rPr>
          <w:sz w:val="22"/>
        </w:rPr>
        <w:t xml:space="preserve"> Schnee-</w:t>
      </w:r>
    </w:p>
    <w:p w14:paraId="716DC024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decke von 1.20 zugedeckt.</w:t>
      </w:r>
    </w:p>
    <w:p w14:paraId="1A7121E9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 xml:space="preserve">Hoffentlich ist die </w:t>
      </w:r>
      <w:proofErr w:type="spellStart"/>
      <w:r w:rsidRPr="006B7F35">
        <w:rPr>
          <w:sz w:val="22"/>
        </w:rPr>
        <w:t>angenblick</w:t>
      </w:r>
      <w:proofErr w:type="spellEnd"/>
      <w:r w:rsidRPr="006B7F35">
        <w:rPr>
          <w:sz w:val="22"/>
        </w:rPr>
        <w:t>-</w:t>
      </w:r>
    </w:p>
    <w:p w14:paraId="012EB2CD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B7F35">
        <w:rPr>
          <w:sz w:val="22"/>
        </w:rPr>
        <w:t>liche</w:t>
      </w:r>
      <w:proofErr w:type="spellEnd"/>
      <w:r w:rsidRPr="006B7F35">
        <w:rPr>
          <w:sz w:val="22"/>
        </w:rPr>
        <w:t xml:space="preserve"> Kälte die letzte An-</w:t>
      </w:r>
    </w:p>
    <w:p w14:paraId="778E1D1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B7F35">
        <w:rPr>
          <w:sz w:val="22"/>
        </w:rPr>
        <w:t>strengung</w:t>
      </w:r>
      <w:proofErr w:type="spellEnd"/>
      <w:r w:rsidRPr="006B7F35">
        <w:rPr>
          <w:sz w:val="22"/>
        </w:rPr>
        <w:t xml:space="preserve"> des Winters.</w:t>
      </w:r>
    </w:p>
    <w:p w14:paraId="21FDF0AB" w14:textId="77777777" w:rsidR="00191902" w:rsidRPr="006B7F3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6B7F35">
        <w:rPr>
          <w:b/>
          <w:bCs/>
          <w:sz w:val="22"/>
        </w:rPr>
        <w:t>1944-03-18_2</w:t>
      </w:r>
    </w:p>
    <w:p w14:paraId="260686E5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Im Frühjahr sehen wir uns</w:t>
      </w:r>
    </w:p>
    <w:p w14:paraId="6371D090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 xml:space="preserve">dann hoffentlich. </w:t>
      </w:r>
      <w:proofErr w:type="spellStart"/>
      <w:r w:rsidRPr="006B7F35">
        <w:rPr>
          <w:sz w:val="22"/>
        </w:rPr>
        <w:t>No</w:t>
      </w:r>
      <w:proofErr w:type="spellEnd"/>
      <w:r w:rsidRPr="006B7F35">
        <w:rPr>
          <w:sz w:val="22"/>
        </w:rPr>
        <w:t xml:space="preserve"> 19 ist</w:t>
      </w:r>
    </w:p>
    <w:p w14:paraId="205B0832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meine derzeitige Urlaubs-</w:t>
      </w:r>
    </w:p>
    <w:p w14:paraId="5F561E82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B7F35">
        <w:rPr>
          <w:sz w:val="22"/>
        </w:rPr>
        <w:t>nummer</w:t>
      </w:r>
      <w:proofErr w:type="spellEnd"/>
      <w:r w:rsidRPr="006B7F35">
        <w:rPr>
          <w:sz w:val="22"/>
        </w:rPr>
        <w:t>. Wenn ich von</w:t>
      </w:r>
    </w:p>
    <w:p w14:paraId="05DD51D9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19 - 1 so schnell komme</w:t>
      </w:r>
    </w:p>
    <w:p w14:paraId="1699A589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wie von 37 auf 19 bin ich</w:t>
      </w:r>
    </w:p>
    <w:p w14:paraId="1F7038FC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zufrieden. Aber ich glaub</w:t>
      </w:r>
    </w:p>
    <w:p w14:paraId="2F46E893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kaum. Es wird wohl Mai</w:t>
      </w:r>
    </w:p>
    <w:p w14:paraId="4E551EC0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werden.</w:t>
      </w:r>
    </w:p>
    <w:p w14:paraId="3289934D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 xml:space="preserve">Dem Gretchen, </w:t>
      </w:r>
      <w:proofErr w:type="gramStart"/>
      <w:r w:rsidRPr="006B7F35">
        <w:rPr>
          <w:sz w:val="22"/>
        </w:rPr>
        <w:t>hab</w:t>
      </w:r>
      <w:proofErr w:type="gramEnd"/>
      <w:r w:rsidRPr="006B7F35">
        <w:rPr>
          <w:sz w:val="22"/>
        </w:rPr>
        <w:t xml:space="preserve"> ich schon</w:t>
      </w:r>
    </w:p>
    <w:p w14:paraId="62E4CBDC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 xml:space="preserve">3 Wochen nicht mehr </w:t>
      </w:r>
      <w:proofErr w:type="spellStart"/>
      <w:r w:rsidRPr="006B7F35">
        <w:rPr>
          <w:sz w:val="22"/>
        </w:rPr>
        <w:t>ge</w:t>
      </w:r>
      <w:proofErr w:type="spellEnd"/>
      <w:r w:rsidRPr="006B7F35">
        <w:rPr>
          <w:sz w:val="22"/>
        </w:rPr>
        <w:t>-</w:t>
      </w:r>
    </w:p>
    <w:p w14:paraId="7E6D9D6C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schrieben. Dafür einer andern</w:t>
      </w:r>
    </w:p>
    <w:p w14:paraId="4E3D24A8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 xml:space="preserve">mehr. Einem </w:t>
      </w:r>
      <w:r>
        <w:rPr>
          <w:sz w:val="22"/>
        </w:rPr>
        <w:t>„</w:t>
      </w:r>
      <w:r w:rsidRPr="006B7F35">
        <w:rPr>
          <w:sz w:val="22"/>
        </w:rPr>
        <w:t>Widder</w:t>
      </w:r>
      <w:r>
        <w:rPr>
          <w:sz w:val="22"/>
        </w:rPr>
        <w:t>“</w:t>
      </w:r>
      <w:r w:rsidRPr="006B7F35">
        <w:rPr>
          <w:sz w:val="22"/>
        </w:rPr>
        <w:t xml:space="preserve"> aus</w:t>
      </w:r>
    </w:p>
    <w:p w14:paraId="1AB41494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Berchtesgadener Zeiten.</w:t>
      </w:r>
    </w:p>
    <w:p w14:paraId="0986398D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Recht herzliche Grüße,</w:t>
      </w:r>
    </w:p>
    <w:p w14:paraId="7D5A8A2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Euer Hanserl.</w:t>
      </w:r>
    </w:p>
    <w:p w14:paraId="1572A8E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AC74CC2" w14:textId="77777777" w:rsidR="00191902" w:rsidRPr="006B7F3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6B7F35">
        <w:rPr>
          <w:b/>
          <w:bCs/>
          <w:sz w:val="22"/>
        </w:rPr>
        <w:t>1944-03-20_1</w:t>
      </w:r>
    </w:p>
    <w:p w14:paraId="7AD8A54F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Samland 20.III.44.</w:t>
      </w:r>
    </w:p>
    <w:p w14:paraId="644ACB32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Meine Lieben!</w:t>
      </w:r>
    </w:p>
    <w:p w14:paraId="246234FA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Wir warten sehnlichst</w:t>
      </w:r>
    </w:p>
    <w:p w14:paraId="66971F4E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auf den Frühling, auf schönes Wetter.</w:t>
      </w:r>
    </w:p>
    <w:p w14:paraId="4E98CDEC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Mitte März haben wir schon u.</w:t>
      </w:r>
    </w:p>
    <w:p w14:paraId="5720C7BA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statt Sonnenschein, stürmte, schnei-</w:t>
      </w:r>
    </w:p>
    <w:p w14:paraId="1F9B011D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B7F35">
        <w:rPr>
          <w:sz w:val="22"/>
        </w:rPr>
        <w:t>te</w:t>
      </w:r>
      <w:proofErr w:type="spellEnd"/>
      <w:r w:rsidRPr="006B7F35">
        <w:rPr>
          <w:sz w:val="22"/>
        </w:rPr>
        <w:t xml:space="preserve"> u. regnete es nur. An u.</w:t>
      </w:r>
    </w:p>
    <w:p w14:paraId="18868782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für sich ist dieses Wetter schon</w:t>
      </w:r>
    </w:p>
    <w:p w14:paraId="7C09551F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trostlos, umso mehr noch für</w:t>
      </w:r>
    </w:p>
    <w:p w14:paraId="0D1390BC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uns, da man der Witterung</w:t>
      </w:r>
    </w:p>
    <w:p w14:paraId="42A4232F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restlos preisgegeben ist. -</w:t>
      </w:r>
    </w:p>
    <w:p w14:paraId="2DE6A654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Wir vollbringen augenblicklich</w:t>
      </w:r>
    </w:p>
    <w:p w14:paraId="0487BFB5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 xml:space="preserve">keine großen </w:t>
      </w:r>
      <w:proofErr w:type="gramStart"/>
      <w:r w:rsidRPr="006B7F35">
        <w:rPr>
          <w:sz w:val="22"/>
        </w:rPr>
        <w:t>Taten</w:t>
      </w:r>
      <w:proofErr w:type="gramEnd"/>
      <w:r w:rsidRPr="006B7F35">
        <w:rPr>
          <w:sz w:val="22"/>
        </w:rPr>
        <w:t xml:space="preserve"> sondern liegen</w:t>
      </w:r>
    </w:p>
    <w:p w14:paraId="66D23867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in verhältnismäßig ruhiger</w:t>
      </w:r>
    </w:p>
    <w:p w14:paraId="29CAA35B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Stellung, was natürlich nicht</w:t>
      </w:r>
    </w:p>
    <w:p w14:paraId="5DE9AF07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heißt, daß nicht geschossen</w:t>
      </w:r>
    </w:p>
    <w:p w14:paraId="68EC78A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wird. Wir sind in der HKL</w:t>
      </w:r>
    </w:p>
    <w:p w14:paraId="52DCB791" w14:textId="77777777" w:rsidR="00191902" w:rsidRPr="006B7F3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6B7F35">
        <w:rPr>
          <w:b/>
          <w:bCs/>
          <w:sz w:val="22"/>
        </w:rPr>
        <w:t>1944-03-20_2</w:t>
      </w:r>
    </w:p>
    <w:p w14:paraId="787B11E9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B7F35">
        <w:rPr>
          <w:sz w:val="22"/>
        </w:rPr>
        <w:t>engesetzt</w:t>
      </w:r>
      <w:proofErr w:type="spellEnd"/>
      <w:r w:rsidRPr="006B7F35">
        <w:rPr>
          <w:sz w:val="22"/>
        </w:rPr>
        <w:t>! Zwischen uns und</w:t>
      </w:r>
    </w:p>
    <w:p w14:paraId="246B087D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dem Russen liegt eine Mulde</w:t>
      </w:r>
    </w:p>
    <w:p w14:paraId="39316C2B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u. die Entfernung ist 300m</w:t>
      </w:r>
    </w:p>
    <w:p w14:paraId="380F6F69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Da wir keinen Draht, keine</w:t>
      </w:r>
    </w:p>
    <w:p w14:paraId="4331D50E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Mienen, also gar nichts vor</w:t>
      </w:r>
    </w:p>
    <w:p w14:paraId="69C73F9E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uns haben müssen wir uns</w:t>
      </w:r>
    </w:p>
    <w:p w14:paraId="1BE07FD2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auf unser Gehör verlassen</w:t>
      </w:r>
    </w:p>
    <w:p w14:paraId="0E945297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in diesen dunklen Nächten</w:t>
      </w:r>
    </w:p>
    <w:p w14:paraId="6B312047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wenn der. Iwan mit Späh-</w:t>
      </w:r>
    </w:p>
    <w:p w14:paraId="56B03130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oder Stoßtrupp herankommt.</w:t>
      </w:r>
    </w:p>
    <w:p w14:paraId="405BDFC5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Und das macht einen ganz</w:t>
      </w:r>
    </w:p>
    <w:p w14:paraId="1FA46089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B7F35">
        <w:rPr>
          <w:sz w:val="22"/>
        </w:rPr>
        <w:lastRenderedPageBreak/>
        <w:t>kaput</w:t>
      </w:r>
      <w:proofErr w:type="spellEnd"/>
      <w:r w:rsidRPr="006B7F35">
        <w:rPr>
          <w:sz w:val="22"/>
        </w:rPr>
        <w:t>, die ganze Nacht auf</w:t>
      </w:r>
    </w:p>
    <w:p w14:paraId="001824B1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Posten zu stehen ohne Unter-</w:t>
      </w:r>
    </w:p>
    <w:p w14:paraId="39444144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B7F35">
        <w:rPr>
          <w:sz w:val="22"/>
        </w:rPr>
        <w:t>brechung</w:t>
      </w:r>
      <w:proofErr w:type="spellEnd"/>
      <w:r w:rsidRPr="006B7F35">
        <w:rPr>
          <w:sz w:val="22"/>
        </w:rPr>
        <w:t>. - Seit einigen</w:t>
      </w:r>
    </w:p>
    <w:p w14:paraId="0A889291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 xml:space="preserve">Tagen, ist unser. Bunker </w:t>
      </w:r>
      <w:proofErr w:type="spellStart"/>
      <w:r w:rsidRPr="006B7F35">
        <w:rPr>
          <w:sz w:val="22"/>
        </w:rPr>
        <w:t>fer</w:t>
      </w:r>
      <w:proofErr w:type="spellEnd"/>
      <w:r w:rsidRPr="006B7F35">
        <w:rPr>
          <w:sz w:val="22"/>
        </w:rPr>
        <w:t>-</w:t>
      </w:r>
    </w:p>
    <w:p w14:paraId="346B8304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B7F35">
        <w:rPr>
          <w:sz w:val="22"/>
        </w:rPr>
        <w:t>tig</w:t>
      </w:r>
      <w:proofErr w:type="spellEnd"/>
      <w:r w:rsidRPr="006B7F35">
        <w:rPr>
          <w:sz w:val="22"/>
        </w:rPr>
        <w:t xml:space="preserve"> u. wir haben wenigstes</w:t>
      </w:r>
    </w:p>
    <w:p w14:paraId="1B8E0F17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tagsüber eine Unterkunft. -.-</w:t>
      </w:r>
    </w:p>
    <w:p w14:paraId="33E5A8A4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Post habe ich noch keine</w:t>
      </w:r>
    </w:p>
    <w:p w14:paraId="0C8379C4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von Euch u. auch das 2 kg</w:t>
      </w:r>
    </w:p>
    <w:p w14:paraId="2AE3140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Paket bekam ich nicht,</w:t>
      </w:r>
    </w:p>
    <w:p w14:paraId="6484BA8B" w14:textId="77777777" w:rsidR="00191902" w:rsidRPr="006B7F3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6B7F35">
        <w:rPr>
          <w:b/>
          <w:bCs/>
          <w:sz w:val="22"/>
        </w:rPr>
        <w:t>1944-03-20_3</w:t>
      </w:r>
    </w:p>
    <w:p w14:paraId="52F54A73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Ach, wie gut könnte ich das</w:t>
      </w:r>
    </w:p>
    <w:p w14:paraId="27360375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gebrauchen! Das Essen ist</w:t>
      </w:r>
    </w:p>
    <w:p w14:paraId="5E2F65A3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knapp, knapp u. knapp! -</w:t>
      </w:r>
    </w:p>
    <w:p w14:paraId="5B5AF8A7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Wer hätte das je gedacht</w:t>
      </w:r>
    </w:p>
    <w:p w14:paraId="4C0201B9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was wir alles mitmachen</w:t>
      </w:r>
    </w:p>
    <w:p w14:paraId="0408F4FF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müssen u. wer weiß was</w:t>
      </w:r>
    </w:p>
    <w:p w14:paraId="66AB857E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noch kommt. Wie wird es</w:t>
      </w:r>
    </w:p>
    <w:p w14:paraId="5D2D2F14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denn bloß Euch gehen?</w:t>
      </w:r>
    </w:p>
    <w:p w14:paraId="2973F938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Genau 2 Monate habe ich</w:t>
      </w:r>
    </w:p>
    <w:p w14:paraId="612CA2D9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keine Post mehr. Vom Gret-</w:t>
      </w:r>
    </w:p>
    <w:p w14:paraId="08703FF1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B7F35">
        <w:rPr>
          <w:sz w:val="22"/>
        </w:rPr>
        <w:t>chen</w:t>
      </w:r>
      <w:proofErr w:type="spellEnd"/>
      <w:r w:rsidRPr="006B7F35">
        <w:rPr>
          <w:sz w:val="22"/>
        </w:rPr>
        <w:t xml:space="preserve"> kam einmal ein Brief,</w:t>
      </w:r>
    </w:p>
    <w:p w14:paraId="5551C39C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 xml:space="preserve">aber ich </w:t>
      </w:r>
      <w:proofErr w:type="gramStart"/>
      <w:r w:rsidRPr="006B7F35">
        <w:rPr>
          <w:sz w:val="22"/>
        </w:rPr>
        <w:t>hab</w:t>
      </w:r>
      <w:proofErr w:type="gramEnd"/>
      <w:r w:rsidRPr="006B7F35">
        <w:rPr>
          <w:sz w:val="22"/>
        </w:rPr>
        <w:t xml:space="preserve"> ihr nicht mehr</w:t>
      </w:r>
    </w:p>
    <w:p w14:paraId="3CCA2751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geschrieben, teils aus Faulheit,</w:t>
      </w:r>
    </w:p>
    <w:p w14:paraId="32531AA1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teils aus Unlust.</w:t>
      </w:r>
    </w:p>
    <w:p w14:paraId="393161EA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Schickt mir auch Brief-</w:t>
      </w:r>
    </w:p>
    <w:p w14:paraId="3686162A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B7F35">
        <w:rPr>
          <w:sz w:val="22"/>
        </w:rPr>
        <w:t>papier</w:t>
      </w:r>
      <w:proofErr w:type="spellEnd"/>
      <w:r w:rsidRPr="006B7F35">
        <w:rPr>
          <w:sz w:val="22"/>
        </w:rPr>
        <w:t>, sonst kann ich gar</w:t>
      </w:r>
    </w:p>
    <w:p w14:paraId="510D2006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nicht mehr schreiben.</w:t>
      </w:r>
    </w:p>
    <w:p w14:paraId="7F926D0D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 xml:space="preserve">Und nun </w:t>
      </w:r>
      <w:proofErr w:type="spellStart"/>
      <w:r w:rsidRPr="006B7F35">
        <w:rPr>
          <w:sz w:val="22"/>
        </w:rPr>
        <w:t>grüße</w:t>
      </w:r>
      <w:proofErr w:type="spellEnd"/>
      <w:r w:rsidRPr="006B7F35">
        <w:rPr>
          <w:sz w:val="22"/>
        </w:rPr>
        <w:t xml:space="preserve"> u.</w:t>
      </w:r>
    </w:p>
    <w:p w14:paraId="2F6E9AFD" w14:textId="77777777" w:rsidR="00191902" w:rsidRPr="006B7F35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küsse Euch vielmals</w:t>
      </w:r>
    </w:p>
    <w:p w14:paraId="413C9AC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6B7F35">
        <w:rPr>
          <w:sz w:val="22"/>
        </w:rPr>
        <w:t>Euer Hanserl.</w:t>
      </w:r>
    </w:p>
    <w:p w14:paraId="4D0A86F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7E917FD" w14:textId="77777777" w:rsidR="00191902" w:rsidRPr="003B785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B7855">
        <w:rPr>
          <w:b/>
          <w:bCs/>
          <w:sz w:val="22"/>
        </w:rPr>
        <w:t>1944-03-22_1</w:t>
      </w:r>
    </w:p>
    <w:p w14:paraId="3449FF5B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41424/C</w:t>
      </w:r>
    </w:p>
    <w:p w14:paraId="15D6139D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Im Norden 22.III.44.</w:t>
      </w:r>
    </w:p>
    <w:p w14:paraId="50BB216F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Meine Lieben!</w:t>
      </w:r>
    </w:p>
    <w:p w14:paraId="35FE9064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Meine Schrift ist so krumm,</w:t>
      </w:r>
    </w:p>
    <w:p w14:paraId="01F629D8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da ich auf dem Knie schreibe, denn</w:t>
      </w:r>
    </w:p>
    <w:p w14:paraId="5BAFEAF4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unser Bunker ist so klein, daß nicht</w:t>
      </w:r>
    </w:p>
    <w:p w14:paraId="06D58849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alle am Tischchen Platz haben.</w:t>
      </w:r>
    </w:p>
    <w:p w14:paraId="48DA0361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proofErr w:type="gramStart"/>
      <w:r w:rsidRPr="003B7855">
        <w:rPr>
          <w:sz w:val="22"/>
        </w:rPr>
        <w:t>Für's</w:t>
      </w:r>
      <w:proofErr w:type="spellEnd"/>
      <w:proofErr w:type="gramEnd"/>
      <w:r w:rsidRPr="003B7855">
        <w:rPr>
          <w:sz w:val="22"/>
        </w:rPr>
        <w:t xml:space="preserve"> Erste </w:t>
      </w:r>
      <w:proofErr w:type="spellStart"/>
      <w:r w:rsidRPr="003B7855">
        <w:rPr>
          <w:sz w:val="22"/>
        </w:rPr>
        <w:t>muß</w:t>
      </w:r>
      <w:proofErr w:type="spellEnd"/>
      <w:r w:rsidRPr="003B7855">
        <w:rPr>
          <w:sz w:val="22"/>
        </w:rPr>
        <w:t xml:space="preserve"> ich Euch </w:t>
      </w:r>
      <w:proofErr w:type="spellStart"/>
      <w:r w:rsidRPr="003B7855">
        <w:rPr>
          <w:sz w:val="22"/>
        </w:rPr>
        <w:t>verra</w:t>
      </w:r>
      <w:proofErr w:type="spellEnd"/>
      <w:r w:rsidRPr="003B7855">
        <w:rPr>
          <w:sz w:val="22"/>
        </w:rPr>
        <w:t>-</w:t>
      </w:r>
    </w:p>
    <w:p w14:paraId="6EC0762E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B7855">
        <w:rPr>
          <w:sz w:val="22"/>
        </w:rPr>
        <w:t>ten</w:t>
      </w:r>
      <w:proofErr w:type="spellEnd"/>
      <w:r w:rsidRPr="003B7855">
        <w:rPr>
          <w:sz w:val="22"/>
        </w:rPr>
        <w:t>, daß die Briefe jetzt seltener wer-</w:t>
      </w:r>
    </w:p>
    <w:p w14:paraId="6882A9A9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 xml:space="preserve">den. </w:t>
      </w:r>
      <w:r w:rsidRPr="003B7855">
        <w:rPr>
          <w:strike/>
          <w:sz w:val="22"/>
        </w:rPr>
        <w:t>Be</w:t>
      </w:r>
      <w:r w:rsidRPr="003B7855">
        <w:rPr>
          <w:sz w:val="22"/>
        </w:rPr>
        <w:t xml:space="preserve"> Ich </w:t>
      </w:r>
      <w:proofErr w:type="spellStart"/>
      <w:r w:rsidRPr="003B7855">
        <w:rPr>
          <w:sz w:val="22"/>
        </w:rPr>
        <w:t>muß</w:t>
      </w:r>
      <w:proofErr w:type="spellEnd"/>
      <w:r w:rsidRPr="003B7855">
        <w:rPr>
          <w:sz w:val="22"/>
        </w:rPr>
        <w:t xml:space="preserve"> jede freie Minute</w:t>
      </w:r>
    </w:p>
    <w:p w14:paraId="77B3A869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zum Schlafen ausnützen. Bei uns</w:t>
      </w:r>
    </w:p>
    <w:p w14:paraId="4250B330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 xml:space="preserve">geht's </w:t>
      </w:r>
      <w:proofErr w:type="gramStart"/>
      <w:r w:rsidRPr="003B7855">
        <w:rPr>
          <w:sz w:val="22"/>
        </w:rPr>
        <w:t>toll</w:t>
      </w:r>
      <w:proofErr w:type="gramEnd"/>
      <w:r w:rsidRPr="003B7855">
        <w:rPr>
          <w:sz w:val="22"/>
        </w:rPr>
        <w:t xml:space="preserve"> zu in letzter Zeit. Was</w:t>
      </w:r>
    </w:p>
    <w:p w14:paraId="2CF719C5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nun los ist kann ich nicht schrei-</w:t>
      </w:r>
    </w:p>
    <w:p w14:paraId="1EA47289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B7855">
        <w:rPr>
          <w:sz w:val="22"/>
        </w:rPr>
        <w:t>ben</w:t>
      </w:r>
      <w:proofErr w:type="spellEnd"/>
      <w:r w:rsidRPr="003B7855">
        <w:rPr>
          <w:sz w:val="22"/>
        </w:rPr>
        <w:t>. Es kann auch anders kommen</w:t>
      </w:r>
    </w:p>
    <w:p w14:paraId="25CAAEB0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als auf was wir uns einrichten.</w:t>
      </w:r>
    </w:p>
    <w:p w14:paraId="6B9C6343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Hoffentlich!! Im Wehrmachtsbericht</w:t>
      </w:r>
    </w:p>
    <w:p w14:paraId="6998EC8F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B7855">
        <w:rPr>
          <w:strike/>
          <w:sz w:val="22"/>
        </w:rPr>
        <w:t>ko</w:t>
      </w:r>
      <w:proofErr w:type="spellEnd"/>
      <w:r w:rsidRPr="003B7855">
        <w:rPr>
          <w:sz w:val="22"/>
        </w:rPr>
        <w:t xml:space="preserve"> werdet Ihr ja hören was an</w:t>
      </w:r>
    </w:p>
    <w:p w14:paraId="2AB82775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 xml:space="preserve">der </w:t>
      </w:r>
      <w:proofErr w:type="spellStart"/>
      <w:r w:rsidRPr="003B7855">
        <w:rPr>
          <w:sz w:val="22"/>
        </w:rPr>
        <w:t>Kandalakschafront</w:t>
      </w:r>
      <w:proofErr w:type="spellEnd"/>
      <w:r w:rsidRPr="003B7855">
        <w:rPr>
          <w:sz w:val="22"/>
        </w:rPr>
        <w:t xml:space="preserve"> gespielt</w:t>
      </w:r>
    </w:p>
    <w:p w14:paraId="75CE707E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wird. Und wenn von einem</w:t>
      </w:r>
    </w:p>
    <w:p w14:paraId="0BBE8C6F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brandenburgischem Regiment die</w:t>
      </w:r>
    </w:p>
    <w:p w14:paraId="281E3F2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 xml:space="preserve">Rede ist, so </w:t>
      </w:r>
      <w:r w:rsidRPr="003B7855">
        <w:rPr>
          <w:strike/>
          <w:sz w:val="22"/>
        </w:rPr>
        <w:t>ist</w:t>
      </w:r>
      <w:r w:rsidRPr="003B7855">
        <w:rPr>
          <w:sz w:val="22"/>
        </w:rPr>
        <w:t xml:space="preserve"> </w:t>
      </w:r>
      <w:r>
        <w:rPr>
          <w:sz w:val="22"/>
        </w:rPr>
        <w:t>{</w:t>
      </w:r>
      <w:r w:rsidRPr="003B7855">
        <w:rPr>
          <w:sz w:val="22"/>
        </w:rPr>
        <w:t>sind</w:t>
      </w:r>
      <w:r>
        <w:rPr>
          <w:sz w:val="22"/>
        </w:rPr>
        <w:t xml:space="preserve">} </w:t>
      </w:r>
      <w:proofErr w:type="gramStart"/>
      <w:r w:rsidRPr="003B7855">
        <w:rPr>
          <w:sz w:val="22"/>
        </w:rPr>
        <w:t>das</w:t>
      </w:r>
      <w:proofErr w:type="gramEnd"/>
      <w:r w:rsidRPr="003B7855">
        <w:rPr>
          <w:sz w:val="22"/>
        </w:rPr>
        <w:t xml:space="preserve"> unsere Stütz-</w:t>
      </w:r>
    </w:p>
    <w:p w14:paraId="2B690020" w14:textId="77777777" w:rsidR="00191902" w:rsidRPr="003B785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B7855">
        <w:rPr>
          <w:b/>
          <w:bCs/>
          <w:sz w:val="22"/>
        </w:rPr>
        <w:lastRenderedPageBreak/>
        <w:t>1944-03-22_2</w:t>
      </w:r>
    </w:p>
    <w:p w14:paraId="7636A05E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punkte. Ziemlich viel Neues</w:t>
      </w:r>
    </w:p>
    <w:p w14:paraId="28B320B3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3B7855">
        <w:rPr>
          <w:sz w:val="22"/>
        </w:rPr>
        <w:t>hab</w:t>
      </w:r>
      <w:proofErr w:type="gramEnd"/>
      <w:r w:rsidRPr="003B7855">
        <w:rPr>
          <w:sz w:val="22"/>
        </w:rPr>
        <w:t xml:space="preserve"> ich gesehen u. erlebt in</w:t>
      </w:r>
    </w:p>
    <w:p w14:paraId="7AFA31E4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trike/>
          <w:sz w:val="22"/>
        </w:rPr>
        <w:t>neuer</w:t>
      </w:r>
      <w:r>
        <w:rPr>
          <w:sz w:val="22"/>
        </w:rPr>
        <w:t xml:space="preserve"> {</w:t>
      </w:r>
      <w:r w:rsidRPr="003B7855">
        <w:rPr>
          <w:sz w:val="22"/>
        </w:rPr>
        <w:t>dieser</w:t>
      </w:r>
      <w:r>
        <w:rPr>
          <w:sz w:val="22"/>
        </w:rPr>
        <w:t>}</w:t>
      </w:r>
      <w:r w:rsidRPr="003B7855">
        <w:rPr>
          <w:sz w:val="22"/>
        </w:rPr>
        <w:t xml:space="preserve"> Zeit. </w:t>
      </w:r>
      <w:r w:rsidRPr="003B7855">
        <w:rPr>
          <w:strike/>
          <w:sz w:val="22"/>
        </w:rPr>
        <w:t>Die</w:t>
      </w:r>
      <w:r w:rsidRPr="003B7855">
        <w:rPr>
          <w:sz w:val="22"/>
        </w:rPr>
        <w:t xml:space="preserve"> Unsere Ari</w:t>
      </w:r>
    </w:p>
    <w:p w14:paraId="6B58E0E0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funkt ununterbrochen aus ihren</w:t>
      </w:r>
    </w:p>
    <w:p w14:paraId="4BB7E4B0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Stellungen hinter uns, in die</w:t>
      </w:r>
    </w:p>
    <w:p w14:paraId="68CD22C1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russischen Bereitstellungen. Gestern</w:t>
      </w:r>
    </w:p>
    <w:p w14:paraId="20BB38C1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auf Posten konnte ich wunderbar</w:t>
      </w:r>
    </w:p>
    <w:p w14:paraId="497D1A81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zusehen, wie sie ihre Salven</w:t>
      </w:r>
    </w:p>
    <w:p w14:paraId="5F6EB143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losließen. - Arbeitsdienst</w:t>
      </w:r>
    </w:p>
    <w:p w14:paraId="34932E7C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machen wir sehr viel. Stellungen</w:t>
      </w:r>
    </w:p>
    <w:p w14:paraId="0D6B080B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 xml:space="preserve">u. Gräben bauen. Eine </w:t>
      </w:r>
      <w:proofErr w:type="spellStart"/>
      <w:r w:rsidRPr="003B7855">
        <w:rPr>
          <w:sz w:val="22"/>
        </w:rPr>
        <w:t>schwieri</w:t>
      </w:r>
      <w:proofErr w:type="spellEnd"/>
      <w:r w:rsidRPr="003B7855">
        <w:rPr>
          <w:sz w:val="22"/>
        </w:rPr>
        <w:t>-</w:t>
      </w:r>
    </w:p>
    <w:p w14:paraId="5E203BED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 xml:space="preserve">Arbeit bei dem gefrorenen u. </w:t>
      </w:r>
      <w:proofErr w:type="spellStart"/>
      <w:r w:rsidRPr="003B7855">
        <w:rPr>
          <w:sz w:val="22"/>
        </w:rPr>
        <w:t>stei</w:t>
      </w:r>
      <w:proofErr w:type="spellEnd"/>
      <w:r w:rsidRPr="003B7855">
        <w:rPr>
          <w:sz w:val="22"/>
        </w:rPr>
        <w:t>-</w:t>
      </w:r>
    </w:p>
    <w:p w14:paraId="15A7DA34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B7855">
        <w:rPr>
          <w:sz w:val="22"/>
        </w:rPr>
        <w:t>nigen</w:t>
      </w:r>
      <w:proofErr w:type="spellEnd"/>
      <w:r w:rsidRPr="003B7855">
        <w:rPr>
          <w:sz w:val="22"/>
        </w:rPr>
        <w:t xml:space="preserve"> Boden.-. Hoffentlich kommt</w:t>
      </w:r>
    </w:p>
    <w:p w14:paraId="636AADF8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das Paket mit den Socken u. Fuß-</w:t>
      </w:r>
    </w:p>
    <w:p w14:paraId="0EA0DBF6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B7855">
        <w:rPr>
          <w:sz w:val="22"/>
        </w:rPr>
        <w:t>lappen</w:t>
      </w:r>
      <w:proofErr w:type="spellEnd"/>
      <w:r w:rsidRPr="003B7855">
        <w:rPr>
          <w:sz w:val="22"/>
        </w:rPr>
        <w:t xml:space="preserve"> bald durch.</w:t>
      </w:r>
    </w:p>
    <w:p w14:paraId="4C23302D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Mit Essen bin ich noch versorgt von</w:t>
      </w:r>
    </w:p>
    <w:p w14:paraId="7CFC16F2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Euren letzten Paketen.</w:t>
      </w:r>
    </w:p>
    <w:p w14:paraId="6E0931A1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 xml:space="preserve">Und nun viele </w:t>
      </w:r>
      <w:proofErr w:type="spellStart"/>
      <w:r w:rsidRPr="003B7855">
        <w:rPr>
          <w:sz w:val="22"/>
        </w:rPr>
        <w:t>herz</w:t>
      </w:r>
      <w:proofErr w:type="spellEnd"/>
      <w:r w:rsidRPr="003B7855">
        <w:rPr>
          <w:sz w:val="22"/>
        </w:rPr>
        <w:t>-</w:t>
      </w:r>
    </w:p>
    <w:p w14:paraId="71C1E718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B7855">
        <w:rPr>
          <w:sz w:val="22"/>
        </w:rPr>
        <w:t>liche</w:t>
      </w:r>
      <w:proofErr w:type="spellEnd"/>
      <w:r w:rsidRPr="003B7855">
        <w:rPr>
          <w:sz w:val="22"/>
        </w:rPr>
        <w:t xml:space="preserve"> Grüße Euer</w:t>
      </w:r>
    </w:p>
    <w:p w14:paraId="36CB7C6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Hanserl.</w:t>
      </w:r>
    </w:p>
    <w:p w14:paraId="3771536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199DFFA" w14:textId="77777777" w:rsidR="00191902" w:rsidRPr="003B785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B7855">
        <w:rPr>
          <w:b/>
          <w:bCs/>
          <w:sz w:val="22"/>
        </w:rPr>
        <w:t>1944-03-28_1</w:t>
      </w:r>
    </w:p>
    <w:p w14:paraId="573244D3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Im Norden 28.III.44.</w:t>
      </w:r>
    </w:p>
    <w:p w14:paraId="3E8725AC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Meine Lieben!</w:t>
      </w:r>
    </w:p>
    <w:p w14:paraId="61BD1B36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Schnell einige kurze</w:t>
      </w:r>
    </w:p>
    <w:p w14:paraId="2EC9DDC1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Zeilen. Ich könnte u. wollte</w:t>
      </w:r>
    </w:p>
    <w:p w14:paraId="114D079D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 xml:space="preserve">Euch </w:t>
      </w:r>
      <w:proofErr w:type="spellStart"/>
      <w:proofErr w:type="gramStart"/>
      <w:r w:rsidRPr="003B7855">
        <w:rPr>
          <w:sz w:val="22"/>
        </w:rPr>
        <w:t>soviel</w:t>
      </w:r>
      <w:proofErr w:type="spellEnd"/>
      <w:proofErr w:type="gramEnd"/>
      <w:r w:rsidRPr="003B7855">
        <w:rPr>
          <w:sz w:val="22"/>
        </w:rPr>
        <w:t xml:space="preserve"> schreiben. Aber Zeit</w:t>
      </w:r>
    </w:p>
    <w:p w14:paraId="5329C4FC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fehlt. Eure Briefe sollte ich auch</w:t>
      </w:r>
    </w:p>
    <w:p w14:paraId="0476E52C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beantworten. Ich komme aber</w:t>
      </w:r>
    </w:p>
    <w:p w14:paraId="6042727E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nicht dazu. Ich bekomme sie</w:t>
      </w:r>
    </w:p>
    <w:p w14:paraId="702F3DBD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laufend u. ohne Ausfälle.</w:t>
      </w:r>
    </w:p>
    <w:p w14:paraId="5F606010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Mutters Letzter war 58 u. Alies'</w:t>
      </w:r>
    </w:p>
    <w:p w14:paraId="0F522EF1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137. 100g Päckchen bekomme</w:t>
      </w:r>
    </w:p>
    <w:p w14:paraId="5EDF80F5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ich lange keine u. dann gleich</w:t>
      </w:r>
    </w:p>
    <w:p w14:paraId="3F6313B1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 xml:space="preserve">25 auf einmal, wie heute. </w:t>
      </w:r>
      <w:proofErr w:type="spellStart"/>
      <w:r w:rsidRPr="003B7855">
        <w:rPr>
          <w:sz w:val="22"/>
        </w:rPr>
        <w:t>Zwie</w:t>
      </w:r>
      <w:proofErr w:type="spellEnd"/>
      <w:r w:rsidRPr="003B7855">
        <w:rPr>
          <w:sz w:val="22"/>
        </w:rPr>
        <w:t>-</w:t>
      </w:r>
    </w:p>
    <w:p w14:paraId="56F73B3A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B7855">
        <w:rPr>
          <w:sz w:val="22"/>
        </w:rPr>
        <w:t>bel</w:t>
      </w:r>
      <w:proofErr w:type="spellEnd"/>
      <w:r w:rsidRPr="003B7855">
        <w:rPr>
          <w:sz w:val="22"/>
        </w:rPr>
        <w:t xml:space="preserve"> sind auch dabei. Recht vielen</w:t>
      </w:r>
    </w:p>
    <w:p w14:paraId="65A7F650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Dank. Ich stinke schon wie</w:t>
      </w:r>
    </w:p>
    <w:p w14:paraId="77A13785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ein Jude. Socken oder die Fuß-</w:t>
      </w:r>
    </w:p>
    <w:p w14:paraId="7EDBEF0F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B7855">
        <w:rPr>
          <w:sz w:val="22"/>
        </w:rPr>
        <w:t>lappen</w:t>
      </w:r>
      <w:proofErr w:type="spellEnd"/>
      <w:r w:rsidRPr="003B7855">
        <w:rPr>
          <w:sz w:val="22"/>
        </w:rPr>
        <w:t>, auf die ich schon</w:t>
      </w:r>
    </w:p>
    <w:p w14:paraId="566F1B7E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B7855">
        <w:rPr>
          <w:sz w:val="22"/>
        </w:rPr>
        <w:t>senhnlichst</w:t>
      </w:r>
      <w:proofErr w:type="spellEnd"/>
      <w:r w:rsidRPr="003B7855">
        <w:rPr>
          <w:sz w:val="22"/>
        </w:rPr>
        <w:t xml:space="preserve"> warte kamen</w:t>
      </w:r>
    </w:p>
    <w:p w14:paraId="7F7E9327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 xml:space="preserve">noch nicht. Die </w:t>
      </w:r>
      <w:proofErr w:type="spellStart"/>
      <w:r w:rsidRPr="003B7855">
        <w:rPr>
          <w:sz w:val="22"/>
        </w:rPr>
        <w:t>Abskarte</w:t>
      </w:r>
      <w:proofErr w:type="spellEnd"/>
    </w:p>
    <w:p w14:paraId="35E02BF7" w14:textId="77777777" w:rsidR="00191902" w:rsidRPr="003B7855" w:rsidRDefault="00191902" w:rsidP="00191902">
      <w:pPr>
        <w:spacing w:before="120" w:after="0" w:line="240" w:lineRule="auto"/>
        <w:contextualSpacing/>
        <w:rPr>
          <w:sz w:val="22"/>
        </w:rPr>
      </w:pPr>
      <w:r w:rsidRPr="003B7855">
        <w:rPr>
          <w:sz w:val="22"/>
        </w:rPr>
        <w:t>vom Kind u. den Gruß aus</w:t>
      </w:r>
    </w:p>
    <w:p w14:paraId="740372A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B7855">
        <w:rPr>
          <w:sz w:val="22"/>
        </w:rPr>
        <w:t>Eding</w:t>
      </w:r>
      <w:proofErr w:type="spellEnd"/>
      <w:r w:rsidRPr="003B7855">
        <w:rPr>
          <w:sz w:val="22"/>
        </w:rPr>
        <w:t xml:space="preserve"> bekam ich auch.</w:t>
      </w:r>
    </w:p>
    <w:p w14:paraId="43534FC8" w14:textId="77777777" w:rsidR="00191902" w:rsidRPr="003B785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B7855">
        <w:rPr>
          <w:b/>
          <w:bCs/>
          <w:sz w:val="22"/>
        </w:rPr>
        <w:t>1944-03-28_2</w:t>
      </w:r>
    </w:p>
    <w:p w14:paraId="6E288C16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Seit wir im Einsatz sind</w:t>
      </w:r>
    </w:p>
    <w:p w14:paraId="24931F6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u. der Russe sich uns gegen-</w:t>
      </w:r>
    </w:p>
    <w:p w14:paraId="3B29871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über unheimlich massiert </w:t>
      </w:r>
    </w:p>
    <w:p w14:paraId="433160AA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hat, gehts langsamer mit</w:t>
      </w:r>
    </w:p>
    <w:p w14:paraId="585640A2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Urlaub, denn jeder wird drin-</w:t>
      </w:r>
    </w:p>
    <w:p w14:paraId="7FFA6FBF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6113">
        <w:rPr>
          <w:sz w:val="22"/>
        </w:rPr>
        <w:t>gend</w:t>
      </w:r>
      <w:proofErr w:type="spellEnd"/>
      <w:r w:rsidRPr="00CB6113">
        <w:rPr>
          <w:sz w:val="22"/>
        </w:rPr>
        <w:t xml:space="preserve"> gebraucht. Wenn in jeder</w:t>
      </w:r>
    </w:p>
    <w:p w14:paraId="459DFDFA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Woche 3 Mann fahren bin ich</w:t>
      </w:r>
    </w:p>
    <w:p w14:paraId="592548F2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zufrieden. Ich stehe an 17.</w:t>
      </w:r>
    </w:p>
    <w:p w14:paraId="066C3FB0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lastRenderedPageBreak/>
        <w:t>Stelle. Der Winter macht</w:t>
      </w:r>
    </w:p>
    <w:p w14:paraId="01D3F944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wieder Anstrengungen u.</w:t>
      </w:r>
    </w:p>
    <w:p w14:paraId="3C0E4D44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einige Tage u. Nächte hatte</w:t>
      </w:r>
    </w:p>
    <w:p w14:paraId="0BB6FFF4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es um die 30 Grad. Dadurch</w:t>
      </w:r>
    </w:p>
    <w:p w14:paraId="0685DA62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hatte, die Einheit die direkt</w:t>
      </w:r>
    </w:p>
    <w:p w14:paraId="5817918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am Feind liegt große Ausfälle</w:t>
      </w:r>
    </w:p>
    <w:p w14:paraId="1B37D805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an Erfrierungen. Wir liegen</w:t>
      </w:r>
    </w:p>
    <w:p w14:paraId="4866ECB7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auf einem Stützpunkt u.</w:t>
      </w:r>
    </w:p>
    <w:p w14:paraId="2F940B76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haben Gott sei Dank noch</w:t>
      </w:r>
    </w:p>
    <w:p w14:paraId="5D8885AF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warme Bunker. Gestern hatten</w:t>
      </w:r>
    </w:p>
    <w:p w14:paraId="597D5FEB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wir einen ganz verrückten</w:t>
      </w:r>
    </w:p>
    <w:p w14:paraId="39D58FF1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Spähtrupp mit nächtlicher</w:t>
      </w:r>
    </w:p>
    <w:p w14:paraId="50FFD4A9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Feindberührung. Leck mich</w:t>
      </w:r>
    </w:p>
    <w:p w14:paraId="018E358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Anbei die Märzmarke.</w:t>
      </w:r>
    </w:p>
    <w:p w14:paraId="47A77519" w14:textId="77777777" w:rsidR="00191902" w:rsidRPr="003B785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B7855">
        <w:rPr>
          <w:b/>
          <w:bCs/>
          <w:sz w:val="22"/>
        </w:rPr>
        <w:t>1944-03-28_3</w:t>
      </w:r>
    </w:p>
    <w:p w14:paraId="7E4414C0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am Arsch, was man da</w:t>
      </w:r>
    </w:p>
    <w:p w14:paraId="14DCF8C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für Gefühle hat! Einer sieht</w:t>
      </w:r>
    </w:p>
    <w:p w14:paraId="7C416513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den andern kaum in der</w:t>
      </w:r>
    </w:p>
    <w:p w14:paraId="73CF883B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weisen Tarnkleidung. Alles</w:t>
      </w:r>
    </w:p>
    <w:p w14:paraId="7BAA22D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schleicht u. flüstert u. lauscht</w:t>
      </w:r>
    </w:p>
    <w:p w14:paraId="4908539F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im Wald. So u. so weit ist</w:t>
      </w:r>
    </w:p>
    <w:p w14:paraId="5F7CE4C9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man vom Stützpunkt weg.</w:t>
      </w:r>
    </w:p>
    <w:p w14:paraId="5561CDAF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Wir steigen auf eine Anhöhe</w:t>
      </w:r>
    </w:p>
    <w:p w14:paraId="241C842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rauf </w:t>
      </w:r>
      <w:proofErr w:type="gramStart"/>
      <w:r w:rsidRPr="00CB6113">
        <w:rPr>
          <w:sz w:val="22"/>
        </w:rPr>
        <w:t>u. .</w:t>
      </w:r>
      <w:proofErr w:type="gramEnd"/>
      <w:r w:rsidRPr="00CB6113">
        <w:rPr>
          <w:sz w:val="22"/>
        </w:rPr>
        <w:t xml:space="preserve"> . </w:t>
      </w:r>
      <w:proofErr w:type="spellStart"/>
      <w:r w:rsidRPr="00CB6113">
        <w:rPr>
          <w:sz w:val="22"/>
        </w:rPr>
        <w:t>rrrrr</w:t>
      </w:r>
      <w:proofErr w:type="spellEnd"/>
      <w:r w:rsidRPr="00CB6113">
        <w:rPr>
          <w:sz w:val="22"/>
        </w:rPr>
        <w:t xml:space="preserve"> schnarrt</w:t>
      </w:r>
    </w:p>
    <w:p w14:paraId="75075E67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uns eine russische MP an.</w:t>
      </w:r>
    </w:p>
    <w:p w14:paraId="36BD8E21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trike/>
          <w:sz w:val="22"/>
        </w:rPr>
        <w:t>Wir</w:t>
      </w:r>
      <w:r w:rsidRPr="00CB6113">
        <w:rPr>
          <w:sz w:val="22"/>
        </w:rPr>
        <w:t xml:space="preserve"> Der Feldwebel ruft gedämpft</w:t>
      </w:r>
    </w:p>
    <w:p w14:paraId="21025371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Marschzahl 13 </w:t>
      </w:r>
      <w:r w:rsidRPr="00CB6113">
        <w:rPr>
          <w:strike/>
          <w:sz w:val="22"/>
        </w:rPr>
        <w:t>u</w:t>
      </w:r>
      <w:r w:rsidRPr="00CB6113">
        <w:rPr>
          <w:sz w:val="22"/>
        </w:rPr>
        <w:t xml:space="preserve"> </w:t>
      </w:r>
      <w:proofErr w:type="gramStart"/>
      <w:r w:rsidRPr="00CB6113">
        <w:rPr>
          <w:sz w:val="22"/>
        </w:rPr>
        <w:t>abhauen</w:t>
      </w:r>
      <w:proofErr w:type="gramEnd"/>
      <w:r w:rsidRPr="00CB6113">
        <w:rPr>
          <w:sz w:val="22"/>
        </w:rPr>
        <w:t>.</w:t>
      </w:r>
    </w:p>
    <w:p w14:paraId="7147EC84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Wir gewetzt wie die Wilden.</w:t>
      </w:r>
    </w:p>
    <w:p w14:paraId="6F497551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100m weiter steigen wir</w:t>
      </w:r>
    </w:p>
    <w:p w14:paraId="70269DE2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wieder die Anhöhe hoch u.</w:t>
      </w:r>
    </w:p>
    <w:p w14:paraId="1483D1E1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wieder </w:t>
      </w:r>
      <w:proofErr w:type="spellStart"/>
      <w:r w:rsidRPr="00CB6113">
        <w:rPr>
          <w:sz w:val="22"/>
        </w:rPr>
        <w:t>pfeipft's</w:t>
      </w:r>
      <w:proofErr w:type="spellEnd"/>
      <w:r w:rsidRPr="00CB6113">
        <w:rPr>
          <w:sz w:val="22"/>
        </w:rPr>
        <w:t xml:space="preserve"> uns um</w:t>
      </w:r>
    </w:p>
    <w:p w14:paraId="20175212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die Ohren. </w:t>
      </w:r>
      <w:r w:rsidRPr="00CB6113">
        <w:rPr>
          <w:strike/>
          <w:sz w:val="22"/>
        </w:rPr>
        <w:t>Dann</w:t>
      </w:r>
      <w:r w:rsidRPr="00CB6113">
        <w:rPr>
          <w:sz w:val="22"/>
        </w:rPr>
        <w:t xml:space="preserve"> Die Russen</w:t>
      </w:r>
    </w:p>
    <w:p w14:paraId="39B45242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sind </w:t>
      </w:r>
      <w:r>
        <w:rPr>
          <w:sz w:val="22"/>
        </w:rPr>
        <w:t>{</w:t>
      </w:r>
      <w:r w:rsidRPr="00CB6113">
        <w:rPr>
          <w:sz w:val="22"/>
        </w:rPr>
        <w:t>dann</w:t>
      </w:r>
      <w:r>
        <w:rPr>
          <w:sz w:val="22"/>
        </w:rPr>
        <w:t xml:space="preserve">} </w:t>
      </w:r>
      <w:r w:rsidRPr="00CB6113">
        <w:rPr>
          <w:sz w:val="22"/>
        </w:rPr>
        <w:t xml:space="preserve">scheinbar </w:t>
      </w:r>
      <w:proofErr w:type="gramStart"/>
      <w:r w:rsidRPr="00CB6113">
        <w:rPr>
          <w:sz w:val="22"/>
        </w:rPr>
        <w:t>abgehauen</w:t>
      </w:r>
      <w:proofErr w:type="gramEnd"/>
    </w:p>
    <w:p w14:paraId="55C48006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aber unser Zug war in zwei</w:t>
      </w:r>
    </w:p>
    <w:p w14:paraId="6E703C0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Abteilungen auseinander</w:t>
      </w:r>
    </w:p>
    <w:p w14:paraId="62BC7857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gekommen in der Dunkel-</w:t>
      </w:r>
    </w:p>
    <w:p w14:paraId="736195A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6113">
        <w:rPr>
          <w:sz w:val="22"/>
        </w:rPr>
        <w:t>heit</w:t>
      </w:r>
      <w:proofErr w:type="spellEnd"/>
      <w:r w:rsidRPr="00CB6113">
        <w:rPr>
          <w:sz w:val="22"/>
        </w:rPr>
        <w:t>.</w:t>
      </w:r>
    </w:p>
    <w:p w14:paraId="01B7A8D3" w14:textId="77777777" w:rsidR="00191902" w:rsidRPr="003B785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B7855">
        <w:rPr>
          <w:b/>
          <w:bCs/>
          <w:sz w:val="22"/>
        </w:rPr>
        <w:t>1944-03-28_4</w:t>
      </w:r>
    </w:p>
    <w:p w14:paraId="7DD4691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Jetzt sind wir zurück, die</w:t>
      </w:r>
    </w:p>
    <w:p w14:paraId="58D15BC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andern zu suchen. Dabei</w:t>
      </w:r>
    </w:p>
    <w:p w14:paraId="72BB7EF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schossen wir uns gegenseitig</w:t>
      </w:r>
    </w:p>
    <w:p w14:paraId="1E03C6F8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an in dem Glauben es</w:t>
      </w:r>
    </w:p>
    <w:p w14:paraId="11F4D2C4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wären Russen. Ein Wunder</w:t>
      </w:r>
    </w:p>
    <w:p w14:paraId="7846654B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daß nichts passiert ist dabei.</w:t>
      </w:r>
    </w:p>
    <w:p w14:paraId="3FA8E203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12 Stunden waren wir</w:t>
      </w:r>
    </w:p>
    <w:p w14:paraId="4CF358F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unterwegs ohne was zu</w:t>
      </w:r>
    </w:p>
    <w:p w14:paraId="2EA9E230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Essen oder eine Pause zu</w:t>
      </w:r>
    </w:p>
    <w:p w14:paraId="46572414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machen. Das ist bloß das</w:t>
      </w:r>
    </w:p>
    <w:p w14:paraId="180FE889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Gröbste an der Schilderung</w:t>
      </w:r>
    </w:p>
    <w:p w14:paraId="35589E5F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eines Spähtrupps. Was da</w:t>
      </w:r>
    </w:p>
    <w:p w14:paraId="23C06ABF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noch alles dabei ist. Eine Spur</w:t>
      </w:r>
    </w:p>
    <w:p w14:paraId="27CBD8C3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verfolgen bei Stockdunkelheit.</w:t>
      </w:r>
    </w:p>
    <w:p w14:paraId="52476D3B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Steilhänge zu fahren. Dann</w:t>
      </w:r>
    </w:p>
    <w:p w14:paraId="193659B6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lastRenderedPageBreak/>
        <w:t>reißt dem die Bindung, der</w:t>
      </w:r>
    </w:p>
    <w:p w14:paraId="551C5676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fährt an einen Baum, der</w:t>
      </w:r>
    </w:p>
    <w:p w14:paraId="3B2DC150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andere purzelt in den Schnee</w:t>
      </w:r>
    </w:p>
    <w:p w14:paraId="655DE8B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vor lauter Angst er könnte</w:t>
      </w:r>
    </w:p>
    <w:p w14:paraId="5EB669D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sich verlaufen usw. Ist alles</w:t>
      </w:r>
    </w:p>
    <w:p w14:paraId="1707F68A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gar nicht zum Erzählen, </w:t>
      </w:r>
      <w:proofErr w:type="spellStart"/>
      <w:r w:rsidRPr="00CB6113">
        <w:rPr>
          <w:sz w:val="22"/>
        </w:rPr>
        <w:t>son</w:t>
      </w:r>
      <w:proofErr w:type="spellEnd"/>
      <w:r w:rsidRPr="00CB6113">
        <w:rPr>
          <w:sz w:val="22"/>
        </w:rPr>
        <w:t>-</w:t>
      </w:r>
    </w:p>
    <w:p w14:paraId="2789C8E7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6113">
        <w:rPr>
          <w:sz w:val="22"/>
        </w:rPr>
        <w:t>dern</w:t>
      </w:r>
      <w:proofErr w:type="spellEnd"/>
      <w:r w:rsidRPr="00CB6113">
        <w:rPr>
          <w:sz w:val="22"/>
        </w:rPr>
        <w:t xml:space="preserve"> </w:t>
      </w:r>
      <w:proofErr w:type="spellStart"/>
      <w:r w:rsidRPr="00CB6113">
        <w:rPr>
          <w:sz w:val="22"/>
        </w:rPr>
        <w:t>muß</w:t>
      </w:r>
      <w:proofErr w:type="spellEnd"/>
      <w:r w:rsidRPr="00CB6113">
        <w:rPr>
          <w:sz w:val="22"/>
        </w:rPr>
        <w:t xml:space="preserve"> man mitgemacht</w:t>
      </w:r>
    </w:p>
    <w:p w14:paraId="6BED054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haben. Ich bin </w:t>
      </w:r>
      <w:proofErr w:type="gramStart"/>
      <w:r w:rsidRPr="00CB6113">
        <w:rPr>
          <w:sz w:val="22"/>
        </w:rPr>
        <w:t>froh daß</w:t>
      </w:r>
      <w:proofErr w:type="gramEnd"/>
      <w:r w:rsidRPr="00CB6113">
        <w:rPr>
          <w:sz w:val="22"/>
        </w:rPr>
        <w:t xml:space="preserve"> ich</w:t>
      </w:r>
    </w:p>
    <w:p w14:paraId="7EF174CC" w14:textId="77777777" w:rsidR="00191902" w:rsidRPr="003B785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B7855">
        <w:rPr>
          <w:b/>
          <w:bCs/>
          <w:sz w:val="22"/>
        </w:rPr>
        <w:t>1944-03-28_5</w:t>
      </w:r>
    </w:p>
    <w:p w14:paraId="101AB2D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so gut </w:t>
      </w:r>
      <w:proofErr w:type="spellStart"/>
      <w:r w:rsidRPr="00CB6113">
        <w:rPr>
          <w:sz w:val="22"/>
        </w:rPr>
        <w:t>Skielaufen</w:t>
      </w:r>
      <w:proofErr w:type="spellEnd"/>
      <w:r w:rsidRPr="00CB6113">
        <w:rPr>
          <w:sz w:val="22"/>
        </w:rPr>
        <w:t xml:space="preserve"> gelernt habe.</w:t>
      </w:r>
    </w:p>
    <w:p w14:paraId="6B4CB2C2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Einen </w:t>
      </w:r>
      <w:proofErr w:type="spellStart"/>
      <w:r w:rsidRPr="00CB6113">
        <w:rPr>
          <w:sz w:val="22"/>
        </w:rPr>
        <w:t>Marschkompas</w:t>
      </w:r>
      <w:proofErr w:type="spellEnd"/>
      <w:r w:rsidRPr="00CB6113">
        <w:rPr>
          <w:sz w:val="22"/>
        </w:rPr>
        <w:t xml:space="preserve"> </w:t>
      </w:r>
      <w:r w:rsidRPr="00CB6113">
        <w:rPr>
          <w:strike/>
          <w:sz w:val="22"/>
        </w:rPr>
        <w:t>hab</w:t>
      </w:r>
      <w:r w:rsidRPr="00CB6113">
        <w:rPr>
          <w:sz w:val="22"/>
        </w:rPr>
        <w:t xml:space="preserve"> kauft</w:t>
      </w:r>
    </w:p>
    <w:p w14:paraId="78729A95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ich mir auch, also find ich</w:t>
      </w:r>
    </w:p>
    <w:p w14:paraId="5FA14BB9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immer noch heim, falls</w:t>
      </w:r>
    </w:p>
    <w:p w14:paraId="49E2F350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ich mal den Haufen verlieren</w:t>
      </w:r>
    </w:p>
    <w:p w14:paraId="229D2E9D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sollte. Bloß eine MP bräuchte</w:t>
      </w:r>
    </w:p>
    <w:p w14:paraId="0311FBC1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ich noch. Der Karabiner ist</w:t>
      </w:r>
    </w:p>
    <w:p w14:paraId="63F3CFD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im Waldgefecht Scheiße.</w:t>
      </w:r>
    </w:p>
    <w:p w14:paraId="1B7A2655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Und nun seid alle</w:t>
      </w:r>
    </w:p>
    <w:p w14:paraId="381D5B94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recht herzlich gegrüßt</w:t>
      </w:r>
    </w:p>
    <w:p w14:paraId="594F084B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von Eurem</w:t>
      </w:r>
    </w:p>
    <w:p w14:paraId="47FE02A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allzeit braven u. gescheiten</w:t>
      </w:r>
    </w:p>
    <w:p w14:paraId="76B9BA74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Hanserl.</w:t>
      </w:r>
    </w:p>
    <w:p w14:paraId="4E32EDE6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Wenn ich heimkomme, bekommt</w:t>
      </w:r>
    </w:p>
    <w:p w14:paraId="12DD70D7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ein jedes von mir gute Rat-</w:t>
      </w:r>
    </w:p>
    <w:p w14:paraId="543EAB3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6113">
        <w:rPr>
          <w:sz w:val="22"/>
        </w:rPr>
        <w:t>schläge</w:t>
      </w:r>
      <w:proofErr w:type="spellEnd"/>
      <w:r w:rsidRPr="00CB6113">
        <w:rPr>
          <w:sz w:val="22"/>
        </w:rPr>
        <w:t xml:space="preserve">. Ich </w:t>
      </w:r>
      <w:proofErr w:type="gramStart"/>
      <w:r w:rsidRPr="00CB6113">
        <w:rPr>
          <w:sz w:val="22"/>
        </w:rPr>
        <w:t>hab</w:t>
      </w:r>
      <w:proofErr w:type="gramEnd"/>
      <w:r w:rsidRPr="00CB6113">
        <w:rPr>
          <w:sz w:val="22"/>
        </w:rPr>
        <w:t xml:space="preserve"> </w:t>
      </w:r>
      <w:proofErr w:type="spellStart"/>
      <w:r w:rsidRPr="00CB6113">
        <w:rPr>
          <w:sz w:val="22"/>
        </w:rPr>
        <w:t>soviel</w:t>
      </w:r>
      <w:proofErr w:type="spellEnd"/>
      <w:r w:rsidRPr="00CB6113">
        <w:rPr>
          <w:sz w:val="22"/>
        </w:rPr>
        <w:t xml:space="preserve"> gelernt</w:t>
      </w:r>
    </w:p>
    <w:p w14:paraId="033C39C7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in den letzten Monaten, </w:t>
      </w:r>
      <w:proofErr w:type="gramStart"/>
      <w:r w:rsidRPr="00CB6113">
        <w:rPr>
          <w:sz w:val="22"/>
        </w:rPr>
        <w:t>habe</w:t>
      </w:r>
      <w:proofErr w:type="gramEnd"/>
    </w:p>
    <w:p w14:paraId="38812903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Weisheitszähne u. bin</w:t>
      </w:r>
    </w:p>
    <w:p w14:paraId="4E0F27E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überdies 21.</w:t>
      </w:r>
    </w:p>
    <w:p w14:paraId="367A317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8C881B1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B6113">
        <w:rPr>
          <w:b/>
          <w:bCs/>
          <w:sz w:val="22"/>
        </w:rPr>
        <w:t>1944-03-29_1</w:t>
      </w:r>
    </w:p>
    <w:p w14:paraId="0F242684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Im Norden 29.III.44.</w:t>
      </w:r>
    </w:p>
    <w:p w14:paraId="78E646C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Meine Lieben!</w:t>
      </w:r>
    </w:p>
    <w:p w14:paraId="35373729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Gestern schrieb ich</w:t>
      </w:r>
    </w:p>
    <w:p w14:paraId="224BF025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einen längeren Brief.</w:t>
      </w:r>
    </w:p>
    <w:p w14:paraId="56488385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Die Fußlappen im 100g Päckchen</w:t>
      </w:r>
    </w:p>
    <w:p w14:paraId="36EA7B7B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habe ich erhalten u. sie</w:t>
      </w:r>
    </w:p>
    <w:p w14:paraId="5C8FE251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passen prima. Ich schrieb</w:t>
      </w:r>
    </w:p>
    <w:p w14:paraId="16EA25F4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Euch von unserem Spähtrupp</w:t>
      </w:r>
    </w:p>
    <w:p w14:paraId="2FBEC407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u. Ihr werdet </w:t>
      </w:r>
      <w:proofErr w:type="spellStart"/>
      <w:r w:rsidRPr="00CB6113">
        <w:rPr>
          <w:sz w:val="22"/>
        </w:rPr>
        <w:t>mordsmäch</w:t>
      </w:r>
      <w:proofErr w:type="spellEnd"/>
      <w:r w:rsidRPr="00CB6113">
        <w:rPr>
          <w:sz w:val="22"/>
        </w:rPr>
        <w:t>-</w:t>
      </w:r>
    </w:p>
    <w:p w14:paraId="447317D6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6113">
        <w:rPr>
          <w:sz w:val="22"/>
        </w:rPr>
        <w:t>tig</w:t>
      </w:r>
      <w:proofErr w:type="spellEnd"/>
      <w:r w:rsidRPr="00CB6113">
        <w:rPr>
          <w:sz w:val="22"/>
        </w:rPr>
        <w:t xml:space="preserve"> Angst haben. Aber es ist</w:t>
      </w:r>
    </w:p>
    <w:p w14:paraId="0E6637AD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gar nicht so </w:t>
      </w:r>
      <w:proofErr w:type="spellStart"/>
      <w:r w:rsidRPr="00CB6113">
        <w:rPr>
          <w:sz w:val="22"/>
        </w:rPr>
        <w:t>schlimn</w:t>
      </w:r>
      <w:proofErr w:type="spellEnd"/>
      <w:r w:rsidRPr="00CB6113">
        <w:rPr>
          <w:sz w:val="22"/>
        </w:rPr>
        <w:t xml:space="preserve"> wie</w:t>
      </w:r>
    </w:p>
    <w:p w14:paraId="02728D8A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man annimmt u. wenn wir</w:t>
      </w:r>
    </w:p>
    <w:p w14:paraId="7FACA89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mehr schlafen könnten </w:t>
      </w:r>
      <w:proofErr w:type="spellStart"/>
      <w:r w:rsidRPr="00CB6113">
        <w:rPr>
          <w:sz w:val="22"/>
        </w:rPr>
        <w:t>ge</w:t>
      </w:r>
      <w:proofErr w:type="spellEnd"/>
      <w:r w:rsidRPr="00CB6113">
        <w:rPr>
          <w:sz w:val="22"/>
        </w:rPr>
        <w:t>-</w:t>
      </w:r>
    </w:p>
    <w:p w14:paraId="1DCDAC2A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fiele es mir hier ganz gut.</w:t>
      </w:r>
    </w:p>
    <w:p w14:paraId="76528DEA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Einen prima Gruppenführer</w:t>
      </w:r>
    </w:p>
    <w:p w14:paraId="581B2ED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CB6113">
        <w:rPr>
          <w:sz w:val="22"/>
        </w:rPr>
        <w:t>hab</w:t>
      </w:r>
      <w:proofErr w:type="gramEnd"/>
      <w:r w:rsidRPr="00CB6113">
        <w:rPr>
          <w:sz w:val="22"/>
        </w:rPr>
        <w:t xml:space="preserve"> ich. Das ist </w:t>
      </w:r>
      <w:proofErr w:type="spellStart"/>
      <w:r w:rsidRPr="00CB6113">
        <w:rPr>
          <w:strike/>
          <w:sz w:val="22"/>
        </w:rPr>
        <w:t>wi</w:t>
      </w:r>
      <w:proofErr w:type="spellEnd"/>
      <w:r w:rsidRPr="00CB6113">
        <w:rPr>
          <w:sz w:val="22"/>
        </w:rPr>
        <w:t xml:space="preserve"> viel wert.</w:t>
      </w:r>
    </w:p>
    <w:p w14:paraId="25E19AA5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Die Helligkeit nimmt stark zu.</w:t>
      </w:r>
    </w:p>
    <w:p w14:paraId="5AF674E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Um 4h ist es schon Tag u </w:t>
      </w:r>
      <w:proofErr w:type="gramStart"/>
      <w:r w:rsidRPr="00CB6113">
        <w:rPr>
          <w:sz w:val="22"/>
        </w:rPr>
        <w:t>Mittags</w:t>
      </w:r>
      <w:proofErr w:type="gramEnd"/>
    </w:p>
    <w:p w14:paraId="3BF0586D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scheint die Sonne schon warm.</w:t>
      </w:r>
    </w:p>
    <w:p w14:paraId="0E7D2D82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Herzlichst</w:t>
      </w:r>
    </w:p>
    <w:p w14:paraId="73479AE2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Euer Hanserl.</w:t>
      </w:r>
    </w:p>
    <w:p w14:paraId="1D0DB4F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1E3E15D" w14:textId="77777777" w:rsidR="00191902" w:rsidRPr="00CB611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B6113">
        <w:rPr>
          <w:b/>
          <w:bCs/>
          <w:sz w:val="22"/>
        </w:rPr>
        <w:t>1944-04-05_1</w:t>
      </w:r>
    </w:p>
    <w:p w14:paraId="0E4975C5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lastRenderedPageBreak/>
        <w:t>41424/C</w:t>
      </w:r>
    </w:p>
    <w:p w14:paraId="3337B6E5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5.IV.44.</w:t>
      </w:r>
    </w:p>
    <w:p w14:paraId="7B704F19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Meine Lieben!</w:t>
      </w:r>
    </w:p>
    <w:p w14:paraId="1E975F1B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Wenn die Not am größten</w:t>
      </w:r>
    </w:p>
    <w:p w14:paraId="30284D60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usw. Als hätte ich </w:t>
      </w:r>
      <w:proofErr w:type="spellStart"/>
      <w:r w:rsidRPr="00CB6113">
        <w:rPr>
          <w:sz w:val="22"/>
        </w:rPr>
        <w:t>gewußt</w:t>
      </w:r>
      <w:proofErr w:type="spellEnd"/>
      <w:r w:rsidRPr="00CB6113">
        <w:rPr>
          <w:sz w:val="22"/>
        </w:rPr>
        <w:t>, daß am</w:t>
      </w:r>
    </w:p>
    <w:p w14:paraId="152D290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Abend meine Pakete ankommen,</w:t>
      </w:r>
    </w:p>
    <w:p w14:paraId="008CB503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hatte ich vorher meine ganze Ver-</w:t>
      </w:r>
    </w:p>
    <w:p w14:paraId="3108ED09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6113">
        <w:rPr>
          <w:sz w:val="22"/>
        </w:rPr>
        <w:t>pflegung</w:t>
      </w:r>
      <w:proofErr w:type="spellEnd"/>
      <w:r w:rsidRPr="00CB6113">
        <w:rPr>
          <w:sz w:val="22"/>
        </w:rPr>
        <w:t xml:space="preserve"> aufgegessen, aber nicht aus</w:t>
      </w:r>
    </w:p>
    <w:p w14:paraId="3E7A4DE9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Langeweile, sondern aus Hunger.</w:t>
      </w:r>
    </w:p>
    <w:p w14:paraId="750BA83D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Der Alies recht vielen Dank für die</w:t>
      </w:r>
    </w:p>
    <w:p w14:paraId="5B422458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Socken. Die Kuchen in den Paketen</w:t>
      </w:r>
    </w:p>
    <w:p w14:paraId="13792B4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sind prima. Da sieht man die Eier</w:t>
      </w:r>
    </w:p>
    <w:p w14:paraId="2A7EC898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u. </w:t>
      </w:r>
      <w:proofErr w:type="spellStart"/>
      <w:r w:rsidRPr="00CB6113">
        <w:rPr>
          <w:sz w:val="22"/>
        </w:rPr>
        <w:t>Buddi</w:t>
      </w:r>
      <w:proofErr w:type="spellEnd"/>
      <w:r w:rsidRPr="00CB6113">
        <w:rPr>
          <w:sz w:val="22"/>
        </w:rPr>
        <w:t xml:space="preserve"> aus Wolfsbach sogar. Die beide</w:t>
      </w:r>
    </w:p>
    <w:p w14:paraId="5CE23BB8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Zettel liegen bei. Eine Menge 100g P.</w:t>
      </w:r>
    </w:p>
    <w:p w14:paraId="6E19ED23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bekam ich auch. Laufend habe ich von</w:t>
      </w:r>
    </w:p>
    <w:p w14:paraId="73AB5C1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Mutter bis 65, von Alies bis 85. Dann habe</w:t>
      </w:r>
    </w:p>
    <w:p w14:paraId="0FF99CE1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ich von Alies noch 89, 90, 91, 92, 95, 96, 97, 99, 101, 02;</w:t>
      </w:r>
    </w:p>
    <w:p w14:paraId="76041D35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Die fehlenden Nummern kommen sicher</w:t>
      </w:r>
    </w:p>
    <w:p w14:paraId="16E1604F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noch, denn die kl. Pak. kommen äußerst</w:t>
      </w:r>
    </w:p>
    <w:p w14:paraId="5F387975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durcheinander. Von Mutter habe ich noch</w:t>
      </w:r>
    </w:p>
    <w:p w14:paraId="149877A4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70, 73, 74, 75, 76, 90, 91, 93, 108, 09, 10, 12, 14, 15, 16, 19, 120; Briefe</w:t>
      </w:r>
    </w:p>
    <w:p w14:paraId="383284E7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habe ich von Mutter bis 69, von Alies bei 148</w:t>
      </w:r>
    </w:p>
    <w:p w14:paraId="05215FD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ohne Ausfälle.</w:t>
      </w:r>
    </w:p>
    <w:p w14:paraId="6C66B7B5" w14:textId="77777777" w:rsidR="00191902" w:rsidRPr="00CB611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B6113">
        <w:rPr>
          <w:b/>
          <w:bCs/>
          <w:sz w:val="22"/>
        </w:rPr>
        <w:t>1944-04-05_2</w:t>
      </w:r>
    </w:p>
    <w:p w14:paraId="3BA29D94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Heute habe ich mal zufällig Zeit zum</w:t>
      </w:r>
    </w:p>
    <w:p w14:paraId="6884164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Schreiben. Beim Holzstämme schleppen</w:t>
      </w:r>
    </w:p>
    <w:p w14:paraId="2E585227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für die Stellungen brachte ich meine</w:t>
      </w:r>
    </w:p>
    <w:p w14:paraId="0D547544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Finger etwas ungeschickt zwischen</w:t>
      </w:r>
    </w:p>
    <w:p w14:paraId="7C237609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zwei Balken u. bin für einige Tage</w:t>
      </w:r>
    </w:p>
    <w:p w14:paraId="77742A48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Arbeitsunfähig. - 120 Zigaretten u.</w:t>
      </w:r>
    </w:p>
    <w:p w14:paraId="3E870577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4 Pakete Tabak </w:t>
      </w:r>
      <w:proofErr w:type="gramStart"/>
      <w:r w:rsidRPr="00CB6113">
        <w:rPr>
          <w:sz w:val="22"/>
        </w:rPr>
        <w:t>hab</w:t>
      </w:r>
      <w:proofErr w:type="gramEnd"/>
      <w:r w:rsidRPr="00CB6113">
        <w:rPr>
          <w:sz w:val="22"/>
        </w:rPr>
        <w:t xml:space="preserve"> ich wieder. </w:t>
      </w:r>
      <w:proofErr w:type="gramStart"/>
      <w:r w:rsidRPr="00CB6113">
        <w:rPr>
          <w:sz w:val="22"/>
        </w:rPr>
        <w:t>Werde</w:t>
      </w:r>
      <w:proofErr w:type="gramEnd"/>
    </w:p>
    <w:p w14:paraId="5CE98311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sie </w:t>
      </w:r>
      <w:proofErr w:type="gramStart"/>
      <w:r w:rsidRPr="00CB6113">
        <w:rPr>
          <w:sz w:val="22"/>
        </w:rPr>
        <w:t>sobald</w:t>
      </w:r>
      <w:proofErr w:type="gramEnd"/>
      <w:r w:rsidRPr="00CB6113">
        <w:rPr>
          <w:sz w:val="22"/>
        </w:rPr>
        <w:t xml:space="preserve"> wie möglich abschicken.</w:t>
      </w:r>
    </w:p>
    <w:p w14:paraId="0555FF0B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Sagt der Kitty vielen Dank für die </w:t>
      </w:r>
      <w:proofErr w:type="spellStart"/>
      <w:r w:rsidRPr="00CB6113">
        <w:rPr>
          <w:sz w:val="22"/>
        </w:rPr>
        <w:t>Zei</w:t>
      </w:r>
      <w:proofErr w:type="spellEnd"/>
      <w:r w:rsidRPr="00CB6113">
        <w:rPr>
          <w:sz w:val="22"/>
        </w:rPr>
        <w:t>-</w:t>
      </w:r>
    </w:p>
    <w:p w14:paraId="4F25F0A2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6113">
        <w:rPr>
          <w:sz w:val="22"/>
        </w:rPr>
        <w:t>tungen</w:t>
      </w:r>
      <w:proofErr w:type="spellEnd"/>
      <w:r w:rsidRPr="00CB6113">
        <w:rPr>
          <w:sz w:val="22"/>
        </w:rPr>
        <w:t xml:space="preserve"> u. Frau Riederer u. </w:t>
      </w:r>
      <w:proofErr w:type="spellStart"/>
      <w:r w:rsidRPr="00CB6113">
        <w:rPr>
          <w:sz w:val="22"/>
        </w:rPr>
        <w:t>Luggerl</w:t>
      </w:r>
      <w:proofErr w:type="spellEnd"/>
    </w:p>
    <w:p w14:paraId="7D8D540F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recht viele Grüße. </w:t>
      </w:r>
      <w:proofErr w:type="spellStart"/>
      <w:r w:rsidRPr="00CB6113">
        <w:rPr>
          <w:sz w:val="22"/>
        </w:rPr>
        <w:t>Luggerls</w:t>
      </w:r>
      <w:proofErr w:type="spellEnd"/>
      <w:r w:rsidRPr="00CB6113">
        <w:rPr>
          <w:sz w:val="22"/>
        </w:rPr>
        <w:t xml:space="preserve"> Brief hat</w:t>
      </w:r>
    </w:p>
    <w:p w14:paraId="31DEC227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mich recht gefreut, u. er soll mal wieder</w:t>
      </w:r>
    </w:p>
    <w:p w14:paraId="49CB3200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Neuigkeiten von Mädchen schreiben, ich</w:t>
      </w:r>
    </w:p>
    <w:p w14:paraId="134A100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CB6113">
        <w:rPr>
          <w:sz w:val="22"/>
        </w:rPr>
        <w:t>komme</w:t>
      </w:r>
      <w:proofErr w:type="gramEnd"/>
      <w:r w:rsidRPr="00CB6113">
        <w:rPr>
          <w:sz w:val="22"/>
        </w:rPr>
        <w:t xml:space="preserve"> unmöglich zum Schreiben.</w:t>
      </w:r>
    </w:p>
    <w:p w14:paraId="1B56ABB3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An Frau Rott u. Franzl ebenfalls viele</w:t>
      </w:r>
    </w:p>
    <w:p w14:paraId="6705B7D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Grüße u. herzlichen Dank für ihren</w:t>
      </w:r>
    </w:p>
    <w:p w14:paraId="616B57D9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langen Brief. - Auf Posten am Tag</w:t>
      </w:r>
    </w:p>
    <w:p w14:paraId="6E16135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CB6113">
        <w:rPr>
          <w:sz w:val="22"/>
        </w:rPr>
        <w:t>hab</w:t>
      </w:r>
      <w:proofErr w:type="gramEnd"/>
      <w:r w:rsidRPr="00CB6113">
        <w:rPr>
          <w:sz w:val="22"/>
        </w:rPr>
        <w:t xml:space="preserve"> ich mit Alies </w:t>
      </w:r>
      <w:proofErr w:type="spellStart"/>
      <w:r w:rsidRPr="00CB6113">
        <w:rPr>
          <w:sz w:val="22"/>
        </w:rPr>
        <w:t>Lecktüre</w:t>
      </w:r>
      <w:proofErr w:type="spellEnd"/>
      <w:r w:rsidRPr="00CB6113">
        <w:rPr>
          <w:sz w:val="22"/>
        </w:rPr>
        <w:t xml:space="preserve"> eine</w:t>
      </w:r>
    </w:p>
    <w:p w14:paraId="5FF200CC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 xml:space="preserve">wunderbare </w:t>
      </w:r>
      <w:proofErr w:type="spellStart"/>
      <w:r w:rsidRPr="00CB6113">
        <w:rPr>
          <w:sz w:val="22"/>
        </w:rPr>
        <w:t>Unterhaltnig</w:t>
      </w:r>
      <w:proofErr w:type="spellEnd"/>
      <w:r w:rsidRPr="00CB6113">
        <w:rPr>
          <w:sz w:val="22"/>
        </w:rPr>
        <w:t xml:space="preserve">. </w:t>
      </w:r>
      <w:proofErr w:type="spellStart"/>
      <w:r w:rsidRPr="00CB6113">
        <w:rPr>
          <w:sz w:val="22"/>
        </w:rPr>
        <w:t>No</w:t>
      </w:r>
      <w:proofErr w:type="spellEnd"/>
      <w:r w:rsidRPr="00CB6113">
        <w:rPr>
          <w:sz w:val="22"/>
        </w:rPr>
        <w:t xml:space="preserve"> 37</w:t>
      </w:r>
    </w:p>
    <w:p w14:paraId="6215717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CB6113">
        <w:rPr>
          <w:sz w:val="22"/>
        </w:rPr>
        <w:t>hab</w:t>
      </w:r>
      <w:proofErr w:type="gramEnd"/>
      <w:r w:rsidRPr="00CB6113">
        <w:rPr>
          <w:sz w:val="22"/>
        </w:rPr>
        <w:t xml:space="preserve"> ich jetzt. Ein </w:t>
      </w:r>
      <w:proofErr w:type="spellStart"/>
      <w:r w:rsidRPr="00CB6113">
        <w:rPr>
          <w:sz w:val="22"/>
        </w:rPr>
        <w:t>par</w:t>
      </w:r>
      <w:proofErr w:type="spellEnd"/>
      <w:r w:rsidRPr="00CB6113">
        <w:rPr>
          <w:sz w:val="22"/>
        </w:rPr>
        <w:t xml:space="preserve"> wunderbare</w:t>
      </w:r>
    </w:p>
    <w:p w14:paraId="6BAFD160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Sachen waren dabei.</w:t>
      </w:r>
    </w:p>
    <w:p w14:paraId="53005193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Aus unserm Walde die</w:t>
      </w:r>
    </w:p>
    <w:p w14:paraId="4E465E6D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allerherzlichsten Grüße u. frohe</w:t>
      </w:r>
    </w:p>
    <w:p w14:paraId="7CA15642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Ostern wünscht Euch</w:t>
      </w:r>
    </w:p>
    <w:p w14:paraId="547719F0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Euer Hans.</w:t>
      </w:r>
    </w:p>
    <w:p w14:paraId="782ADEAE" w14:textId="77777777" w:rsidR="00191902" w:rsidRPr="00CB6113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Außer dem Kalender sehe ich gar nichts</w:t>
      </w:r>
    </w:p>
    <w:p w14:paraId="1FADB8E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B6113">
        <w:rPr>
          <w:sz w:val="22"/>
        </w:rPr>
        <w:t>von Ostern.</w:t>
      </w:r>
    </w:p>
    <w:p w14:paraId="669ACA1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B477DD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0B47940" w14:textId="77777777" w:rsidR="00191902" w:rsidRPr="00F47C1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47C13">
        <w:rPr>
          <w:b/>
          <w:bCs/>
          <w:sz w:val="22"/>
        </w:rPr>
        <w:lastRenderedPageBreak/>
        <w:t>1944-04-09_1</w:t>
      </w:r>
    </w:p>
    <w:p w14:paraId="069C70A8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41424/C</w:t>
      </w:r>
    </w:p>
    <w:p w14:paraId="3A9A9FCB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Ostersonntag Früh 3h</w:t>
      </w:r>
    </w:p>
    <w:p w14:paraId="58F10284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Ich komm gerade</w:t>
      </w:r>
      <w:r>
        <w:rPr>
          <w:sz w:val="22"/>
        </w:rPr>
        <w:t xml:space="preserve"> </w:t>
      </w:r>
      <w:r w:rsidRPr="00F47C13">
        <w:rPr>
          <w:sz w:val="22"/>
        </w:rPr>
        <w:t>vom Posten, drum die</w:t>
      </w:r>
    </w:p>
    <w:p w14:paraId="30FA5EA4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frühe Zeit.</w:t>
      </w:r>
    </w:p>
    <w:p w14:paraId="100D8782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Meine Lieben!</w:t>
      </w:r>
    </w:p>
    <w:p w14:paraId="7214361A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Als ich gestern von unserm</w:t>
      </w:r>
    </w:p>
    <w:p w14:paraId="0C6C8646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"Ausflug" zurückkehrte war. Mutters liebes</w:t>
      </w:r>
    </w:p>
    <w:p w14:paraId="3A67E49A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Paket da. Ich war aber so </w:t>
      </w:r>
      <w:proofErr w:type="spellStart"/>
      <w:r w:rsidRPr="00F47C13">
        <w:rPr>
          <w:sz w:val="22"/>
        </w:rPr>
        <w:t>kaput</w:t>
      </w:r>
      <w:proofErr w:type="spellEnd"/>
      <w:r w:rsidRPr="00F47C13">
        <w:rPr>
          <w:sz w:val="22"/>
        </w:rPr>
        <w:t>, daß ich es</w:t>
      </w:r>
    </w:p>
    <w:p w14:paraId="3EB9B220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erst jetzt öffnete u. gleich ein Butterbot</w:t>
      </w:r>
    </w:p>
    <w:p w14:paraId="74F348B8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mit Osterschinken aß. Für die Socken u.</w:t>
      </w:r>
    </w:p>
    <w:p w14:paraId="3439A58B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Butter recht herzlichen Dank.</w:t>
      </w:r>
    </w:p>
    <w:p w14:paraId="22909226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Heuer erlebte ich meinen würdigsten</w:t>
      </w:r>
    </w:p>
    <w:p w14:paraId="1F438EAD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Karfreitag u. Samstag u. nebenbei meine</w:t>
      </w:r>
    </w:p>
    <w:p w14:paraId="7DC558A3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Feuertaufe. Hört zu!</w:t>
      </w:r>
    </w:p>
    <w:p w14:paraId="16E66499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Am Karfreitag stand ich von 0 - 2 Uhr auf Posten.</w:t>
      </w:r>
    </w:p>
    <w:p w14:paraId="1FADECF8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Ich beschäftigte mich gerade mit den</w:t>
      </w:r>
    </w:p>
    <w:p w14:paraId="6E68A016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Kartagen, mit Ostern usw. als aus der Richtung</w:t>
      </w:r>
    </w:p>
    <w:p w14:paraId="3ED25C76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wo unser </w:t>
      </w:r>
      <w:proofErr w:type="spellStart"/>
      <w:r w:rsidRPr="00F47C13">
        <w:rPr>
          <w:sz w:val="22"/>
        </w:rPr>
        <w:t>Batl</w:t>
      </w:r>
      <w:proofErr w:type="spellEnd"/>
      <w:r w:rsidRPr="00F47C13">
        <w:rPr>
          <w:sz w:val="22"/>
        </w:rPr>
        <w:t xml:space="preserve">. am Russen liegt (6 km </w:t>
      </w:r>
      <w:proofErr w:type="spellStart"/>
      <w:r w:rsidRPr="00F47C13">
        <w:rPr>
          <w:sz w:val="22"/>
        </w:rPr>
        <w:t>Ent</w:t>
      </w:r>
      <w:proofErr w:type="spellEnd"/>
      <w:r w:rsidRPr="00F47C13">
        <w:rPr>
          <w:sz w:val="22"/>
        </w:rPr>
        <w:t>-</w:t>
      </w:r>
    </w:p>
    <w:p w14:paraId="2731E712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47C13">
        <w:rPr>
          <w:sz w:val="22"/>
        </w:rPr>
        <w:t>fernung</w:t>
      </w:r>
      <w:proofErr w:type="spellEnd"/>
      <w:r w:rsidRPr="00F47C13">
        <w:rPr>
          <w:sz w:val="22"/>
        </w:rPr>
        <w:t>) ein Donnergrollen herkam, das</w:t>
      </w:r>
    </w:p>
    <w:p w14:paraId="407A6CF7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eine Viertelstunde dauerte. Darauf feuerte</w:t>
      </w:r>
    </w:p>
    <w:p w14:paraId="33B307E3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aus den Stellungen hinter uns sämtliche</w:t>
      </w:r>
    </w:p>
    <w:p w14:paraId="7642663B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Arie die hier ist. Das war ein Getöse u. </w:t>
      </w:r>
      <w:r w:rsidRPr="00F47C13">
        <w:rPr>
          <w:sz w:val="22"/>
          <w:u w:val="single"/>
        </w:rPr>
        <w:t>ein</w:t>
      </w:r>
    </w:p>
    <w:p w14:paraId="6C58CC4F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Feuerstrahl. Die Ari war kaum verstummt,</w:t>
      </w:r>
    </w:p>
    <w:p w14:paraId="25A2DBA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als </w:t>
      </w:r>
      <w:proofErr w:type="gramStart"/>
      <w:r w:rsidRPr="00F47C13">
        <w:rPr>
          <w:sz w:val="22"/>
        </w:rPr>
        <w:t>Vorne</w:t>
      </w:r>
      <w:proofErr w:type="gramEnd"/>
      <w:r w:rsidRPr="00F47C13">
        <w:rPr>
          <w:sz w:val="22"/>
        </w:rPr>
        <w:t xml:space="preserve"> derselbe Rummel wieder begann.</w:t>
      </w:r>
    </w:p>
    <w:p w14:paraId="73D241C1" w14:textId="77777777" w:rsidR="00191902" w:rsidRPr="00F47C1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47C13">
        <w:rPr>
          <w:b/>
          <w:bCs/>
          <w:sz w:val="22"/>
        </w:rPr>
        <w:t>1944-04-09_2</w:t>
      </w:r>
    </w:p>
    <w:p w14:paraId="64317502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Mir lief es kalt über den Rücken als ich an die</w:t>
      </w:r>
    </w:p>
    <w:p w14:paraId="5862BD25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Kameraden </w:t>
      </w:r>
      <w:proofErr w:type="gramStart"/>
      <w:r w:rsidRPr="00F47C13">
        <w:rPr>
          <w:sz w:val="22"/>
        </w:rPr>
        <w:t>dachte</w:t>
      </w:r>
      <w:proofErr w:type="gramEnd"/>
      <w:r w:rsidRPr="00F47C13">
        <w:rPr>
          <w:sz w:val="22"/>
        </w:rPr>
        <w:t xml:space="preserve"> die drin liegen.</w:t>
      </w:r>
    </w:p>
    <w:p w14:paraId="5EFF121A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Unsere Ari gab wieder Antwort. Und ein</w:t>
      </w:r>
    </w:p>
    <w:p w14:paraId="7A664B3B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drittes </w:t>
      </w:r>
      <w:proofErr w:type="spellStart"/>
      <w:proofErr w:type="gramStart"/>
      <w:r w:rsidRPr="00F47C13">
        <w:rPr>
          <w:sz w:val="22"/>
        </w:rPr>
        <w:t>mal</w:t>
      </w:r>
      <w:proofErr w:type="spellEnd"/>
      <w:proofErr w:type="gramEnd"/>
      <w:r w:rsidRPr="00F47C13">
        <w:rPr>
          <w:sz w:val="22"/>
        </w:rPr>
        <w:t xml:space="preserve"> haute der Russe drein. Ich war</w:t>
      </w:r>
    </w:p>
    <w:p w14:paraId="416103D4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kaum vom Posten abgelöst hatten wir</w:t>
      </w:r>
    </w:p>
    <w:p w14:paraId="41DCBD59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Alarm. Verwundete sollten wir holen.</w:t>
      </w:r>
    </w:p>
    <w:p w14:paraId="4C58D74C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Jetzt begann unser Kreuzweg. Wir waren</w:t>
      </w:r>
    </w:p>
    <w:p w14:paraId="074861E5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mit unseren </w:t>
      </w:r>
      <w:proofErr w:type="spellStart"/>
      <w:r w:rsidRPr="00F47C13">
        <w:rPr>
          <w:sz w:val="22"/>
        </w:rPr>
        <w:t>Bootsakias</w:t>
      </w:r>
      <w:proofErr w:type="spellEnd"/>
      <w:r w:rsidRPr="00F47C13">
        <w:rPr>
          <w:sz w:val="22"/>
        </w:rPr>
        <w:t xml:space="preserve"> kaum angekommen</w:t>
      </w:r>
    </w:p>
    <w:p w14:paraId="7EE03527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in den Stellungen da gings los! Ratsch, </w:t>
      </w:r>
      <w:proofErr w:type="spellStart"/>
      <w:r w:rsidRPr="00F47C13">
        <w:rPr>
          <w:sz w:val="22"/>
        </w:rPr>
        <w:t>wum</w:t>
      </w:r>
      <w:proofErr w:type="spellEnd"/>
      <w:r w:rsidRPr="00F47C13">
        <w:rPr>
          <w:sz w:val="22"/>
        </w:rPr>
        <w:t>!</w:t>
      </w:r>
    </w:p>
    <w:p w14:paraId="7A640463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Ein Feuerüberfall von 5 Minuten. Die </w:t>
      </w:r>
      <w:proofErr w:type="spellStart"/>
      <w:r w:rsidRPr="00F47C13">
        <w:rPr>
          <w:sz w:val="22"/>
        </w:rPr>
        <w:t>Ratschwum</w:t>
      </w:r>
      <w:proofErr w:type="spellEnd"/>
    </w:p>
    <w:p w14:paraId="6A094778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ist nach der Stalinorgel die </w:t>
      </w:r>
      <w:proofErr w:type="spellStart"/>
      <w:r w:rsidRPr="00F47C13">
        <w:rPr>
          <w:sz w:val="22"/>
        </w:rPr>
        <w:t>gefürchteste</w:t>
      </w:r>
      <w:proofErr w:type="spellEnd"/>
      <w:r w:rsidRPr="00F47C13">
        <w:rPr>
          <w:sz w:val="22"/>
        </w:rPr>
        <w:t xml:space="preserve"> Grana-</w:t>
      </w:r>
    </w:p>
    <w:p w14:paraId="0107AA07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47C13">
        <w:rPr>
          <w:sz w:val="22"/>
        </w:rPr>
        <w:t>te</w:t>
      </w:r>
      <w:proofErr w:type="spellEnd"/>
      <w:r w:rsidRPr="00F47C13">
        <w:rPr>
          <w:sz w:val="22"/>
        </w:rPr>
        <w:t xml:space="preserve">, da man keinen </w:t>
      </w:r>
      <w:proofErr w:type="spellStart"/>
      <w:r w:rsidRPr="00F47C13">
        <w:rPr>
          <w:sz w:val="22"/>
        </w:rPr>
        <w:t>Abschuß</w:t>
      </w:r>
      <w:proofErr w:type="spellEnd"/>
      <w:r w:rsidRPr="00F47C13">
        <w:rPr>
          <w:sz w:val="22"/>
        </w:rPr>
        <w:t xml:space="preserve"> hört. Und dann</w:t>
      </w:r>
    </w:p>
    <w:p w14:paraId="1E128372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erzählten die Kameraden von der Nacht!!!!!!</w:t>
      </w:r>
    </w:p>
    <w:p w14:paraId="47496908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Von den 2 Gruppen unserer Kompanie waren bis auf</w:t>
      </w:r>
    </w:p>
    <w:p w14:paraId="664F3B39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5 Mann alle leicht oder schwer verwundet. Dann</w:t>
      </w:r>
    </w:p>
    <w:p w14:paraId="089FDDAA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kam, das Schleppen der Verwundeten in dem</w:t>
      </w:r>
    </w:p>
    <w:p w14:paraId="78078212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schluchtenreichen u. bewaldeten Gelände. Wer</w:t>
      </w:r>
    </w:p>
    <w:p w14:paraId="5315D909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da ein schlechter </w:t>
      </w:r>
      <w:proofErr w:type="spellStart"/>
      <w:r w:rsidRPr="00F47C13">
        <w:rPr>
          <w:sz w:val="22"/>
        </w:rPr>
        <w:t>Skiefahrer</w:t>
      </w:r>
      <w:proofErr w:type="spellEnd"/>
      <w:r w:rsidRPr="00F47C13">
        <w:rPr>
          <w:sz w:val="22"/>
        </w:rPr>
        <w:t xml:space="preserve"> ist, den kann</w:t>
      </w:r>
    </w:p>
    <w:p w14:paraId="083408B6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man bloß </w:t>
      </w:r>
      <w:proofErr w:type="spellStart"/>
      <w:r w:rsidRPr="00F47C13">
        <w:rPr>
          <w:sz w:val="22"/>
        </w:rPr>
        <w:t>ledauern</w:t>
      </w:r>
      <w:proofErr w:type="spellEnd"/>
      <w:r w:rsidRPr="00F47C13">
        <w:rPr>
          <w:sz w:val="22"/>
        </w:rPr>
        <w:t xml:space="preserve">, </w:t>
      </w:r>
      <w:proofErr w:type="gramStart"/>
      <w:r w:rsidRPr="00F47C13">
        <w:rPr>
          <w:sz w:val="22"/>
        </w:rPr>
        <w:t>den</w:t>
      </w:r>
      <w:proofErr w:type="gramEnd"/>
      <w:r w:rsidRPr="00F47C13">
        <w:rPr>
          <w:sz w:val="22"/>
        </w:rPr>
        <w:t xml:space="preserve"> er liegt länger</w:t>
      </w:r>
    </w:p>
    <w:p w14:paraId="4F3EEACF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im Schnee als er steht. 3 Mann zogen einen</w:t>
      </w:r>
    </w:p>
    <w:p w14:paraId="3BC2E5F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Verwundeten u. einer bremste hinten.</w:t>
      </w:r>
    </w:p>
    <w:p w14:paraId="3EFDC5C5" w14:textId="77777777" w:rsidR="00191902" w:rsidRPr="00F47C1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47C13">
        <w:rPr>
          <w:b/>
          <w:bCs/>
          <w:sz w:val="22"/>
        </w:rPr>
        <w:t>1944-04-09_3</w:t>
      </w:r>
    </w:p>
    <w:p w14:paraId="2898EC83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5 Stunden brauchten wir zu 6 km. Mir</w:t>
      </w:r>
    </w:p>
    <w:p w14:paraId="0DB61E2E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zitterten die Knie nachher. Nach 2 Stunden</w:t>
      </w:r>
    </w:p>
    <w:p w14:paraId="1EB09438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Rast ging's wieder vor. In diesen 2 Stunden</w:t>
      </w:r>
    </w:p>
    <w:p w14:paraId="7732E316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traf ich </w:t>
      </w:r>
      <w:proofErr w:type="spellStart"/>
      <w:r w:rsidRPr="00F47C13">
        <w:rPr>
          <w:sz w:val="22"/>
        </w:rPr>
        <w:t>Wolferl</w:t>
      </w:r>
      <w:proofErr w:type="spellEnd"/>
      <w:r w:rsidRPr="00F47C13">
        <w:rPr>
          <w:sz w:val="22"/>
        </w:rPr>
        <w:t xml:space="preserve">, der mit seinem </w:t>
      </w:r>
      <w:proofErr w:type="spellStart"/>
      <w:r w:rsidRPr="00F47C13">
        <w:rPr>
          <w:sz w:val="22"/>
        </w:rPr>
        <w:t>Batl</w:t>
      </w:r>
      <w:proofErr w:type="spellEnd"/>
      <w:r w:rsidRPr="00F47C13">
        <w:rPr>
          <w:sz w:val="22"/>
        </w:rPr>
        <w:t>.</w:t>
      </w:r>
    </w:p>
    <w:p w14:paraId="763EAC6A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als </w:t>
      </w:r>
      <w:proofErr w:type="spellStart"/>
      <w:r w:rsidRPr="00F47C13">
        <w:rPr>
          <w:sz w:val="22"/>
        </w:rPr>
        <w:t>Ablösug</w:t>
      </w:r>
      <w:proofErr w:type="spellEnd"/>
      <w:r w:rsidRPr="00F47C13">
        <w:rPr>
          <w:sz w:val="22"/>
        </w:rPr>
        <w:t xml:space="preserve"> nach </w:t>
      </w:r>
      <w:proofErr w:type="spellStart"/>
      <w:proofErr w:type="gramStart"/>
      <w:r w:rsidRPr="00F47C13">
        <w:rPr>
          <w:sz w:val="22"/>
        </w:rPr>
        <w:t>Vorne</w:t>
      </w:r>
      <w:proofErr w:type="spellEnd"/>
      <w:proofErr w:type="gramEnd"/>
      <w:r w:rsidRPr="00F47C13">
        <w:rPr>
          <w:sz w:val="22"/>
        </w:rPr>
        <w:t xml:space="preserve"> </w:t>
      </w:r>
      <w:proofErr w:type="spellStart"/>
      <w:r w:rsidRPr="00F47C13">
        <w:rPr>
          <w:sz w:val="22"/>
        </w:rPr>
        <w:t>mußte</w:t>
      </w:r>
      <w:proofErr w:type="spellEnd"/>
      <w:r w:rsidRPr="00F47C13">
        <w:rPr>
          <w:sz w:val="22"/>
        </w:rPr>
        <w:t>. Da</w:t>
      </w:r>
    </w:p>
    <w:p w14:paraId="5D694E39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lastRenderedPageBreak/>
        <w:t>wars vorbei mit dem Schlafen, soviel</w:t>
      </w:r>
    </w:p>
    <w:p w14:paraId="2BEADA51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hatten wir uns zu erzählen. Seiner</w:t>
      </w:r>
    </w:p>
    <w:p w14:paraId="6BC627B2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Luise gehts gut, u. das ist die Hauptsache</w:t>
      </w:r>
    </w:p>
    <w:p w14:paraId="2BEDC270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meint er. Dann hat er die gleiche Ur-</w:t>
      </w:r>
    </w:p>
    <w:p w14:paraId="5B491662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47C13">
        <w:rPr>
          <w:sz w:val="22"/>
        </w:rPr>
        <w:t>laubsnummer</w:t>
      </w:r>
      <w:proofErr w:type="spellEnd"/>
      <w:r w:rsidRPr="00F47C13">
        <w:rPr>
          <w:sz w:val="22"/>
        </w:rPr>
        <w:t xml:space="preserve"> wie ich u. es besteht</w:t>
      </w:r>
    </w:p>
    <w:p w14:paraId="1DEC8352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Aussicht, mitsammen in Urlaub zu</w:t>
      </w:r>
    </w:p>
    <w:p w14:paraId="1576B2D7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fahren. Aber wann! Mit April oder</w:t>
      </w:r>
    </w:p>
    <w:p w14:paraId="05B7919D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 xml:space="preserve">Mai war es </w:t>
      </w:r>
      <w:proofErr w:type="spellStart"/>
      <w:r w:rsidRPr="00F47C13">
        <w:rPr>
          <w:sz w:val="22"/>
        </w:rPr>
        <w:t>es</w:t>
      </w:r>
      <w:proofErr w:type="spellEnd"/>
      <w:r w:rsidRPr="00F47C13">
        <w:rPr>
          <w:sz w:val="22"/>
        </w:rPr>
        <w:t xml:space="preserve"> wohl nicht! -</w:t>
      </w:r>
    </w:p>
    <w:p w14:paraId="6E59EDA7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Hoffentlich habt Ihr ein schöneres</w:t>
      </w:r>
    </w:p>
    <w:p w14:paraId="0AFF13A9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Ostern als ich. Wir müssen heute sicher</w:t>
      </w:r>
    </w:p>
    <w:p w14:paraId="76A1F4C3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wieder Verwundete holen.</w:t>
      </w:r>
    </w:p>
    <w:p w14:paraId="3E37C9C9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Viel tausend Grüße</w:t>
      </w:r>
    </w:p>
    <w:p w14:paraId="7D45020D" w14:textId="77777777" w:rsidR="00191902" w:rsidRPr="00F47C13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von Eurem</w:t>
      </w:r>
    </w:p>
    <w:p w14:paraId="5B6CAB5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47C13">
        <w:rPr>
          <w:sz w:val="22"/>
        </w:rPr>
        <w:t>Hanserl.</w:t>
      </w:r>
    </w:p>
    <w:p w14:paraId="72F674A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3E55BFE" w14:textId="77777777" w:rsidR="00191902" w:rsidRPr="00D3137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31375">
        <w:rPr>
          <w:b/>
          <w:bCs/>
          <w:sz w:val="22"/>
        </w:rPr>
        <w:t>1944-04-10_1</w:t>
      </w:r>
    </w:p>
    <w:p w14:paraId="410703E7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Ostermontag 10.VI.44.</w:t>
      </w:r>
    </w:p>
    <w:p w14:paraId="452D8CA9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 xml:space="preserve">Meine liebe Mutter! </w:t>
      </w:r>
    </w:p>
    <w:p w14:paraId="7F79FDC4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Ich schreibe auf</w:t>
      </w:r>
    </w:p>
    <w:p w14:paraId="06094842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Posten, darum dieses kleine</w:t>
      </w:r>
    </w:p>
    <w:p w14:paraId="2D25CFCA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Format! Gestern erhielt</w:t>
      </w:r>
    </w:p>
    <w:p w14:paraId="1EA13A9F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ich Deinen lieben langen</w:t>
      </w:r>
    </w:p>
    <w:p w14:paraId="2A52AF1E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Brief, die Kritik. über</w:t>
      </w:r>
    </w:p>
    <w:p w14:paraId="4114E512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Rosemarie! Und was ich</w:t>
      </w:r>
    </w:p>
    <w:p w14:paraId="59A4AED7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vermutet hatte traf ein,</w:t>
      </w:r>
    </w:p>
    <w:p w14:paraId="1DD45D00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nämlich daß. Ihr alle</w:t>
      </w:r>
    </w:p>
    <w:p w14:paraId="77009C3E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 xml:space="preserve">drei mich </w:t>
      </w:r>
      <w:proofErr w:type="spellStart"/>
      <w:r w:rsidRPr="00D31375">
        <w:rPr>
          <w:sz w:val="22"/>
        </w:rPr>
        <w:t>un</w:t>
      </w:r>
      <w:proofErr w:type="spellEnd"/>
      <w:r w:rsidRPr="00D31375">
        <w:rPr>
          <w:sz w:val="22"/>
        </w:rPr>
        <w:t xml:space="preserve"> mein Han-</w:t>
      </w:r>
    </w:p>
    <w:p w14:paraId="6D76EF28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im letzten Jahre</w:t>
      </w:r>
    </w:p>
    <w:p w14:paraId="06C1BC75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31375">
        <w:rPr>
          <w:sz w:val="22"/>
        </w:rPr>
        <w:t>deln</w:t>
      </w:r>
      <w:proofErr w:type="spellEnd"/>
      <w:r w:rsidRPr="00D31375">
        <w:rPr>
          <w:sz w:val="22"/>
        </w:rPr>
        <w:t xml:space="preserve"> </w:t>
      </w:r>
      <w:proofErr w:type="spellStart"/>
      <w:r w:rsidRPr="00D31375">
        <w:rPr>
          <w:sz w:val="22"/>
        </w:rPr>
        <w:t>größenteils</w:t>
      </w:r>
      <w:proofErr w:type="spellEnd"/>
      <w:r w:rsidRPr="00D31375">
        <w:rPr>
          <w:sz w:val="22"/>
        </w:rPr>
        <w:t xml:space="preserve"> </w:t>
      </w:r>
      <w:proofErr w:type="spellStart"/>
      <w:r w:rsidRPr="00D31375">
        <w:rPr>
          <w:sz w:val="22"/>
        </w:rPr>
        <w:t>mißver</w:t>
      </w:r>
      <w:proofErr w:type="spellEnd"/>
      <w:r w:rsidRPr="00D31375">
        <w:rPr>
          <w:sz w:val="22"/>
        </w:rPr>
        <w:t>-</w:t>
      </w:r>
    </w:p>
    <w:p w14:paraId="51678FC5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standen habt.</w:t>
      </w:r>
    </w:p>
    <w:p w14:paraId="0D036C69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Ich hatte also doch einen</w:t>
      </w:r>
    </w:p>
    <w:p w14:paraId="5762A493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Fehler begangen, indem</w:t>
      </w:r>
    </w:p>
    <w:p w14:paraId="7E509096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ich diesen Brief heimschickte.</w:t>
      </w:r>
    </w:p>
    <w:p w14:paraId="73C7CDFD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trike/>
          <w:sz w:val="22"/>
        </w:rPr>
        <w:t>Ich</w:t>
      </w:r>
      <w:r w:rsidRPr="00D31375">
        <w:rPr>
          <w:sz w:val="22"/>
        </w:rPr>
        <w:t xml:space="preserve"> Nach langer Überlegung </w:t>
      </w:r>
    </w:p>
    <w:p w14:paraId="53365AB8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31375">
        <w:rPr>
          <w:strike/>
          <w:sz w:val="22"/>
        </w:rPr>
        <w:t>kan</w:t>
      </w:r>
      <w:proofErr w:type="spellEnd"/>
      <w:r w:rsidRPr="00D31375">
        <w:rPr>
          <w:sz w:val="22"/>
        </w:rPr>
        <w:t xml:space="preserve"> soll ich ihn Euch</w:t>
      </w:r>
    </w:p>
    <w:p w14:paraId="67432FC4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 xml:space="preserve">schicken oder nicht, </w:t>
      </w:r>
      <w:proofErr w:type="spellStart"/>
      <w:r w:rsidRPr="00D31375">
        <w:rPr>
          <w:sz w:val="22"/>
        </w:rPr>
        <w:t>han</w:t>
      </w:r>
      <w:proofErr w:type="spellEnd"/>
      <w:r w:rsidRPr="00D31375">
        <w:rPr>
          <w:sz w:val="22"/>
        </w:rPr>
        <w:t>-</w:t>
      </w:r>
    </w:p>
    <w:p w14:paraId="178C53C3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31375">
        <w:rPr>
          <w:sz w:val="22"/>
        </w:rPr>
        <w:t>delte</w:t>
      </w:r>
      <w:proofErr w:type="spellEnd"/>
      <w:r w:rsidRPr="00D31375">
        <w:rPr>
          <w:sz w:val="22"/>
        </w:rPr>
        <w:t xml:space="preserve"> ich gefühlsmäßig</w:t>
      </w:r>
    </w:p>
    <w:p w14:paraId="7D762658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u. das betrog mich in</w:t>
      </w:r>
    </w:p>
    <w:p w14:paraId="38A9FB40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diesem Falle. Ich nehme</w:t>
      </w:r>
    </w:p>
    <w:p w14:paraId="6C1894B3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es Dir aber keineswegs</w:t>
      </w:r>
    </w:p>
    <w:p w14:paraId="060D77B0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Übel, daß Du mich</w:t>
      </w:r>
    </w:p>
    <w:p w14:paraId="4DB55AB3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31375">
        <w:rPr>
          <w:sz w:val="22"/>
        </w:rPr>
        <w:t>mißverstehst</w:t>
      </w:r>
      <w:proofErr w:type="spellEnd"/>
      <w:r w:rsidRPr="00D31375">
        <w:rPr>
          <w:sz w:val="22"/>
        </w:rPr>
        <w:t>, denn der</w:t>
      </w:r>
    </w:p>
    <w:p w14:paraId="416574F8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bloße Brief, ohne jede</w:t>
      </w:r>
    </w:p>
    <w:p w14:paraId="6C45362B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  <w:u w:val="single"/>
        </w:rPr>
      </w:pPr>
      <w:r w:rsidRPr="00D31375">
        <w:rPr>
          <w:sz w:val="22"/>
          <w:u w:val="single"/>
        </w:rPr>
        <w:t>Erläuterung</w:t>
      </w:r>
      <w:r w:rsidRPr="00D31375">
        <w:rPr>
          <w:sz w:val="22"/>
        </w:rPr>
        <w:t xml:space="preserve"> u. </w:t>
      </w:r>
      <w:r w:rsidRPr="00D31375">
        <w:rPr>
          <w:sz w:val="22"/>
          <w:u w:val="single"/>
        </w:rPr>
        <w:t>der Tat-</w:t>
      </w:r>
    </w:p>
    <w:p w14:paraId="363BF4ED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31375">
        <w:rPr>
          <w:sz w:val="22"/>
          <w:u w:val="single"/>
        </w:rPr>
        <w:t>sachen</w:t>
      </w:r>
      <w:proofErr w:type="spellEnd"/>
      <w:r w:rsidRPr="00D31375">
        <w:rPr>
          <w:sz w:val="22"/>
        </w:rPr>
        <w:t xml:space="preserve"> </w:t>
      </w:r>
      <w:proofErr w:type="spellStart"/>
      <w:r w:rsidRPr="00D31375">
        <w:rPr>
          <w:sz w:val="22"/>
        </w:rPr>
        <w:t>muß</w:t>
      </w:r>
      <w:proofErr w:type="spellEnd"/>
      <w:r w:rsidRPr="00D31375">
        <w:rPr>
          <w:sz w:val="22"/>
        </w:rPr>
        <w:t xml:space="preserve"> unbedingt</w:t>
      </w:r>
    </w:p>
    <w:p w14:paraId="352FF1C1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  <w:u w:val="single"/>
        </w:rPr>
        <w:t>die</w:t>
      </w:r>
      <w:r w:rsidRPr="00D31375">
        <w:rPr>
          <w:sz w:val="22"/>
        </w:rPr>
        <w:t xml:space="preserve"> Wirkung hervorrufen</w:t>
      </w:r>
    </w:p>
    <w:p w14:paraId="0B5A41CC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  <w:u w:val="single"/>
        </w:rPr>
        <w:t>die</w:t>
      </w:r>
      <w:r w:rsidRPr="00D31375">
        <w:rPr>
          <w:sz w:val="22"/>
        </w:rPr>
        <w:t xml:space="preserve"> er auch gebracht hat.</w:t>
      </w:r>
    </w:p>
    <w:p w14:paraId="209AE9EE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Eure Schreckensrufe über</w:t>
      </w:r>
    </w:p>
    <w:p w14:paraId="720D197D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 xml:space="preserve">dieses </w:t>
      </w:r>
      <w:r>
        <w:rPr>
          <w:sz w:val="22"/>
        </w:rPr>
        <w:t>„</w:t>
      </w:r>
      <w:r w:rsidRPr="00D31375">
        <w:rPr>
          <w:sz w:val="22"/>
        </w:rPr>
        <w:t>verdorbene Weibs-</w:t>
      </w:r>
    </w:p>
    <w:p w14:paraId="7B97BBEE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31375">
        <w:rPr>
          <w:sz w:val="22"/>
        </w:rPr>
        <w:t>bild</w:t>
      </w:r>
      <w:proofErr w:type="spellEnd"/>
      <w:r>
        <w:rPr>
          <w:sz w:val="22"/>
        </w:rPr>
        <w:t>“</w:t>
      </w:r>
      <w:r w:rsidRPr="00D31375">
        <w:rPr>
          <w:sz w:val="22"/>
        </w:rPr>
        <w:t xml:space="preserve"> die von Eurem</w:t>
      </w:r>
    </w:p>
    <w:p w14:paraId="07118C7B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 xml:space="preserve">Standpunkt </w:t>
      </w:r>
      <w:proofErr w:type="gramStart"/>
      <w:r w:rsidRPr="00D31375">
        <w:rPr>
          <w:sz w:val="22"/>
        </w:rPr>
        <w:t>aus</w:t>
      </w:r>
      <w:r>
        <w:rPr>
          <w:sz w:val="22"/>
        </w:rPr>
        <w:t xml:space="preserve"> </w:t>
      </w:r>
      <w:r w:rsidRPr="00D31375">
        <w:rPr>
          <w:sz w:val="22"/>
        </w:rPr>
        <w:t>gesehen</w:t>
      </w:r>
      <w:proofErr w:type="gramEnd"/>
    </w:p>
    <w:p w14:paraId="4746F744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 xml:space="preserve">Euren </w:t>
      </w:r>
      <w:r>
        <w:rPr>
          <w:sz w:val="22"/>
        </w:rPr>
        <w:t>„</w:t>
      </w:r>
      <w:r w:rsidRPr="00D31375">
        <w:rPr>
          <w:sz w:val="22"/>
        </w:rPr>
        <w:t>braven Hanserl</w:t>
      </w:r>
      <w:r>
        <w:rPr>
          <w:sz w:val="22"/>
        </w:rPr>
        <w:t>“</w:t>
      </w:r>
    </w:p>
    <w:p w14:paraId="0888C878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schlecht gemacht hat,</w:t>
      </w:r>
    </w:p>
    <w:p w14:paraId="027F5221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lastRenderedPageBreak/>
        <w:t>kann ich mir lebhaft</w:t>
      </w:r>
    </w:p>
    <w:p w14:paraId="697E67BF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vorstellen. Bloß eines</w:t>
      </w:r>
    </w:p>
    <w:p w14:paraId="315EE73A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bedachte ich nicht!</w:t>
      </w:r>
    </w:p>
    <w:p w14:paraId="20D96893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Daß ich Euch nicht die</w:t>
      </w:r>
    </w:p>
    <w:p w14:paraId="4F8D9456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Gedachte Gegenrede</w:t>
      </w:r>
    </w:p>
    <w:p w14:paraId="05808548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halten kann! Wäre ich</w:t>
      </w:r>
    </w:p>
    <w:p w14:paraId="2E85CD0F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zu Hause gewesen, so</w:t>
      </w:r>
    </w:p>
    <w:p w14:paraId="5E18913D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hätten Mutter u. Kind</w:t>
      </w:r>
    </w:p>
    <w:p w14:paraId="6F88B45D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am Abend, schon im</w:t>
      </w:r>
    </w:p>
    <w:p w14:paraId="6A7C4081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Bett liegend u. ich davor</w:t>
      </w:r>
    </w:p>
    <w:p w14:paraId="3BC38448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auf u. abgehend u. dem</w:t>
      </w:r>
    </w:p>
    <w:p w14:paraId="56B69BD1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 xml:space="preserve">armen </w:t>
      </w:r>
      <w:proofErr w:type="spellStart"/>
      <w:r w:rsidRPr="00D31375">
        <w:rPr>
          <w:sz w:val="22"/>
        </w:rPr>
        <w:t>Neugerl</w:t>
      </w:r>
      <w:proofErr w:type="spellEnd"/>
      <w:r w:rsidRPr="00D31375">
        <w:rPr>
          <w:sz w:val="22"/>
        </w:rPr>
        <w:t xml:space="preserve"> den Schlaf</w:t>
      </w:r>
    </w:p>
    <w:p w14:paraId="36847CB7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raubend, eine meiner</w:t>
      </w:r>
    </w:p>
    <w:p w14:paraId="13B13F84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D31375">
        <w:rPr>
          <w:sz w:val="22"/>
        </w:rPr>
        <w:t>berühmten</w:t>
      </w:r>
      <w:r>
        <w:rPr>
          <w:sz w:val="22"/>
        </w:rPr>
        <w:t>“</w:t>
      </w:r>
      <w:r w:rsidRPr="00D31375">
        <w:rPr>
          <w:sz w:val="22"/>
        </w:rPr>
        <w:t xml:space="preserve"> Stand- u.</w:t>
      </w:r>
    </w:p>
    <w:p w14:paraId="11DE65ED" w14:textId="77777777" w:rsidR="00191902" w:rsidRPr="00D31375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 xml:space="preserve">Verteidigungsideen </w:t>
      </w:r>
      <w:proofErr w:type="spellStart"/>
      <w:r w:rsidRPr="00D31375">
        <w:rPr>
          <w:sz w:val="22"/>
        </w:rPr>
        <w:t>ge</w:t>
      </w:r>
      <w:proofErr w:type="spellEnd"/>
      <w:r w:rsidRPr="00D31375">
        <w:rPr>
          <w:sz w:val="22"/>
        </w:rPr>
        <w:t>-</w:t>
      </w:r>
    </w:p>
    <w:p w14:paraId="1BF8E6B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31375">
        <w:rPr>
          <w:sz w:val="22"/>
        </w:rPr>
        <w:t>halten.</w:t>
      </w:r>
    </w:p>
    <w:p w14:paraId="36B7444F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0E1957">
        <w:rPr>
          <w:b/>
          <w:bCs/>
          <w:sz w:val="22"/>
        </w:rPr>
        <w:t>1944-04-10_2</w:t>
      </w:r>
    </w:p>
    <w:p w14:paraId="2FC45807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Wurde soeben abgelöst u. lasse mir den Schinken</w:t>
      </w:r>
    </w:p>
    <w:p w14:paraId="1A71C968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aus dem Paket zum Frühstück schmecken.</w:t>
      </w:r>
    </w:p>
    <w:p w14:paraId="1A484B7D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 xml:space="preserve">Alle sind fort auf </w:t>
      </w:r>
      <w:r>
        <w:rPr>
          <w:sz w:val="22"/>
        </w:rPr>
        <w:t>„</w:t>
      </w:r>
      <w:r w:rsidRPr="000E1957">
        <w:rPr>
          <w:sz w:val="22"/>
        </w:rPr>
        <w:t>Sicherung</w:t>
      </w:r>
      <w:r>
        <w:rPr>
          <w:sz w:val="22"/>
        </w:rPr>
        <w:t>“</w:t>
      </w:r>
      <w:r w:rsidRPr="000E1957">
        <w:rPr>
          <w:sz w:val="22"/>
        </w:rPr>
        <w:t xml:space="preserve"> u. ich genieße</w:t>
      </w:r>
    </w:p>
    <w:p w14:paraId="6284B06F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mal nach langer Zeit die Ruhe im Bunker,</w:t>
      </w:r>
    </w:p>
    <w:p w14:paraId="17716ABE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die wirklich bayerisch-königlich ist.</w:t>
      </w:r>
    </w:p>
    <w:p w14:paraId="7518BB62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Ich fahre, nach dieser liebsamen</w:t>
      </w:r>
    </w:p>
    <w:p w14:paraId="50D99FED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Störung, fort im Text. Bezeichnend ist</w:t>
      </w:r>
    </w:p>
    <w:p w14:paraId="47D934B8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Deine Frage, ob sie Schauspielerin sei!</w:t>
      </w:r>
    </w:p>
    <w:p w14:paraId="72C846B7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Das nun gerade nicht, aber ich sagte</w:t>
      </w:r>
    </w:p>
    <w:p w14:paraId="084DCC73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 xml:space="preserve">damals zu </w:t>
      </w:r>
      <w:proofErr w:type="spellStart"/>
      <w:r w:rsidRPr="000E1957">
        <w:rPr>
          <w:sz w:val="22"/>
        </w:rPr>
        <w:t>Wolferl</w:t>
      </w:r>
      <w:proofErr w:type="spellEnd"/>
      <w:r w:rsidRPr="000E1957">
        <w:rPr>
          <w:sz w:val="22"/>
        </w:rPr>
        <w:t xml:space="preserve"> sogar noch: (wir tauschten</w:t>
      </w:r>
    </w:p>
    <w:p w14:paraId="2BA915E5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Erlebnisse immer bis ins Kleinste aus) ich</w:t>
      </w:r>
    </w:p>
    <w:p w14:paraId="10B9BBED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0E1957">
        <w:rPr>
          <w:sz w:val="22"/>
        </w:rPr>
        <w:t>möchte</w:t>
      </w:r>
      <w:proofErr w:type="gramEnd"/>
      <w:r w:rsidRPr="000E1957">
        <w:rPr>
          <w:sz w:val="22"/>
        </w:rPr>
        <w:t xml:space="preserve"> bloß wissen ob sie mir ein Thea-</w:t>
      </w:r>
    </w:p>
    <w:p w14:paraId="406B1C62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E1957">
        <w:rPr>
          <w:sz w:val="22"/>
        </w:rPr>
        <w:t>ter</w:t>
      </w:r>
      <w:proofErr w:type="spellEnd"/>
      <w:r w:rsidRPr="000E1957">
        <w:rPr>
          <w:sz w:val="22"/>
        </w:rPr>
        <w:t xml:space="preserve"> vorspielt oder handelt sie aus einem</w:t>
      </w:r>
    </w:p>
    <w:p w14:paraId="682CB8A9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Impuls, der Mädchen ihres Alters (17 Jahre)</w:t>
      </w:r>
    </w:p>
    <w:p w14:paraId="16B51C2A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eigen ist, die sich mal von daheim weg</w:t>
      </w:r>
    </w:p>
    <w:p w14:paraId="3D0638E5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 xml:space="preserve">wissen u. nach Art von </w:t>
      </w:r>
      <w:r>
        <w:rPr>
          <w:sz w:val="22"/>
        </w:rPr>
        <w:t>„</w:t>
      </w:r>
      <w:r w:rsidRPr="000E1957">
        <w:rPr>
          <w:sz w:val="22"/>
        </w:rPr>
        <w:t>gefressenen</w:t>
      </w:r>
      <w:r>
        <w:rPr>
          <w:sz w:val="22"/>
        </w:rPr>
        <w:t>“</w:t>
      </w:r>
      <w:r w:rsidRPr="000E1957">
        <w:rPr>
          <w:sz w:val="22"/>
        </w:rPr>
        <w:t xml:space="preserve"> Roma-</w:t>
      </w:r>
    </w:p>
    <w:p w14:paraId="32C18787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E1957">
        <w:rPr>
          <w:sz w:val="22"/>
        </w:rPr>
        <w:t>nen</w:t>
      </w:r>
      <w:proofErr w:type="spellEnd"/>
      <w:r w:rsidRPr="000E1957">
        <w:rPr>
          <w:sz w:val="22"/>
        </w:rPr>
        <w:t xml:space="preserve"> etwas erleben wollen. Daß sie noch</w:t>
      </w:r>
    </w:p>
    <w:p w14:paraId="457913D2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dumm u. unerfahren ist, beweist</w:t>
      </w:r>
    </w:p>
    <w:p w14:paraId="50FA2798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ihre Schwärmerei über die beiden</w:t>
      </w:r>
    </w:p>
    <w:p w14:paraId="27CDD6ED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Nächte, die nicht das waren was sie</w:t>
      </w:r>
    </w:p>
    <w:p w14:paraId="1EBAFA5F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hinter ihren Worten zu verstecken</w:t>
      </w:r>
    </w:p>
    <w:p w14:paraId="0623D1CD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scheint u. was Ihr vielleicht glaubt</w:t>
      </w:r>
    </w:p>
    <w:p w14:paraId="27345D4C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 xml:space="preserve">daß los war. </w:t>
      </w:r>
    </w:p>
    <w:p w14:paraId="1EEBEC73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Das war bloß eine Minute aus</w:t>
      </w:r>
    </w:p>
    <w:p w14:paraId="5BDAC853" w14:textId="77777777" w:rsidR="00191902" w:rsidRPr="000E1957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 xml:space="preserve">meiner </w:t>
      </w:r>
      <w:proofErr w:type="gramStart"/>
      <w:r w:rsidRPr="000E1957">
        <w:rPr>
          <w:sz w:val="22"/>
        </w:rPr>
        <w:t>2 stündigen</w:t>
      </w:r>
      <w:proofErr w:type="gramEnd"/>
      <w:r w:rsidRPr="000E1957">
        <w:rPr>
          <w:sz w:val="22"/>
        </w:rPr>
        <w:t xml:space="preserve"> Predigt, die ich</w:t>
      </w:r>
    </w:p>
    <w:p w14:paraId="7343FC1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0E1957">
        <w:rPr>
          <w:sz w:val="22"/>
        </w:rPr>
        <w:t>Euch gestern im Geiste gehalten habe</w:t>
      </w:r>
    </w:p>
    <w:p w14:paraId="122B7D7D" w14:textId="77777777" w:rsidR="00191902" w:rsidRPr="009F1C3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F1C32">
        <w:rPr>
          <w:b/>
          <w:bCs/>
          <w:sz w:val="22"/>
        </w:rPr>
        <w:t>1944-04-10_3</w:t>
      </w:r>
    </w:p>
    <w:p w14:paraId="2979EA9F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Es stand da noch viel drin, wie ich war,</w:t>
      </w:r>
    </w:p>
    <w:p w14:paraId="452A90CE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 xml:space="preserve">wie ich </w:t>
      </w:r>
      <w:r w:rsidRPr="009F1C32">
        <w:rPr>
          <w:sz w:val="22"/>
          <w:u w:val="single"/>
        </w:rPr>
        <w:t>geworden</w:t>
      </w:r>
      <w:r w:rsidRPr="009F1C32">
        <w:rPr>
          <w:sz w:val="22"/>
        </w:rPr>
        <w:t xml:space="preserve"> bin, wie ich augen-</w:t>
      </w:r>
    </w:p>
    <w:p w14:paraId="0D020DC6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F1C32">
        <w:rPr>
          <w:sz w:val="22"/>
        </w:rPr>
        <w:t>blicklich</w:t>
      </w:r>
      <w:proofErr w:type="spellEnd"/>
      <w:r w:rsidRPr="009F1C32">
        <w:rPr>
          <w:sz w:val="22"/>
        </w:rPr>
        <w:t xml:space="preserve"> bin, u. wie ich </w:t>
      </w:r>
      <w:r w:rsidRPr="009F1C32">
        <w:rPr>
          <w:sz w:val="22"/>
          <w:u w:val="single"/>
        </w:rPr>
        <w:t>werden will.</w:t>
      </w:r>
    </w:p>
    <w:p w14:paraId="22D71DBA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Dabei kamen Alies u. Luis nicht zu</w:t>
      </w:r>
    </w:p>
    <w:p w14:paraId="319C3646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 xml:space="preserve">kurz. Das alles auch nur in </w:t>
      </w:r>
      <w:proofErr w:type="spellStart"/>
      <w:r w:rsidRPr="009F1C32">
        <w:rPr>
          <w:sz w:val="22"/>
        </w:rPr>
        <w:t>Gründzügen</w:t>
      </w:r>
      <w:proofErr w:type="spellEnd"/>
    </w:p>
    <w:p w14:paraId="50DADCC4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zu schreiben, habe ich leider keine</w:t>
      </w:r>
    </w:p>
    <w:p w14:paraId="77543406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Zeit, so gerne ich's auch tun würde.</w:t>
      </w:r>
    </w:p>
    <w:p w14:paraId="745CCECD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 xml:space="preserve">Einige folgende Worte von </w:t>
      </w:r>
      <w:proofErr w:type="spellStart"/>
      <w:r w:rsidRPr="009F1C32">
        <w:rPr>
          <w:sz w:val="22"/>
        </w:rPr>
        <w:t>Göthe</w:t>
      </w:r>
      <w:proofErr w:type="spellEnd"/>
    </w:p>
    <w:p w14:paraId="27767BCB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bestimmen ungefähr meine Grund-</w:t>
      </w:r>
    </w:p>
    <w:p w14:paraId="0777F530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F1C32">
        <w:rPr>
          <w:sz w:val="22"/>
        </w:rPr>
        <w:lastRenderedPageBreak/>
        <w:t>gedanken</w:t>
      </w:r>
      <w:proofErr w:type="spellEnd"/>
      <w:r w:rsidRPr="009F1C32">
        <w:rPr>
          <w:sz w:val="22"/>
        </w:rPr>
        <w:t>:</w:t>
      </w:r>
    </w:p>
    <w:p w14:paraId="2005EF22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9F1C32">
        <w:rPr>
          <w:sz w:val="22"/>
        </w:rPr>
        <w:t>Pah! als ob die Liebe etwas mit dem</w:t>
      </w:r>
    </w:p>
    <w:p w14:paraId="1EB3A3C6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Verstande zu tun hätte! Wir lieben an</w:t>
      </w:r>
    </w:p>
    <w:p w14:paraId="6C9EB426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einem jungen Frauenzimmer ganz was</w:t>
      </w:r>
    </w:p>
    <w:p w14:paraId="1F72121D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anderes als den Verstand. Wie lieben an ihr</w:t>
      </w:r>
    </w:p>
    <w:p w14:paraId="762DA332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der Schöne, der Jugendliche, des Neckische</w:t>
      </w:r>
    </w:p>
    <w:p w14:paraId="4FDAAC00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das Zutrauliche, den Charakter, ihre Fehler,</w:t>
      </w:r>
    </w:p>
    <w:p w14:paraId="13055924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ihre Capricen u. Gott weiß was alles</w:t>
      </w:r>
    </w:p>
    <w:p w14:paraId="4F396516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unaussprechliche sonst, aber wir lieben</w:t>
      </w:r>
    </w:p>
    <w:p w14:paraId="67E7E0DF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nicht ihren Verstand. Ihren Verstand achten</w:t>
      </w:r>
    </w:p>
    <w:p w14:paraId="45AAA9B9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wir, wenn er glänzend ist, u. ein Mädchen</w:t>
      </w:r>
    </w:p>
    <w:p w14:paraId="3F3DE876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9F1C32">
        <w:rPr>
          <w:sz w:val="22"/>
        </w:rPr>
        <w:t>kann</w:t>
      </w:r>
      <w:proofErr w:type="gramEnd"/>
      <w:r w:rsidRPr="009F1C32">
        <w:rPr>
          <w:sz w:val="22"/>
        </w:rPr>
        <w:t xml:space="preserve"> dadurch in unseren Augen nur</w:t>
      </w:r>
    </w:p>
    <w:p w14:paraId="450BD0EE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gewinnen. Auch mag der Verstand gut</w:t>
      </w:r>
    </w:p>
    <w:p w14:paraId="715B2109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 xml:space="preserve">sein uns zu </w:t>
      </w:r>
      <w:proofErr w:type="spellStart"/>
      <w:r w:rsidRPr="009F1C32">
        <w:rPr>
          <w:sz w:val="22"/>
        </w:rPr>
        <w:t>fessehn</w:t>
      </w:r>
      <w:proofErr w:type="spellEnd"/>
      <w:r w:rsidRPr="009F1C32">
        <w:rPr>
          <w:sz w:val="22"/>
        </w:rPr>
        <w:t>, wenn wir bereits</w:t>
      </w:r>
    </w:p>
    <w:p w14:paraId="500F49A9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 xml:space="preserve">lieben. Allein der </w:t>
      </w:r>
      <w:proofErr w:type="spellStart"/>
      <w:r w:rsidRPr="009F1C32">
        <w:rPr>
          <w:sz w:val="22"/>
        </w:rPr>
        <w:t>Vestand</w:t>
      </w:r>
      <w:proofErr w:type="spellEnd"/>
      <w:r w:rsidRPr="009F1C32">
        <w:rPr>
          <w:sz w:val="22"/>
        </w:rPr>
        <w:t xml:space="preserve"> ist nicht das</w:t>
      </w:r>
    </w:p>
    <w:p w14:paraId="7589A7BE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was fähig wäre uns zu entzünden u.</w:t>
      </w:r>
    </w:p>
    <w:p w14:paraId="3CF50B93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eine Leidenschaft in uns zu erwecken.</w:t>
      </w:r>
      <w:r>
        <w:rPr>
          <w:sz w:val="22"/>
        </w:rPr>
        <w:t>“</w:t>
      </w:r>
    </w:p>
    <w:p w14:paraId="1FC9E17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F1C32">
        <w:rPr>
          <w:sz w:val="22"/>
        </w:rPr>
        <w:t>Göthe</w:t>
      </w:r>
      <w:proofErr w:type="spellEnd"/>
      <w:r w:rsidRPr="009F1C32">
        <w:rPr>
          <w:sz w:val="22"/>
        </w:rPr>
        <w:t>.</w:t>
      </w:r>
    </w:p>
    <w:p w14:paraId="1EDA7A21" w14:textId="77777777" w:rsidR="00191902" w:rsidRPr="009F1C3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F1C32">
        <w:rPr>
          <w:b/>
          <w:bCs/>
          <w:sz w:val="22"/>
        </w:rPr>
        <w:t>1944-04-10_4</w:t>
      </w:r>
    </w:p>
    <w:p w14:paraId="3E8C01CE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9F1C32">
        <w:rPr>
          <w:sz w:val="22"/>
        </w:rPr>
        <w:t>Die Unzufriedenheit mit Ihrem Zustande, die</w:t>
      </w:r>
    </w:p>
    <w:p w14:paraId="1C2E100F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 xml:space="preserve">Sie mir </w:t>
      </w:r>
      <w:proofErr w:type="spellStart"/>
      <w:r w:rsidRPr="009F1C32">
        <w:rPr>
          <w:sz w:val="22"/>
        </w:rPr>
        <w:t>zuerkennen</w:t>
      </w:r>
      <w:proofErr w:type="spellEnd"/>
      <w:r w:rsidRPr="009F1C32">
        <w:rPr>
          <w:sz w:val="22"/>
        </w:rPr>
        <w:t xml:space="preserve"> geben, scheint mir so</w:t>
      </w:r>
    </w:p>
    <w:p w14:paraId="2E2AC938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sehr aus dem Verhältnis Ihres Innersten, Ihrer</w:t>
      </w:r>
    </w:p>
    <w:p w14:paraId="3A7644E8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Talente, Begriffe, Wünsche zu dem Zustande</w:t>
      </w:r>
    </w:p>
    <w:p w14:paraId="663E50C5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Ihrer bürgerlichen Verfassung zu liegen, daß</w:t>
      </w:r>
    </w:p>
    <w:p w14:paraId="7FAD8342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ich nicht glaube es werde sie die Veränderung</w:t>
      </w:r>
    </w:p>
    <w:p w14:paraId="3E91782F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des Ortes außer einem Mehr oder Minder</w:t>
      </w:r>
    </w:p>
    <w:p w14:paraId="6DBC6AA1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 xml:space="preserve">jemals befriedigen können. Es ist in </w:t>
      </w:r>
      <w:proofErr w:type="spellStart"/>
      <w:r w:rsidRPr="009F1C32">
        <w:rPr>
          <w:sz w:val="22"/>
        </w:rPr>
        <w:t>un</w:t>
      </w:r>
      <w:proofErr w:type="spellEnd"/>
      <w:r w:rsidRPr="009F1C32">
        <w:rPr>
          <w:sz w:val="22"/>
        </w:rPr>
        <w:t>-</w:t>
      </w:r>
    </w:p>
    <w:p w14:paraId="70538E3C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F1C32">
        <w:rPr>
          <w:sz w:val="22"/>
        </w:rPr>
        <w:t>serem</w:t>
      </w:r>
      <w:proofErr w:type="spellEnd"/>
      <w:r w:rsidRPr="009F1C32">
        <w:rPr>
          <w:sz w:val="22"/>
        </w:rPr>
        <w:t xml:space="preserve"> Lande keine einzige Beamtenstelle</w:t>
      </w:r>
    </w:p>
    <w:p w14:paraId="5084756E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davon nicht der Besitzer in ebendemselben</w:t>
      </w:r>
    </w:p>
    <w:p w14:paraId="0499CA84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 xml:space="preserve">Übeln krank läge, über die sie sich </w:t>
      </w:r>
      <w:proofErr w:type="spellStart"/>
      <w:r w:rsidRPr="009F1C32">
        <w:rPr>
          <w:sz w:val="22"/>
        </w:rPr>
        <w:t>be</w:t>
      </w:r>
      <w:proofErr w:type="spellEnd"/>
      <w:r w:rsidRPr="009F1C32">
        <w:rPr>
          <w:sz w:val="22"/>
        </w:rPr>
        <w:t>-</w:t>
      </w:r>
    </w:p>
    <w:p w14:paraId="1AFADD5B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klagen. Keine subalterne Stelle ist weder</w:t>
      </w:r>
    </w:p>
    <w:p w14:paraId="250AB6C4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für einen denkenden Menschen, was wir</w:t>
      </w:r>
    </w:p>
    <w:p w14:paraId="2712345A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 xml:space="preserve">gewöhnlich so nennen, noch dazu </w:t>
      </w:r>
      <w:proofErr w:type="spellStart"/>
      <w:r w:rsidRPr="009F1C32">
        <w:rPr>
          <w:sz w:val="22"/>
        </w:rPr>
        <w:t>einge</w:t>
      </w:r>
      <w:proofErr w:type="spellEnd"/>
    </w:p>
    <w:p w14:paraId="006F2E8D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richtet, das Leben in seinem feineren</w:t>
      </w:r>
    </w:p>
    <w:p w14:paraId="44598022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Sinne zu genießen. Tüchtige Kinder</w:t>
      </w:r>
    </w:p>
    <w:p w14:paraId="389578F0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 xml:space="preserve">dieser Erde denen im Schweiß ihres </w:t>
      </w:r>
      <w:proofErr w:type="spellStart"/>
      <w:r w:rsidRPr="009F1C32">
        <w:rPr>
          <w:sz w:val="22"/>
        </w:rPr>
        <w:t>Angesich</w:t>
      </w:r>
      <w:proofErr w:type="spellEnd"/>
      <w:r w:rsidRPr="009F1C32">
        <w:rPr>
          <w:sz w:val="22"/>
        </w:rPr>
        <w:t>-</w:t>
      </w:r>
    </w:p>
    <w:p w14:paraId="594D534C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F1C32">
        <w:rPr>
          <w:sz w:val="22"/>
        </w:rPr>
        <w:t>tes</w:t>
      </w:r>
      <w:proofErr w:type="spellEnd"/>
      <w:r w:rsidRPr="009F1C32">
        <w:rPr>
          <w:sz w:val="22"/>
        </w:rPr>
        <w:t xml:space="preserve"> ihr Brot schmecken kann, sind allein </w:t>
      </w:r>
      <w:proofErr w:type="spellStart"/>
      <w:r w:rsidRPr="009F1C32">
        <w:rPr>
          <w:sz w:val="22"/>
        </w:rPr>
        <w:t>ge</w:t>
      </w:r>
      <w:proofErr w:type="spellEnd"/>
      <w:r w:rsidRPr="009F1C32">
        <w:rPr>
          <w:sz w:val="22"/>
        </w:rPr>
        <w:t>-</w:t>
      </w:r>
    </w:p>
    <w:p w14:paraId="068168B9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baut, sich leidlich darin zu befinden u. nach</w:t>
      </w:r>
    </w:p>
    <w:p w14:paraId="2D9B3A14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ihren Fähigkeiten u. Tugenden das Gute u.</w:t>
      </w:r>
    </w:p>
    <w:p w14:paraId="370FE5EF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ordentliche zu wirken. Jede höhere Stelle</w:t>
      </w:r>
    </w:p>
    <w:p w14:paraId="77F4E567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ist nach ihrem Maße unruhiger, mühseliger</w:t>
      </w:r>
    </w:p>
    <w:p w14:paraId="0911899F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 xml:space="preserve">u. weniger </w:t>
      </w:r>
      <w:proofErr w:type="spellStart"/>
      <w:r w:rsidRPr="009F1C32">
        <w:rPr>
          <w:sz w:val="22"/>
        </w:rPr>
        <w:t>wünscheswert</w:t>
      </w:r>
      <w:proofErr w:type="spellEnd"/>
      <w:r w:rsidRPr="009F1C32">
        <w:rPr>
          <w:sz w:val="22"/>
        </w:rPr>
        <w:t>!</w:t>
      </w:r>
      <w:r>
        <w:rPr>
          <w:sz w:val="22"/>
        </w:rPr>
        <w:t>“</w:t>
      </w:r>
      <w:r w:rsidRPr="009F1C32">
        <w:rPr>
          <w:sz w:val="22"/>
        </w:rPr>
        <w:t xml:space="preserve"> - Zwei Bilder</w:t>
      </w:r>
    </w:p>
    <w:p w14:paraId="00D94D24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von Rosemarie liegen unter meinen Fotos!</w:t>
      </w:r>
    </w:p>
    <w:p w14:paraId="2B711048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im Nachtkästchen.</w:t>
      </w:r>
    </w:p>
    <w:p w14:paraId="2B8A6876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Für heute 1000 Grüße Euer</w:t>
      </w:r>
    </w:p>
    <w:p w14:paraId="77D62EB9" w14:textId="77777777" w:rsidR="00191902" w:rsidRPr="009F1C3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9F1C32">
        <w:rPr>
          <w:sz w:val="22"/>
        </w:rPr>
        <w:t>Hans gewordener</w:t>
      </w:r>
      <w:r>
        <w:rPr>
          <w:sz w:val="22"/>
        </w:rPr>
        <w:t>“</w:t>
      </w:r>
    </w:p>
    <w:p w14:paraId="6ECB6C1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F1C32">
        <w:rPr>
          <w:sz w:val="22"/>
        </w:rPr>
        <w:t>Hanserl.</w:t>
      </w:r>
    </w:p>
    <w:p w14:paraId="0CFDF6B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5ED7311" w14:textId="77777777" w:rsidR="00191902" w:rsidRPr="0020075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0075F">
        <w:rPr>
          <w:b/>
          <w:bCs/>
          <w:sz w:val="22"/>
        </w:rPr>
        <w:t>1944-04-16_1</w:t>
      </w:r>
    </w:p>
    <w:p w14:paraId="0163FE57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Im Norden 16.IV.44.</w:t>
      </w:r>
    </w:p>
    <w:p w14:paraId="7420F4B1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Liebe Mutter, liebe Schwestern!</w:t>
      </w:r>
    </w:p>
    <w:p w14:paraId="2F582722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In kürze einige Zeilen!</w:t>
      </w:r>
    </w:p>
    <w:p w14:paraId="63E219E4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 xml:space="preserve">Heute </w:t>
      </w:r>
      <w:r w:rsidRPr="00A322CA">
        <w:rPr>
          <w:strike/>
          <w:sz w:val="22"/>
        </w:rPr>
        <w:t>mit</w:t>
      </w:r>
      <w:r w:rsidRPr="00A322CA">
        <w:rPr>
          <w:sz w:val="22"/>
        </w:rPr>
        <w:t xml:space="preserve"> schicke ich 2 Pakete ab</w:t>
      </w:r>
    </w:p>
    <w:p w14:paraId="74083829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lastRenderedPageBreak/>
        <w:t xml:space="preserve">mit 4 Paketen </w:t>
      </w:r>
      <w:proofErr w:type="spellStart"/>
      <w:r w:rsidRPr="00A322CA">
        <w:rPr>
          <w:sz w:val="22"/>
        </w:rPr>
        <w:t>Taback</w:t>
      </w:r>
      <w:proofErr w:type="spellEnd"/>
      <w:r w:rsidRPr="00A322CA">
        <w:rPr>
          <w:sz w:val="22"/>
        </w:rPr>
        <w:t xml:space="preserve"> u. 150 -180</w:t>
      </w:r>
    </w:p>
    <w:p w14:paraId="7A5F7227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Zigaretten. Bohnenkaffee u. ein</w:t>
      </w:r>
    </w:p>
    <w:p w14:paraId="3AAB4CB6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 xml:space="preserve">Füllhalter ist auch </w:t>
      </w:r>
      <w:proofErr w:type="spellStart"/>
      <w:r w:rsidRPr="00A322CA">
        <w:rPr>
          <w:sz w:val="22"/>
        </w:rPr>
        <w:t>drinn</w:t>
      </w:r>
      <w:proofErr w:type="spellEnd"/>
      <w:r w:rsidRPr="00A322CA">
        <w:rPr>
          <w:sz w:val="22"/>
        </w:rPr>
        <w:t>. -</w:t>
      </w:r>
    </w:p>
    <w:p w14:paraId="58AAB669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Ich kann mit dem Gelumpe nicht</w:t>
      </w:r>
    </w:p>
    <w:p w14:paraId="2824C13F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 xml:space="preserve">schreiben. Er ist nicht </w:t>
      </w:r>
      <w:proofErr w:type="spellStart"/>
      <w:r w:rsidRPr="00A322CA">
        <w:rPr>
          <w:sz w:val="22"/>
        </w:rPr>
        <w:t>kaput</w:t>
      </w:r>
      <w:proofErr w:type="spellEnd"/>
      <w:r w:rsidRPr="00A322CA">
        <w:rPr>
          <w:sz w:val="22"/>
        </w:rPr>
        <w:t>, wenn</w:t>
      </w:r>
    </w:p>
    <w:p w14:paraId="25166554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er auch so scheppert, Alies oder Luis</w:t>
      </w:r>
    </w:p>
    <w:p w14:paraId="673A2061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werden ihn schon verwenden können.</w:t>
      </w:r>
    </w:p>
    <w:p w14:paraId="3BF9136A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 xml:space="preserve">100 </w:t>
      </w:r>
      <w:proofErr w:type="spellStart"/>
      <w:r w:rsidRPr="00A322CA">
        <w:rPr>
          <w:sz w:val="22"/>
        </w:rPr>
        <w:t>gr</w:t>
      </w:r>
      <w:proofErr w:type="spellEnd"/>
      <w:r w:rsidRPr="00A322CA">
        <w:rPr>
          <w:sz w:val="22"/>
        </w:rPr>
        <w:t xml:space="preserve"> Päckchen bekam ich von Mutter</w:t>
      </w:r>
    </w:p>
    <w:p w14:paraId="5D6A8BBE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 xml:space="preserve">bis 122 mit </w:t>
      </w:r>
      <w:r w:rsidRPr="00A322CA">
        <w:rPr>
          <w:sz w:val="22"/>
          <w:u w:val="single"/>
        </w:rPr>
        <w:t>wenigen</w:t>
      </w:r>
      <w:r w:rsidRPr="00A322CA">
        <w:rPr>
          <w:sz w:val="22"/>
        </w:rPr>
        <w:t xml:space="preserve"> Ausfällen u.</w:t>
      </w:r>
    </w:p>
    <w:p w14:paraId="5B7FE7BD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von Alies bis 104. Die Zwetschgen u.</w:t>
      </w:r>
    </w:p>
    <w:p w14:paraId="54EA3731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ganzen, wie getrockneten Äpfel waren</w:t>
      </w:r>
    </w:p>
    <w:p w14:paraId="38544478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prima!! Hauptsache daß ich</w:t>
      </w:r>
    </w:p>
    <w:p w14:paraId="13D37821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 xml:space="preserve">die 2 Paar Socken u. Fußlappen </w:t>
      </w:r>
      <w:proofErr w:type="spellStart"/>
      <w:r w:rsidRPr="00A322CA">
        <w:rPr>
          <w:sz w:val="22"/>
        </w:rPr>
        <w:t>be</w:t>
      </w:r>
      <w:proofErr w:type="spellEnd"/>
      <w:r w:rsidRPr="00A322CA">
        <w:rPr>
          <w:sz w:val="22"/>
        </w:rPr>
        <w:t>-</w:t>
      </w:r>
    </w:p>
    <w:p w14:paraId="32B436DF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 xml:space="preserve">kam, denn jetzt </w:t>
      </w:r>
      <w:r w:rsidRPr="00A322CA">
        <w:rPr>
          <w:strike/>
          <w:sz w:val="22"/>
        </w:rPr>
        <w:t>beim</w:t>
      </w:r>
      <w:r w:rsidRPr="00A322CA">
        <w:rPr>
          <w:sz w:val="22"/>
        </w:rPr>
        <w:t xml:space="preserve"> kommt lang-</w:t>
      </w:r>
    </w:p>
    <w:p w14:paraId="46A9DB48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sam Tauwetter (über Tags; bei Nacht</w:t>
      </w:r>
    </w:p>
    <w:p w14:paraId="7D4E43E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haben wir noch -20°) u. da gibts ewig nasse</w:t>
      </w:r>
    </w:p>
    <w:p w14:paraId="3E90D515" w14:textId="77777777" w:rsidR="00191902" w:rsidRPr="00A322CA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322CA">
        <w:rPr>
          <w:b/>
          <w:bCs/>
          <w:sz w:val="22"/>
        </w:rPr>
        <w:t>1944-04-16_2</w:t>
      </w:r>
    </w:p>
    <w:p w14:paraId="554B5561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Füße. Mit der Post wirds jetzt</w:t>
      </w:r>
    </w:p>
    <w:p w14:paraId="46174068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ein Durcheinander geben. Wenn die</w:t>
      </w:r>
    </w:p>
    <w:p w14:paraId="050EAB47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 xml:space="preserve">Luftpost schneller </w:t>
      </w:r>
      <w:proofErr w:type="gramStart"/>
      <w:r w:rsidRPr="00A322CA">
        <w:rPr>
          <w:sz w:val="22"/>
        </w:rPr>
        <w:t>kommt,</w:t>
      </w:r>
      <w:proofErr w:type="gramEnd"/>
      <w:r w:rsidRPr="00A322CA">
        <w:rPr>
          <w:sz w:val="22"/>
        </w:rPr>
        <w:t xml:space="preserve"> als die</w:t>
      </w:r>
    </w:p>
    <w:p w14:paraId="1ECD7FF0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Bahnpost, kommen manchmal</w:t>
      </w:r>
    </w:p>
    <w:p w14:paraId="4CB1D60E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2 oder 3 Briefe auf einmal heim, u.</w:t>
      </w:r>
    </w:p>
    <w:p w14:paraId="5D6DB5F2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dann wieder eine Woche keiner mehr.</w:t>
      </w:r>
    </w:p>
    <w:p w14:paraId="54E9DD1B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Also kümmert Euch nicht zu sehr.</w:t>
      </w:r>
    </w:p>
    <w:p w14:paraId="2AD426A2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 xml:space="preserve">Ich </w:t>
      </w:r>
      <w:proofErr w:type="spellStart"/>
      <w:r w:rsidRPr="00A322CA">
        <w:rPr>
          <w:sz w:val="22"/>
        </w:rPr>
        <w:t>kau</w:t>
      </w:r>
      <w:proofErr w:type="spellEnd"/>
      <w:r w:rsidRPr="00A322CA">
        <w:rPr>
          <w:sz w:val="22"/>
        </w:rPr>
        <w:t xml:space="preserve"> mich schon durch, </w:t>
      </w:r>
      <w:proofErr w:type="spellStart"/>
      <w:r w:rsidRPr="00A322CA">
        <w:rPr>
          <w:sz w:val="22"/>
        </w:rPr>
        <w:t>wenns</w:t>
      </w:r>
      <w:proofErr w:type="spellEnd"/>
      <w:r w:rsidRPr="00A322CA">
        <w:rPr>
          <w:sz w:val="22"/>
        </w:rPr>
        <w:t xml:space="preserve"> auch</w:t>
      </w:r>
    </w:p>
    <w:p w14:paraId="27DAD5D1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oft dick zugeht. Ich wünschte gar</w:t>
      </w:r>
    </w:p>
    <w:p w14:paraId="114978E9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nichts als daß Christel hier u. da</w:t>
      </w:r>
    </w:p>
    <w:p w14:paraId="4AB04F25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an meiner Stelle läge! Ich glaube</w:t>
      </w:r>
    </w:p>
    <w:p w14:paraId="68D929BD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der stürbe vor Angst u. bekäme einen</w:t>
      </w:r>
    </w:p>
    <w:p w14:paraId="6E2315B1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 xml:space="preserve">Nervenschock nach dem anderen. </w:t>
      </w:r>
      <w:proofErr w:type="gramStart"/>
      <w:r w:rsidRPr="00A322CA">
        <w:rPr>
          <w:sz w:val="22"/>
        </w:rPr>
        <w:t>Hab</w:t>
      </w:r>
      <w:proofErr w:type="gramEnd"/>
      <w:r w:rsidRPr="00A322CA">
        <w:rPr>
          <w:sz w:val="22"/>
        </w:rPr>
        <w:t xml:space="preserve"> sogar</w:t>
      </w:r>
    </w:p>
    <w:p w14:paraId="530425EE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ich oft ein Gefühl als wenn einem eine</w:t>
      </w:r>
    </w:p>
    <w:p w14:paraId="612FF466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Hand an der Kehle säße, die jeden Augen-</w:t>
      </w:r>
    </w:p>
    <w:p w14:paraId="07BFDE33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blick zudrücken könnte. Stellt Euch</w:t>
      </w:r>
    </w:p>
    <w:p w14:paraId="66BC08A4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vor! Stockfinstere</w:t>
      </w:r>
      <w:r w:rsidRPr="00A322CA">
        <w:rPr>
          <w:strike/>
          <w:sz w:val="22"/>
        </w:rPr>
        <w:t>r</w:t>
      </w:r>
      <w:r w:rsidRPr="00A322CA">
        <w:rPr>
          <w:sz w:val="22"/>
        </w:rPr>
        <w:t xml:space="preserve"> Nacht. Der Wald so</w:t>
      </w:r>
    </w:p>
    <w:p w14:paraId="56A46BAB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dicht daß man keine 10m weit sieht.</w:t>
      </w:r>
    </w:p>
    <w:p w14:paraId="7CC37521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 xml:space="preserve">Und da fährt man als </w:t>
      </w:r>
      <w:proofErr w:type="gramStart"/>
      <w:r w:rsidRPr="00A322CA">
        <w:rPr>
          <w:sz w:val="22"/>
        </w:rPr>
        <w:t>Sicherer</w:t>
      </w:r>
      <w:proofErr w:type="gramEnd"/>
      <w:r w:rsidRPr="00A322CA">
        <w:rPr>
          <w:sz w:val="22"/>
        </w:rPr>
        <w:t xml:space="preserve"> 10m</w:t>
      </w:r>
    </w:p>
    <w:p w14:paraId="71717669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vor den anderen her. Nichts zu hören</w:t>
      </w:r>
    </w:p>
    <w:p w14:paraId="28D88B10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 xml:space="preserve">als das </w:t>
      </w:r>
      <w:proofErr w:type="spellStart"/>
      <w:r w:rsidRPr="00A322CA">
        <w:rPr>
          <w:sz w:val="22"/>
        </w:rPr>
        <w:t>eingene</w:t>
      </w:r>
      <w:proofErr w:type="spellEnd"/>
      <w:r w:rsidRPr="00A322CA">
        <w:rPr>
          <w:sz w:val="22"/>
        </w:rPr>
        <w:t xml:space="preserve"> </w:t>
      </w:r>
      <w:proofErr w:type="spellStart"/>
      <w:r w:rsidRPr="00A322CA">
        <w:rPr>
          <w:sz w:val="22"/>
        </w:rPr>
        <w:t>Skiegeräusch</w:t>
      </w:r>
      <w:proofErr w:type="spellEnd"/>
      <w:r w:rsidRPr="00A322CA">
        <w:rPr>
          <w:sz w:val="22"/>
        </w:rPr>
        <w:t>. Und</w:t>
      </w:r>
    </w:p>
    <w:p w14:paraId="165BB477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wenn dann eine Abfahrt ist u. die</w:t>
      </w:r>
    </w:p>
    <w:p w14:paraId="5726EFED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andern so schnell nicht nachkommen,</w:t>
      </w:r>
    </w:p>
    <w:p w14:paraId="0BCF47DE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 xml:space="preserve">steht man 5. </w:t>
      </w:r>
      <w:proofErr w:type="gramStart"/>
      <w:r w:rsidRPr="00A322CA">
        <w:rPr>
          <w:sz w:val="22"/>
        </w:rPr>
        <w:t>Minuten  oder</w:t>
      </w:r>
      <w:proofErr w:type="gramEnd"/>
      <w:r w:rsidRPr="00A322CA">
        <w:rPr>
          <w:sz w:val="22"/>
        </w:rPr>
        <w:t xml:space="preserve"> länger allein</w:t>
      </w:r>
    </w:p>
    <w:p w14:paraId="2A04D14A" w14:textId="77777777" w:rsidR="00191902" w:rsidRPr="00A322CA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A322CA">
        <w:rPr>
          <w:sz w:val="22"/>
        </w:rPr>
        <w:t>da,</w:t>
      </w:r>
      <w:proofErr w:type="gramEnd"/>
      <w:r w:rsidRPr="00A322CA">
        <w:rPr>
          <w:sz w:val="22"/>
        </w:rPr>
        <w:t xml:space="preserve"> starrt in die Finsternis u. wartet</w:t>
      </w:r>
    </w:p>
    <w:p w14:paraId="15DDBBD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322CA">
        <w:rPr>
          <w:sz w:val="22"/>
        </w:rPr>
        <w:t>ob nicht aus irgendeinem Baum</w:t>
      </w:r>
    </w:p>
    <w:p w14:paraId="767C8E55" w14:textId="77777777" w:rsidR="00191902" w:rsidRPr="00A322CA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322CA">
        <w:rPr>
          <w:b/>
          <w:bCs/>
          <w:sz w:val="22"/>
        </w:rPr>
        <w:t>1944-04-16_3</w:t>
      </w:r>
    </w:p>
    <w:p w14:paraId="236D418D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eine MP zu rattern beginnt. Da sind</w:t>
      </w:r>
    </w:p>
    <w:p w14:paraId="31787CA4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Ohr u. Nerven angespannt, daß das</w:t>
      </w:r>
    </w:p>
    <w:p w14:paraId="76525ED1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eigene Blut in den Ohren dröhnt.</w:t>
      </w:r>
    </w:p>
    <w:p w14:paraId="510C5D74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Oder wie kürzlich! Wir bekamen</w:t>
      </w:r>
    </w:p>
    <w:p w14:paraId="626A09C6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66E40">
        <w:rPr>
          <w:sz w:val="22"/>
        </w:rPr>
        <w:t>Arifeuer</w:t>
      </w:r>
      <w:proofErr w:type="spellEnd"/>
      <w:r w:rsidRPr="00C66E40">
        <w:rPr>
          <w:sz w:val="22"/>
        </w:rPr>
        <w:t xml:space="preserve"> vom Russen, lagen 20m</w:t>
      </w:r>
    </w:p>
    <w:p w14:paraId="1905DA95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trike/>
          <w:sz w:val="22"/>
        </w:rPr>
        <w:t>am</w:t>
      </w:r>
      <w:r w:rsidRPr="00C66E40">
        <w:rPr>
          <w:sz w:val="22"/>
        </w:rPr>
        <w:t xml:space="preserve"> davon weg u. wollten </w:t>
      </w:r>
      <w:r w:rsidRPr="00C66E40">
        <w:rPr>
          <w:strike/>
          <w:sz w:val="22"/>
        </w:rPr>
        <w:t>den</w:t>
      </w:r>
      <w:r w:rsidRPr="00C66E40">
        <w:rPr>
          <w:sz w:val="22"/>
        </w:rPr>
        <w:t xml:space="preserve"> einen</w:t>
      </w:r>
    </w:p>
    <w:p w14:paraId="109F3DF4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Graben im Sprung erreichen u. liefen</w:t>
      </w:r>
    </w:p>
    <w:p w14:paraId="4818797B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in einer Feuerpause</w:t>
      </w:r>
    </w:p>
    <w:p w14:paraId="6DF9343B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mitten ins Feuer hinein. Dann hörte</w:t>
      </w:r>
    </w:p>
    <w:p w14:paraId="0C559F64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lastRenderedPageBreak/>
        <w:t xml:space="preserve">man </w:t>
      </w:r>
      <w:proofErr w:type="spellStart"/>
      <w:r w:rsidRPr="00C66E40">
        <w:rPr>
          <w:sz w:val="22"/>
        </w:rPr>
        <w:t>Abschuß</w:t>
      </w:r>
      <w:proofErr w:type="spellEnd"/>
      <w:r w:rsidRPr="00C66E40">
        <w:rPr>
          <w:sz w:val="22"/>
        </w:rPr>
        <w:t>, ich schrie volle Deckung</w:t>
      </w:r>
    </w:p>
    <w:p w14:paraId="4BD07ECB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u. kaum lagen wir im Schnee orgelte</w:t>
      </w:r>
    </w:p>
    <w:p w14:paraId="189D05D2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es heran! 3m über uns in den Bäumen</w:t>
      </w:r>
    </w:p>
    <w:p w14:paraId="5AF4F51F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 xml:space="preserve">krepierte einer, ein anderer 5m </w:t>
      </w:r>
      <w:r w:rsidRPr="00C66E40">
        <w:rPr>
          <w:strike/>
          <w:sz w:val="22"/>
        </w:rPr>
        <w:t>den</w:t>
      </w:r>
    </w:p>
    <w:p w14:paraId="026C8A12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rechts u. links. Zu dritt lagen wir bei-</w:t>
      </w:r>
    </w:p>
    <w:p w14:paraId="18F985EB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66E40">
        <w:rPr>
          <w:sz w:val="22"/>
        </w:rPr>
        <w:t>sammen</w:t>
      </w:r>
      <w:proofErr w:type="spellEnd"/>
      <w:r w:rsidRPr="00C66E40">
        <w:rPr>
          <w:sz w:val="22"/>
        </w:rPr>
        <w:t>. Ich hatte meine Schnee-</w:t>
      </w:r>
    </w:p>
    <w:p w14:paraId="379356C0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66E40">
        <w:rPr>
          <w:sz w:val="22"/>
        </w:rPr>
        <w:t>schaufel</w:t>
      </w:r>
      <w:proofErr w:type="spellEnd"/>
      <w:r w:rsidRPr="00C66E40">
        <w:rPr>
          <w:sz w:val="22"/>
        </w:rPr>
        <w:t xml:space="preserve"> übern Kopf gelegt. Der hinter</w:t>
      </w:r>
    </w:p>
    <w:p w14:paraId="2A73CE15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mir bekam Splitter in den Arsch</w:t>
      </w:r>
    </w:p>
    <w:p w14:paraId="37B5B64C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u. der vor mir (ein Berchtesgadener)</w:t>
      </w:r>
    </w:p>
    <w:p w14:paraId="511F6410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einen in den Kopf. Ich wollte ich</w:t>
      </w:r>
    </w:p>
    <w:p w14:paraId="3C4EAD94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 xml:space="preserve">hätte auch was </w:t>
      </w:r>
      <w:proofErr w:type="spellStart"/>
      <w:r w:rsidRPr="00C66E40">
        <w:rPr>
          <w:sz w:val="22"/>
        </w:rPr>
        <w:t>abbekonmen</w:t>
      </w:r>
      <w:proofErr w:type="spellEnd"/>
      <w:r w:rsidRPr="00C66E40">
        <w:rPr>
          <w:sz w:val="22"/>
        </w:rPr>
        <w:t xml:space="preserve"> u. könnte</w:t>
      </w:r>
    </w:p>
    <w:p w14:paraId="3165D298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 xml:space="preserve">eine Zeitlang ausschlafen im </w:t>
      </w:r>
      <w:proofErr w:type="spellStart"/>
      <w:r w:rsidRPr="00C66E40">
        <w:rPr>
          <w:sz w:val="22"/>
        </w:rPr>
        <w:t>Laza</w:t>
      </w:r>
      <w:proofErr w:type="spellEnd"/>
      <w:r w:rsidRPr="00C66E40">
        <w:rPr>
          <w:sz w:val="22"/>
        </w:rPr>
        <w:t>-</w:t>
      </w:r>
    </w:p>
    <w:p w14:paraId="2A4CE42B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66E40">
        <w:rPr>
          <w:sz w:val="22"/>
        </w:rPr>
        <w:t>rett</w:t>
      </w:r>
      <w:proofErr w:type="spellEnd"/>
      <w:r w:rsidRPr="00C66E40">
        <w:rPr>
          <w:sz w:val="22"/>
        </w:rPr>
        <w:t>.</w:t>
      </w:r>
    </w:p>
    <w:p w14:paraId="62D9FC04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Für heute seid recht</w:t>
      </w:r>
    </w:p>
    <w:p w14:paraId="5FA620B5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66E40">
        <w:rPr>
          <w:strike/>
          <w:sz w:val="22"/>
        </w:rPr>
        <w:t>herzlchi</w:t>
      </w:r>
      <w:proofErr w:type="spellEnd"/>
      <w:r w:rsidRPr="00C66E40">
        <w:rPr>
          <w:sz w:val="22"/>
        </w:rPr>
        <w:t xml:space="preserve"> herzlich gegrüßt</w:t>
      </w:r>
    </w:p>
    <w:p w14:paraId="0341B83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von Euerm Hanserl.</w:t>
      </w:r>
    </w:p>
    <w:p w14:paraId="0B45D900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66E40">
        <w:rPr>
          <w:b/>
          <w:bCs/>
          <w:sz w:val="22"/>
        </w:rPr>
        <w:t>1944-04-16_4</w:t>
      </w:r>
    </w:p>
    <w:p w14:paraId="11A28A81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 xml:space="preserve">Richtet Grüße aus an </w:t>
      </w:r>
      <w:proofErr w:type="spellStart"/>
      <w:r w:rsidRPr="00C66E40">
        <w:rPr>
          <w:sz w:val="22"/>
        </w:rPr>
        <w:t>Luckerl</w:t>
      </w:r>
      <w:proofErr w:type="spellEnd"/>
      <w:r w:rsidRPr="00C66E40">
        <w:rPr>
          <w:sz w:val="22"/>
        </w:rPr>
        <w:t>, Riede-</w:t>
      </w:r>
    </w:p>
    <w:p w14:paraId="23A8357F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66E40">
        <w:rPr>
          <w:sz w:val="22"/>
        </w:rPr>
        <w:t>rers</w:t>
      </w:r>
      <w:proofErr w:type="spellEnd"/>
      <w:r w:rsidRPr="00C66E40">
        <w:rPr>
          <w:sz w:val="22"/>
        </w:rPr>
        <w:t xml:space="preserve"> u. </w:t>
      </w:r>
      <w:proofErr w:type="spellStart"/>
      <w:r w:rsidRPr="00C66E40">
        <w:rPr>
          <w:sz w:val="22"/>
        </w:rPr>
        <w:t>Weiberl</w:t>
      </w:r>
      <w:proofErr w:type="spellEnd"/>
      <w:r w:rsidRPr="00C66E40">
        <w:rPr>
          <w:sz w:val="22"/>
        </w:rPr>
        <w:t>!</w:t>
      </w:r>
    </w:p>
    <w:p w14:paraId="07190E09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Eine Paketmarke liegt bei.</w:t>
      </w:r>
    </w:p>
    <w:p w14:paraId="673C36A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C08F8BA" w14:textId="77777777" w:rsidR="00191902" w:rsidRPr="00C66E40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66E40">
        <w:rPr>
          <w:b/>
          <w:bCs/>
          <w:sz w:val="22"/>
        </w:rPr>
        <w:t>1944-04-19_1</w:t>
      </w:r>
    </w:p>
    <w:p w14:paraId="4F3AA9C6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Im Wald 19. IV. 44.</w:t>
      </w:r>
    </w:p>
    <w:p w14:paraId="188FDF3C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Meine Lieben!</w:t>
      </w:r>
    </w:p>
    <w:p w14:paraId="6273AD27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 xml:space="preserve">Aus dem Zelt, das </w:t>
      </w:r>
      <w:r w:rsidRPr="00C66E40">
        <w:rPr>
          <w:sz w:val="22"/>
          <w:u w:val="single"/>
        </w:rPr>
        <w:t>irgendwo</w:t>
      </w:r>
    </w:p>
    <w:p w14:paraId="0AC69F64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im Wald steht, sende ich Euch kurze, da-</w:t>
      </w:r>
    </w:p>
    <w:p w14:paraId="00DD7A3A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für umso herzlichere Grüße.</w:t>
      </w:r>
    </w:p>
    <w:p w14:paraId="4BA6ADB4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Das Foto vom Kind als Schwester ist</w:t>
      </w:r>
    </w:p>
    <w:p w14:paraId="5462B9CB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ganz nett. Hoffentlich kostet ihr die</w:t>
      </w:r>
    </w:p>
    <w:p w14:paraId="6A7E7929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Uniform nicht dasselbe wie mir.</w:t>
      </w:r>
    </w:p>
    <w:p w14:paraId="10FB00A0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 xml:space="preserve">Es ist ja ganz </w:t>
      </w:r>
      <w:proofErr w:type="gramStart"/>
      <w:r w:rsidRPr="00C66E40">
        <w:rPr>
          <w:sz w:val="22"/>
        </w:rPr>
        <w:t>schön</w:t>
      </w:r>
      <w:proofErr w:type="gramEnd"/>
      <w:r w:rsidRPr="00C66E40">
        <w:rPr>
          <w:sz w:val="22"/>
        </w:rPr>
        <w:t xml:space="preserve"> wenn man</w:t>
      </w:r>
    </w:p>
    <w:p w14:paraId="0853AEBA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was mit macht, aber alles hat seine</w:t>
      </w:r>
    </w:p>
    <w:p w14:paraId="0D62DCAE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Grenze u. besonders die Nerven</w:t>
      </w:r>
    </w:p>
    <w:p w14:paraId="24B8C126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werden stark mitgenommen.</w:t>
      </w:r>
    </w:p>
    <w:p w14:paraId="5ED6A2A6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Dieser ekelhafte Wald macht mich</w:t>
      </w:r>
    </w:p>
    <w:p w14:paraId="6B2A9DF5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langsam nervös. Meine Hand ist</w:t>
      </w:r>
    </w:p>
    <w:p w14:paraId="5CFAB02C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noch et was zittrig, aber nicht daß</w:t>
      </w:r>
    </w:p>
    <w:p w14:paraId="18455EAE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 xml:space="preserve">ich Angst habe, </w:t>
      </w:r>
      <w:r w:rsidRPr="00C66E40">
        <w:rPr>
          <w:strike/>
          <w:sz w:val="22"/>
        </w:rPr>
        <w:t>aber</w:t>
      </w:r>
      <w:r w:rsidRPr="00C66E40">
        <w:rPr>
          <w:sz w:val="22"/>
        </w:rPr>
        <w:t xml:space="preserve"> wenn</w:t>
      </w:r>
    </w:p>
    <w:p w14:paraId="384DF2C2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man auf Spähtrupp so u. so weit</w:t>
      </w:r>
    </w:p>
    <w:p w14:paraId="2166C323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 xml:space="preserve">hinter den russischen Gegenüber </w:t>
      </w:r>
    </w:p>
    <w:p w14:paraId="7E58D434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herumschleicht u. die Augen u.</w:t>
      </w:r>
    </w:p>
    <w:p w14:paraId="30D1BB77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Nerven stundenlang aufs Äußerste</w:t>
      </w:r>
    </w:p>
    <w:p w14:paraId="79117F5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angespannt sind, wird man</w:t>
      </w:r>
    </w:p>
    <w:p w14:paraId="2F4F5F3C" w14:textId="77777777" w:rsidR="00191902" w:rsidRPr="00C66E40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66E40">
        <w:rPr>
          <w:b/>
          <w:bCs/>
          <w:sz w:val="22"/>
        </w:rPr>
        <w:t>1944-04-19_2</w:t>
      </w:r>
    </w:p>
    <w:p w14:paraId="13055BD6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66E40">
        <w:rPr>
          <w:sz w:val="22"/>
        </w:rPr>
        <w:t>angsam</w:t>
      </w:r>
      <w:proofErr w:type="spellEnd"/>
      <w:r w:rsidRPr="00C66E40">
        <w:rPr>
          <w:sz w:val="22"/>
        </w:rPr>
        <w:t xml:space="preserve"> fickerig. Was das </w:t>
      </w:r>
      <w:proofErr w:type="spellStart"/>
      <w:r w:rsidRPr="00C66E40">
        <w:rPr>
          <w:sz w:val="22"/>
        </w:rPr>
        <w:t>Weiberl</w:t>
      </w:r>
      <w:proofErr w:type="spellEnd"/>
    </w:p>
    <w:p w14:paraId="4FA0EED1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erzählte von den 2 Leutnants, die</w:t>
      </w:r>
    </w:p>
    <w:p w14:paraId="6BF6AC1A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gefangen wurden u. Frauen waren</w:t>
      </w:r>
    </w:p>
    <w:p w14:paraId="71355C06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ist schon möglich. Bei</w:t>
      </w:r>
      <w:r w:rsidRPr="00C66E40">
        <w:rPr>
          <w:strike/>
          <w:sz w:val="22"/>
        </w:rPr>
        <w:t>n</w:t>
      </w:r>
      <w:r w:rsidRPr="00C66E40">
        <w:rPr>
          <w:sz w:val="22"/>
        </w:rPr>
        <w:t xml:space="preserve"> einem</w:t>
      </w:r>
    </w:p>
    <w:p w14:paraId="271858AE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Angriff auf einen unserer Stütz-</w:t>
      </w:r>
    </w:p>
    <w:p w14:paraId="6C0EC07C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punkte blieben 17 Russen auf dem</w:t>
      </w:r>
    </w:p>
    <w:p w14:paraId="0CFB3482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Felde u. darunter ein</w:t>
      </w:r>
      <w:del w:id="4" w:author="AnnaElisabeth Schwarz" w:date="2022-03-01T22:19:00Z">
        <w:r w:rsidRPr="00C66E40" w:rsidDel="00C66E40">
          <w:rPr>
            <w:color w:val="FF0000"/>
            <w:sz w:val="22"/>
          </w:rPr>
          <w:delText>e</w:delText>
        </w:r>
      </w:del>
      <w:r w:rsidRPr="00C66E40">
        <w:rPr>
          <w:sz w:val="22"/>
        </w:rPr>
        <w:t xml:space="preserve"> </w:t>
      </w:r>
      <w:proofErr w:type="gramStart"/>
      <w:r w:rsidRPr="00C66E40">
        <w:rPr>
          <w:sz w:val="22"/>
        </w:rPr>
        <w:t>20 jähriges</w:t>
      </w:r>
      <w:proofErr w:type="gramEnd"/>
    </w:p>
    <w:p w14:paraId="1C1A2297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trike/>
          <w:sz w:val="22"/>
        </w:rPr>
        <w:t>20</w:t>
      </w:r>
      <w:r w:rsidRPr="00C66E40">
        <w:rPr>
          <w:sz w:val="22"/>
        </w:rPr>
        <w:t xml:space="preserve"> Mädchen. Die Landser haben sie</w:t>
      </w:r>
    </w:p>
    <w:p w14:paraId="31ADB9A6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natürlich untersucht u. da sie "Vorne"</w:t>
      </w:r>
    </w:p>
    <w:p w14:paraId="70B7D105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lastRenderedPageBreak/>
        <w:t>keine Haare hatte meinte der</w:t>
      </w:r>
    </w:p>
    <w:p w14:paraId="56DAA41A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Oberarzt: Wo viele Kühe weiden</w:t>
      </w:r>
    </w:p>
    <w:p w14:paraId="1CD659E1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 xml:space="preserve">wächst </w:t>
      </w:r>
      <w:r w:rsidRPr="00C66E40">
        <w:rPr>
          <w:strike/>
          <w:sz w:val="22"/>
        </w:rPr>
        <w:t>kein</w:t>
      </w:r>
      <w:r w:rsidRPr="00C66E40">
        <w:rPr>
          <w:sz w:val="22"/>
        </w:rPr>
        <w:t xml:space="preserve"> </w:t>
      </w:r>
      <w:r>
        <w:rPr>
          <w:sz w:val="22"/>
        </w:rPr>
        <w:t>{</w:t>
      </w:r>
      <w:r w:rsidRPr="00C66E40">
        <w:rPr>
          <w:sz w:val="22"/>
        </w:rPr>
        <w:t>wenig</w:t>
      </w:r>
      <w:r>
        <w:rPr>
          <w:sz w:val="22"/>
        </w:rPr>
        <w:t xml:space="preserve">} </w:t>
      </w:r>
      <w:r w:rsidRPr="00C66E40">
        <w:rPr>
          <w:sz w:val="22"/>
        </w:rPr>
        <w:t>Gras.</w:t>
      </w:r>
    </w:p>
    <w:p w14:paraId="6642DDCF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20.IV.44.</w:t>
      </w:r>
    </w:p>
    <w:p w14:paraId="2E443C92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Was zwischen</w:t>
      </w:r>
    </w:p>
    <w:p w14:paraId="0AD475DF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diesen Zeilen</w:t>
      </w:r>
    </w:p>
    <w:p w14:paraId="13BAB4C5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liegt, davon sei geschwiegen!</w:t>
      </w:r>
    </w:p>
    <w:p w14:paraId="7CB5AB5A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Sagt bloß jemand an der Front in</w:t>
      </w:r>
    </w:p>
    <w:p w14:paraId="607B87F7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Finnland ist's ruhig! Uns reicht</w:t>
      </w:r>
    </w:p>
    <w:p w14:paraId="7E1BFAB3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es, wenn es auch gering ist gegen die</w:t>
      </w:r>
    </w:p>
    <w:p w14:paraId="126D9B6B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Mittelfront.</w:t>
      </w:r>
    </w:p>
    <w:p w14:paraId="11F00B0D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Aber nur keine Angst.</w:t>
      </w:r>
    </w:p>
    <w:p w14:paraId="40E4A785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 xml:space="preserve">Ich </w:t>
      </w:r>
      <w:proofErr w:type="gramStart"/>
      <w:r w:rsidRPr="00C66E40">
        <w:rPr>
          <w:sz w:val="22"/>
        </w:rPr>
        <w:t>hab</w:t>
      </w:r>
      <w:proofErr w:type="gramEnd"/>
      <w:r w:rsidRPr="00C66E40">
        <w:rPr>
          <w:sz w:val="22"/>
        </w:rPr>
        <w:t xml:space="preserve"> unverschämtes Glück</w:t>
      </w:r>
    </w:p>
    <w:p w14:paraId="1EFB8331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wie ich gestern sah.</w:t>
      </w:r>
    </w:p>
    <w:p w14:paraId="31E4BB87" w14:textId="77777777" w:rsidR="00191902" w:rsidRPr="00C66E40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Herzlichst Euer</w:t>
      </w:r>
    </w:p>
    <w:p w14:paraId="2EFB03E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66E40">
        <w:rPr>
          <w:sz w:val="22"/>
        </w:rPr>
        <w:t>Hanserl.</w:t>
      </w:r>
    </w:p>
    <w:p w14:paraId="6ED0C6C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A667351" w14:textId="77777777" w:rsidR="00191902" w:rsidRPr="0074065A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74065A">
        <w:rPr>
          <w:b/>
          <w:bCs/>
          <w:sz w:val="22"/>
        </w:rPr>
        <w:t>1944-04-25</w:t>
      </w:r>
    </w:p>
    <w:p w14:paraId="2762DF17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Im Walde 25. IV. 44.</w:t>
      </w:r>
    </w:p>
    <w:p w14:paraId="17154814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In größter Eile, weil einer</w:t>
      </w:r>
    </w:p>
    <w:p w14:paraId="267AEF20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 xml:space="preserve">Post wegbringt, die </w:t>
      </w:r>
      <w:proofErr w:type="spellStart"/>
      <w:r w:rsidRPr="0074065A">
        <w:rPr>
          <w:sz w:val="22"/>
        </w:rPr>
        <w:t>herzlichs</w:t>
      </w:r>
      <w:proofErr w:type="spellEnd"/>
      <w:r w:rsidRPr="0074065A">
        <w:rPr>
          <w:sz w:val="22"/>
        </w:rPr>
        <w:t>-</w:t>
      </w:r>
    </w:p>
    <w:p w14:paraId="55345985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74065A">
        <w:rPr>
          <w:sz w:val="22"/>
        </w:rPr>
        <w:t>ten</w:t>
      </w:r>
      <w:proofErr w:type="spellEnd"/>
      <w:r w:rsidRPr="0074065A">
        <w:rPr>
          <w:sz w:val="22"/>
        </w:rPr>
        <w:t xml:space="preserve"> Grüße</w:t>
      </w:r>
    </w:p>
    <w:p w14:paraId="545B1450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Euer Hanserl.</w:t>
      </w:r>
    </w:p>
    <w:p w14:paraId="45272877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ungefähr</w:t>
      </w:r>
    </w:p>
    <w:p w14:paraId="0A482A2F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Vor 3 Tagen standen wir im</w:t>
      </w:r>
    </w:p>
    <w:p w14:paraId="0D871575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Wehrmachtsbericht!</w:t>
      </w:r>
    </w:p>
    <w:p w14:paraId="124EEED1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Ein schneidiger Angriff auf</w:t>
      </w:r>
    </w:p>
    <w:p w14:paraId="792C7C13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74065A">
        <w:rPr>
          <w:sz w:val="22"/>
        </w:rPr>
        <w:t>Winterstellugen</w:t>
      </w:r>
      <w:proofErr w:type="spellEnd"/>
      <w:r w:rsidRPr="0074065A">
        <w:rPr>
          <w:sz w:val="22"/>
        </w:rPr>
        <w:t xml:space="preserve"> des Russen</w:t>
      </w:r>
    </w:p>
    <w:p w14:paraId="3AA0CEED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mit zahlreichen erbeuteten</w:t>
      </w:r>
    </w:p>
    <w:p w14:paraId="462F34D6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 xml:space="preserve">Waffen. Da gabs </w:t>
      </w:r>
      <w:proofErr w:type="spellStart"/>
      <w:proofErr w:type="gramStart"/>
      <w:r w:rsidRPr="0074065A">
        <w:rPr>
          <w:sz w:val="22"/>
        </w:rPr>
        <w:t>EK's</w:t>
      </w:r>
      <w:proofErr w:type="spellEnd"/>
      <w:proofErr w:type="gramEnd"/>
      <w:r w:rsidRPr="0074065A">
        <w:rPr>
          <w:sz w:val="22"/>
        </w:rPr>
        <w:t xml:space="preserve"> bei</w:t>
      </w:r>
    </w:p>
    <w:p w14:paraId="1C0ACE4F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uns! Ich hatte Pech, war am</w:t>
      </w:r>
    </w:p>
    <w:p w14:paraId="65997AFF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 xml:space="preserve">unwichtigen Flügel </w:t>
      </w:r>
      <w:proofErr w:type="spellStart"/>
      <w:r w:rsidRPr="0074065A">
        <w:rPr>
          <w:sz w:val="22"/>
        </w:rPr>
        <w:t>einge</w:t>
      </w:r>
      <w:proofErr w:type="spellEnd"/>
      <w:r w:rsidRPr="0074065A">
        <w:rPr>
          <w:sz w:val="22"/>
        </w:rPr>
        <w:t>-</w:t>
      </w:r>
    </w:p>
    <w:p w14:paraId="4C1081B8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setzt. Wir werden dieser</w:t>
      </w:r>
    </w:p>
    <w:p w14:paraId="304D5E11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Tage abgelöst! 12. Urlaubs-</w:t>
      </w:r>
    </w:p>
    <w:p w14:paraId="231E6D12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stelle.</w:t>
      </w:r>
    </w:p>
    <w:p w14:paraId="614B1C89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Hanserl.</w:t>
      </w:r>
    </w:p>
    <w:p w14:paraId="19929B2C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 xml:space="preserve">Die besten Grüße an </w:t>
      </w:r>
      <w:proofErr w:type="spellStart"/>
      <w:r w:rsidRPr="0074065A">
        <w:rPr>
          <w:sz w:val="22"/>
        </w:rPr>
        <w:t>Luggerl</w:t>
      </w:r>
      <w:proofErr w:type="spellEnd"/>
    </w:p>
    <w:p w14:paraId="2857B3F0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u. Fam Riederer.</w:t>
      </w:r>
    </w:p>
    <w:p w14:paraId="479EC691" w14:textId="77777777" w:rsidR="00191902" w:rsidRPr="0074065A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Schneeschmelze tritt ein.</w:t>
      </w:r>
    </w:p>
    <w:p w14:paraId="3134945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74065A">
        <w:rPr>
          <w:sz w:val="22"/>
        </w:rPr>
        <w:t>Immer noch im Schnee.</w:t>
      </w:r>
    </w:p>
    <w:p w14:paraId="492BF4D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65CEC7E" w14:textId="77777777" w:rsidR="00191902" w:rsidRPr="00575AF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75AFE">
        <w:rPr>
          <w:b/>
          <w:bCs/>
          <w:sz w:val="22"/>
        </w:rPr>
        <w:t>1944-05-01_1</w:t>
      </w:r>
    </w:p>
    <w:p w14:paraId="25E97870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41424/C</w:t>
      </w:r>
    </w:p>
    <w:p w14:paraId="08BE324A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1.V.44.</w:t>
      </w:r>
    </w:p>
    <w:p w14:paraId="039BECF2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Immer noch im Wald!</w:t>
      </w:r>
    </w:p>
    <w:p w14:paraId="0FDDABE6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Meine Lieben!</w:t>
      </w:r>
    </w:p>
    <w:p w14:paraId="461861EF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Heute schnitt ich meinen Bart,</w:t>
      </w:r>
    </w:p>
    <w:p w14:paraId="3071DD53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der sich schon kräuselte mit der Schere</w:t>
      </w:r>
    </w:p>
    <w:p w14:paraId="1B448847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kurz. - Gestern fing einer nicht</w:t>
      </w:r>
    </w:p>
    <w:p w14:paraId="2F2CDE71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weniger als 89 Läuse, alle dick u. fett.</w:t>
      </w:r>
    </w:p>
    <w:p w14:paraId="675E55F0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Mich verschonen sie etwas. Ich fing erst</w:t>
      </w:r>
    </w:p>
    <w:p w14:paraId="2913BD91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5 seit unserem Waldquartier! - Gott</w:t>
      </w:r>
    </w:p>
    <w:p w14:paraId="755C344C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sei Dank schmilzt der Schnee lang-</w:t>
      </w:r>
    </w:p>
    <w:p w14:paraId="6D4F3288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lastRenderedPageBreak/>
        <w:t>sam weg, obwohl er noch 80cm dick</w:t>
      </w:r>
    </w:p>
    <w:p w14:paraId="12526D0A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liegt. Ohne </w:t>
      </w:r>
      <w:proofErr w:type="spellStart"/>
      <w:r w:rsidRPr="00575AFE">
        <w:rPr>
          <w:sz w:val="22"/>
        </w:rPr>
        <w:t>Skie</w:t>
      </w:r>
      <w:proofErr w:type="spellEnd"/>
      <w:r w:rsidRPr="00575AFE">
        <w:rPr>
          <w:sz w:val="22"/>
        </w:rPr>
        <w:t xml:space="preserve"> kein fortkommen.</w:t>
      </w:r>
    </w:p>
    <w:p w14:paraId="7F2DE62E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Nacht wird es überhaupt nimmer.</w:t>
      </w:r>
    </w:p>
    <w:p w14:paraId="1EE472D7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Von 23-1 Uhr dämmerts bloß. Und</w:t>
      </w:r>
    </w:p>
    <w:p w14:paraId="3D166CF6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dann wird's Tag. - Post bekomme</w:t>
      </w:r>
    </w:p>
    <w:p w14:paraId="205EDE74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ich laufend. Die letzte vom 14. IV.</w:t>
      </w:r>
    </w:p>
    <w:p w14:paraId="7288CDBF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Für die Pakete herzlichsten Dank.</w:t>
      </w:r>
    </w:p>
    <w:p w14:paraId="054A0EC7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Mit Urlaub </w:t>
      </w:r>
      <w:proofErr w:type="gramStart"/>
      <w:r w:rsidRPr="00575AFE">
        <w:rPr>
          <w:sz w:val="22"/>
        </w:rPr>
        <w:t>wär's</w:t>
      </w:r>
      <w:proofErr w:type="gramEnd"/>
      <w:r w:rsidRPr="00575AFE">
        <w:rPr>
          <w:sz w:val="22"/>
        </w:rPr>
        <w:t xml:space="preserve"> wohl noch nichts!</w:t>
      </w:r>
    </w:p>
    <w:p w14:paraId="05259B79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Im Juli mal!!! Leider aber wahr.</w:t>
      </w:r>
    </w:p>
    <w:p w14:paraId="0ECA26C2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Stehe an 13. Stelle u. im Mai fahren</w:t>
      </w:r>
    </w:p>
    <w:p w14:paraId="7C3DA3FC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vielleicht 7 Mann. Sonst</w:t>
      </w:r>
    </w:p>
    <w:p w14:paraId="63C8EDA3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gehts mir gut. Ich bin dick u. fett</w:t>
      </w:r>
    </w:p>
    <w:p w14:paraId="2E51600E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wie immer. Nur dreckig dazu. Seit</w:t>
      </w:r>
    </w:p>
    <w:p w14:paraId="02DECAC3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wir heraußen liegen bekommen wir</w:t>
      </w:r>
    </w:p>
    <w:p w14:paraId="38154DDE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pro Tag. 1 Tafel Schokolade u. Korinthen</w:t>
      </w:r>
    </w:p>
    <w:p w14:paraId="24590BE1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Speck, Butter u. Büchsenfleisch ist</w:t>
      </w:r>
    </w:p>
    <w:p w14:paraId="0729732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reichlich.</w:t>
      </w:r>
    </w:p>
    <w:p w14:paraId="5C32A243" w14:textId="77777777" w:rsidR="00191902" w:rsidRPr="00575AF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75AFE">
        <w:rPr>
          <w:b/>
          <w:bCs/>
          <w:sz w:val="22"/>
        </w:rPr>
        <w:t>1944-05-01_2</w:t>
      </w:r>
    </w:p>
    <w:p w14:paraId="1D87C60C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Ja was soll ich Euch sonst noch für</w:t>
      </w:r>
    </w:p>
    <w:p w14:paraId="7CC58ECD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Neuigkeiten schreiben. Mir scheint das</w:t>
      </w:r>
    </w:p>
    <w:p w14:paraId="42044383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Sonderlichste hier alltäglich. - Wenn</w:t>
      </w:r>
    </w:p>
    <w:p w14:paraId="389EC7F1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ich heimkomme machen wir dann</w:t>
      </w:r>
    </w:p>
    <w:p w14:paraId="3E6929BD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einen </w:t>
      </w:r>
      <w:proofErr w:type="spellStart"/>
      <w:r w:rsidRPr="00575AFE">
        <w:rPr>
          <w:sz w:val="22"/>
        </w:rPr>
        <w:t>gemeimamen</w:t>
      </w:r>
      <w:proofErr w:type="spellEnd"/>
      <w:r w:rsidRPr="00575AFE">
        <w:rPr>
          <w:sz w:val="22"/>
        </w:rPr>
        <w:t xml:space="preserve"> Marsch, mit</w:t>
      </w:r>
    </w:p>
    <w:p w14:paraId="6373128C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dem </w:t>
      </w:r>
      <w:proofErr w:type="spellStart"/>
      <w:r w:rsidRPr="00575AFE">
        <w:rPr>
          <w:sz w:val="22"/>
        </w:rPr>
        <w:t>Marschkompaß</w:t>
      </w:r>
      <w:proofErr w:type="spellEnd"/>
      <w:r w:rsidRPr="00575AFE">
        <w:rPr>
          <w:sz w:val="22"/>
        </w:rPr>
        <w:t>, wo ich ihn Euch</w:t>
      </w:r>
    </w:p>
    <w:p w14:paraId="509B6B5C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erkläre. - Die Männer müssen</w:t>
      </w:r>
    </w:p>
    <w:p w14:paraId="757294D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schon sehr knapp sein, wenn Alies</w:t>
      </w:r>
    </w:p>
    <w:p w14:paraId="47C4F5F0" w14:textId="77777777" w:rsidR="00191902" w:rsidRPr="00575AF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75AFE">
        <w:rPr>
          <w:b/>
          <w:bCs/>
          <w:sz w:val="22"/>
        </w:rPr>
        <w:t>1944-05-01_3</w:t>
      </w:r>
    </w:p>
    <w:p w14:paraId="6A1BDF83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mit dem Ade, </w:t>
      </w:r>
      <w:proofErr w:type="gramStart"/>
      <w:r w:rsidRPr="00575AFE">
        <w:rPr>
          <w:sz w:val="22"/>
        </w:rPr>
        <w:t>Schor's</w:t>
      </w:r>
      <w:proofErr w:type="gramEnd"/>
      <w:r w:rsidRPr="00575AFE">
        <w:rPr>
          <w:sz w:val="22"/>
        </w:rPr>
        <w:t xml:space="preserve"> Bruder lieb-</w:t>
      </w:r>
    </w:p>
    <w:p w14:paraId="4A5A90F0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äugelt. Aber immer besser als ledig</w:t>
      </w:r>
    </w:p>
    <w:p w14:paraId="0F7713B1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bleiben!! Ich klär meine beiden</w:t>
      </w:r>
    </w:p>
    <w:p w14:paraId="663B323C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lieben, dummen, Schwestern schon</w:t>
      </w:r>
    </w:p>
    <w:p w14:paraId="080305D6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575AFE">
        <w:rPr>
          <w:sz w:val="22"/>
        </w:rPr>
        <w:t>auf</w:t>
      </w:r>
      <w:proofErr w:type="gramEnd"/>
      <w:r w:rsidRPr="00575AFE">
        <w:rPr>
          <w:sz w:val="22"/>
        </w:rPr>
        <w:t xml:space="preserve"> wenn ich heimkomme!! Gut</w:t>
      </w:r>
    </w:p>
    <w:p w14:paraId="770394A4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daß Alies so </w:t>
      </w:r>
      <w:r>
        <w:rPr>
          <w:sz w:val="22"/>
        </w:rPr>
        <w:t>„</w:t>
      </w:r>
      <w:r w:rsidRPr="00575AFE">
        <w:rPr>
          <w:sz w:val="22"/>
        </w:rPr>
        <w:t>fortschrittliche</w:t>
      </w:r>
      <w:r>
        <w:rPr>
          <w:sz w:val="22"/>
        </w:rPr>
        <w:t>“</w:t>
      </w:r>
      <w:r w:rsidRPr="00575AFE">
        <w:rPr>
          <w:sz w:val="22"/>
        </w:rPr>
        <w:t xml:space="preserve"> Kinder</w:t>
      </w:r>
    </w:p>
    <w:p w14:paraId="5F6A56BB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hat in der Schule, u. dadurch </w:t>
      </w:r>
      <w:proofErr w:type="spellStart"/>
      <w:r w:rsidRPr="00575AFE">
        <w:rPr>
          <w:sz w:val="22"/>
        </w:rPr>
        <w:t>aufge</w:t>
      </w:r>
      <w:proofErr w:type="spellEnd"/>
      <w:r w:rsidRPr="00575AFE">
        <w:rPr>
          <w:sz w:val="22"/>
        </w:rPr>
        <w:t>-</w:t>
      </w:r>
    </w:p>
    <w:p w14:paraId="0D8E2738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klärt wird! Sonst würde sie sterben</w:t>
      </w:r>
    </w:p>
    <w:p w14:paraId="2183364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u. noch nicht wissen was ein "Pariser"</w:t>
      </w:r>
    </w:p>
    <w:p w14:paraId="41C7398F" w14:textId="77777777" w:rsidR="00191902" w:rsidRPr="00575AF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75AFE">
        <w:rPr>
          <w:b/>
          <w:bCs/>
          <w:sz w:val="22"/>
        </w:rPr>
        <w:t>1944-05-01_4</w:t>
      </w:r>
    </w:p>
    <w:p w14:paraId="12F7FA05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ist, geschweige denn einem sehen!</w:t>
      </w:r>
    </w:p>
    <w:p w14:paraId="4E3F47D7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Ach was bin ich doch für ein </w:t>
      </w:r>
      <w:proofErr w:type="gramStart"/>
      <w:r w:rsidRPr="00575AFE">
        <w:rPr>
          <w:sz w:val="22"/>
        </w:rPr>
        <w:t>schlechtes</w:t>
      </w:r>
      <w:proofErr w:type="gramEnd"/>
    </w:p>
    <w:p w14:paraId="6CB3DB85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75AFE">
        <w:rPr>
          <w:sz w:val="22"/>
        </w:rPr>
        <w:t>Büberl</w:t>
      </w:r>
      <w:proofErr w:type="spellEnd"/>
      <w:r w:rsidRPr="00575AFE">
        <w:rPr>
          <w:sz w:val="22"/>
        </w:rPr>
        <w:t>! Aber die Welt ist schlecht u. im</w:t>
      </w:r>
    </w:p>
    <w:p w14:paraId="4AF9640B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Leben </w:t>
      </w:r>
      <w:proofErr w:type="spellStart"/>
      <w:r w:rsidRPr="00575AFE">
        <w:rPr>
          <w:sz w:val="22"/>
        </w:rPr>
        <w:t>muß</w:t>
      </w:r>
      <w:proofErr w:type="spellEnd"/>
      <w:r w:rsidRPr="00575AFE">
        <w:rPr>
          <w:sz w:val="22"/>
        </w:rPr>
        <w:t xml:space="preserve"> man sich mit solchen </w:t>
      </w:r>
      <w:proofErr w:type="spellStart"/>
      <w:r w:rsidRPr="00575AFE">
        <w:rPr>
          <w:sz w:val="22"/>
        </w:rPr>
        <w:t>Ele</w:t>
      </w:r>
      <w:proofErr w:type="spellEnd"/>
      <w:r w:rsidRPr="00575AFE">
        <w:rPr>
          <w:sz w:val="22"/>
        </w:rPr>
        <w:t>-</w:t>
      </w:r>
    </w:p>
    <w:p w14:paraId="5C7FD508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75AFE">
        <w:rPr>
          <w:sz w:val="22"/>
        </w:rPr>
        <w:t>menten</w:t>
      </w:r>
      <w:proofErr w:type="spellEnd"/>
      <w:r w:rsidRPr="00575AFE">
        <w:rPr>
          <w:sz w:val="22"/>
        </w:rPr>
        <w:t xml:space="preserve"> </w:t>
      </w:r>
      <w:proofErr w:type="spellStart"/>
      <w:r w:rsidRPr="00575AFE">
        <w:rPr>
          <w:sz w:val="22"/>
        </w:rPr>
        <w:t>anseinander</w:t>
      </w:r>
      <w:proofErr w:type="spellEnd"/>
      <w:r w:rsidRPr="00575AFE">
        <w:rPr>
          <w:sz w:val="22"/>
        </w:rPr>
        <w:t xml:space="preserve"> setzen. Und ich sage:</w:t>
      </w:r>
    </w:p>
    <w:p w14:paraId="2F1C8859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wehe den der sich </w:t>
      </w:r>
      <w:r>
        <w:rPr>
          <w:sz w:val="22"/>
        </w:rPr>
        <w:t>„</w:t>
      </w:r>
      <w:r w:rsidRPr="00575AFE">
        <w:rPr>
          <w:sz w:val="22"/>
        </w:rPr>
        <w:t>schamrot</w:t>
      </w:r>
      <w:r>
        <w:rPr>
          <w:sz w:val="22"/>
        </w:rPr>
        <w:t>“</w:t>
      </w:r>
      <w:r w:rsidRPr="00575AFE">
        <w:rPr>
          <w:sz w:val="22"/>
        </w:rPr>
        <w:t xml:space="preserve"> davon ab-</w:t>
      </w:r>
    </w:p>
    <w:p w14:paraId="74A77C25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wendet! Näheres im Urlaub. Ihr seht</w:t>
      </w:r>
    </w:p>
    <w:p w14:paraId="58529206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daß ich schon </w:t>
      </w:r>
      <w:r>
        <w:rPr>
          <w:sz w:val="22"/>
        </w:rPr>
        <w:t>„</w:t>
      </w:r>
      <w:r w:rsidRPr="00575AFE">
        <w:rPr>
          <w:sz w:val="22"/>
        </w:rPr>
        <w:t>21</w:t>
      </w:r>
      <w:r>
        <w:rPr>
          <w:sz w:val="22"/>
        </w:rPr>
        <w:t>“</w:t>
      </w:r>
      <w:r w:rsidRPr="00575AFE">
        <w:rPr>
          <w:sz w:val="22"/>
        </w:rPr>
        <w:t xml:space="preserve"> bin, denn dann</w:t>
      </w:r>
    </w:p>
    <w:p w14:paraId="72B8D04F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darf man über solche Sachen reden!</w:t>
      </w:r>
    </w:p>
    <w:p w14:paraId="371C68A0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NB! </w:t>
      </w:r>
      <w:r w:rsidRPr="00575AFE">
        <w:rPr>
          <w:strike/>
          <w:sz w:val="22"/>
        </w:rPr>
        <w:t>die</w:t>
      </w:r>
      <w:r w:rsidRPr="00575AFE">
        <w:rPr>
          <w:sz w:val="22"/>
        </w:rPr>
        <w:t xml:space="preserve"> </w:t>
      </w:r>
      <w:proofErr w:type="spellStart"/>
      <w:r w:rsidRPr="00575AFE">
        <w:rPr>
          <w:sz w:val="22"/>
        </w:rPr>
        <w:t>Weiberls</w:t>
      </w:r>
      <w:proofErr w:type="spellEnd"/>
      <w:r w:rsidRPr="00575AFE">
        <w:rPr>
          <w:sz w:val="22"/>
        </w:rPr>
        <w:t xml:space="preserve"> Spruch: </w:t>
      </w:r>
      <w:r>
        <w:rPr>
          <w:sz w:val="22"/>
        </w:rPr>
        <w:t>„</w:t>
      </w:r>
      <w:r w:rsidRPr="00575AFE">
        <w:rPr>
          <w:sz w:val="22"/>
        </w:rPr>
        <w:t>Wir sind hier</w:t>
      </w:r>
    </w:p>
    <w:p w14:paraId="57E69AC4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alle erwachsen!</w:t>
      </w:r>
      <w:r>
        <w:rPr>
          <w:sz w:val="22"/>
        </w:rPr>
        <w:t>“</w:t>
      </w:r>
      <w:r w:rsidRPr="00575AFE">
        <w:rPr>
          <w:sz w:val="22"/>
        </w:rPr>
        <w:t xml:space="preserve"> Alle Bekannten</w:t>
      </w:r>
    </w:p>
    <w:p w14:paraId="44CC2679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grüßt </w:t>
      </w:r>
      <w:r w:rsidRPr="00575AFE">
        <w:rPr>
          <w:strike/>
          <w:sz w:val="22"/>
        </w:rPr>
        <w:t>Ihr</w:t>
      </w:r>
      <w:r w:rsidRPr="00575AFE">
        <w:rPr>
          <w:sz w:val="22"/>
        </w:rPr>
        <w:t xml:space="preserve"> herzlich von mir. Sagt</w:t>
      </w:r>
    </w:p>
    <w:p w14:paraId="66ECBE8E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daß es mir gut geht. Ich bin auch so-</w:t>
      </w:r>
    </w:p>
    <w:p w14:paraId="23573C2F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 xml:space="preserve">weit zufrieden. Der Russe </w:t>
      </w:r>
      <w:proofErr w:type="spellStart"/>
      <w:r w:rsidRPr="00575AFE">
        <w:rPr>
          <w:sz w:val="22"/>
        </w:rPr>
        <w:t>läßt</w:t>
      </w:r>
      <w:proofErr w:type="spellEnd"/>
      <w:r w:rsidRPr="00575AFE">
        <w:rPr>
          <w:sz w:val="22"/>
        </w:rPr>
        <w:t xml:space="preserve"> uns in</w:t>
      </w:r>
    </w:p>
    <w:p w14:paraId="64AC8E72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Ruhe mit seiner Ari, weil er unser</w:t>
      </w:r>
    </w:p>
    <w:p w14:paraId="4AE18E2B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Stützpunkt nicht kennt. Aber wehe</w:t>
      </w:r>
    </w:p>
    <w:p w14:paraId="4A17F0E5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lastRenderedPageBreak/>
        <w:t xml:space="preserve">wenn ihn ein </w:t>
      </w:r>
      <w:proofErr w:type="spellStart"/>
      <w:r w:rsidRPr="00575AFE">
        <w:rPr>
          <w:sz w:val="22"/>
        </w:rPr>
        <w:t>Spähtruppp</w:t>
      </w:r>
      <w:proofErr w:type="spellEnd"/>
      <w:r w:rsidRPr="00575AFE">
        <w:rPr>
          <w:sz w:val="22"/>
        </w:rPr>
        <w:t xml:space="preserve"> finden sollte.</w:t>
      </w:r>
    </w:p>
    <w:p w14:paraId="138162E7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Wir sind öfters am russ. Graben,</w:t>
      </w:r>
    </w:p>
    <w:p w14:paraId="65BBE5FF" w14:textId="77777777" w:rsidR="00191902" w:rsidRPr="00575AFE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machen. Feuerüberfälle, knallen</w:t>
      </w:r>
    </w:p>
    <w:p w14:paraId="74735CA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75AFE">
        <w:rPr>
          <w:sz w:val="22"/>
        </w:rPr>
        <w:t>Posten u. ähnliche Scherze u. hauen</w:t>
      </w:r>
    </w:p>
    <w:p w14:paraId="08B7280D" w14:textId="77777777" w:rsidR="00191902" w:rsidRPr="0070462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704623">
        <w:rPr>
          <w:b/>
          <w:bCs/>
          <w:sz w:val="22"/>
        </w:rPr>
        <w:t>1944-05-01_5</w:t>
      </w:r>
    </w:p>
    <w:p w14:paraId="75882E0C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dann möglichst schnell wieder ab.</w:t>
      </w:r>
    </w:p>
    <w:p w14:paraId="045B6C76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Es wäre nach viel Platz</w:t>
      </w:r>
    </w:p>
    <w:p w14:paraId="425CA623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 xml:space="preserve">zum Schreiben u. ich </w:t>
      </w:r>
      <w:proofErr w:type="spellStart"/>
      <w:r w:rsidRPr="00704623">
        <w:rPr>
          <w:sz w:val="22"/>
        </w:rPr>
        <w:t>wüßte</w:t>
      </w:r>
      <w:proofErr w:type="spellEnd"/>
    </w:p>
    <w:p w14:paraId="775E5A30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 xml:space="preserve">noch viel, aber ich </w:t>
      </w:r>
      <w:proofErr w:type="spellStart"/>
      <w:r w:rsidRPr="00704623">
        <w:rPr>
          <w:sz w:val="22"/>
        </w:rPr>
        <w:t>muß</w:t>
      </w:r>
      <w:proofErr w:type="spellEnd"/>
      <w:r w:rsidRPr="00704623">
        <w:rPr>
          <w:sz w:val="22"/>
        </w:rPr>
        <w:t xml:space="preserve"> mich</w:t>
      </w:r>
    </w:p>
    <w:p w14:paraId="79B6DC98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schlafen legen auf meinem</w:t>
      </w:r>
    </w:p>
    <w:p w14:paraId="7739A87A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Häuflein Reisig. 4 Stunden pro Nacht,</w:t>
      </w:r>
    </w:p>
    <w:p w14:paraId="7A015ADC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 xml:space="preserve">das genügt. </w:t>
      </w:r>
      <w:proofErr w:type="gramStart"/>
      <w:r w:rsidRPr="00704623">
        <w:rPr>
          <w:sz w:val="22"/>
        </w:rPr>
        <w:t>Zur</w:t>
      </w:r>
      <w:r>
        <w:rPr>
          <w:sz w:val="22"/>
        </w:rPr>
        <w:t xml:space="preserve"> </w:t>
      </w:r>
      <w:r w:rsidRPr="00704623">
        <w:rPr>
          <w:sz w:val="22"/>
        </w:rPr>
        <w:t>Zeit</w:t>
      </w:r>
      <w:proofErr w:type="gramEnd"/>
      <w:r w:rsidRPr="00704623">
        <w:rPr>
          <w:sz w:val="22"/>
        </w:rPr>
        <w:t xml:space="preserve"> liege ich</w:t>
      </w:r>
    </w:p>
    <w:p w14:paraId="2107A495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neben dem Chef, denn ich bin</w:t>
      </w:r>
    </w:p>
    <w:p w14:paraId="3D41A8F1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Komp. Melder, da einer ausfiel</w:t>
      </w:r>
    </w:p>
    <w:p w14:paraId="1AFB03F7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beim ersten Angriff.</w:t>
      </w:r>
    </w:p>
    <w:p w14:paraId="2AD3C91D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In alter Frische die</w:t>
      </w:r>
    </w:p>
    <w:p w14:paraId="19D721B9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 xml:space="preserve">besten Grüße u. viele </w:t>
      </w:r>
      <w:r>
        <w:rPr>
          <w:sz w:val="22"/>
        </w:rPr>
        <w:t>„</w:t>
      </w:r>
      <w:r w:rsidRPr="00704623">
        <w:rPr>
          <w:sz w:val="22"/>
        </w:rPr>
        <w:t>Bussi</w:t>
      </w:r>
      <w:r>
        <w:rPr>
          <w:sz w:val="22"/>
        </w:rPr>
        <w:t>“</w:t>
      </w:r>
    </w:p>
    <w:p w14:paraId="6D3574E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Euer Hanserl.</w:t>
      </w:r>
    </w:p>
    <w:p w14:paraId="36D35CD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59DC5E0" w14:textId="77777777" w:rsidR="00191902" w:rsidRPr="0070462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704623">
        <w:rPr>
          <w:b/>
          <w:bCs/>
          <w:sz w:val="22"/>
        </w:rPr>
        <w:t>1944-05-03_1</w:t>
      </w:r>
    </w:p>
    <w:p w14:paraId="70BD026E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Im Norden 3.V.44.</w:t>
      </w:r>
    </w:p>
    <w:p w14:paraId="1E1330EC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Liebe Mutter, liebe Schwestern!</w:t>
      </w:r>
    </w:p>
    <w:p w14:paraId="6148840E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 xml:space="preserve">Heute fuhren wir </w:t>
      </w:r>
      <w:proofErr w:type="spellStart"/>
      <w:r w:rsidRPr="00704623">
        <w:rPr>
          <w:sz w:val="22"/>
        </w:rPr>
        <w:t>zuruck</w:t>
      </w:r>
      <w:proofErr w:type="spellEnd"/>
    </w:p>
    <w:p w14:paraId="35FF0160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zum Stützpunkt, um unsern</w:t>
      </w:r>
    </w:p>
    <w:p w14:paraId="12E4961F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704623">
        <w:rPr>
          <w:sz w:val="22"/>
        </w:rPr>
        <w:t>14 tägigen</w:t>
      </w:r>
      <w:proofErr w:type="gramEnd"/>
      <w:r w:rsidRPr="00704623">
        <w:rPr>
          <w:sz w:val="22"/>
        </w:rPr>
        <w:t xml:space="preserve"> Dreck abzuwaschen.</w:t>
      </w:r>
    </w:p>
    <w:p w14:paraId="665FD95C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 xml:space="preserve">Nachher geht's wieder vor. </w:t>
      </w:r>
      <w:r w:rsidRPr="00704623">
        <w:rPr>
          <w:strike/>
          <w:sz w:val="22"/>
        </w:rPr>
        <w:t>Wir</w:t>
      </w:r>
    </w:p>
    <w:p w14:paraId="06227DCF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Nach langer Zeit höre ich in dem</w:t>
      </w:r>
    </w:p>
    <w:p w14:paraId="74412A70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704623">
        <w:rPr>
          <w:sz w:val="22"/>
        </w:rPr>
        <w:t>Bunker</w:t>
      </w:r>
      <w:proofErr w:type="gramEnd"/>
      <w:r w:rsidRPr="00704623">
        <w:rPr>
          <w:sz w:val="22"/>
        </w:rPr>
        <w:t xml:space="preserve"> wo ich sitze mal</w:t>
      </w:r>
    </w:p>
    <w:p w14:paraId="03060C64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wieder Radiomusik. Wie</w:t>
      </w:r>
    </w:p>
    <w:p w14:paraId="1A161BFE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einen das k</w:t>
      </w:r>
      <w:r>
        <w:rPr>
          <w:sz w:val="22"/>
        </w:rPr>
        <w:t>o</w:t>
      </w:r>
      <w:r w:rsidRPr="00704623">
        <w:rPr>
          <w:sz w:val="22"/>
        </w:rPr>
        <w:t xml:space="preserve">misch berührt. </w:t>
      </w:r>
    </w:p>
    <w:p w14:paraId="5D3C9393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Heute weiß ich nicht</w:t>
      </w:r>
    </w:p>
    <w:p w14:paraId="77F65700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mehr.</w:t>
      </w:r>
    </w:p>
    <w:p w14:paraId="40748AB8" w14:textId="77777777" w:rsidR="00191902" w:rsidRPr="00704623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Die herzlichsten</w:t>
      </w:r>
    </w:p>
    <w:p w14:paraId="51FA881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704623">
        <w:rPr>
          <w:sz w:val="22"/>
        </w:rPr>
        <w:t>Grüße Euer Hans.</w:t>
      </w:r>
    </w:p>
    <w:p w14:paraId="1343ACA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64260E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B8C2B2C" w14:textId="77777777" w:rsidR="00191902" w:rsidRPr="00C6272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6272E">
        <w:rPr>
          <w:b/>
          <w:bCs/>
          <w:sz w:val="22"/>
        </w:rPr>
        <w:t>1944-05-09_1</w:t>
      </w:r>
    </w:p>
    <w:p w14:paraId="2B612C19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Im Norden 9.V.44.</w:t>
      </w:r>
    </w:p>
    <w:p w14:paraId="49E59140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Liebe Mutter!</w:t>
      </w:r>
    </w:p>
    <w:p w14:paraId="070219BF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Aus den angekündigten 10 Tagen</w:t>
      </w:r>
    </w:p>
    <w:p w14:paraId="76A27186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Einsatz wurden 20 Tage. Doch sind auch die</w:t>
      </w:r>
    </w:p>
    <w:p w14:paraId="50EA2A46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hinter uns. 2 Tage Ruhe gönnt man uns.</w:t>
      </w:r>
    </w:p>
    <w:p w14:paraId="42649E5D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 xml:space="preserve">Gestern war ich </w:t>
      </w:r>
      <w:proofErr w:type="spellStart"/>
      <w:r w:rsidRPr="00C6272E">
        <w:rPr>
          <w:sz w:val="22"/>
        </w:rPr>
        <w:t>sternhagel</w:t>
      </w:r>
      <w:proofErr w:type="spellEnd"/>
      <w:r w:rsidRPr="00C6272E">
        <w:rPr>
          <w:sz w:val="22"/>
        </w:rPr>
        <w:t xml:space="preserve"> </w:t>
      </w:r>
      <w:proofErr w:type="gramStart"/>
      <w:r w:rsidRPr="00C6272E">
        <w:rPr>
          <w:sz w:val="22"/>
        </w:rPr>
        <w:t>besoffen</w:t>
      </w:r>
      <w:proofErr w:type="gramEnd"/>
      <w:r w:rsidRPr="00C6272E">
        <w:rPr>
          <w:sz w:val="22"/>
        </w:rPr>
        <w:t>. Alles</w:t>
      </w:r>
    </w:p>
    <w:p w14:paraId="291C34F2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wurde für Stunden vergessen u. der ganze</w:t>
      </w:r>
    </w:p>
    <w:p w14:paraId="3A27F59E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Einsatz wurde hinuntergeschwemmt.</w:t>
      </w:r>
    </w:p>
    <w:p w14:paraId="2A066FBD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Heute gabs wieder Schnaps. Ich schenkte</w:t>
      </w:r>
    </w:p>
    <w:p w14:paraId="53F9681F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meinen her, mir reichts noch von gestern.</w:t>
      </w:r>
    </w:p>
    <w:p w14:paraId="221C4B86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 xml:space="preserve">Wie es am Stützpunkt zu geht </w:t>
      </w:r>
      <w:proofErr w:type="gramStart"/>
      <w:r w:rsidRPr="00C6272E">
        <w:rPr>
          <w:sz w:val="22"/>
        </w:rPr>
        <w:t>kannst</w:t>
      </w:r>
      <w:proofErr w:type="gramEnd"/>
      <w:r w:rsidRPr="00C6272E">
        <w:rPr>
          <w:sz w:val="22"/>
        </w:rPr>
        <w:t xml:space="preserve"> Dir</w:t>
      </w:r>
    </w:p>
    <w:p w14:paraId="328A1A7D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 xml:space="preserve">nicht vorstellen, ein solches </w:t>
      </w:r>
      <w:proofErr w:type="spellStart"/>
      <w:r w:rsidRPr="00C6272E">
        <w:rPr>
          <w:sz w:val="22"/>
        </w:rPr>
        <w:t>Gegröhl</w:t>
      </w:r>
      <w:proofErr w:type="spellEnd"/>
      <w:r w:rsidRPr="00C6272E">
        <w:rPr>
          <w:sz w:val="22"/>
        </w:rPr>
        <w:t>.</w:t>
      </w:r>
    </w:p>
    <w:p w14:paraId="7726F9D5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Mit Macht wird es jetzt Frühling.</w:t>
      </w:r>
    </w:p>
    <w:p w14:paraId="2D4B6B13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 xml:space="preserve">Der Schnee ist bis auf 1/2 m </w:t>
      </w:r>
      <w:proofErr w:type="spellStart"/>
      <w:r w:rsidRPr="00C6272E">
        <w:rPr>
          <w:sz w:val="22"/>
        </w:rPr>
        <w:t>zusammenge</w:t>
      </w:r>
      <w:proofErr w:type="spellEnd"/>
      <w:r w:rsidRPr="00C6272E">
        <w:rPr>
          <w:sz w:val="22"/>
        </w:rPr>
        <w:t>-</w:t>
      </w:r>
    </w:p>
    <w:p w14:paraId="415773C5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schmolzen, nachts wird es kaum mehr</w:t>
      </w:r>
    </w:p>
    <w:p w14:paraId="53012B6D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kalt u. hell ist es dauernd. Um Mitter-</w:t>
      </w:r>
    </w:p>
    <w:p w14:paraId="6EEBCCC9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6272E">
        <w:rPr>
          <w:sz w:val="22"/>
        </w:rPr>
        <w:lastRenderedPageBreak/>
        <w:t>nacht</w:t>
      </w:r>
      <w:proofErr w:type="spellEnd"/>
      <w:r w:rsidRPr="00C6272E">
        <w:rPr>
          <w:sz w:val="22"/>
        </w:rPr>
        <w:t xml:space="preserve"> dämmert es etwas u. um 3h geht</w:t>
      </w:r>
    </w:p>
    <w:p w14:paraId="671C3334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die Sonne wieder auf. Ein angenehmes</w:t>
      </w:r>
    </w:p>
    <w:p w14:paraId="3FE5393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Gefühl gegen den stockfinsteren Winter</w:t>
      </w:r>
    </w:p>
    <w:p w14:paraId="57D0DF53" w14:textId="77777777" w:rsidR="00191902" w:rsidRPr="00C6272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6272E">
        <w:rPr>
          <w:b/>
          <w:bCs/>
          <w:sz w:val="22"/>
        </w:rPr>
        <w:t>1944-05-09_2</w:t>
      </w:r>
    </w:p>
    <w:p w14:paraId="03146605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Anbei eine Paketmarke u. ein Foto das</w:t>
      </w:r>
    </w:p>
    <w:p w14:paraId="409A92C0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 xml:space="preserve">noch aus </w:t>
      </w:r>
      <w:proofErr w:type="spellStart"/>
      <w:r w:rsidRPr="00C6272E">
        <w:rPr>
          <w:sz w:val="22"/>
        </w:rPr>
        <w:t>Kairala</w:t>
      </w:r>
      <w:proofErr w:type="spellEnd"/>
      <w:r w:rsidRPr="00C6272E">
        <w:rPr>
          <w:sz w:val="22"/>
        </w:rPr>
        <w:t xml:space="preserve"> (56898 / 13) stammt.</w:t>
      </w:r>
    </w:p>
    <w:p w14:paraId="04FCADCB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 xml:space="preserve">Päckchen u. Pakete </w:t>
      </w:r>
      <w:proofErr w:type="gramStart"/>
      <w:r w:rsidRPr="00C6272E">
        <w:rPr>
          <w:sz w:val="22"/>
        </w:rPr>
        <w:t>hab</w:t>
      </w:r>
      <w:proofErr w:type="gramEnd"/>
      <w:r w:rsidRPr="00C6272E">
        <w:rPr>
          <w:sz w:val="22"/>
        </w:rPr>
        <w:t xml:space="preserve"> ich</w:t>
      </w:r>
    </w:p>
    <w:p w14:paraId="6CA3E749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von Dir u. Alies alle erhalten. (134 u. 149).</w:t>
      </w:r>
    </w:p>
    <w:p w14:paraId="66ECD19B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Jetzt braucht Ihr mir vor dem Urlaub</w:t>
      </w:r>
    </w:p>
    <w:p w14:paraId="26320B57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nichts mehr zu schicken. Am 30. Mai</w:t>
      </w:r>
    </w:p>
    <w:p w14:paraId="68E9CEE3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stehe ich an 5. Stelle!! Also Mitte</w:t>
      </w:r>
    </w:p>
    <w:p w14:paraId="6CB2C2D6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Juni! Da bin ich da!!!</w:t>
      </w:r>
    </w:p>
    <w:p w14:paraId="20E98CEC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Von Gretchen ist ein Bruder</w:t>
      </w:r>
    </w:p>
    <w:p w14:paraId="3ACFF2E8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 xml:space="preserve">gefallen. </w:t>
      </w:r>
      <w:proofErr w:type="spellStart"/>
      <w:r w:rsidRPr="00C6272E">
        <w:rPr>
          <w:sz w:val="22"/>
        </w:rPr>
        <w:t>Euerheim</w:t>
      </w:r>
      <w:proofErr w:type="spellEnd"/>
      <w:r w:rsidRPr="00C6272E">
        <w:rPr>
          <w:sz w:val="22"/>
        </w:rPr>
        <w:t xml:space="preserve"> tut mir wirklich</w:t>
      </w:r>
    </w:p>
    <w:p w14:paraId="56A67876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leid u. ebenfalls das Kind. Der Krieg</w:t>
      </w:r>
    </w:p>
    <w:p w14:paraId="4B6819F6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ist wirklich grausam! Ich sah es wie</w:t>
      </w:r>
    </w:p>
    <w:p w14:paraId="73B8DD10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schnell das Sterben geht. Bei unserm</w:t>
      </w:r>
    </w:p>
    <w:p w14:paraId="1605A1D5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Angriff fiel einer neben mir mit</w:t>
      </w:r>
    </w:p>
    <w:p w14:paraId="711E14F5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6272E">
        <w:rPr>
          <w:sz w:val="22"/>
        </w:rPr>
        <w:t>Kopfschuß</w:t>
      </w:r>
      <w:proofErr w:type="spellEnd"/>
      <w:r w:rsidRPr="00C6272E">
        <w:rPr>
          <w:sz w:val="22"/>
        </w:rPr>
        <w:t>. Zu zweit schleppten wir ihn</w:t>
      </w:r>
    </w:p>
    <w:p w14:paraId="2A16FE21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noch mit als die Russen einen Gegen-</w:t>
      </w:r>
    </w:p>
    <w:p w14:paraId="4F200D08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stoß machten. 3 Tote u. 15. Verwunde-</w:t>
      </w:r>
    </w:p>
    <w:p w14:paraId="1BA0CBF8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6272E">
        <w:rPr>
          <w:sz w:val="22"/>
        </w:rPr>
        <w:t>te</w:t>
      </w:r>
      <w:proofErr w:type="spellEnd"/>
      <w:r w:rsidRPr="00C6272E">
        <w:rPr>
          <w:sz w:val="22"/>
        </w:rPr>
        <w:t xml:space="preserve"> hatten wir. -</w:t>
      </w:r>
    </w:p>
    <w:p w14:paraId="02BD9754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 xml:space="preserve">Viele tausend Grüße- </w:t>
      </w:r>
    </w:p>
    <w:p w14:paraId="3E6327C4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von Deinem</w:t>
      </w:r>
    </w:p>
    <w:p w14:paraId="7CF95129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dankbaren Sohn Hans.</w:t>
      </w:r>
    </w:p>
    <w:p w14:paraId="03AB8344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Briefpost bekomme ich alle laufend.</w:t>
      </w:r>
    </w:p>
    <w:p w14:paraId="65D7746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Die Zeitungen mit Inhalt bekam ich auch.</w:t>
      </w:r>
    </w:p>
    <w:p w14:paraId="159AB106" w14:textId="77777777" w:rsidR="00191902" w:rsidRPr="00C6272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6272E">
        <w:rPr>
          <w:b/>
          <w:bCs/>
          <w:sz w:val="22"/>
        </w:rPr>
        <w:t>1944-05-09_3</w:t>
      </w:r>
    </w:p>
    <w:p w14:paraId="6A85FFD4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Im Norden 9. V. 44.</w:t>
      </w:r>
    </w:p>
    <w:p w14:paraId="31B46140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Dir, meiner lieben,</w:t>
      </w:r>
    </w:p>
    <w:p w14:paraId="7003AA0A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guten Mutter zum</w:t>
      </w:r>
    </w:p>
    <w:p w14:paraId="579F4103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Muttertag alles Gute,</w:t>
      </w:r>
    </w:p>
    <w:p w14:paraId="138DE1D7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Gesundheit u. viel</w:t>
      </w:r>
    </w:p>
    <w:p w14:paraId="451DAF1A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Freude mit Deinem</w:t>
      </w:r>
    </w:p>
    <w:p w14:paraId="1ED3428D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C6272E">
        <w:rPr>
          <w:sz w:val="22"/>
        </w:rPr>
        <w:t>braven</w:t>
      </w:r>
      <w:r>
        <w:rPr>
          <w:sz w:val="22"/>
        </w:rPr>
        <w:t>“</w:t>
      </w:r>
      <w:r w:rsidRPr="00C6272E">
        <w:rPr>
          <w:sz w:val="22"/>
        </w:rPr>
        <w:t xml:space="preserve"> </w:t>
      </w:r>
      <w:proofErr w:type="spellStart"/>
      <w:r w:rsidRPr="00C6272E">
        <w:rPr>
          <w:sz w:val="22"/>
        </w:rPr>
        <w:t>Buberl</w:t>
      </w:r>
      <w:proofErr w:type="spellEnd"/>
      <w:r w:rsidRPr="00C6272E">
        <w:rPr>
          <w:sz w:val="22"/>
        </w:rPr>
        <w:t xml:space="preserve"> u. den</w:t>
      </w:r>
    </w:p>
    <w:p w14:paraId="29ACE75A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 xml:space="preserve">beiden </w:t>
      </w:r>
      <w:proofErr w:type="spellStart"/>
      <w:r w:rsidRPr="00C6272E">
        <w:rPr>
          <w:sz w:val="22"/>
        </w:rPr>
        <w:t>Engerln</w:t>
      </w:r>
      <w:proofErr w:type="spellEnd"/>
      <w:r w:rsidRPr="00C6272E">
        <w:rPr>
          <w:sz w:val="22"/>
        </w:rPr>
        <w:t>.</w:t>
      </w:r>
    </w:p>
    <w:p w14:paraId="69343026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Wenn ich in Ur-</w:t>
      </w:r>
    </w:p>
    <w:p w14:paraId="12281473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6272E">
        <w:rPr>
          <w:sz w:val="22"/>
        </w:rPr>
        <w:t>laub</w:t>
      </w:r>
      <w:proofErr w:type="spellEnd"/>
      <w:r w:rsidRPr="00C6272E">
        <w:rPr>
          <w:sz w:val="22"/>
        </w:rPr>
        <w:t xml:space="preserve"> komme feiern</w:t>
      </w:r>
    </w:p>
    <w:p w14:paraId="26A52FCF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wir alle die entfalle-</w:t>
      </w:r>
    </w:p>
    <w:p w14:paraId="2A27DC3C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6272E">
        <w:rPr>
          <w:sz w:val="22"/>
        </w:rPr>
        <w:t>nen</w:t>
      </w:r>
      <w:proofErr w:type="spellEnd"/>
      <w:r w:rsidRPr="00C6272E">
        <w:rPr>
          <w:sz w:val="22"/>
        </w:rPr>
        <w:t xml:space="preserve"> Feste nach.</w:t>
      </w:r>
    </w:p>
    <w:p w14:paraId="5638C0F0" w14:textId="77777777" w:rsidR="00191902" w:rsidRPr="00C6272E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Auf Wiedersehn!</w:t>
      </w:r>
    </w:p>
    <w:p w14:paraId="5A4E9A8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6272E">
        <w:rPr>
          <w:sz w:val="22"/>
        </w:rPr>
        <w:t>Dein Hans.</w:t>
      </w:r>
    </w:p>
    <w:p w14:paraId="148B9AC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4ABE1E7C" w14:textId="77777777" w:rsidR="00191902" w:rsidRPr="0046365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63659">
        <w:rPr>
          <w:b/>
          <w:bCs/>
          <w:sz w:val="22"/>
        </w:rPr>
        <w:t>1944-05-22_1</w:t>
      </w:r>
    </w:p>
    <w:p w14:paraId="7AA4527C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41424/C</w:t>
      </w:r>
    </w:p>
    <w:p w14:paraId="0CFD5E47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22.V.44.</w:t>
      </w:r>
    </w:p>
    <w:p w14:paraId="6F168DC0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 xml:space="preserve">Meine Lieben! </w:t>
      </w:r>
    </w:p>
    <w:p w14:paraId="4F48F549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Trotzdem wir im Ein-</w:t>
      </w:r>
    </w:p>
    <w:p w14:paraId="3CF6D925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63659">
        <w:rPr>
          <w:sz w:val="22"/>
        </w:rPr>
        <w:t>satz</w:t>
      </w:r>
      <w:proofErr w:type="spellEnd"/>
      <w:r w:rsidRPr="00463659">
        <w:rPr>
          <w:sz w:val="22"/>
        </w:rPr>
        <w:t xml:space="preserve"> waren schrieb ich einige</w:t>
      </w:r>
    </w:p>
    <w:p w14:paraId="64F5424C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lange Briefe, damit Ihr von</w:t>
      </w:r>
    </w:p>
    <w:p w14:paraId="2FFD3FFE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mir was hört. Und diese Lan-</w:t>
      </w:r>
    </w:p>
    <w:p w14:paraId="218CB9B5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63659">
        <w:rPr>
          <w:sz w:val="22"/>
        </w:rPr>
        <w:t>post</w:t>
      </w:r>
      <w:proofErr w:type="spellEnd"/>
      <w:r w:rsidRPr="00463659">
        <w:rPr>
          <w:sz w:val="22"/>
        </w:rPr>
        <w:t xml:space="preserve"> hat mal wieder nicht</w:t>
      </w:r>
    </w:p>
    <w:p w14:paraId="2EBD24B4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funktioniert. Vielleicht gingen</w:t>
      </w:r>
    </w:p>
    <w:p w14:paraId="2935DFF7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lastRenderedPageBreak/>
        <w:t>bei. Angriffen Briefe verloren.</w:t>
      </w:r>
    </w:p>
    <w:p w14:paraId="12DDC0A7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Daheim geht's ja bald ärger zu</w:t>
      </w:r>
    </w:p>
    <w:p w14:paraId="603489CD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 xml:space="preserve">wie bei uns. Eure Post </w:t>
      </w:r>
      <w:proofErr w:type="spellStart"/>
      <w:r w:rsidRPr="00463659">
        <w:rPr>
          <w:sz w:val="22"/>
        </w:rPr>
        <w:t>be</w:t>
      </w:r>
      <w:proofErr w:type="spellEnd"/>
      <w:r w:rsidRPr="00463659">
        <w:rPr>
          <w:sz w:val="22"/>
        </w:rPr>
        <w:t>-</w:t>
      </w:r>
    </w:p>
    <w:p w14:paraId="5A977415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komm ich ziemlich regel-</w:t>
      </w:r>
    </w:p>
    <w:p w14:paraId="7F4D3812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mäßig. Die Büchlein von Alies</w:t>
      </w:r>
    </w:p>
    <w:p w14:paraId="506D00B3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erhalte ich auch (</w:t>
      </w:r>
      <w:proofErr w:type="spellStart"/>
      <w:r w:rsidRPr="00463659">
        <w:rPr>
          <w:sz w:val="22"/>
        </w:rPr>
        <w:t>No</w:t>
      </w:r>
      <w:proofErr w:type="spellEnd"/>
      <w:r w:rsidRPr="00463659">
        <w:rPr>
          <w:sz w:val="22"/>
        </w:rPr>
        <w:t xml:space="preserve"> 47). Ebenso</w:t>
      </w:r>
    </w:p>
    <w:p w14:paraId="00C0BE1B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die Zeitungen mit Inhalt.</w:t>
      </w:r>
    </w:p>
    <w:p w14:paraId="7D49B492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Ihr dürft es bloß nicht zu oft</w:t>
      </w:r>
    </w:p>
    <w:p w14:paraId="0FA1500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machen, sonst kommts noch</w:t>
      </w:r>
    </w:p>
    <w:p w14:paraId="3A882630" w14:textId="77777777" w:rsidR="00191902" w:rsidRPr="0046365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63659">
        <w:rPr>
          <w:b/>
          <w:bCs/>
          <w:sz w:val="22"/>
        </w:rPr>
        <w:t>1944-05-22_2</w:t>
      </w:r>
    </w:p>
    <w:p w14:paraId="142DCCC4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auf. Etliche Briefe waren</w:t>
      </w:r>
    </w:p>
    <w:p w14:paraId="3C154010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 xml:space="preserve">ganz zerrissen u. mit </w:t>
      </w:r>
      <w:proofErr w:type="spellStart"/>
      <w:r w:rsidRPr="00463659">
        <w:rPr>
          <w:sz w:val="22"/>
        </w:rPr>
        <w:t>hal</w:t>
      </w:r>
      <w:proofErr w:type="spellEnd"/>
      <w:r w:rsidRPr="00463659">
        <w:rPr>
          <w:sz w:val="22"/>
        </w:rPr>
        <w:t>-</w:t>
      </w:r>
    </w:p>
    <w:p w14:paraId="16477CE2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63659">
        <w:rPr>
          <w:sz w:val="22"/>
        </w:rPr>
        <w:t>ben</w:t>
      </w:r>
      <w:proofErr w:type="spellEnd"/>
      <w:r w:rsidRPr="00463659">
        <w:rPr>
          <w:sz w:val="22"/>
        </w:rPr>
        <w:t xml:space="preserve"> Kuchen in ein dienstlich</w:t>
      </w:r>
    </w:p>
    <w:p w14:paraId="4F8EA020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 xml:space="preserve">versiegeltes </w:t>
      </w:r>
      <w:proofErr w:type="spellStart"/>
      <w:r w:rsidRPr="00463659">
        <w:rPr>
          <w:sz w:val="22"/>
        </w:rPr>
        <w:t>Kouvert</w:t>
      </w:r>
      <w:proofErr w:type="spellEnd"/>
      <w:r w:rsidRPr="00463659">
        <w:rPr>
          <w:sz w:val="22"/>
        </w:rPr>
        <w:t xml:space="preserve"> gesteckt.</w:t>
      </w:r>
    </w:p>
    <w:p w14:paraId="2DA1C40B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Stand aber nicht s dabei.</w:t>
      </w:r>
    </w:p>
    <w:p w14:paraId="31EA9A5C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Schicken braucht. Ihr mir</w:t>
      </w:r>
    </w:p>
    <w:p w14:paraId="10309663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nichts mehr. Ich komme ja</w:t>
      </w:r>
    </w:p>
    <w:p w14:paraId="33061B13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über kurz oder lang doch in</w:t>
      </w:r>
    </w:p>
    <w:p w14:paraId="0C4969D8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Urlaub. Es kommt nur darauf</w:t>
      </w:r>
    </w:p>
    <w:p w14:paraId="776E30F2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 xml:space="preserve">an, </w:t>
      </w:r>
      <w:proofErr w:type="spellStart"/>
      <w:r w:rsidRPr="00463659">
        <w:rPr>
          <w:sz w:val="22"/>
        </w:rPr>
        <w:t>wieviele</w:t>
      </w:r>
      <w:proofErr w:type="spellEnd"/>
      <w:r w:rsidRPr="00463659">
        <w:rPr>
          <w:sz w:val="22"/>
        </w:rPr>
        <w:t xml:space="preserve"> Urlaubsstellen</w:t>
      </w:r>
    </w:p>
    <w:p w14:paraId="5958BDEE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wir im Juni bekommen.</w:t>
      </w:r>
    </w:p>
    <w:p w14:paraId="3C7B43C7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Ich stehe an 5.!!!!</w:t>
      </w:r>
    </w:p>
    <w:p w14:paraId="5FE40DD8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Was Besonderes gibt es bei</w:t>
      </w:r>
    </w:p>
    <w:p w14:paraId="4AF40E88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uns nicht. Wir bauen</w:t>
      </w:r>
    </w:p>
    <w:p w14:paraId="0FDE42F0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Straßen usw. In Bälde</w:t>
      </w:r>
    </w:p>
    <w:p w14:paraId="5CBAA842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wird ein Umzug sein an</w:t>
      </w:r>
    </w:p>
    <w:p w14:paraId="7FD5D938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einen anderen Abschnitt.</w:t>
      </w:r>
    </w:p>
    <w:p w14:paraId="49FB331A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 xml:space="preserve">Wir </w:t>
      </w:r>
      <w:proofErr w:type="spellStart"/>
      <w:r w:rsidRPr="00463659">
        <w:rPr>
          <w:sz w:val="22"/>
        </w:rPr>
        <w:t>mußten</w:t>
      </w:r>
      <w:proofErr w:type="spellEnd"/>
      <w:r w:rsidRPr="00463659">
        <w:rPr>
          <w:sz w:val="22"/>
        </w:rPr>
        <w:t xml:space="preserve"> all unsere</w:t>
      </w:r>
    </w:p>
    <w:p w14:paraId="44E44CBA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Privatsachen abschicken,</w:t>
      </w:r>
    </w:p>
    <w:p w14:paraId="05606513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463659">
        <w:rPr>
          <w:sz w:val="22"/>
        </w:rPr>
        <w:t>soweit</w:t>
      </w:r>
      <w:proofErr w:type="gramEnd"/>
      <w:r w:rsidRPr="00463659">
        <w:rPr>
          <w:sz w:val="22"/>
        </w:rPr>
        <w:t xml:space="preserve"> wie möglich. Ich</w:t>
      </w:r>
    </w:p>
    <w:p w14:paraId="5E1233C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schickte 7 Pakete ab.</w:t>
      </w:r>
    </w:p>
    <w:p w14:paraId="7B599476" w14:textId="77777777" w:rsidR="00191902" w:rsidRPr="0046365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63659">
        <w:rPr>
          <w:b/>
          <w:bCs/>
          <w:sz w:val="22"/>
        </w:rPr>
        <w:t>1944-05-22_3</w:t>
      </w:r>
    </w:p>
    <w:p w14:paraId="36A16908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Bis die heimkommen</w:t>
      </w:r>
    </w:p>
    <w:p w14:paraId="69471C9D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 xml:space="preserve">bin ich vielleicht auch </w:t>
      </w:r>
    </w:p>
    <w:p w14:paraId="6821A287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 xml:space="preserve">bei Euch, wenn der </w:t>
      </w:r>
      <w:r>
        <w:rPr>
          <w:sz w:val="22"/>
        </w:rPr>
        <w:t>„</w:t>
      </w:r>
      <w:r w:rsidRPr="00463659">
        <w:rPr>
          <w:sz w:val="22"/>
        </w:rPr>
        <w:t>Laden</w:t>
      </w:r>
      <w:r>
        <w:rPr>
          <w:sz w:val="22"/>
        </w:rPr>
        <w:t>“</w:t>
      </w:r>
    </w:p>
    <w:p w14:paraId="6D64F9AB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spurt. Hoffen wir's Beste.</w:t>
      </w:r>
    </w:p>
    <w:p w14:paraId="55CB1326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Am Muttertag hatten wir</w:t>
      </w:r>
    </w:p>
    <w:p w14:paraId="6AAA86B9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ausnahmsweise einen freien</w:t>
      </w:r>
    </w:p>
    <w:p w14:paraId="2AFF52F5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Sonntag. Wir wunderten uns</w:t>
      </w:r>
    </w:p>
    <w:p w14:paraId="201E3C20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direkt darüber denn Tage ohne</w:t>
      </w:r>
    </w:p>
    <w:p w14:paraId="42F5572A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Arbeit kann man sich nicht</w:t>
      </w:r>
    </w:p>
    <w:p w14:paraId="591DC14B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mehr vorstellen.</w:t>
      </w:r>
    </w:p>
    <w:p w14:paraId="658D4EAF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Ich will gar nicht mehr viel</w:t>
      </w:r>
    </w:p>
    <w:p w14:paraId="791073C0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schreiben, denn ich freu mich</w:t>
      </w:r>
    </w:p>
    <w:p w14:paraId="07358756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schon, wenn ich in L. aus-</w:t>
      </w:r>
    </w:p>
    <w:p w14:paraId="2B95A803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steigen kann, über die Flut-</w:t>
      </w:r>
    </w:p>
    <w:p w14:paraId="275B56A7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muldenbrücke gehe u. dann</w:t>
      </w:r>
    </w:p>
    <w:p w14:paraId="76181D28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 xml:space="preserve">ganz langsam die </w:t>
      </w:r>
      <w:proofErr w:type="spellStart"/>
      <w:r w:rsidRPr="00463659">
        <w:rPr>
          <w:sz w:val="22"/>
        </w:rPr>
        <w:t>Seligentha</w:t>
      </w:r>
      <w:proofErr w:type="spellEnd"/>
      <w:r w:rsidRPr="00463659">
        <w:rPr>
          <w:sz w:val="22"/>
        </w:rPr>
        <w:t>-</w:t>
      </w:r>
    </w:p>
    <w:p w14:paraId="1623753B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63659">
        <w:rPr>
          <w:sz w:val="22"/>
        </w:rPr>
        <w:t>lerstraße</w:t>
      </w:r>
      <w:proofErr w:type="spellEnd"/>
      <w:r w:rsidRPr="00463659">
        <w:rPr>
          <w:sz w:val="22"/>
        </w:rPr>
        <w:t xml:space="preserve"> hinein bummle. Ganz</w:t>
      </w:r>
    </w:p>
    <w:p w14:paraId="695508E9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langsam u. genießerisch</w:t>
      </w:r>
    </w:p>
    <w:p w14:paraId="7E43C07C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gehe ich und dann....</w:t>
      </w:r>
    </w:p>
    <w:p w14:paraId="083C6031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 xml:space="preserve">Da bin ich </w:t>
      </w:r>
      <w:proofErr w:type="gramStart"/>
      <w:r w:rsidRPr="00463659">
        <w:rPr>
          <w:sz w:val="22"/>
        </w:rPr>
        <w:t>da..!</w:t>
      </w:r>
      <w:proofErr w:type="gramEnd"/>
    </w:p>
    <w:p w14:paraId="0F42F71E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63659">
        <w:rPr>
          <w:sz w:val="22"/>
        </w:rPr>
        <w:t>Wielange</w:t>
      </w:r>
      <w:proofErr w:type="spellEnd"/>
      <w:r w:rsidRPr="00463659">
        <w:rPr>
          <w:sz w:val="22"/>
        </w:rPr>
        <w:t xml:space="preserve"> noch??</w:t>
      </w:r>
    </w:p>
    <w:p w14:paraId="170F000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lastRenderedPageBreak/>
        <w:t>Euer Hanserl.</w:t>
      </w:r>
    </w:p>
    <w:p w14:paraId="35810D5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2E9CC06" w14:textId="77777777" w:rsidR="00191902" w:rsidRPr="0046365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63659">
        <w:rPr>
          <w:b/>
          <w:bCs/>
          <w:sz w:val="22"/>
        </w:rPr>
        <w:t>1944-05-28_1</w:t>
      </w:r>
    </w:p>
    <w:p w14:paraId="4E44E0F7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Im Norden. Pfingsten 44.</w:t>
      </w:r>
    </w:p>
    <w:p w14:paraId="437734F4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Meine Lieben.</w:t>
      </w:r>
    </w:p>
    <w:p w14:paraId="4F374A95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Heute war einer der</w:t>
      </w:r>
    </w:p>
    <w:p w14:paraId="17351D15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 xml:space="preserve"> schönsten Tage bisher. Die Sonne</w:t>
      </w:r>
    </w:p>
    <w:p w14:paraId="6BA97822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schien so warm, daß. ich im</w:t>
      </w:r>
    </w:p>
    <w:p w14:paraId="5F729175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Freien saß u ihre Strahlen</w:t>
      </w:r>
    </w:p>
    <w:p w14:paraId="49431EEE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63659">
        <w:rPr>
          <w:sz w:val="22"/>
        </w:rPr>
        <w:t>genoß</w:t>
      </w:r>
      <w:proofErr w:type="spellEnd"/>
      <w:r w:rsidRPr="00463659">
        <w:rPr>
          <w:sz w:val="22"/>
        </w:rPr>
        <w:t>. Dazu war Ruhetag</w:t>
      </w:r>
    </w:p>
    <w:p w14:paraId="2F0659BE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u. ich dachte so lebhaft an</w:t>
      </w:r>
    </w:p>
    <w:p w14:paraId="21AD9A3A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Euch, was Ihr wohl für Wetter</w:t>
      </w:r>
    </w:p>
    <w:p w14:paraId="1C02727F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habt u. was Ihr treibt?</w:t>
      </w:r>
    </w:p>
    <w:p w14:paraId="24EF3A4B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Post bekam ich auch; Mutters</w:t>
      </w:r>
    </w:p>
    <w:p w14:paraId="089C2604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Karli-Briefe u. von Alies die</w:t>
      </w:r>
    </w:p>
    <w:p w14:paraId="696B27F7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Nummern 203 - 205 u. etliche</w:t>
      </w:r>
    </w:p>
    <w:p w14:paraId="4EE917A1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 xml:space="preserve">Heftchen bis </w:t>
      </w:r>
      <w:proofErr w:type="spellStart"/>
      <w:r w:rsidRPr="00463659">
        <w:rPr>
          <w:sz w:val="22"/>
        </w:rPr>
        <w:t>No</w:t>
      </w:r>
      <w:proofErr w:type="spellEnd"/>
      <w:r w:rsidRPr="00463659">
        <w:rPr>
          <w:sz w:val="22"/>
        </w:rPr>
        <w:t xml:space="preserve"> 50.</w:t>
      </w:r>
    </w:p>
    <w:p w14:paraId="5F3C60B7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Die sind mir sehr lieb, ich</w:t>
      </w:r>
    </w:p>
    <w:p w14:paraId="2A573588" w14:textId="77777777" w:rsidR="00191902" w:rsidRPr="00463659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463659">
        <w:rPr>
          <w:sz w:val="22"/>
        </w:rPr>
        <w:t>habe</w:t>
      </w:r>
      <w:proofErr w:type="gramEnd"/>
      <w:r w:rsidRPr="00463659">
        <w:rPr>
          <w:sz w:val="22"/>
        </w:rPr>
        <w:t xml:space="preserve"> immer etwas Zeit zum</w:t>
      </w:r>
    </w:p>
    <w:p w14:paraId="6EAD6F3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63659">
        <w:rPr>
          <w:sz w:val="22"/>
        </w:rPr>
        <w:t>Lesen.</w:t>
      </w:r>
    </w:p>
    <w:p w14:paraId="0E902511" w14:textId="77777777" w:rsidR="00191902" w:rsidRPr="0046365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63659">
        <w:rPr>
          <w:b/>
          <w:bCs/>
          <w:sz w:val="22"/>
        </w:rPr>
        <w:t>1944-05-28_2</w:t>
      </w:r>
    </w:p>
    <w:p w14:paraId="4AEAA45D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Ich bin Kompaniemelder</w:t>
      </w:r>
    </w:p>
    <w:p w14:paraId="26B05D8D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u. zugleich der Putzer von</w:t>
      </w:r>
    </w:p>
    <w:p w14:paraId="5701B4ED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unserm neuen Chef. Es hat</w:t>
      </w:r>
    </w:p>
    <w:p w14:paraId="7786C59B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angenehme u. nachteilige</w:t>
      </w:r>
    </w:p>
    <w:p w14:paraId="0857BF87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Seiten. - Einer der mit</w:t>
      </w:r>
    </w:p>
    <w:p w14:paraId="295B4708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Urlaub noch vor mir stand</w:t>
      </w:r>
    </w:p>
    <w:p w14:paraId="2DC0BF18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kam ins Lazarett u. somit</w:t>
      </w:r>
    </w:p>
    <w:p w14:paraId="566FD69B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rücke ich an 4. Stelle. Na,</w:t>
      </w:r>
    </w:p>
    <w:p w14:paraId="1B88DED0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schön langsam schaff ich's</w:t>
      </w:r>
    </w:p>
    <w:p w14:paraId="6CD8979E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schon noch.</w:t>
      </w:r>
    </w:p>
    <w:p w14:paraId="4C3D823B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In nächsten Tagen haben</w:t>
      </w:r>
    </w:p>
    <w:p w14:paraId="6EB9F8C2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wir wieder einen Umzug.</w:t>
      </w:r>
    </w:p>
    <w:p w14:paraId="6F8916D2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Ist nicht von Bedeutung.</w:t>
      </w:r>
    </w:p>
    <w:p w14:paraId="793D694D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Wenn Ihr glaubt</w:t>
      </w:r>
    </w:p>
    <w:p w14:paraId="43FDA848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mich im Urlaub kugel-</w:t>
      </w:r>
    </w:p>
    <w:p w14:paraId="752DAEFD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rund futtern zu können</w:t>
      </w:r>
    </w:p>
    <w:p w14:paraId="749F2222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so täuscht Ihr Euch! Ihr</w:t>
      </w:r>
    </w:p>
    <w:p w14:paraId="17ED66DE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werdet staunen, wie ich</w:t>
      </w:r>
    </w:p>
    <w:p w14:paraId="09901783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dick geworden bin! Eine</w:t>
      </w:r>
    </w:p>
    <w:p w14:paraId="77E2AD4A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 xml:space="preserve">Wamme </w:t>
      </w:r>
      <w:proofErr w:type="gramStart"/>
      <w:r w:rsidRPr="0084056F">
        <w:rPr>
          <w:sz w:val="22"/>
        </w:rPr>
        <w:t>hab</w:t>
      </w:r>
      <w:proofErr w:type="gramEnd"/>
      <w:r w:rsidRPr="0084056F">
        <w:rPr>
          <w:sz w:val="22"/>
        </w:rPr>
        <w:t xml:space="preserve"> ich ärger als</w:t>
      </w:r>
    </w:p>
    <w:p w14:paraId="4E1EF2A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die Bachmannmutter u.</w:t>
      </w:r>
    </w:p>
    <w:p w14:paraId="144F0958" w14:textId="77777777" w:rsidR="00191902" w:rsidRPr="0046365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63659">
        <w:rPr>
          <w:b/>
          <w:bCs/>
          <w:sz w:val="22"/>
        </w:rPr>
        <w:t>1944-05-28_3</w:t>
      </w:r>
    </w:p>
    <w:p w14:paraId="37263C4D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einen Bauch wie der</w:t>
      </w:r>
    </w:p>
    <w:p w14:paraId="50E42CD0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4056F">
        <w:rPr>
          <w:sz w:val="22"/>
        </w:rPr>
        <w:t>Remvater</w:t>
      </w:r>
      <w:proofErr w:type="spellEnd"/>
      <w:r w:rsidRPr="0084056F">
        <w:rPr>
          <w:sz w:val="22"/>
        </w:rPr>
        <w:t>! Mir tut eher eine</w:t>
      </w:r>
    </w:p>
    <w:p w14:paraId="5C981568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Entfettungskur als Mastkur</w:t>
      </w:r>
    </w:p>
    <w:p w14:paraId="517A1B8F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not. Also das schlagt Euch</w:t>
      </w:r>
    </w:p>
    <w:p w14:paraId="5480228D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gleich aus dem Kopf! Ich mag</w:t>
      </w:r>
    </w:p>
    <w:p w14:paraId="52BA60C0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 xml:space="preserve">viel Salat u. eine </w:t>
      </w:r>
      <w:proofErr w:type="spellStart"/>
      <w:r w:rsidRPr="0084056F">
        <w:rPr>
          <w:sz w:val="22"/>
        </w:rPr>
        <w:t>Nierenreini</w:t>
      </w:r>
      <w:proofErr w:type="spellEnd"/>
      <w:r w:rsidRPr="0084056F">
        <w:rPr>
          <w:sz w:val="22"/>
        </w:rPr>
        <w:t>-</w:t>
      </w:r>
    </w:p>
    <w:p w14:paraId="531E844F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4056F">
        <w:rPr>
          <w:sz w:val="22"/>
        </w:rPr>
        <w:t>gende</w:t>
      </w:r>
      <w:proofErr w:type="spellEnd"/>
      <w:r w:rsidRPr="0084056F">
        <w:rPr>
          <w:sz w:val="22"/>
        </w:rPr>
        <w:t xml:space="preserve"> Kräutersuppe! Und dann</w:t>
      </w:r>
    </w:p>
    <w:p w14:paraId="54C6AD61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halte ich stundenlange. Vorträge</w:t>
      </w:r>
    </w:p>
    <w:p w14:paraId="64F6448B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 xml:space="preserve">über </w:t>
      </w:r>
      <w:r>
        <w:rPr>
          <w:sz w:val="22"/>
        </w:rPr>
        <w:t>„</w:t>
      </w:r>
      <w:r w:rsidRPr="0084056F">
        <w:rPr>
          <w:sz w:val="22"/>
        </w:rPr>
        <w:t>alles</w:t>
      </w:r>
      <w:r>
        <w:rPr>
          <w:sz w:val="22"/>
        </w:rPr>
        <w:t>“</w:t>
      </w:r>
      <w:r w:rsidRPr="0084056F">
        <w:rPr>
          <w:sz w:val="22"/>
        </w:rPr>
        <w:t xml:space="preserve"> was Ihr wissen wollt.</w:t>
      </w:r>
    </w:p>
    <w:p w14:paraId="56B06E53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Freizeit fürs Gretchen brauch</w:t>
      </w:r>
    </w:p>
    <w:p w14:paraId="49853A39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lastRenderedPageBreak/>
        <w:t>ich natürlich auch. Um 12h</w:t>
      </w:r>
    </w:p>
    <w:p w14:paraId="17176EE8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wird ins Bett gegangen u. um</w:t>
      </w:r>
    </w:p>
    <w:p w14:paraId="790677B8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6h aufgestanden. Mehr Schlaf</w:t>
      </w:r>
    </w:p>
    <w:p w14:paraId="082BCBF4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bin ich gar nicht gewöhnt.</w:t>
      </w:r>
    </w:p>
    <w:p w14:paraId="133BF7BB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 xml:space="preserve">Auf einen. guten </w:t>
      </w:r>
      <w:r>
        <w:rPr>
          <w:sz w:val="22"/>
        </w:rPr>
        <w:t>„</w:t>
      </w:r>
      <w:r w:rsidRPr="0084056F">
        <w:rPr>
          <w:sz w:val="22"/>
        </w:rPr>
        <w:t>Tropfen</w:t>
      </w:r>
      <w:r>
        <w:rPr>
          <w:sz w:val="22"/>
        </w:rPr>
        <w:t>“</w:t>
      </w:r>
      <w:r w:rsidRPr="0084056F">
        <w:rPr>
          <w:sz w:val="22"/>
        </w:rPr>
        <w:t xml:space="preserve"> Mess-</w:t>
      </w:r>
    </w:p>
    <w:p w14:paraId="7E9B7B39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wein freue ich mich auch.</w:t>
      </w:r>
    </w:p>
    <w:p w14:paraId="2DD3460D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Der Schnaps hier ekelt mich</w:t>
      </w:r>
    </w:p>
    <w:p w14:paraId="1D331C71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 xml:space="preserve">schon an. </w:t>
      </w:r>
      <w:proofErr w:type="gramStart"/>
      <w:r w:rsidRPr="0084056F">
        <w:rPr>
          <w:sz w:val="22"/>
        </w:rPr>
        <w:t>Soviel</w:t>
      </w:r>
      <w:proofErr w:type="gramEnd"/>
      <w:r w:rsidRPr="0084056F">
        <w:rPr>
          <w:sz w:val="22"/>
        </w:rPr>
        <w:t xml:space="preserve"> </w:t>
      </w:r>
      <w:proofErr w:type="spellStart"/>
      <w:r w:rsidRPr="0084056F">
        <w:rPr>
          <w:sz w:val="22"/>
        </w:rPr>
        <w:t>für's</w:t>
      </w:r>
      <w:proofErr w:type="spellEnd"/>
      <w:r w:rsidRPr="0084056F">
        <w:rPr>
          <w:sz w:val="22"/>
        </w:rPr>
        <w:t xml:space="preserve"> erste</w:t>
      </w:r>
    </w:p>
    <w:p w14:paraId="4CD6EBF9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von meinem Urlaubsplan.</w:t>
      </w:r>
    </w:p>
    <w:p w14:paraId="6C278FE3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Baldiges Wiedersehn,</w:t>
      </w:r>
    </w:p>
    <w:p w14:paraId="44C7EEE7" w14:textId="77777777" w:rsidR="00191902" w:rsidRPr="0084056F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herzlichst</w:t>
      </w:r>
    </w:p>
    <w:p w14:paraId="4524DC1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84056F">
        <w:rPr>
          <w:sz w:val="22"/>
        </w:rPr>
        <w:t>Euer Hanserl.</w:t>
      </w:r>
    </w:p>
    <w:p w14:paraId="321B9BA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82FD5FF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F4AB8">
        <w:rPr>
          <w:b/>
          <w:bCs/>
          <w:sz w:val="22"/>
        </w:rPr>
        <w:t>1944-06-01</w:t>
      </w:r>
    </w:p>
    <w:p w14:paraId="0E31808A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41424/C</w:t>
      </w:r>
    </w:p>
    <w:p w14:paraId="1C1CED00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1.VI.44.</w:t>
      </w:r>
    </w:p>
    <w:p w14:paraId="1CBCDBB0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Meine Lieben!</w:t>
      </w:r>
    </w:p>
    <w:p w14:paraId="1444BBBE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Das dürfte wohl der letzte Brief</w:t>
      </w:r>
    </w:p>
    <w:p w14:paraId="2BE32278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sein vor meinem Urlaub. Über-</w:t>
      </w:r>
    </w:p>
    <w:p w14:paraId="43AE2325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morgen am 3. VI. 44. fahre ich</w:t>
      </w:r>
    </w:p>
    <w:p w14:paraId="0A871C36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in A. ab. Hoffentlich kommt</w:t>
      </w:r>
    </w:p>
    <w:p w14:paraId="7C51E7F4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 xml:space="preserve">nichts dazwischen. </w:t>
      </w:r>
      <w:r w:rsidRPr="004F4AB8">
        <w:rPr>
          <w:strike/>
          <w:sz w:val="22"/>
        </w:rPr>
        <w:t>D</w:t>
      </w:r>
      <w:r w:rsidRPr="004F4AB8">
        <w:rPr>
          <w:sz w:val="22"/>
        </w:rPr>
        <w:t xml:space="preserve"> Heutzutage</w:t>
      </w:r>
    </w:p>
    <w:p w14:paraId="6D3C7F83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 xml:space="preserve">sind ja die Ereignisse </w:t>
      </w:r>
      <w:proofErr w:type="spellStart"/>
      <w:r w:rsidRPr="004F4AB8">
        <w:rPr>
          <w:sz w:val="22"/>
        </w:rPr>
        <w:t>unberechen</w:t>
      </w:r>
      <w:proofErr w:type="spellEnd"/>
      <w:r w:rsidRPr="004F4AB8">
        <w:rPr>
          <w:sz w:val="22"/>
        </w:rPr>
        <w:t>-</w:t>
      </w:r>
    </w:p>
    <w:p w14:paraId="44F4B8CE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bar. Das nächste was kommt</w:t>
      </w:r>
    </w:p>
    <w:p w14:paraId="7B62862F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 xml:space="preserve">ist also kein Brief mehr, </w:t>
      </w:r>
      <w:proofErr w:type="spellStart"/>
      <w:r w:rsidRPr="004F4AB8">
        <w:rPr>
          <w:sz w:val="22"/>
        </w:rPr>
        <w:t>son</w:t>
      </w:r>
      <w:proofErr w:type="spellEnd"/>
      <w:r w:rsidRPr="004F4AB8">
        <w:rPr>
          <w:sz w:val="22"/>
        </w:rPr>
        <w:t>-</w:t>
      </w:r>
    </w:p>
    <w:p w14:paraId="0DC2A0A1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F4AB8">
        <w:rPr>
          <w:sz w:val="22"/>
        </w:rPr>
        <w:t>dern</w:t>
      </w:r>
      <w:proofErr w:type="spellEnd"/>
      <w:r w:rsidRPr="004F4AB8">
        <w:rPr>
          <w:sz w:val="22"/>
        </w:rPr>
        <w:t xml:space="preserve"> bin ich selbst. </w:t>
      </w:r>
    </w:p>
    <w:p w14:paraId="7E98F529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1000 Grüße schicke ich</w:t>
      </w:r>
    </w:p>
    <w:p w14:paraId="4D021A55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voraus per Luftpost</w:t>
      </w:r>
    </w:p>
    <w:p w14:paraId="64B91335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Euer</w:t>
      </w:r>
    </w:p>
    <w:p w14:paraId="2B22BA69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Hanserl.</w:t>
      </w:r>
    </w:p>
    <w:p w14:paraId="6E562608" w14:textId="77777777" w:rsidR="00191902" w:rsidRPr="004F4AB8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12 - 14 Tage wird die Fahrt wohl</w:t>
      </w:r>
    </w:p>
    <w:p w14:paraId="79FE039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F4AB8">
        <w:rPr>
          <w:sz w:val="22"/>
        </w:rPr>
        <w:t>dauern.</w:t>
      </w:r>
    </w:p>
    <w:p w14:paraId="20DC3C9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C0CBE53" w14:textId="77777777" w:rsidR="00191902" w:rsidRPr="00A866B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866BE">
        <w:rPr>
          <w:b/>
          <w:bCs/>
          <w:sz w:val="22"/>
        </w:rPr>
        <w:t>1944-07-12_1</w:t>
      </w:r>
    </w:p>
    <w:p w14:paraId="4FEE57B5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Gruppe 12.VII.44.</w:t>
      </w:r>
    </w:p>
    <w:p w14:paraId="05A7A7A1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Meine Lieben!</w:t>
      </w:r>
    </w:p>
    <w:p w14:paraId="0BD67C0C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Gott sei Dank wurde aus</w:t>
      </w:r>
    </w:p>
    <w:p w14:paraId="3E61807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der Überfahrt nach Finnland nichts.</w:t>
      </w:r>
    </w:p>
    <w:p w14:paraId="3D89761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Die Fahrt nach Danzig war ganz</w:t>
      </w:r>
    </w:p>
    <w:p w14:paraId="5D83768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nett. In München traf ich mit</w:t>
      </w:r>
    </w:p>
    <w:p w14:paraId="176687F6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Kern zusammen. Und auf der weite-</w:t>
      </w:r>
    </w:p>
    <w:p w14:paraId="537AB25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ren</w:t>
      </w:r>
      <w:proofErr w:type="spellEnd"/>
      <w:r w:rsidRPr="00A866BE">
        <w:rPr>
          <w:sz w:val="22"/>
        </w:rPr>
        <w:t xml:space="preserve"> Strecke stiegen noch welche zu,</w:t>
      </w:r>
    </w:p>
    <w:p w14:paraId="2517D858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mit denen zusammen wir </w:t>
      </w:r>
      <w:proofErr w:type="spellStart"/>
      <w:r w:rsidRPr="00A866BE">
        <w:rPr>
          <w:sz w:val="22"/>
        </w:rPr>
        <w:t>herun</w:t>
      </w:r>
      <w:proofErr w:type="spellEnd"/>
      <w:r w:rsidRPr="00A866BE">
        <w:rPr>
          <w:sz w:val="22"/>
        </w:rPr>
        <w:t>-</w:t>
      </w:r>
    </w:p>
    <w:p w14:paraId="1ED378AB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ter</w:t>
      </w:r>
      <w:proofErr w:type="spellEnd"/>
      <w:r w:rsidRPr="00A866BE">
        <w:rPr>
          <w:sz w:val="22"/>
        </w:rPr>
        <w:t xml:space="preserve"> gefahren sind. In Danzig gingen</w:t>
      </w:r>
    </w:p>
    <w:p w14:paraId="31C903A6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wir abends noch ins Kino u. am</w:t>
      </w:r>
    </w:p>
    <w:p w14:paraId="079DD4BE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11. nachmittags saßen wir wieder</w:t>
      </w:r>
    </w:p>
    <w:p w14:paraId="4CF743E8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im Zug. </w:t>
      </w:r>
      <w:r>
        <w:rPr>
          <w:sz w:val="22"/>
        </w:rPr>
        <w:t>„</w:t>
      </w:r>
      <w:r w:rsidRPr="00A866BE">
        <w:rPr>
          <w:sz w:val="22"/>
        </w:rPr>
        <w:t>Zurück ins Reich</w:t>
      </w:r>
      <w:r>
        <w:rPr>
          <w:sz w:val="22"/>
        </w:rPr>
        <w:t>“</w:t>
      </w:r>
      <w:r w:rsidRPr="00A866BE">
        <w:rPr>
          <w:sz w:val="22"/>
        </w:rPr>
        <w:t xml:space="preserve"> war die</w:t>
      </w:r>
    </w:p>
    <w:p w14:paraId="44F4EEA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Parole. In Gruppe hier werden</w:t>
      </w:r>
    </w:p>
    <w:p w14:paraId="0375430F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neue Einheiten aufgestellt aus</w:t>
      </w:r>
    </w:p>
    <w:p w14:paraId="449A529E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Finnlandurlaubern. Gruppe ist</w:t>
      </w:r>
    </w:p>
    <w:p w14:paraId="6F604BC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ein </w:t>
      </w:r>
      <w:r w:rsidRPr="00A866BE">
        <w:rPr>
          <w:sz w:val="22"/>
          <w:u w:val="single"/>
        </w:rPr>
        <w:t>kleines</w:t>
      </w:r>
      <w:r w:rsidRPr="00A866BE">
        <w:rPr>
          <w:sz w:val="22"/>
        </w:rPr>
        <w:t xml:space="preserve"> Caf in der Nähe von</w:t>
      </w:r>
    </w:p>
    <w:p w14:paraId="5C478C45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Grandenz</w:t>
      </w:r>
      <w:proofErr w:type="spellEnd"/>
      <w:r w:rsidRPr="00A866BE">
        <w:rPr>
          <w:sz w:val="22"/>
        </w:rPr>
        <w:t>. Ein Truppenübungsplatz</w:t>
      </w:r>
    </w:p>
    <w:p w14:paraId="3FDD2CD3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ist unser Lager mit Umgebung.</w:t>
      </w:r>
    </w:p>
    <w:p w14:paraId="230D7AD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lastRenderedPageBreak/>
        <w:t>Dienst machen wir heute noch</w:t>
      </w:r>
    </w:p>
    <w:p w14:paraId="572F2C74" w14:textId="77777777" w:rsidR="00191902" w:rsidRPr="00A866B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866BE">
        <w:rPr>
          <w:b/>
          <w:bCs/>
          <w:sz w:val="22"/>
        </w:rPr>
        <w:t>1944-07-12_2</w:t>
      </w:r>
    </w:p>
    <w:p w14:paraId="47C9328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keinen. Die Gegend ist schön.</w:t>
      </w:r>
    </w:p>
    <w:p w14:paraId="0CA3934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Etwas Wald u. Wiesen. Ganz anders</w:t>
      </w:r>
    </w:p>
    <w:p w14:paraId="7A569DE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als das elende Finnland.</w:t>
      </w:r>
    </w:p>
    <w:p w14:paraId="67F58CB3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Hoffentlich bleiben wir eine</w:t>
      </w:r>
    </w:p>
    <w:p w14:paraId="522395C1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zeitlang</w:t>
      </w:r>
      <w:proofErr w:type="spellEnd"/>
      <w:r w:rsidRPr="00A866BE">
        <w:rPr>
          <w:sz w:val="22"/>
        </w:rPr>
        <w:t xml:space="preserve"> hier! Auf diese Adresse</w:t>
      </w:r>
    </w:p>
    <w:p w14:paraId="3A34E81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könnt Ihr mir einstweilen</w:t>
      </w:r>
    </w:p>
    <w:p w14:paraId="1AB80E60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schreiben.</w:t>
      </w:r>
    </w:p>
    <w:p w14:paraId="220C3AD0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Trotzdem der Urlaub vor-</w:t>
      </w:r>
    </w:p>
    <w:p w14:paraId="4A391168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bei ist, </w:t>
      </w:r>
      <w:proofErr w:type="gramStart"/>
      <w:r w:rsidRPr="00A866BE">
        <w:rPr>
          <w:sz w:val="22"/>
        </w:rPr>
        <w:t>hab</w:t>
      </w:r>
      <w:proofErr w:type="gramEnd"/>
      <w:r w:rsidRPr="00A866BE">
        <w:rPr>
          <w:sz w:val="22"/>
        </w:rPr>
        <w:t xml:space="preserve"> ich eine so gute</w:t>
      </w:r>
    </w:p>
    <w:p w14:paraId="0A5DA671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Stimmung, als sollte ich die</w:t>
      </w:r>
    </w:p>
    <w:p w14:paraId="45C6E07E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nächsten Tage nochmals heim-</w:t>
      </w:r>
    </w:p>
    <w:p w14:paraId="799F1863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fahren. Das </w:t>
      </w:r>
      <w:proofErr w:type="gramStart"/>
      <w:r w:rsidRPr="00A866BE">
        <w:rPr>
          <w:sz w:val="22"/>
        </w:rPr>
        <w:t>macht's</w:t>
      </w:r>
      <w:proofErr w:type="gramEnd"/>
      <w:r w:rsidRPr="00A866BE">
        <w:rPr>
          <w:sz w:val="22"/>
        </w:rPr>
        <w:t xml:space="preserve"> weil es</w:t>
      </w:r>
    </w:p>
    <w:p w14:paraId="67778D4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daheim so schön war u. ich</w:t>
      </w:r>
    </w:p>
    <w:p w14:paraId="70735AEB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mich so gut erholt habe. Ich</w:t>
      </w:r>
    </w:p>
    <w:p w14:paraId="1473D4D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danke Euch recht vielmals für</w:t>
      </w:r>
    </w:p>
    <w:p w14:paraId="3AB8420C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die schönen Stunden die ich</w:t>
      </w:r>
    </w:p>
    <w:p w14:paraId="49CAA45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daheim verleben konnte.</w:t>
      </w:r>
    </w:p>
    <w:p w14:paraId="7E0EAF15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Seid tausendmal</w:t>
      </w:r>
    </w:p>
    <w:p w14:paraId="145FBBE8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gegrüßt von Euren</w:t>
      </w:r>
    </w:p>
    <w:p w14:paraId="37B86FC0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dankbaren </w:t>
      </w:r>
      <w:proofErr w:type="spellStart"/>
      <w:r w:rsidRPr="00A866BE">
        <w:rPr>
          <w:sz w:val="22"/>
        </w:rPr>
        <w:t>Buberl</w:t>
      </w:r>
      <w:proofErr w:type="spellEnd"/>
    </w:p>
    <w:p w14:paraId="39A3E2A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Hans.</w:t>
      </w:r>
    </w:p>
    <w:p w14:paraId="5F3A181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2BA65B8" w14:textId="77777777" w:rsidR="00191902" w:rsidRPr="00A866B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866BE">
        <w:rPr>
          <w:b/>
          <w:bCs/>
          <w:sz w:val="22"/>
        </w:rPr>
        <w:t>1944-07-25_1</w:t>
      </w:r>
    </w:p>
    <w:p w14:paraId="53DD355C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Auf Fahrt 25. 7. 44.</w:t>
      </w:r>
    </w:p>
    <w:p w14:paraId="6854EB60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Meine Lieben</w:t>
      </w:r>
      <w:r>
        <w:rPr>
          <w:sz w:val="22"/>
        </w:rPr>
        <w:t>“</w:t>
      </w:r>
    </w:p>
    <w:p w14:paraId="1CD6C3BA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Ich schreibe während</w:t>
      </w:r>
    </w:p>
    <w:p w14:paraId="761F8817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der Fahrt, drum kann</w:t>
      </w:r>
    </w:p>
    <w:p w14:paraId="32B4CC2C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man es kaum lesen.</w:t>
      </w:r>
    </w:p>
    <w:p w14:paraId="5D098A86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In Warschau lagen wir</w:t>
      </w:r>
    </w:p>
    <w:p w14:paraId="52142F0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3 Tage, u. da kein</w:t>
      </w:r>
    </w:p>
    <w:p w14:paraId="6B5C7B5A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Mensch </w:t>
      </w:r>
      <w:proofErr w:type="spellStart"/>
      <w:r w:rsidRPr="00A866BE">
        <w:rPr>
          <w:sz w:val="22"/>
        </w:rPr>
        <w:t>wußte</w:t>
      </w:r>
      <w:proofErr w:type="spellEnd"/>
      <w:r w:rsidRPr="00A866BE">
        <w:rPr>
          <w:sz w:val="22"/>
        </w:rPr>
        <w:t xml:space="preserve"> was</w:t>
      </w:r>
    </w:p>
    <w:p w14:paraId="55F50FCC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mit uns werden sollte,</w:t>
      </w:r>
    </w:p>
    <w:p w14:paraId="356BF8BA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da die ganze Front dort</w:t>
      </w:r>
    </w:p>
    <w:p w14:paraId="0A31B577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ein heilloses </w:t>
      </w:r>
      <w:proofErr w:type="spellStart"/>
      <w:r w:rsidRPr="00A866BE">
        <w:rPr>
          <w:sz w:val="22"/>
        </w:rPr>
        <w:t>Durchein</w:t>
      </w:r>
      <w:proofErr w:type="spellEnd"/>
      <w:r w:rsidRPr="00A866BE">
        <w:rPr>
          <w:sz w:val="22"/>
        </w:rPr>
        <w:t>-</w:t>
      </w:r>
    </w:p>
    <w:p w14:paraId="300B4B0E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ander</w:t>
      </w:r>
      <w:proofErr w:type="spellEnd"/>
      <w:r w:rsidRPr="00A866BE">
        <w:rPr>
          <w:sz w:val="22"/>
        </w:rPr>
        <w:t xml:space="preserve"> ist. Genau wie</w:t>
      </w:r>
    </w:p>
    <w:p w14:paraId="3C4B3419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es bei Mutter damals</w:t>
      </w:r>
    </w:p>
    <w:p w14:paraId="2C1A7F05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war, lauter Flüchtlinge</w:t>
      </w:r>
    </w:p>
    <w:p w14:paraId="0F87B7CA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u. allgemeine Panik-</w:t>
      </w:r>
    </w:p>
    <w:p w14:paraId="64A2731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stimmung</w:t>
      </w:r>
      <w:proofErr w:type="spellEnd"/>
      <w:r>
        <w:rPr>
          <w:sz w:val="22"/>
        </w:rPr>
        <w:t>.</w:t>
      </w:r>
    </w:p>
    <w:p w14:paraId="4726D1E3" w14:textId="77777777" w:rsidR="00191902" w:rsidRPr="00A866B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866BE">
        <w:rPr>
          <w:b/>
          <w:bCs/>
          <w:sz w:val="22"/>
        </w:rPr>
        <w:t>1944-07-25_2</w:t>
      </w:r>
    </w:p>
    <w:p w14:paraId="374ECDB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Plötzlich bekamen</w:t>
      </w:r>
    </w:p>
    <w:p w14:paraId="65363CDE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wir eine </w:t>
      </w:r>
      <w:proofErr w:type="spellStart"/>
      <w:r w:rsidRPr="00A866BE">
        <w:rPr>
          <w:sz w:val="22"/>
        </w:rPr>
        <w:t>Lokomo</w:t>
      </w:r>
      <w:proofErr w:type="spellEnd"/>
      <w:r w:rsidRPr="00A866BE">
        <w:rPr>
          <w:sz w:val="22"/>
        </w:rPr>
        <w:t>-</w:t>
      </w:r>
    </w:p>
    <w:p w14:paraId="6CC9FF9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tive</w:t>
      </w:r>
      <w:proofErr w:type="spellEnd"/>
      <w:r w:rsidRPr="00A866BE">
        <w:rPr>
          <w:sz w:val="22"/>
        </w:rPr>
        <w:t xml:space="preserve"> vor u. ab gings.</w:t>
      </w:r>
    </w:p>
    <w:p w14:paraId="1C602A9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6 Mann, die gerade nicht</w:t>
      </w:r>
    </w:p>
    <w:p w14:paraId="304F9730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da waren kamen nicht</w:t>
      </w:r>
    </w:p>
    <w:p w14:paraId="7867D138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mehr mit. Und nun fahren</w:t>
      </w:r>
    </w:p>
    <w:p w14:paraId="41D247CE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wir auf derselben Strecke</w:t>
      </w:r>
    </w:p>
    <w:p w14:paraId="3B198A6B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wieder zurück. Es geht</w:t>
      </w:r>
    </w:p>
    <w:p w14:paraId="5DE009E1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nach Norden; Richtung</w:t>
      </w:r>
    </w:p>
    <w:p w14:paraId="76E7E2D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Litauen, Estland. Ich bin</w:t>
      </w:r>
    </w:p>
    <w:p w14:paraId="38F7283B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bloß neugierig wo wir hin-</w:t>
      </w:r>
    </w:p>
    <w:p w14:paraId="7CCF214B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lastRenderedPageBreak/>
        <w:t>kommen nach einer so</w:t>
      </w:r>
    </w:p>
    <w:p w14:paraId="313D2D7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simnlosen</w:t>
      </w:r>
      <w:proofErr w:type="spellEnd"/>
      <w:r w:rsidRPr="00A866BE">
        <w:rPr>
          <w:sz w:val="22"/>
        </w:rPr>
        <w:t xml:space="preserve"> Fahrerei.</w:t>
      </w:r>
    </w:p>
    <w:p w14:paraId="1306D5FA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Aber recht gemütlich ist</w:t>
      </w:r>
    </w:p>
    <w:p w14:paraId="084B88D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die Fahrerei </w:t>
      </w:r>
      <w:r w:rsidRPr="00A866BE">
        <w:rPr>
          <w:strike/>
          <w:sz w:val="22"/>
        </w:rPr>
        <w:t>aber</w:t>
      </w:r>
      <w:r w:rsidRPr="00A866BE">
        <w:rPr>
          <w:sz w:val="22"/>
        </w:rPr>
        <w:t xml:space="preserve"> doch.</w:t>
      </w:r>
    </w:p>
    <w:p w14:paraId="54CCD88C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Zwei Schaffnerinnen</w:t>
      </w:r>
    </w:p>
    <w:p w14:paraId="519C6127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haben wir in den Wagon</w:t>
      </w:r>
    </w:p>
    <w:p w14:paraId="7747FD6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gezogen u. eine </w:t>
      </w:r>
      <w:proofErr w:type="spellStart"/>
      <w:r w:rsidRPr="00A866BE">
        <w:rPr>
          <w:sz w:val="22"/>
        </w:rPr>
        <w:t>riesen</w:t>
      </w:r>
      <w:proofErr w:type="spellEnd"/>
    </w:p>
    <w:p w14:paraId="1FD0D892" w14:textId="77777777" w:rsidR="00191902" w:rsidRPr="00A866B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866BE">
        <w:rPr>
          <w:b/>
          <w:bCs/>
          <w:sz w:val="22"/>
        </w:rPr>
        <w:t>1944-07-25_3</w:t>
      </w:r>
    </w:p>
    <w:p w14:paraId="2A111A9A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Gaudi damit gemacht.</w:t>
      </w:r>
    </w:p>
    <w:p w14:paraId="6D365D4F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Getanzt u. Dummheiten</w:t>
      </w:r>
    </w:p>
    <w:p w14:paraId="59A697F5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am laufenden Band.</w:t>
      </w:r>
    </w:p>
    <w:p w14:paraId="6720805F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Wann werde ich wohl</w:t>
      </w:r>
    </w:p>
    <w:p w14:paraId="64E9ABB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mal wieder Post von</w:t>
      </w:r>
    </w:p>
    <w:p w14:paraId="736D078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Euch bekommen?</w:t>
      </w:r>
    </w:p>
    <w:p w14:paraId="38C5EE61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Sorgt Euch nicht zu sehr</w:t>
      </w:r>
    </w:p>
    <w:p w14:paraId="1C56C54C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um mich, ich </w:t>
      </w:r>
      <w:proofErr w:type="spellStart"/>
      <w:r w:rsidRPr="00A866BE">
        <w:rPr>
          <w:sz w:val="22"/>
        </w:rPr>
        <w:t>kome</w:t>
      </w:r>
      <w:proofErr w:type="spellEnd"/>
    </w:p>
    <w:p w14:paraId="47DBC81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schon wieder! Der Fisch</w:t>
      </w:r>
    </w:p>
    <w:p w14:paraId="55978E71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schwimmt ja überall</w:t>
      </w:r>
    </w:p>
    <w:p w14:paraId="32406376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durch.</w:t>
      </w:r>
    </w:p>
    <w:p w14:paraId="6B347A9C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Hungern brauch ich</w:t>
      </w:r>
    </w:p>
    <w:p w14:paraId="57509D38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noch gar nicht, ich</w:t>
      </w:r>
    </w:p>
    <w:p w14:paraId="4AAC529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A866BE">
        <w:rPr>
          <w:sz w:val="22"/>
        </w:rPr>
        <w:t>bin</w:t>
      </w:r>
      <w:proofErr w:type="gramEnd"/>
      <w:r w:rsidRPr="00A866BE">
        <w:rPr>
          <w:sz w:val="22"/>
        </w:rPr>
        <w:t xml:space="preserve"> vom Urlaub noch</w:t>
      </w:r>
    </w:p>
    <w:p w14:paraId="4FE8941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ganz vollgegessen.</w:t>
      </w:r>
    </w:p>
    <w:p w14:paraId="28860329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866BE">
        <w:rPr>
          <w:b/>
          <w:bCs/>
          <w:sz w:val="22"/>
        </w:rPr>
        <w:t>1944-07-25_4</w:t>
      </w:r>
    </w:p>
    <w:p w14:paraId="3833F657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Es ist wunderschön</w:t>
      </w:r>
    </w:p>
    <w:p w14:paraId="3C7E3528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im Abend dämmern</w:t>
      </w:r>
    </w:p>
    <w:p w14:paraId="50CA194B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durch die Gegend zu</w:t>
      </w:r>
    </w:p>
    <w:p w14:paraId="7439434F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fahren, bloß </w:t>
      </w:r>
      <w:proofErr w:type="gramStart"/>
      <w:r w:rsidRPr="00A866BE">
        <w:rPr>
          <w:sz w:val="22"/>
        </w:rPr>
        <w:t>wärs</w:t>
      </w:r>
      <w:proofErr w:type="gramEnd"/>
    </w:p>
    <w:p w14:paraId="53D8319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doppelt schön, wenn</w:t>
      </w:r>
    </w:p>
    <w:p w14:paraId="27F2A241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ich </w:t>
      </w:r>
      <w:proofErr w:type="gramStart"/>
      <w:r w:rsidRPr="00A866BE">
        <w:rPr>
          <w:sz w:val="22"/>
        </w:rPr>
        <w:t>heimfahren</w:t>
      </w:r>
      <w:proofErr w:type="gramEnd"/>
    </w:p>
    <w:p w14:paraId="224766E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könnte. -</w:t>
      </w:r>
    </w:p>
    <w:p w14:paraId="2842F30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Richtung </w:t>
      </w:r>
      <w:proofErr w:type="spellStart"/>
      <w:r w:rsidRPr="00A866BE">
        <w:rPr>
          <w:sz w:val="22"/>
        </w:rPr>
        <w:t>Neidenburg</w:t>
      </w:r>
      <w:proofErr w:type="spellEnd"/>
    </w:p>
    <w:p w14:paraId="2B72F25F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Ortelsburg</w:t>
      </w:r>
      <w:proofErr w:type="spellEnd"/>
      <w:r w:rsidRPr="00A866BE">
        <w:rPr>
          <w:sz w:val="22"/>
        </w:rPr>
        <w:t xml:space="preserve"> fahren</w:t>
      </w:r>
    </w:p>
    <w:p w14:paraId="73C8E646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wir jetzt.</w:t>
      </w:r>
    </w:p>
    <w:p w14:paraId="7D36FB5F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Und jetzt tau-</w:t>
      </w:r>
    </w:p>
    <w:p w14:paraId="415653B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send Grüße u. Küsse</w:t>
      </w:r>
    </w:p>
    <w:p w14:paraId="27D7469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von Eurem</w:t>
      </w:r>
    </w:p>
    <w:p w14:paraId="08BCBD6B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dankbaren u.</w:t>
      </w:r>
    </w:p>
    <w:p w14:paraId="4BBB772E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braven</w:t>
      </w:r>
    </w:p>
    <w:p w14:paraId="71D7FA39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Hanserl.</w:t>
      </w:r>
    </w:p>
    <w:p w14:paraId="05A746BC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Viele Grüße an Fam. Rott, Riederer</w:t>
      </w:r>
    </w:p>
    <w:p w14:paraId="7D514EAB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u. die Hauseinwohner.</w:t>
      </w:r>
    </w:p>
    <w:p w14:paraId="3343F50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11CC22C" w14:textId="77777777" w:rsidR="00191902" w:rsidRPr="00A866B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866BE">
        <w:rPr>
          <w:b/>
          <w:bCs/>
          <w:sz w:val="22"/>
        </w:rPr>
        <w:t>1944-07-30_1</w:t>
      </w:r>
    </w:p>
    <w:p w14:paraId="5751F2A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Im Felde 30. 7. 44.</w:t>
      </w:r>
    </w:p>
    <w:p w14:paraId="7DD6638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Meine Lieben!</w:t>
      </w:r>
    </w:p>
    <w:p w14:paraId="24B62098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Nach verschiedenen</w:t>
      </w:r>
    </w:p>
    <w:p w14:paraId="7A0D312B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Kreuz- u. Querfahrten lande-</w:t>
      </w:r>
    </w:p>
    <w:p w14:paraId="67244989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te</w:t>
      </w:r>
      <w:proofErr w:type="spellEnd"/>
      <w:r w:rsidRPr="00A866BE">
        <w:rPr>
          <w:sz w:val="22"/>
        </w:rPr>
        <w:t xml:space="preserve"> ich bei einer vernichte-</w:t>
      </w:r>
    </w:p>
    <w:p w14:paraId="762603FA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ten</w:t>
      </w:r>
      <w:proofErr w:type="spellEnd"/>
      <w:r w:rsidRPr="00A866BE">
        <w:rPr>
          <w:sz w:val="22"/>
        </w:rPr>
        <w:t xml:space="preserve"> Division, als </w:t>
      </w:r>
      <w:r w:rsidRPr="00A866BE">
        <w:rPr>
          <w:strike/>
          <w:sz w:val="22"/>
        </w:rPr>
        <w:t>A</w:t>
      </w:r>
      <w:r w:rsidRPr="00A866BE">
        <w:rPr>
          <w:sz w:val="22"/>
        </w:rPr>
        <w:t xml:space="preserve"> Ersatz</w:t>
      </w:r>
    </w:p>
    <w:p w14:paraId="2B738DA6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oder Auffüllung. Einen</w:t>
      </w:r>
    </w:p>
    <w:p w14:paraId="0B0DEEA7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großen Sprung machte ich</w:t>
      </w:r>
    </w:p>
    <w:p w14:paraId="30892BE0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bei der neuen Einheit!</w:t>
      </w:r>
    </w:p>
    <w:p w14:paraId="1964F47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lastRenderedPageBreak/>
        <w:t>Ich bin nicht mehr bei einer</w:t>
      </w:r>
    </w:p>
    <w:p w14:paraId="51041728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Schützenkompanie, sondern</w:t>
      </w:r>
    </w:p>
    <w:p w14:paraId="24F938C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als Nachrichtenmann bei</w:t>
      </w:r>
    </w:p>
    <w:p w14:paraId="08038BE0" w14:textId="77777777" w:rsidR="00191902" w:rsidRPr="00A866B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866BE">
        <w:rPr>
          <w:b/>
          <w:bCs/>
          <w:sz w:val="22"/>
        </w:rPr>
        <w:t>1944-07-30_2</w:t>
      </w:r>
    </w:p>
    <w:p w14:paraId="0B19CD98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einer Granatwerferkompanie.</w:t>
      </w:r>
    </w:p>
    <w:p w14:paraId="77F1030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Seit 2 Tagen bin ich ein-</w:t>
      </w:r>
    </w:p>
    <w:p w14:paraId="740F0AD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gesetzt u. wir lösen uns</w:t>
      </w:r>
    </w:p>
    <w:p w14:paraId="001F194C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langsam vom Feind,</w:t>
      </w:r>
    </w:p>
    <w:p w14:paraId="441A2797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der uns auf kürzeste</w:t>
      </w:r>
    </w:p>
    <w:p w14:paraId="3A6DA16D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Entfernung heftig nachdrängte.</w:t>
      </w:r>
    </w:p>
    <w:p w14:paraId="1AD6A519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Links von uns sind russ.</w:t>
      </w:r>
    </w:p>
    <w:p w14:paraId="37886309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Panzer durchgestoßen, rechts</w:t>
      </w:r>
    </w:p>
    <w:p w14:paraId="064C1788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ist eine Frontlücke. Langsam</w:t>
      </w:r>
    </w:p>
    <w:p w14:paraId="302F65EB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aber sicher geht's heim ins</w:t>
      </w:r>
    </w:p>
    <w:p w14:paraId="2565B3FA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Reich.</w:t>
      </w:r>
    </w:p>
    <w:p w14:paraId="49B63BDC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Schreiben kann ich</w:t>
      </w:r>
    </w:p>
    <w:p w14:paraId="6F23500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sehr selten, denn die</w:t>
      </w:r>
    </w:p>
    <w:p w14:paraId="38C2B021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b/>
          <w:bCs/>
          <w:sz w:val="22"/>
        </w:rPr>
        <w:t>1944-07-30_3</w:t>
      </w:r>
    </w:p>
    <w:p w14:paraId="1FEBBED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Post geht mal alle</w:t>
      </w:r>
    </w:p>
    <w:p w14:paraId="3204808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heiligen Zeiten weg.</w:t>
      </w:r>
    </w:p>
    <w:p w14:paraId="71C315F3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Aber eine eiserne Ruhe</w:t>
      </w:r>
    </w:p>
    <w:p w14:paraId="642E0ED9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A866BE">
        <w:rPr>
          <w:sz w:val="22"/>
        </w:rPr>
        <w:t>hab</w:t>
      </w:r>
      <w:proofErr w:type="gramEnd"/>
      <w:r w:rsidRPr="00A866BE">
        <w:rPr>
          <w:sz w:val="22"/>
        </w:rPr>
        <w:t xml:space="preserve"> ich! Gestern</w:t>
      </w:r>
    </w:p>
    <w:p w14:paraId="55FC9989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lag schweres </w:t>
      </w:r>
      <w:proofErr w:type="spellStart"/>
      <w:r w:rsidRPr="00A866BE">
        <w:rPr>
          <w:sz w:val="22"/>
        </w:rPr>
        <w:t>Arifeuer</w:t>
      </w:r>
      <w:proofErr w:type="spellEnd"/>
      <w:r w:rsidRPr="00A866BE">
        <w:rPr>
          <w:sz w:val="22"/>
        </w:rPr>
        <w:t xml:space="preserve"> auf</w:t>
      </w:r>
    </w:p>
    <w:p w14:paraId="569AFC87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uns. Die Stalinorgel u. </w:t>
      </w:r>
    </w:p>
    <w:p w14:paraId="12D6A621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ganz schwere Brocken.</w:t>
      </w:r>
    </w:p>
    <w:p w14:paraId="4FB006B8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Hat mich aber nicht ein</w:t>
      </w:r>
    </w:p>
    <w:p w14:paraId="2EFEACAB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bißchen</w:t>
      </w:r>
      <w:proofErr w:type="spellEnd"/>
      <w:r w:rsidRPr="00A866BE">
        <w:rPr>
          <w:sz w:val="22"/>
        </w:rPr>
        <w:t xml:space="preserve"> aufgeregt. -</w:t>
      </w:r>
    </w:p>
    <w:p w14:paraId="7B32DE3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Die Gegend die wir hier</w:t>
      </w:r>
    </w:p>
    <w:p w14:paraId="69837908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durchkämpfen ist sehr</w:t>
      </w:r>
    </w:p>
    <w:p w14:paraId="73C729C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fruchtbar. Gärten, Kühe,</w:t>
      </w:r>
    </w:p>
    <w:p w14:paraId="3A99C900" w14:textId="77777777" w:rsidR="00191902" w:rsidRPr="00A866B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866BE">
        <w:rPr>
          <w:b/>
          <w:bCs/>
          <w:sz w:val="22"/>
        </w:rPr>
        <w:t>1944-07-30_4</w:t>
      </w:r>
    </w:p>
    <w:p w14:paraId="38C0D07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Schweine, Obst, alles</w:t>
      </w:r>
    </w:p>
    <w:p w14:paraId="5809C89B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was man sich wünscht</w:t>
      </w:r>
    </w:p>
    <w:p w14:paraId="0A61D3AE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haben wir hier. </w:t>
      </w:r>
    </w:p>
    <w:p w14:paraId="660266DE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Der Krieg ist hier ganz</w:t>
      </w:r>
    </w:p>
    <w:p w14:paraId="0531366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anders als in Finnland.</w:t>
      </w:r>
    </w:p>
    <w:p w14:paraId="4BFFF803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Was Gelände anbetrifft</w:t>
      </w:r>
    </w:p>
    <w:p w14:paraId="35DA5D96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schöner, aber was Marschieren</w:t>
      </w:r>
    </w:p>
    <w:p w14:paraId="15451CCF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anbetrifft härter. So sieht</w:t>
      </w:r>
    </w:p>
    <w:p w14:paraId="176EF875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der Krieg in Wirklichkeit aus!</w:t>
      </w:r>
    </w:p>
    <w:p w14:paraId="173E7061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Meine neue Nummer:</w:t>
      </w:r>
    </w:p>
    <w:p w14:paraId="516A04D7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06024/E</w:t>
      </w:r>
    </w:p>
    <w:p w14:paraId="6B48908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Grüßt mir alle Verwandten u. </w:t>
      </w:r>
    </w:p>
    <w:p w14:paraId="59DCB45A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Bekannten. Aufs herzlichste</w:t>
      </w:r>
    </w:p>
    <w:p w14:paraId="02FFB48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grüßt Euch Euer Hans.</w:t>
      </w:r>
    </w:p>
    <w:p w14:paraId="26BDF5CA" w14:textId="77777777" w:rsidR="00191902" w:rsidRPr="00A866B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866BE">
        <w:rPr>
          <w:b/>
          <w:bCs/>
          <w:sz w:val="22"/>
        </w:rPr>
        <w:t>1944-07-30_5</w:t>
      </w:r>
    </w:p>
    <w:p w14:paraId="608B1030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Seid so gut u. schreibt</w:t>
      </w:r>
    </w:p>
    <w:p w14:paraId="51F8EF0F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doch mal der Fam. Goth</w:t>
      </w:r>
    </w:p>
    <w:p w14:paraId="55F7E25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nach Ingolstadt (Herder-</w:t>
      </w:r>
    </w:p>
    <w:p w14:paraId="21B255C2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str.</w:t>
      </w:r>
      <w:proofErr w:type="spellEnd"/>
      <w:r w:rsidRPr="00A866BE">
        <w:rPr>
          <w:sz w:val="22"/>
        </w:rPr>
        <w:t xml:space="preserve">) </w:t>
      </w:r>
      <w:r w:rsidRPr="00A866BE">
        <w:rPr>
          <w:sz w:val="22"/>
          <w:u w:val="single"/>
        </w:rPr>
        <w:t>wann</w:t>
      </w:r>
      <w:r w:rsidRPr="00A866BE">
        <w:rPr>
          <w:sz w:val="22"/>
        </w:rPr>
        <w:t xml:space="preserve"> u. was der</w:t>
      </w:r>
    </w:p>
    <w:p w14:paraId="5190B18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Sepp </w:t>
      </w:r>
      <w:proofErr w:type="spellStart"/>
      <w:r w:rsidRPr="00A866BE">
        <w:rPr>
          <w:strike/>
          <w:sz w:val="22"/>
        </w:rPr>
        <w:t>zum</w:t>
      </w:r>
      <w:proofErr w:type="spellEnd"/>
      <w:r w:rsidRPr="00A866BE">
        <w:rPr>
          <w:sz w:val="22"/>
        </w:rPr>
        <w:t xml:space="preserve"> das letzte</w:t>
      </w:r>
    </w:p>
    <w:p w14:paraId="36F6FE1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mal schrieb u. wie es</w:t>
      </w:r>
    </w:p>
    <w:p w14:paraId="3C7E1909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ihm geht. Bei uns</w:t>
      </w:r>
    </w:p>
    <w:p w14:paraId="4C934AF5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lastRenderedPageBreak/>
        <w:t xml:space="preserve">liefen nämlich ganz </w:t>
      </w:r>
    </w:p>
    <w:p w14:paraId="49AF66EE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wilde Gerüchte herum</w:t>
      </w:r>
    </w:p>
    <w:p w14:paraId="690C8EB4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>von da oben. Fragt auch</w:t>
      </w:r>
    </w:p>
    <w:p w14:paraId="21CB6BDB" w14:textId="77777777" w:rsidR="00191902" w:rsidRPr="00A866BE" w:rsidRDefault="00191902" w:rsidP="00191902">
      <w:pPr>
        <w:spacing w:before="120" w:after="0" w:line="240" w:lineRule="auto"/>
        <w:contextualSpacing/>
        <w:rPr>
          <w:sz w:val="22"/>
        </w:rPr>
      </w:pPr>
      <w:r w:rsidRPr="00A866BE">
        <w:rPr>
          <w:sz w:val="22"/>
        </w:rPr>
        <w:t xml:space="preserve">ob sie was </w:t>
      </w:r>
      <w:proofErr w:type="gramStart"/>
      <w:r w:rsidRPr="00A866BE">
        <w:rPr>
          <w:sz w:val="22"/>
        </w:rPr>
        <w:t>wissen</w:t>
      </w:r>
      <w:proofErr w:type="gramEnd"/>
      <w:r w:rsidRPr="00A866BE">
        <w:rPr>
          <w:sz w:val="22"/>
        </w:rPr>
        <w:t xml:space="preserve"> vom </w:t>
      </w:r>
    </w:p>
    <w:p w14:paraId="13F5699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66BE">
        <w:rPr>
          <w:sz w:val="22"/>
        </w:rPr>
        <w:t>Stegmair</w:t>
      </w:r>
      <w:proofErr w:type="spellEnd"/>
      <w:r w:rsidRPr="00A866BE">
        <w:rPr>
          <w:sz w:val="22"/>
        </w:rPr>
        <w:t xml:space="preserve"> Hans.</w:t>
      </w:r>
    </w:p>
    <w:p w14:paraId="48E0355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C6C58D9" w14:textId="77777777" w:rsidR="00191902" w:rsidRPr="004A599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A5991">
        <w:rPr>
          <w:b/>
          <w:bCs/>
          <w:sz w:val="22"/>
        </w:rPr>
        <w:t>1944-08-03_1</w:t>
      </w:r>
    </w:p>
    <w:p w14:paraId="439966C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Im Felde 3. August 1944.</w:t>
      </w:r>
    </w:p>
    <w:p w14:paraId="6F08DA59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Meine liebe Mutter, Alies u. Luis!</w:t>
      </w:r>
    </w:p>
    <w:p w14:paraId="41AD846A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Heute bekam jeder Mann</w:t>
      </w:r>
    </w:p>
    <w:p w14:paraId="38BDA88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zwei </w:t>
      </w:r>
      <w:proofErr w:type="spellStart"/>
      <w:r w:rsidRPr="004A5991">
        <w:rPr>
          <w:sz w:val="22"/>
        </w:rPr>
        <w:t>Couverten</w:t>
      </w:r>
      <w:proofErr w:type="spellEnd"/>
      <w:r w:rsidRPr="004A5991">
        <w:rPr>
          <w:sz w:val="22"/>
        </w:rPr>
        <w:t>; darum schreibe ich gleich.</w:t>
      </w:r>
    </w:p>
    <w:p w14:paraId="5EF8257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Außerdem ist der Gefechtslärm et-</w:t>
      </w:r>
    </w:p>
    <w:p w14:paraId="70C1B31F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was ruhiger, da wir uns heute Nacht</w:t>
      </w:r>
    </w:p>
    <w:p w14:paraId="5201A04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in </w:t>
      </w:r>
      <w:proofErr w:type="gramStart"/>
      <w:r w:rsidRPr="004A5991">
        <w:rPr>
          <w:sz w:val="22"/>
        </w:rPr>
        <w:t>12 stündigen</w:t>
      </w:r>
      <w:proofErr w:type="gramEnd"/>
      <w:r w:rsidRPr="004A5991">
        <w:rPr>
          <w:sz w:val="22"/>
        </w:rPr>
        <w:t xml:space="preserve"> Marsch vom Iwan</w:t>
      </w:r>
    </w:p>
    <w:p w14:paraId="236D97FC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abgesetzt haben. Dafür </w:t>
      </w:r>
      <w:proofErr w:type="gramStart"/>
      <w:r w:rsidRPr="004A5991">
        <w:rPr>
          <w:sz w:val="22"/>
        </w:rPr>
        <w:t>hab</w:t>
      </w:r>
      <w:proofErr w:type="gramEnd"/>
      <w:r w:rsidRPr="004A5991">
        <w:rPr>
          <w:sz w:val="22"/>
        </w:rPr>
        <w:t xml:space="preserve"> ich saftige</w:t>
      </w:r>
    </w:p>
    <w:p w14:paraId="3E6C652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Blasen an den Füßen u. kann kaum</w:t>
      </w:r>
    </w:p>
    <w:p w14:paraId="5F7080DF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mehr laufen. - Eine wunderbare</w:t>
      </w:r>
    </w:p>
    <w:p w14:paraId="7A0CDBB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Schreibgelegenheit </w:t>
      </w:r>
      <w:proofErr w:type="gramStart"/>
      <w:r w:rsidRPr="004A5991">
        <w:rPr>
          <w:sz w:val="22"/>
        </w:rPr>
        <w:t>hab</w:t>
      </w:r>
      <w:proofErr w:type="gramEnd"/>
      <w:r w:rsidRPr="004A5991">
        <w:rPr>
          <w:sz w:val="22"/>
        </w:rPr>
        <w:t xml:space="preserve"> ich auch, </w:t>
      </w:r>
      <w:proofErr w:type="spellStart"/>
      <w:r w:rsidRPr="004A5991">
        <w:rPr>
          <w:sz w:val="22"/>
        </w:rPr>
        <w:t>näm</w:t>
      </w:r>
      <w:proofErr w:type="spellEnd"/>
      <w:r w:rsidRPr="004A5991">
        <w:rPr>
          <w:sz w:val="22"/>
        </w:rPr>
        <w:t>-</w:t>
      </w:r>
    </w:p>
    <w:p w14:paraId="5A55696C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lich</w:t>
      </w:r>
      <w:proofErr w:type="spellEnd"/>
      <w:r w:rsidRPr="004A5991">
        <w:rPr>
          <w:sz w:val="22"/>
        </w:rPr>
        <w:t xml:space="preserve"> einen Schreibtisch aus einem</w:t>
      </w:r>
    </w:p>
    <w:p w14:paraId="19BA36C5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ausgeräumten Bauernhaus. Überall</w:t>
      </w:r>
    </w:p>
    <w:p w14:paraId="17D3D19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wohin wir </w:t>
      </w:r>
      <w:proofErr w:type="gramStart"/>
      <w:r w:rsidRPr="004A5991">
        <w:rPr>
          <w:sz w:val="22"/>
        </w:rPr>
        <w:t>kommen</w:t>
      </w:r>
      <w:proofErr w:type="gramEnd"/>
      <w:r w:rsidRPr="004A5991">
        <w:rPr>
          <w:sz w:val="22"/>
        </w:rPr>
        <w:t xml:space="preserve"> sind die Bauern-</w:t>
      </w:r>
    </w:p>
    <w:p w14:paraId="341BBC1C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häuser</w:t>
      </w:r>
      <w:proofErr w:type="spellEnd"/>
      <w:r w:rsidRPr="004A5991">
        <w:rPr>
          <w:sz w:val="22"/>
        </w:rPr>
        <w:t xml:space="preserve"> leer u. wir suchen von oben</w:t>
      </w:r>
    </w:p>
    <w:p w14:paraId="270C517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bis unten alles durch u. nehme</w:t>
      </w:r>
    </w:p>
    <w:p w14:paraId="1E9F280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was uns brauchbar erscheint. Aus einem</w:t>
      </w:r>
    </w:p>
    <w:p w14:paraId="5ACEE1B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wünderschönen</w:t>
      </w:r>
      <w:proofErr w:type="spellEnd"/>
      <w:r w:rsidRPr="004A5991">
        <w:rPr>
          <w:sz w:val="22"/>
        </w:rPr>
        <w:t xml:space="preserve"> Handtuch machte ich</w:t>
      </w:r>
    </w:p>
    <w:p w14:paraId="4DB70A0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mir Fußlappen. Hühner u. Enten</w:t>
      </w:r>
    </w:p>
    <w:p w14:paraId="02082D0C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braten wir jeden Tag </w:t>
      </w:r>
      <w:proofErr w:type="spellStart"/>
      <w:proofErr w:type="gramStart"/>
      <w:r w:rsidRPr="004A5991">
        <w:rPr>
          <w:sz w:val="22"/>
        </w:rPr>
        <w:t>soviel</w:t>
      </w:r>
      <w:proofErr w:type="spellEnd"/>
      <w:proofErr w:type="gramEnd"/>
      <w:r w:rsidRPr="004A5991">
        <w:rPr>
          <w:sz w:val="22"/>
        </w:rPr>
        <w:t>, daß</w:t>
      </w:r>
    </w:p>
    <w:p w14:paraId="0EB4E6ED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ich schon gar nichts mehr essen</w:t>
      </w:r>
    </w:p>
    <w:p w14:paraId="4D0BC31A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mag. </w:t>
      </w:r>
      <w:proofErr w:type="spellStart"/>
      <w:r w:rsidRPr="004A5991">
        <w:rPr>
          <w:sz w:val="22"/>
        </w:rPr>
        <w:t>Gelberüben</w:t>
      </w:r>
      <w:proofErr w:type="spellEnd"/>
      <w:r w:rsidRPr="004A5991">
        <w:rPr>
          <w:sz w:val="22"/>
        </w:rPr>
        <w:t>, Gurken, Johannis-</w:t>
      </w:r>
    </w:p>
    <w:p w14:paraId="5748A55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beeren u. alle Gartenfrüchte wachsen</w:t>
      </w:r>
    </w:p>
    <w:p w14:paraId="18FC063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in großen. Mengen. Jeden Tag schlachtet</w:t>
      </w:r>
    </w:p>
    <w:p w14:paraId="1786953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die Kompanie ein </w:t>
      </w:r>
      <w:proofErr w:type="spellStart"/>
      <w:r w:rsidRPr="004A5991">
        <w:rPr>
          <w:sz w:val="22"/>
        </w:rPr>
        <w:t>par</w:t>
      </w:r>
      <w:proofErr w:type="spellEnd"/>
      <w:r w:rsidRPr="004A5991">
        <w:rPr>
          <w:sz w:val="22"/>
        </w:rPr>
        <w:t xml:space="preserve"> Schweine, u.</w:t>
      </w:r>
    </w:p>
    <w:p w14:paraId="21172BC9" w14:textId="77777777" w:rsidR="00191902" w:rsidRPr="004A599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A5991">
        <w:rPr>
          <w:b/>
          <w:bCs/>
          <w:sz w:val="22"/>
        </w:rPr>
        <w:t>1944-08-03_2</w:t>
      </w:r>
    </w:p>
    <w:p w14:paraId="10F7787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was wir nicht essen können bleibt</w:t>
      </w:r>
    </w:p>
    <w:p w14:paraId="00D53AC9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liegen. Richtig durchplündern tun</w:t>
      </w:r>
    </w:p>
    <w:p w14:paraId="0F3CE46C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wir das Land; denn was stehen</w:t>
      </w:r>
    </w:p>
    <w:p w14:paraId="2E13CDF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bleibt nimmt nachher der Russe.</w:t>
      </w:r>
    </w:p>
    <w:p w14:paraId="48D0593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Und Litauen ist ein äußerst frucht-</w:t>
      </w:r>
    </w:p>
    <w:p w14:paraId="7BFAD606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bares Land. - Hoffentlich ist der</w:t>
      </w:r>
    </w:p>
    <w:p w14:paraId="60F19A4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ganze Schwindel recht bald zu Ende.</w:t>
      </w:r>
    </w:p>
    <w:p w14:paraId="2FB806BC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Zu hause</w:t>
      </w:r>
      <w:proofErr w:type="spellEnd"/>
      <w:r w:rsidRPr="004A5991">
        <w:rPr>
          <w:sz w:val="22"/>
        </w:rPr>
        <w:t xml:space="preserve"> im Bett schläft sich</w:t>
      </w:r>
    </w:p>
    <w:p w14:paraId="41E7209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nämlich besser als jeden Tag</w:t>
      </w:r>
    </w:p>
    <w:p w14:paraId="5AD9B62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unter freiem Himmel. Bis jetzt</w:t>
      </w:r>
    </w:p>
    <w:p w14:paraId="6D2D5DE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war ja das Wetter noch sehr schön</w:t>
      </w:r>
    </w:p>
    <w:p w14:paraId="0077D35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u. da geht es. Aber ich sehe</w:t>
      </w:r>
    </w:p>
    <w:p w14:paraId="0FF4610B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schwarz wenn Regen kommt.</w:t>
      </w:r>
    </w:p>
    <w:p w14:paraId="2D3B96B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Zu Mutters Geburtstag </w:t>
      </w:r>
    </w:p>
    <w:p w14:paraId="62111CB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meine allerherzlichsten</w:t>
      </w:r>
    </w:p>
    <w:p w14:paraId="458880B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Glückwünsche.</w:t>
      </w:r>
    </w:p>
    <w:p w14:paraId="20BE22C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Jetzt wird's mir zu</w:t>
      </w:r>
    </w:p>
    <w:p w14:paraId="394803C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dunkel zum Schreiben.</w:t>
      </w:r>
    </w:p>
    <w:p w14:paraId="1AC5D5F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Seid alle recht vielmals</w:t>
      </w:r>
    </w:p>
    <w:p w14:paraId="32AD409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herzlichst gegrüßt u. </w:t>
      </w:r>
      <w:proofErr w:type="spellStart"/>
      <w:r w:rsidRPr="004A5991">
        <w:rPr>
          <w:sz w:val="22"/>
        </w:rPr>
        <w:t>ge</w:t>
      </w:r>
      <w:proofErr w:type="spellEnd"/>
      <w:r w:rsidRPr="004A5991">
        <w:rPr>
          <w:sz w:val="22"/>
        </w:rPr>
        <w:t>-</w:t>
      </w:r>
    </w:p>
    <w:p w14:paraId="3B92AF2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lastRenderedPageBreak/>
        <w:t>küßt</w:t>
      </w:r>
      <w:proofErr w:type="spellEnd"/>
      <w:r w:rsidRPr="004A5991">
        <w:rPr>
          <w:sz w:val="22"/>
        </w:rPr>
        <w:t xml:space="preserve"> von Eurem braven</w:t>
      </w:r>
    </w:p>
    <w:p w14:paraId="05553E2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Hanserl.</w:t>
      </w:r>
    </w:p>
    <w:p w14:paraId="323E751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11E2D00" w14:textId="77777777" w:rsidR="00191902" w:rsidRPr="004A599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A5991">
        <w:rPr>
          <w:b/>
          <w:bCs/>
          <w:sz w:val="22"/>
        </w:rPr>
        <w:t>1944-08-09_1</w:t>
      </w:r>
    </w:p>
    <w:p w14:paraId="1DB11D56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Im Osten 9.8.44.</w:t>
      </w:r>
    </w:p>
    <w:p w14:paraId="2EBF38E5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Meine Lieben!</w:t>
      </w:r>
    </w:p>
    <w:p w14:paraId="78F67C0F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Wißt</w:t>
      </w:r>
      <w:proofErr w:type="spellEnd"/>
      <w:r w:rsidRPr="004A5991">
        <w:rPr>
          <w:sz w:val="22"/>
        </w:rPr>
        <w:t xml:space="preserve"> Ihr woher das</w:t>
      </w:r>
    </w:p>
    <w:p w14:paraId="2302479C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schöne Briefpapier stammt? Das ist</w:t>
      </w:r>
    </w:p>
    <w:p w14:paraId="2981DE66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ein </w:t>
      </w:r>
      <w:r>
        <w:rPr>
          <w:sz w:val="22"/>
        </w:rPr>
        <w:t>„</w:t>
      </w:r>
      <w:r w:rsidRPr="004A5991">
        <w:rPr>
          <w:sz w:val="22"/>
        </w:rPr>
        <w:t>geweichtes</w:t>
      </w:r>
      <w:r>
        <w:rPr>
          <w:sz w:val="22"/>
        </w:rPr>
        <w:t>“</w:t>
      </w:r>
      <w:r w:rsidRPr="004A5991">
        <w:rPr>
          <w:sz w:val="22"/>
        </w:rPr>
        <w:t>. Ebenfalls habe ich</w:t>
      </w:r>
    </w:p>
    <w:p w14:paraId="763DC7C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heute ein schneeweißes heiliges</w:t>
      </w:r>
    </w:p>
    <w:p w14:paraId="3B25ACC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Leinenhemd mit Manschettenknöpfen</w:t>
      </w:r>
    </w:p>
    <w:p w14:paraId="2F63256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an! Wir bezogen gestern Stellung</w:t>
      </w:r>
    </w:p>
    <w:p w14:paraId="099E3CE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in der Nähe eines Dorfes u. beim</w:t>
      </w:r>
    </w:p>
    <w:p w14:paraId="1693400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Durchsuchen des leerstehenden Pfarr-</w:t>
      </w:r>
    </w:p>
    <w:p w14:paraId="2A0B819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hofes</w:t>
      </w:r>
      <w:proofErr w:type="spellEnd"/>
      <w:r w:rsidRPr="004A5991">
        <w:rPr>
          <w:sz w:val="22"/>
        </w:rPr>
        <w:t xml:space="preserve"> fand ich all diese Schätze. Lei-</w:t>
      </w:r>
    </w:p>
    <w:p w14:paraId="16784BAA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der kann ich wegen </w:t>
      </w:r>
      <w:proofErr w:type="spellStart"/>
      <w:r w:rsidRPr="004A5991">
        <w:rPr>
          <w:sz w:val="22"/>
        </w:rPr>
        <w:t>Transportschwie</w:t>
      </w:r>
      <w:proofErr w:type="spellEnd"/>
      <w:r w:rsidRPr="004A5991">
        <w:rPr>
          <w:sz w:val="22"/>
        </w:rPr>
        <w:t>-</w:t>
      </w:r>
    </w:p>
    <w:p w14:paraId="1FFB744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rigkeiten</w:t>
      </w:r>
      <w:proofErr w:type="spellEnd"/>
      <w:r w:rsidRPr="004A5991">
        <w:rPr>
          <w:sz w:val="22"/>
        </w:rPr>
        <w:t xml:space="preserve"> sonst nichts mitnehmen,</w:t>
      </w:r>
    </w:p>
    <w:p w14:paraId="0CA79DA2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als was ich am Leib tragen kann.</w:t>
      </w:r>
    </w:p>
    <w:p w14:paraId="15571649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Es lagen dort wunderbare Sachen herum.</w:t>
      </w:r>
    </w:p>
    <w:p w14:paraId="48FEBE7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Der Herr Pfarrer </w:t>
      </w:r>
      <w:proofErr w:type="spellStart"/>
      <w:r w:rsidRPr="004A5991">
        <w:rPr>
          <w:sz w:val="22"/>
        </w:rPr>
        <w:t>muß</w:t>
      </w:r>
      <w:proofErr w:type="spellEnd"/>
      <w:r w:rsidRPr="004A5991">
        <w:rPr>
          <w:sz w:val="22"/>
        </w:rPr>
        <w:t xml:space="preserve"> ungefähr meine</w:t>
      </w:r>
    </w:p>
    <w:p w14:paraId="6FDDD42A" w14:textId="77777777" w:rsidR="00191902" w:rsidRPr="004A599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A5991">
        <w:rPr>
          <w:b/>
          <w:bCs/>
          <w:sz w:val="22"/>
        </w:rPr>
        <w:t>1944-08-09_2</w:t>
      </w:r>
    </w:p>
    <w:p w14:paraId="2C212F8B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Figur gehabt haben, da mir seine</w:t>
      </w:r>
    </w:p>
    <w:p w14:paraId="1029AAB6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Unterwäsche so genau </w:t>
      </w:r>
      <w:proofErr w:type="spellStart"/>
      <w:r w:rsidRPr="004A5991">
        <w:rPr>
          <w:sz w:val="22"/>
        </w:rPr>
        <w:t>paßt</w:t>
      </w:r>
      <w:proofErr w:type="spellEnd"/>
      <w:r w:rsidRPr="004A5991">
        <w:rPr>
          <w:sz w:val="22"/>
        </w:rPr>
        <w:t>.</w:t>
      </w:r>
    </w:p>
    <w:p w14:paraId="2986B8F9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Heute ist nach 10 schwersten Tagen,</w:t>
      </w:r>
    </w:p>
    <w:p w14:paraId="3072EC6B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wo wir Tag u. Nacht kämpften u.</w:t>
      </w:r>
    </w:p>
    <w:p w14:paraId="43E4950B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uns dabei </w:t>
      </w:r>
      <w:proofErr w:type="spellStart"/>
      <w:r w:rsidRPr="004A5991">
        <w:rPr>
          <w:strike/>
          <w:sz w:val="22"/>
        </w:rPr>
        <w:t>wei</w:t>
      </w:r>
      <w:proofErr w:type="spellEnd"/>
      <w:r w:rsidRPr="004A5991">
        <w:rPr>
          <w:sz w:val="22"/>
        </w:rPr>
        <w:t xml:space="preserve"> langsam zurück-</w:t>
      </w:r>
    </w:p>
    <w:p w14:paraId="3336AE79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zogen, der erste Ruhetag Wir liegen</w:t>
      </w:r>
    </w:p>
    <w:p w14:paraId="53D02BE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in einem kleinen Wäldchen unter</w:t>
      </w:r>
    </w:p>
    <w:p w14:paraId="74301AFF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der HKL u. haben vermutlich </w:t>
      </w:r>
      <w:proofErr w:type="gramStart"/>
      <w:r w:rsidRPr="004A5991">
        <w:rPr>
          <w:sz w:val="22"/>
        </w:rPr>
        <w:t>solange</w:t>
      </w:r>
      <w:proofErr w:type="gramEnd"/>
    </w:p>
    <w:p w14:paraId="748894A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Ruhe, bis der Russe wieder mit</w:t>
      </w:r>
    </w:p>
    <w:p w14:paraId="36BCD4B7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Übermacht in die HKL eindringt.</w:t>
      </w:r>
    </w:p>
    <w:p w14:paraId="053953EA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Was ich diese 10 Tage alles mitmach-</w:t>
      </w:r>
    </w:p>
    <w:p w14:paraId="0354ECE9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te</w:t>
      </w:r>
      <w:proofErr w:type="spellEnd"/>
      <w:r w:rsidRPr="004A5991">
        <w:rPr>
          <w:sz w:val="22"/>
        </w:rPr>
        <w:t xml:space="preserve">, </w:t>
      </w:r>
      <w:proofErr w:type="spellStart"/>
      <w:r w:rsidRPr="004A5991">
        <w:rPr>
          <w:sz w:val="22"/>
        </w:rPr>
        <w:t>läßt</w:t>
      </w:r>
      <w:proofErr w:type="spellEnd"/>
      <w:r w:rsidRPr="004A5991">
        <w:rPr>
          <w:sz w:val="22"/>
        </w:rPr>
        <w:t xml:space="preserve"> sich brieflich gar nicht </w:t>
      </w:r>
      <w:proofErr w:type="spellStart"/>
      <w:r w:rsidRPr="004A5991">
        <w:rPr>
          <w:sz w:val="22"/>
        </w:rPr>
        <w:t>schil</w:t>
      </w:r>
      <w:proofErr w:type="spellEnd"/>
      <w:r w:rsidRPr="004A5991">
        <w:rPr>
          <w:sz w:val="22"/>
        </w:rPr>
        <w:t>-</w:t>
      </w:r>
    </w:p>
    <w:p w14:paraId="6C116342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dern</w:t>
      </w:r>
      <w:proofErr w:type="spellEnd"/>
      <w:r w:rsidRPr="004A5991">
        <w:rPr>
          <w:sz w:val="22"/>
        </w:rPr>
        <w:t xml:space="preserve">. Nachts </w:t>
      </w:r>
      <w:proofErr w:type="spellStart"/>
      <w:r w:rsidRPr="004A5991">
        <w:rPr>
          <w:sz w:val="22"/>
        </w:rPr>
        <w:t>marscherten</w:t>
      </w:r>
      <w:proofErr w:type="spellEnd"/>
      <w:r w:rsidRPr="004A5991">
        <w:rPr>
          <w:sz w:val="22"/>
        </w:rPr>
        <w:t xml:space="preserve"> wir oft 30 km</w:t>
      </w:r>
    </w:p>
    <w:p w14:paraId="7219D92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und wenn wir am </w:t>
      </w:r>
      <w:proofErr w:type="spellStart"/>
      <w:r w:rsidRPr="004A5991">
        <w:rPr>
          <w:sz w:val="22"/>
        </w:rPr>
        <w:t>morgen</w:t>
      </w:r>
      <w:proofErr w:type="spellEnd"/>
      <w:r w:rsidRPr="004A5991">
        <w:rPr>
          <w:sz w:val="22"/>
        </w:rPr>
        <w:t xml:space="preserve"> glaubten</w:t>
      </w:r>
    </w:p>
    <w:p w14:paraId="64ACBFF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der Russe sei so weit weg, war er</w:t>
      </w:r>
    </w:p>
    <w:p w14:paraId="524CC72F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schon wieder da, griff an, brach an</w:t>
      </w:r>
    </w:p>
    <w:p w14:paraId="66824437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irgendeiner Stelle durch u. alles</w:t>
      </w:r>
    </w:p>
    <w:p w14:paraId="2E7FF2A2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war wieder in wilder Flucht. An einem</w:t>
      </w:r>
    </w:p>
    <w:p w14:paraId="7D8C05F7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Tag gingen wir </w:t>
      </w:r>
      <w:proofErr w:type="gramStart"/>
      <w:r w:rsidRPr="004A5991">
        <w:rPr>
          <w:sz w:val="22"/>
        </w:rPr>
        <w:t>5 mal</w:t>
      </w:r>
      <w:proofErr w:type="gramEnd"/>
      <w:r w:rsidRPr="004A5991">
        <w:rPr>
          <w:sz w:val="22"/>
        </w:rPr>
        <w:t xml:space="preserve"> Stiften u. an-</w:t>
      </w:r>
    </w:p>
    <w:p w14:paraId="7FCDE21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schließend immer wieder vor zum</w:t>
      </w:r>
    </w:p>
    <w:p w14:paraId="18688FD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Gegenstoß. Bei. so einem Gegenstoß</w:t>
      </w:r>
    </w:p>
    <w:p w14:paraId="7E61DC3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um 4 h morgens (am 4. Aug.) gerieten</w:t>
      </w:r>
    </w:p>
    <w:p w14:paraId="0B4A89B8" w14:textId="77777777" w:rsidR="00191902" w:rsidRPr="004A599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A5991">
        <w:rPr>
          <w:b/>
          <w:bCs/>
          <w:sz w:val="22"/>
        </w:rPr>
        <w:t>1944-08-09_3</w:t>
      </w:r>
    </w:p>
    <w:p w14:paraId="45921A0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unser 20 Mann mitten unter eine</w:t>
      </w:r>
    </w:p>
    <w:p w14:paraId="10FC811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Menge Panzer hinein. Da sprangen</w:t>
      </w:r>
    </w:p>
    <w:p w14:paraId="41F20CD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wir herum wie Heuschneider,</w:t>
      </w:r>
    </w:p>
    <w:p w14:paraId="7DE2EBF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suchten Deckung, rissen aus, </w:t>
      </w:r>
      <w:proofErr w:type="spellStart"/>
      <w:r w:rsidRPr="004A5991">
        <w:rPr>
          <w:sz w:val="22"/>
        </w:rPr>
        <w:t>gin</w:t>
      </w:r>
      <w:proofErr w:type="spellEnd"/>
      <w:r w:rsidRPr="004A5991">
        <w:rPr>
          <w:sz w:val="22"/>
        </w:rPr>
        <w:t>-</w:t>
      </w:r>
    </w:p>
    <w:p w14:paraId="05826EF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gen wieder vor, schossen auf die</w:t>
      </w:r>
    </w:p>
    <w:p w14:paraId="77E7E1A7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Infantrie</w:t>
      </w:r>
      <w:proofErr w:type="spellEnd"/>
      <w:r w:rsidRPr="004A5991">
        <w:rPr>
          <w:sz w:val="22"/>
        </w:rPr>
        <w:t xml:space="preserve"> die dabei war. Es war</w:t>
      </w:r>
    </w:p>
    <w:p w14:paraId="15C8C167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ein Durcheinander, </w:t>
      </w:r>
      <w:proofErr w:type="spellStart"/>
      <w:r w:rsidRPr="004A5991">
        <w:rPr>
          <w:sz w:val="22"/>
        </w:rPr>
        <w:t>sondersgleichen</w:t>
      </w:r>
      <w:proofErr w:type="spellEnd"/>
      <w:r w:rsidRPr="004A5991">
        <w:rPr>
          <w:sz w:val="22"/>
        </w:rPr>
        <w:t>.</w:t>
      </w:r>
    </w:p>
    <w:p w14:paraId="51B0381A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Und die Panzer haben </w:t>
      </w:r>
      <w:proofErr w:type="spellStart"/>
      <w:r w:rsidRPr="004A5991">
        <w:rPr>
          <w:sz w:val="22"/>
        </w:rPr>
        <w:t>geschoßen</w:t>
      </w:r>
      <w:proofErr w:type="spellEnd"/>
      <w:r w:rsidRPr="004A5991">
        <w:rPr>
          <w:sz w:val="22"/>
        </w:rPr>
        <w:t>,</w:t>
      </w:r>
    </w:p>
    <w:p w14:paraId="7065134F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daß nur der Dreck so spritzte. Wer</w:t>
      </w:r>
    </w:p>
    <w:p w14:paraId="70A2C40B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lastRenderedPageBreak/>
        <w:t>davonlaufen wollte, konnte mit</w:t>
      </w:r>
    </w:p>
    <w:p w14:paraId="2F47CE1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Sicherheit rechnen eine aufs</w:t>
      </w:r>
    </w:p>
    <w:p w14:paraId="70B8FD39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Dach zu bekommen, daß er sich</w:t>
      </w:r>
    </w:p>
    <w:p w14:paraId="03D7638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nicht mehr rührt. Ich sprang</w:t>
      </w:r>
    </w:p>
    <w:p w14:paraId="7910FFA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mit Kern zusammen von einen</w:t>
      </w:r>
    </w:p>
    <w:p w14:paraId="1C2BFDC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Loch zum andern. Der hatte keine</w:t>
      </w:r>
    </w:p>
    <w:p w14:paraId="5EB2EAE5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andere Waffe als eine Pistole. </w:t>
      </w:r>
      <w:proofErr w:type="spellStart"/>
      <w:r w:rsidRPr="004A5991">
        <w:rPr>
          <w:sz w:val="22"/>
        </w:rPr>
        <w:t>Darü</w:t>
      </w:r>
      <w:proofErr w:type="spellEnd"/>
      <w:r w:rsidRPr="004A5991">
        <w:rPr>
          <w:sz w:val="22"/>
        </w:rPr>
        <w:t>-</w:t>
      </w:r>
    </w:p>
    <w:p w14:paraId="10EA30DB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ber</w:t>
      </w:r>
      <w:proofErr w:type="spellEnd"/>
      <w:r w:rsidRPr="004A5991">
        <w:rPr>
          <w:sz w:val="22"/>
        </w:rPr>
        <w:t xml:space="preserve"> </w:t>
      </w:r>
      <w:proofErr w:type="spellStart"/>
      <w:r w:rsidRPr="004A5991">
        <w:rPr>
          <w:sz w:val="22"/>
        </w:rPr>
        <w:t>mußten</w:t>
      </w:r>
      <w:proofErr w:type="spellEnd"/>
      <w:r w:rsidRPr="004A5991">
        <w:rPr>
          <w:sz w:val="22"/>
        </w:rPr>
        <w:t xml:space="preserve"> wir noch lachen</w:t>
      </w:r>
    </w:p>
    <w:p w14:paraId="0360F6FD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auch. Und dabei erzählte er mir</w:t>
      </w:r>
    </w:p>
    <w:p w14:paraId="39EFE89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noch was er gestern alles gefressen</w:t>
      </w:r>
    </w:p>
    <w:p w14:paraId="43BA5719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hat. Nach einer halben Stunde</w:t>
      </w:r>
    </w:p>
    <w:p w14:paraId="5EAC320C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kamen 3 Sturmgeschütze von</w:t>
      </w:r>
    </w:p>
    <w:p w14:paraId="0F08D9A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uns, die 8 Panzer in Brand</w:t>
      </w:r>
    </w:p>
    <w:p w14:paraId="619235E7" w14:textId="77777777" w:rsidR="00191902" w:rsidRPr="004A599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A5991">
        <w:rPr>
          <w:b/>
          <w:bCs/>
          <w:sz w:val="22"/>
        </w:rPr>
        <w:t>1944-08-09_4</w:t>
      </w:r>
    </w:p>
    <w:p w14:paraId="412ACA2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schoßen</w:t>
      </w:r>
      <w:proofErr w:type="spellEnd"/>
      <w:r w:rsidRPr="004A5991">
        <w:rPr>
          <w:sz w:val="22"/>
        </w:rPr>
        <w:t>. Die andern 10 Panzer</w:t>
      </w:r>
    </w:p>
    <w:p w14:paraId="21999E26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machten schleunigst kehrt, hauten</w:t>
      </w:r>
    </w:p>
    <w:p w14:paraId="1D54CDD5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im Höchsttempo ab u. wir hatten</w:t>
      </w:r>
    </w:p>
    <w:p w14:paraId="5969166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wieder Mut u. machten mit </w:t>
      </w:r>
      <w:proofErr w:type="spellStart"/>
      <w:r w:rsidRPr="004A5991">
        <w:rPr>
          <w:sz w:val="22"/>
        </w:rPr>
        <w:t>Hurah</w:t>
      </w:r>
      <w:proofErr w:type="spellEnd"/>
      <w:r w:rsidRPr="004A5991">
        <w:rPr>
          <w:sz w:val="22"/>
        </w:rPr>
        <w:t>-</w:t>
      </w:r>
    </w:p>
    <w:p w14:paraId="2F8E60B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Gebrüll einen Sturmangriff auf die</w:t>
      </w:r>
    </w:p>
    <w:p w14:paraId="04201AE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Russen. Der Kern mit seiner</w:t>
      </w:r>
    </w:p>
    <w:p w14:paraId="5EB4D706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Pistole ist vorgerannt, daß ich ihm</w:t>
      </w:r>
    </w:p>
    <w:p w14:paraId="5AA9E97B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kaum nachgekommen bin. Ihr</w:t>
      </w:r>
    </w:p>
    <w:p w14:paraId="436EE787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solltet bloß gesehen haben wie</w:t>
      </w:r>
    </w:p>
    <w:p w14:paraId="10B509B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die Iwans gelaufen sind. </w:t>
      </w:r>
      <w:proofErr w:type="spellStart"/>
      <w:r w:rsidRPr="004A5991">
        <w:rPr>
          <w:sz w:val="22"/>
        </w:rPr>
        <w:t>Aufein</w:t>
      </w:r>
      <w:proofErr w:type="spellEnd"/>
      <w:r w:rsidRPr="004A5991">
        <w:rPr>
          <w:sz w:val="22"/>
        </w:rPr>
        <w:t>-</w:t>
      </w:r>
    </w:p>
    <w:p w14:paraId="0C41E1D6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mal stand ich neben einem</w:t>
      </w:r>
    </w:p>
    <w:p w14:paraId="56817EFF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Panzer, der sich im Schutze eines</w:t>
      </w:r>
    </w:p>
    <w:p w14:paraId="40F1D59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Hauses herangeschoben hatte u.</w:t>
      </w:r>
    </w:p>
    <w:p w14:paraId="189B598C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trike/>
          <w:sz w:val="22"/>
        </w:rPr>
        <w:t>der</w:t>
      </w:r>
      <w:r w:rsidRPr="004A5991">
        <w:rPr>
          <w:sz w:val="22"/>
        </w:rPr>
        <w:t xml:space="preserve"> wegen </w:t>
      </w:r>
      <w:proofErr w:type="gramStart"/>
      <w:r w:rsidRPr="004A5991">
        <w:rPr>
          <w:sz w:val="22"/>
        </w:rPr>
        <w:t>irgend einem</w:t>
      </w:r>
      <w:proofErr w:type="gramEnd"/>
      <w:r w:rsidRPr="004A5991">
        <w:rPr>
          <w:sz w:val="22"/>
        </w:rPr>
        <w:t xml:space="preserve"> Schaden</w:t>
      </w:r>
    </w:p>
    <w:p w14:paraId="1AC70DFA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nicht mehr zurückkonnte. Ich</w:t>
      </w:r>
    </w:p>
    <w:p w14:paraId="616FF98C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schlich vorsichtig drum herum</w:t>
      </w:r>
    </w:p>
    <w:p w14:paraId="1FC565E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u. als ich meine Handgranate</w:t>
      </w:r>
    </w:p>
    <w:p w14:paraId="72E1F912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anbringen wollte, waren 3 Mann</w:t>
      </w:r>
    </w:p>
    <w:p w14:paraId="621D184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Besatzung gerade ausgestiegen</w:t>
      </w:r>
    </w:p>
    <w:p w14:paraId="113A506A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u. rannten schon in einer </w:t>
      </w:r>
      <w:proofErr w:type="spellStart"/>
      <w:r w:rsidRPr="004A5991">
        <w:rPr>
          <w:sz w:val="22"/>
        </w:rPr>
        <w:t>Ent</w:t>
      </w:r>
      <w:proofErr w:type="spellEnd"/>
      <w:r w:rsidRPr="004A5991">
        <w:rPr>
          <w:sz w:val="22"/>
        </w:rPr>
        <w:t>-</w:t>
      </w:r>
    </w:p>
    <w:p w14:paraId="052BB17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fernung</w:t>
      </w:r>
      <w:proofErr w:type="spellEnd"/>
      <w:r w:rsidRPr="004A5991">
        <w:rPr>
          <w:sz w:val="22"/>
        </w:rPr>
        <w:t xml:space="preserve"> von 30m. </w:t>
      </w:r>
      <w:r w:rsidRPr="004A5991">
        <w:rPr>
          <w:strike/>
          <w:sz w:val="22"/>
        </w:rPr>
        <w:t>Er</w:t>
      </w:r>
      <w:r w:rsidRPr="004A5991">
        <w:rPr>
          <w:sz w:val="22"/>
        </w:rPr>
        <w:t xml:space="preserve"> Lebend konnte</w:t>
      </w:r>
    </w:p>
    <w:p w14:paraId="7843526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ich sie nicht mehr erwischen</w:t>
      </w:r>
    </w:p>
    <w:p w14:paraId="49BE3501" w14:textId="77777777" w:rsidR="00191902" w:rsidRPr="004A599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A5991">
        <w:rPr>
          <w:b/>
          <w:bCs/>
          <w:sz w:val="22"/>
        </w:rPr>
        <w:t>1944-08-09_5</w:t>
      </w:r>
    </w:p>
    <w:p w14:paraId="210448B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(für einen Gefangenen versprach</w:t>
      </w:r>
    </w:p>
    <w:p w14:paraId="3C65ACA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unser </w:t>
      </w:r>
      <w:proofErr w:type="spellStart"/>
      <w:r w:rsidRPr="004A5991">
        <w:rPr>
          <w:sz w:val="22"/>
        </w:rPr>
        <w:t>Batl</w:t>
      </w:r>
      <w:proofErr w:type="spellEnd"/>
      <w:r w:rsidRPr="004A5991">
        <w:rPr>
          <w:sz w:val="22"/>
        </w:rPr>
        <w:t xml:space="preserve">. </w:t>
      </w:r>
      <w:proofErr w:type="spellStart"/>
      <w:r w:rsidRPr="004A5991">
        <w:rPr>
          <w:sz w:val="22"/>
        </w:rPr>
        <w:t>Komandeur</w:t>
      </w:r>
      <w:proofErr w:type="spellEnd"/>
      <w:r w:rsidRPr="004A5991">
        <w:rPr>
          <w:sz w:val="22"/>
        </w:rPr>
        <w:t xml:space="preserve"> 3 Wochen</w:t>
      </w:r>
    </w:p>
    <w:p w14:paraId="239C7FC5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Sonderurlaub) aber 2 </w:t>
      </w:r>
      <w:proofErr w:type="gramStart"/>
      <w:r w:rsidRPr="004A5991">
        <w:rPr>
          <w:sz w:val="22"/>
        </w:rPr>
        <w:t>hab</w:t>
      </w:r>
      <w:proofErr w:type="gramEnd"/>
      <w:r w:rsidRPr="004A5991">
        <w:rPr>
          <w:sz w:val="22"/>
        </w:rPr>
        <w:t xml:space="preserve"> ich er-</w:t>
      </w:r>
    </w:p>
    <w:p w14:paraId="45DE75E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schossen; der 3. erreichte gerade</w:t>
      </w:r>
    </w:p>
    <w:p w14:paraId="025D970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noch ein Gebüsch. Wir durften dann</w:t>
      </w:r>
    </w:p>
    <w:p w14:paraId="5B78A4CA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nicht mehr weiterstürmen, </w:t>
      </w:r>
      <w:proofErr w:type="spellStart"/>
      <w:r w:rsidRPr="004A5991">
        <w:rPr>
          <w:sz w:val="22"/>
        </w:rPr>
        <w:t>mußten</w:t>
      </w:r>
      <w:proofErr w:type="spellEnd"/>
    </w:p>
    <w:p w14:paraId="3E56B5C6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liegen bleiben u. kaum waren</w:t>
      </w:r>
    </w:p>
    <w:p w14:paraId="1F8835FD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unsere Sturmgeschütze wieder</w:t>
      </w:r>
    </w:p>
    <w:p w14:paraId="478BE235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weg, als uns von 2 Seiten </w:t>
      </w:r>
      <w:proofErr w:type="spellStart"/>
      <w:r w:rsidRPr="004A5991">
        <w:rPr>
          <w:sz w:val="22"/>
        </w:rPr>
        <w:t>panzer</w:t>
      </w:r>
      <w:proofErr w:type="spellEnd"/>
    </w:p>
    <w:p w14:paraId="5C71E70A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angriffen. Diesmal nun gingen</w:t>
      </w:r>
    </w:p>
    <w:p w14:paraId="18B9580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wir in rasendem Tempo Stiften.</w:t>
      </w:r>
    </w:p>
    <w:p w14:paraId="1972E5E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So u. ähnlich ging es Tag für Tag</w:t>
      </w:r>
    </w:p>
    <w:p w14:paraId="67E99A57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u. Nacht um Nacht. Einmal fehlte</w:t>
      </w:r>
    </w:p>
    <w:p w14:paraId="07D2DEE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es noch um 1/4 Stunde u. Iwan</w:t>
      </w:r>
    </w:p>
    <w:p w14:paraId="3FBD77CB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hätte uns eingeschlossen gehabt.</w:t>
      </w:r>
    </w:p>
    <w:p w14:paraId="62A96B9A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Am 6. </w:t>
      </w:r>
      <w:proofErr w:type="spellStart"/>
      <w:r w:rsidRPr="004A5991">
        <w:rPr>
          <w:sz w:val="22"/>
        </w:rPr>
        <w:t>Angust</w:t>
      </w:r>
      <w:proofErr w:type="spellEnd"/>
      <w:r w:rsidRPr="004A5991">
        <w:rPr>
          <w:sz w:val="22"/>
        </w:rPr>
        <w:t xml:space="preserve"> sagte einer, heute</w:t>
      </w:r>
    </w:p>
    <w:p w14:paraId="1891F06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lastRenderedPageBreak/>
        <w:t xml:space="preserve">ist Sonntag. Seit 2 Uhr morgens </w:t>
      </w:r>
      <w:proofErr w:type="spellStart"/>
      <w:r w:rsidRPr="004A5991">
        <w:rPr>
          <w:sz w:val="22"/>
        </w:rPr>
        <w:t>wa</w:t>
      </w:r>
      <w:proofErr w:type="spellEnd"/>
      <w:r w:rsidRPr="004A5991">
        <w:rPr>
          <w:sz w:val="22"/>
        </w:rPr>
        <w:t>-</w:t>
      </w:r>
    </w:p>
    <w:p w14:paraId="31BF6F4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ren</w:t>
      </w:r>
      <w:proofErr w:type="spellEnd"/>
      <w:r w:rsidRPr="004A5991">
        <w:rPr>
          <w:sz w:val="22"/>
        </w:rPr>
        <w:t xml:space="preserve"> wir auf dem Marsch, eine</w:t>
      </w:r>
    </w:p>
    <w:p w14:paraId="181C35C2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glühende Hitze hatte es, u. ich </w:t>
      </w:r>
      <w:proofErr w:type="spellStart"/>
      <w:r w:rsidRPr="004A5991">
        <w:rPr>
          <w:sz w:val="22"/>
        </w:rPr>
        <w:t>mußte</w:t>
      </w:r>
      <w:proofErr w:type="spellEnd"/>
    </w:p>
    <w:p w14:paraId="0D4713D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dauernd an daheim denken. Jetzt</w:t>
      </w:r>
    </w:p>
    <w:p w14:paraId="7AD0FA1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läuten in Tal die Glocken zur 10 Messe,</w:t>
      </w:r>
    </w:p>
    <w:p w14:paraId="3E164BA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wer wird aller beim Bummeln sein</w:t>
      </w:r>
    </w:p>
    <w:p w14:paraId="7860E150" w14:textId="77777777" w:rsidR="00191902" w:rsidRPr="004A599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A5991">
        <w:rPr>
          <w:b/>
          <w:bCs/>
          <w:sz w:val="22"/>
        </w:rPr>
        <w:t>1944-08-09_6</w:t>
      </w:r>
    </w:p>
    <w:p w14:paraId="37B0BB3D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jetzt </w:t>
      </w:r>
      <w:proofErr w:type="spellStart"/>
      <w:r w:rsidRPr="004A5991">
        <w:rPr>
          <w:sz w:val="22"/>
        </w:rPr>
        <w:t>eßt</w:t>
      </w:r>
      <w:proofErr w:type="spellEnd"/>
      <w:r w:rsidRPr="004A5991">
        <w:rPr>
          <w:sz w:val="22"/>
        </w:rPr>
        <w:t xml:space="preserve"> Ihr zu Mittag u. was</w:t>
      </w:r>
    </w:p>
    <w:p w14:paraId="120BF2B2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wird es geben. Und dann </w:t>
      </w:r>
      <w:proofErr w:type="spellStart"/>
      <w:r w:rsidRPr="004A5991">
        <w:rPr>
          <w:sz w:val="22"/>
        </w:rPr>
        <w:t>mußte</w:t>
      </w:r>
      <w:proofErr w:type="spellEnd"/>
    </w:p>
    <w:p w14:paraId="6F6A60D7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ich an den schönen Urlaub den-</w:t>
      </w:r>
    </w:p>
    <w:p w14:paraId="5F12119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ken</w:t>
      </w:r>
      <w:proofErr w:type="spellEnd"/>
      <w:r w:rsidRPr="004A5991">
        <w:rPr>
          <w:sz w:val="22"/>
        </w:rPr>
        <w:t xml:space="preserve"> u. wann wird wohl das</w:t>
      </w:r>
    </w:p>
    <w:p w14:paraId="5338AC16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alles ein Ende haben.</w:t>
      </w:r>
    </w:p>
    <w:p w14:paraId="402E9B9D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Doch, trotzdem der Krieg hier</w:t>
      </w:r>
    </w:p>
    <w:p w14:paraId="5714A4C9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schwerer u. härter ist als in Fin-</w:t>
      </w:r>
    </w:p>
    <w:p w14:paraId="4E02893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land</w:t>
      </w:r>
      <w:proofErr w:type="spellEnd"/>
      <w:r w:rsidRPr="004A5991">
        <w:rPr>
          <w:sz w:val="22"/>
        </w:rPr>
        <w:t>, gefällt er mir doch 100 x</w:t>
      </w:r>
    </w:p>
    <w:p w14:paraId="5255CBE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besser.</w:t>
      </w:r>
    </w:p>
    <w:p w14:paraId="407D4CF7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Schreibt dem </w:t>
      </w:r>
      <w:proofErr w:type="spellStart"/>
      <w:r w:rsidRPr="004A5991">
        <w:rPr>
          <w:sz w:val="22"/>
        </w:rPr>
        <w:t>Luggerl</w:t>
      </w:r>
      <w:proofErr w:type="spellEnd"/>
      <w:r w:rsidRPr="004A5991">
        <w:rPr>
          <w:sz w:val="22"/>
        </w:rPr>
        <w:t xml:space="preserve"> u. dem</w:t>
      </w:r>
    </w:p>
    <w:p w14:paraId="21FE81F7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Lathar</w:t>
      </w:r>
      <w:proofErr w:type="spellEnd"/>
      <w:r w:rsidRPr="004A5991">
        <w:rPr>
          <w:sz w:val="22"/>
        </w:rPr>
        <w:t xml:space="preserve"> recht viele Grüße von</w:t>
      </w:r>
    </w:p>
    <w:p w14:paraId="3BCC993A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mir; ich kann nicht schreiben</w:t>
      </w:r>
    </w:p>
    <w:p w14:paraId="331F1E4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weil ich 1. keine Briefumschläge</w:t>
      </w:r>
    </w:p>
    <w:p w14:paraId="4BD8C229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4A5991">
        <w:rPr>
          <w:sz w:val="22"/>
        </w:rPr>
        <w:t>habe</w:t>
      </w:r>
      <w:proofErr w:type="gramEnd"/>
      <w:r w:rsidRPr="004A5991">
        <w:rPr>
          <w:sz w:val="22"/>
        </w:rPr>
        <w:t>, 2. ist mein Adressen-</w:t>
      </w:r>
    </w:p>
    <w:p w14:paraId="559D863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büchlein</w:t>
      </w:r>
      <w:proofErr w:type="spellEnd"/>
      <w:r w:rsidRPr="004A5991">
        <w:rPr>
          <w:sz w:val="22"/>
        </w:rPr>
        <w:t xml:space="preserve"> in meinem großen</w:t>
      </w:r>
    </w:p>
    <w:p w14:paraId="1732FEB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Rucksack u. der ist irgendwo</w:t>
      </w:r>
    </w:p>
    <w:p w14:paraId="1A6198C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weit hinter der Front. Ich habe</w:t>
      </w:r>
    </w:p>
    <w:p w14:paraId="2D2FDBC5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bloß bei mir was ich am Leib</w:t>
      </w:r>
    </w:p>
    <w:p w14:paraId="200EF29B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4A5991">
        <w:rPr>
          <w:sz w:val="22"/>
        </w:rPr>
        <w:t>habe</w:t>
      </w:r>
      <w:proofErr w:type="gramEnd"/>
      <w:r w:rsidRPr="004A5991">
        <w:rPr>
          <w:sz w:val="22"/>
        </w:rPr>
        <w:t>, Zeltplane u. Brotbeutel.</w:t>
      </w:r>
    </w:p>
    <w:p w14:paraId="787DD635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Ebenfalls Engstler Ottl u. Ferdl</w:t>
      </w:r>
    </w:p>
    <w:p w14:paraId="0E8FAE6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erzählt wie es mir geht.</w:t>
      </w:r>
    </w:p>
    <w:p w14:paraId="3922AF10" w14:textId="77777777" w:rsidR="00191902" w:rsidRPr="004A599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A5991">
        <w:rPr>
          <w:b/>
          <w:bCs/>
          <w:sz w:val="22"/>
        </w:rPr>
        <w:t>1944-08-09_7</w:t>
      </w:r>
    </w:p>
    <w:p w14:paraId="02A2C62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Dann grüßt mir die Abensberger</w:t>
      </w:r>
    </w:p>
    <w:p w14:paraId="399817F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herzlich, Fam. Riederer u. Rott.</w:t>
      </w:r>
    </w:p>
    <w:p w14:paraId="1ADB2942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Heute Nacht träumte mir,</w:t>
      </w:r>
    </w:p>
    <w:p w14:paraId="64CA960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ich sei in der Schule u. </w:t>
      </w:r>
      <w:proofErr w:type="spellStart"/>
      <w:r w:rsidRPr="004A5991">
        <w:rPr>
          <w:sz w:val="22"/>
        </w:rPr>
        <w:t>mußte</w:t>
      </w:r>
      <w:proofErr w:type="spellEnd"/>
    </w:p>
    <w:p w14:paraId="4AE973B6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beim </w:t>
      </w:r>
      <w:proofErr w:type="spellStart"/>
      <w:r w:rsidRPr="004A5991">
        <w:rPr>
          <w:sz w:val="22"/>
        </w:rPr>
        <w:t>Dexl</w:t>
      </w:r>
      <w:proofErr w:type="spellEnd"/>
      <w:r w:rsidRPr="004A5991">
        <w:rPr>
          <w:sz w:val="22"/>
        </w:rPr>
        <w:t xml:space="preserve"> eine lat. </w:t>
      </w:r>
      <w:proofErr w:type="spellStart"/>
      <w:r w:rsidRPr="004A5991">
        <w:rPr>
          <w:sz w:val="22"/>
        </w:rPr>
        <w:t>Schulauf</w:t>
      </w:r>
      <w:proofErr w:type="spellEnd"/>
      <w:r w:rsidRPr="004A5991">
        <w:rPr>
          <w:sz w:val="22"/>
        </w:rPr>
        <w:t>-</w:t>
      </w:r>
    </w:p>
    <w:p w14:paraId="7908F4AA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gabe</w:t>
      </w:r>
      <w:proofErr w:type="spellEnd"/>
      <w:r w:rsidRPr="004A5991">
        <w:rPr>
          <w:sz w:val="22"/>
        </w:rPr>
        <w:t xml:space="preserve"> machen, wobei ich alles</w:t>
      </w:r>
    </w:p>
    <w:p w14:paraId="679F1F02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spicken konnte, worüber ich</w:t>
      </w:r>
    </w:p>
    <w:p w14:paraId="5E75764D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mich sehr freute. Bei Nacht ist</w:t>
      </w:r>
    </w:p>
    <w:p w14:paraId="5B485B5C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es im Freien immer sehr kalt,</w:t>
      </w:r>
    </w:p>
    <w:p w14:paraId="01E5CE2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weil ich bei einem Stiftengehen</w:t>
      </w:r>
    </w:p>
    <w:p w14:paraId="6821D5E6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meine Decke </w:t>
      </w:r>
      <w:proofErr w:type="gramStart"/>
      <w:r w:rsidRPr="004A5991">
        <w:rPr>
          <w:sz w:val="22"/>
        </w:rPr>
        <w:t>zurück lassen</w:t>
      </w:r>
      <w:proofErr w:type="gramEnd"/>
    </w:p>
    <w:p w14:paraId="7517D9C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mußte</w:t>
      </w:r>
      <w:proofErr w:type="spellEnd"/>
      <w:r w:rsidRPr="004A5991">
        <w:rPr>
          <w:sz w:val="22"/>
        </w:rPr>
        <w:t>. Solange schönes Wetter</w:t>
      </w:r>
    </w:p>
    <w:p w14:paraId="2F0BB15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ist, </w:t>
      </w:r>
      <w:proofErr w:type="spellStart"/>
      <w:r w:rsidRPr="004A5991">
        <w:rPr>
          <w:sz w:val="22"/>
        </w:rPr>
        <w:t>läßt</w:t>
      </w:r>
      <w:proofErr w:type="spellEnd"/>
      <w:r w:rsidRPr="004A5991">
        <w:rPr>
          <w:sz w:val="22"/>
        </w:rPr>
        <w:t xml:space="preserve"> es sich aushalten. Aber</w:t>
      </w:r>
    </w:p>
    <w:p w14:paraId="6E9F3A0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auf den Regen wird mir schon</w:t>
      </w:r>
    </w:p>
    <w:p w14:paraId="6D82468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Angst. - Einen Monat bin</w:t>
      </w:r>
    </w:p>
    <w:p w14:paraId="39D8B289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ich schon wieder näher am</w:t>
      </w:r>
    </w:p>
    <w:p w14:paraId="49461799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nächsten Urlaub. - Geflügel</w:t>
      </w:r>
    </w:p>
    <w:p w14:paraId="21041CA7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rupfen, </w:t>
      </w:r>
      <w:proofErr w:type="spellStart"/>
      <w:r w:rsidRPr="004A5991">
        <w:rPr>
          <w:sz w:val="22"/>
        </w:rPr>
        <w:t>ausnehnen</w:t>
      </w:r>
      <w:proofErr w:type="spellEnd"/>
      <w:r w:rsidRPr="004A5991">
        <w:rPr>
          <w:sz w:val="22"/>
        </w:rPr>
        <w:t xml:space="preserve"> u. braten</w:t>
      </w:r>
    </w:p>
    <w:p w14:paraId="35CC04DE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kann ich jetzt auch. In Notfall</w:t>
      </w:r>
    </w:p>
    <w:p w14:paraId="6EE3761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getrau ich mir sogar ein Schwein</w:t>
      </w:r>
    </w:p>
    <w:p w14:paraId="27362819" w14:textId="77777777" w:rsidR="00191902" w:rsidRPr="004A599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A5991">
        <w:rPr>
          <w:b/>
          <w:bCs/>
          <w:sz w:val="22"/>
        </w:rPr>
        <w:t>1944-08-09_8</w:t>
      </w:r>
    </w:p>
    <w:p w14:paraId="63AD158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abzustechen, sooft schaute ich</w:t>
      </w:r>
    </w:p>
    <w:p w14:paraId="021FE311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schon zu. Bei einem Stiftengehen</w:t>
      </w:r>
    </w:p>
    <w:p w14:paraId="1C56C2CB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fand ich bei der flüchtigen</w:t>
      </w:r>
    </w:p>
    <w:p w14:paraId="477BA164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lastRenderedPageBreak/>
        <w:t>Durchsuchung eines Bauern-</w:t>
      </w:r>
    </w:p>
    <w:p w14:paraId="6CEB5A48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hofes</w:t>
      </w:r>
      <w:proofErr w:type="spellEnd"/>
      <w:r w:rsidRPr="004A5991">
        <w:rPr>
          <w:sz w:val="22"/>
        </w:rPr>
        <w:t xml:space="preserve"> einen Kübel voll Bienen-</w:t>
      </w:r>
    </w:p>
    <w:p w14:paraId="1BF37E02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A5991">
        <w:rPr>
          <w:sz w:val="22"/>
        </w:rPr>
        <w:t>honig</w:t>
      </w:r>
      <w:proofErr w:type="spellEnd"/>
      <w:r w:rsidRPr="004A5991">
        <w:rPr>
          <w:sz w:val="22"/>
        </w:rPr>
        <w:t>. Zu zweit schleppten</w:t>
      </w:r>
    </w:p>
    <w:p w14:paraId="6735E452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wir ihn 1 km weit, aßen dann</w:t>
      </w:r>
    </w:p>
    <w:p w14:paraId="1985169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soviel wir konnten u. erst als</w:t>
      </w:r>
    </w:p>
    <w:p w14:paraId="21BFD7C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der Iwan auf 200m, da war</w:t>
      </w:r>
    </w:p>
    <w:p w14:paraId="57C4AC20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trike/>
          <w:sz w:val="22"/>
        </w:rPr>
        <w:t>ließen</w:t>
      </w:r>
      <w:r w:rsidRPr="004A5991">
        <w:rPr>
          <w:sz w:val="22"/>
        </w:rPr>
        <w:t xml:space="preserve"> schütteten wir ihn aus</w:t>
      </w:r>
    </w:p>
    <w:p w14:paraId="2F0C3D7D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u. liefen weiter. </w:t>
      </w:r>
      <w:proofErr w:type="spellStart"/>
      <w:r w:rsidRPr="004A5991">
        <w:rPr>
          <w:sz w:val="22"/>
        </w:rPr>
        <w:t>Mann</w:t>
      </w:r>
      <w:proofErr w:type="spellEnd"/>
      <w:r w:rsidRPr="004A5991">
        <w:rPr>
          <w:sz w:val="22"/>
        </w:rPr>
        <w:t xml:space="preserve"> bekommt</w:t>
      </w:r>
    </w:p>
    <w:p w14:paraId="039FB38A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mit der Zeit eine eiserne Ruhe.</w:t>
      </w:r>
    </w:p>
    <w:p w14:paraId="20B7616B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Und nun recht viele Grüße</w:t>
      </w:r>
    </w:p>
    <w:p w14:paraId="362106C3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 xml:space="preserve">Es </w:t>
      </w:r>
      <w:proofErr w:type="spellStart"/>
      <w:r w:rsidRPr="004A5991">
        <w:rPr>
          <w:sz w:val="22"/>
        </w:rPr>
        <w:t>küßt</w:t>
      </w:r>
      <w:proofErr w:type="spellEnd"/>
      <w:r w:rsidRPr="004A5991">
        <w:rPr>
          <w:sz w:val="22"/>
        </w:rPr>
        <w:t xml:space="preserve"> Euch vielmalst</w:t>
      </w:r>
    </w:p>
    <w:p w14:paraId="2C0D25DB" w14:textId="77777777" w:rsidR="00191902" w:rsidRPr="004A5991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Euer dankbarer</w:t>
      </w:r>
    </w:p>
    <w:p w14:paraId="0F72132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A5991">
        <w:rPr>
          <w:sz w:val="22"/>
        </w:rPr>
        <w:t>Hans.</w:t>
      </w:r>
    </w:p>
    <w:p w14:paraId="2656B6A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7A94668" w14:textId="77777777" w:rsidR="00191902" w:rsidRPr="00F15730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15730">
        <w:rPr>
          <w:b/>
          <w:bCs/>
          <w:sz w:val="22"/>
        </w:rPr>
        <w:t>1944-08-13_1</w:t>
      </w:r>
    </w:p>
    <w:p w14:paraId="63FEF0A6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Im Osten 13.8.44.</w:t>
      </w:r>
    </w:p>
    <w:p w14:paraId="46630D96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Meine Lieben!</w:t>
      </w:r>
    </w:p>
    <w:p w14:paraId="610D01F1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Heute am Sonntag</w:t>
      </w:r>
    </w:p>
    <w:p w14:paraId="4B105B35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bin ich in Gedanken wieder</w:t>
      </w:r>
    </w:p>
    <w:p w14:paraId="4D87E63B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die längste Zeit daheim.</w:t>
      </w:r>
    </w:p>
    <w:p w14:paraId="71984770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Wir liegen immer noch in</w:t>
      </w:r>
    </w:p>
    <w:p w14:paraId="79F98400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Ruhe u. auf russ. Seite ist</w:t>
      </w:r>
    </w:p>
    <w:p w14:paraId="7449FEFD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 xml:space="preserve">kein </w:t>
      </w:r>
      <w:proofErr w:type="spellStart"/>
      <w:r w:rsidRPr="00F15730">
        <w:rPr>
          <w:sz w:val="22"/>
        </w:rPr>
        <w:t>Schuß</w:t>
      </w:r>
      <w:proofErr w:type="spellEnd"/>
      <w:r w:rsidRPr="00F15730">
        <w:rPr>
          <w:sz w:val="22"/>
        </w:rPr>
        <w:t xml:space="preserve"> zu hören, was</w:t>
      </w:r>
    </w:p>
    <w:p w14:paraId="55C82E03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 xml:space="preserve">für uns nur von Vorteil ist. </w:t>
      </w:r>
    </w:p>
    <w:p w14:paraId="7B9A1DE6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Ich freue mich schon auf die</w:t>
      </w:r>
    </w:p>
    <w:p w14:paraId="627A0793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erste Post u. grüße Euch</w:t>
      </w:r>
    </w:p>
    <w:p w14:paraId="7E817887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herzlichst</w:t>
      </w:r>
    </w:p>
    <w:p w14:paraId="47F9C2FC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 xml:space="preserve">Euer </w:t>
      </w:r>
    </w:p>
    <w:p w14:paraId="53BA25C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Hans.</w:t>
      </w:r>
    </w:p>
    <w:p w14:paraId="2747E9C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CE16B9D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15730">
        <w:rPr>
          <w:b/>
          <w:bCs/>
          <w:sz w:val="22"/>
        </w:rPr>
        <w:t>1944-08-16_1</w:t>
      </w:r>
    </w:p>
    <w:p w14:paraId="3EEA2F77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06024/E</w:t>
      </w:r>
    </w:p>
    <w:p w14:paraId="392BC25F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Litauen 16. 8. 44.</w:t>
      </w:r>
    </w:p>
    <w:p w14:paraId="5ECC7DB1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Meine Lieben!</w:t>
      </w:r>
    </w:p>
    <w:p w14:paraId="65FEDE91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Gestern durchkämmten</w:t>
      </w:r>
    </w:p>
    <w:p w14:paraId="7DAD56C2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wir einige große Wälder hin-</w:t>
      </w:r>
    </w:p>
    <w:p w14:paraId="7DE65ADE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15730">
        <w:rPr>
          <w:sz w:val="22"/>
        </w:rPr>
        <w:t>ter</w:t>
      </w:r>
      <w:proofErr w:type="spellEnd"/>
      <w:r w:rsidRPr="00F15730">
        <w:rPr>
          <w:sz w:val="22"/>
        </w:rPr>
        <w:t xml:space="preserve"> der Front; da sich dort</w:t>
      </w:r>
    </w:p>
    <w:p w14:paraId="0938E360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Partisanen aufhalten sollten.</w:t>
      </w:r>
    </w:p>
    <w:p w14:paraId="66777C91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Und tatsächlich erwischten</w:t>
      </w:r>
    </w:p>
    <w:p w14:paraId="10F2A457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wir einen Pack solchen Ge-</w:t>
      </w:r>
    </w:p>
    <w:p w14:paraId="47975307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15730">
        <w:rPr>
          <w:sz w:val="22"/>
        </w:rPr>
        <w:t>sindels</w:t>
      </w:r>
      <w:proofErr w:type="spellEnd"/>
      <w:r w:rsidRPr="00F15730">
        <w:rPr>
          <w:sz w:val="22"/>
        </w:rPr>
        <w:t>, die sich verflucht wehr-</w:t>
      </w:r>
    </w:p>
    <w:p w14:paraId="135920F1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15730">
        <w:rPr>
          <w:sz w:val="22"/>
        </w:rPr>
        <w:t>te</w:t>
      </w:r>
      <w:proofErr w:type="spellEnd"/>
      <w:r w:rsidRPr="00F15730">
        <w:rPr>
          <w:sz w:val="22"/>
        </w:rPr>
        <w:t>.</w:t>
      </w:r>
      <w:r>
        <w:rPr>
          <w:sz w:val="22"/>
        </w:rPr>
        <w:t xml:space="preserve"> </w:t>
      </w:r>
      <w:r w:rsidRPr="00F15730">
        <w:rPr>
          <w:sz w:val="22"/>
        </w:rPr>
        <w:t>Sogar Weiber hatten sie</w:t>
      </w:r>
    </w:p>
    <w:p w14:paraId="5D517885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dabei. - Sonst liegen wir</w:t>
      </w:r>
    </w:p>
    <w:p w14:paraId="19895E49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als Reserve: immer noch in</w:t>
      </w:r>
    </w:p>
    <w:p w14:paraId="45F2D370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Ruhe, da die Front still ist.</w:t>
      </w:r>
    </w:p>
    <w:p w14:paraId="0FA63D04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Heute mistete ich meinen</w:t>
      </w:r>
    </w:p>
    <w:p w14:paraId="777F874F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großen Rucksack aus u. schick-</w:t>
      </w:r>
    </w:p>
    <w:p w14:paraId="7276DF20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15730">
        <w:rPr>
          <w:sz w:val="22"/>
        </w:rPr>
        <w:t>te</w:t>
      </w:r>
      <w:proofErr w:type="spellEnd"/>
      <w:r w:rsidRPr="00F15730">
        <w:rPr>
          <w:sz w:val="22"/>
        </w:rPr>
        <w:t xml:space="preserve"> heim, was ich nicht brauche.</w:t>
      </w:r>
    </w:p>
    <w:p w14:paraId="555AD186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Es geht ja doch verloren oder</w:t>
      </w:r>
    </w:p>
    <w:p w14:paraId="1824E81C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15730">
        <w:rPr>
          <w:sz w:val="22"/>
        </w:rPr>
        <w:t>kaput</w:t>
      </w:r>
      <w:proofErr w:type="spellEnd"/>
      <w:r w:rsidRPr="00F15730">
        <w:rPr>
          <w:sz w:val="22"/>
        </w:rPr>
        <w:t>. 2 Pakete schickte ich</w:t>
      </w:r>
    </w:p>
    <w:p w14:paraId="5AE93943" w14:textId="77777777" w:rsidR="00191902" w:rsidRPr="00F15730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15730">
        <w:rPr>
          <w:b/>
          <w:bCs/>
          <w:sz w:val="22"/>
        </w:rPr>
        <w:t>1944-08-16_2</w:t>
      </w:r>
    </w:p>
    <w:p w14:paraId="404696E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ab. In einem nur Zigaretten</w:t>
      </w:r>
    </w:p>
    <w:p w14:paraId="6F190F43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u. Tabak, im andern Socken,</w:t>
      </w:r>
    </w:p>
    <w:p w14:paraId="2F6B5F46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lastRenderedPageBreak/>
        <w:t xml:space="preserve">Turnhose u. </w:t>
      </w:r>
      <w:proofErr w:type="gramStart"/>
      <w:r>
        <w:rPr>
          <w:sz w:val="22"/>
        </w:rPr>
        <w:t>{</w:t>
      </w:r>
      <w:r w:rsidRPr="00F15730">
        <w:rPr>
          <w:sz w:val="22"/>
        </w:rPr>
        <w:t xml:space="preserve"> Fußlappen</w:t>
      </w:r>
      <w:proofErr w:type="gramEnd"/>
      <w:r>
        <w:rPr>
          <w:sz w:val="22"/>
        </w:rPr>
        <w:t xml:space="preserve">} </w:t>
      </w:r>
      <w:r w:rsidRPr="00F15730">
        <w:rPr>
          <w:sz w:val="22"/>
        </w:rPr>
        <w:t>als Verpackung das</w:t>
      </w:r>
    </w:p>
    <w:p w14:paraId="4532C37E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Handtuch. Ich bin neugierig,</w:t>
      </w:r>
    </w:p>
    <w:p w14:paraId="4782820E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ob es ankommt!! Wenn Ihr</w:t>
      </w:r>
    </w:p>
    <w:p w14:paraId="74C41F49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Päckchen</w:t>
      </w:r>
    </w:p>
    <w:p w14:paraId="22F1294F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mir mal 100g schickt, dann</w:t>
      </w:r>
    </w:p>
    <w:p w14:paraId="18CA83DC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bitte bloß was Süßes, denn</w:t>
      </w:r>
    </w:p>
    <w:p w14:paraId="2C313F54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Speck, Fleisch Eier u. Gemüse</w:t>
      </w:r>
    </w:p>
    <w:p w14:paraId="78573A07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haben wir hier zur Genüge.</w:t>
      </w:r>
    </w:p>
    <w:p w14:paraId="455A0771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Aber durch die viele Fresserei</w:t>
      </w:r>
    </w:p>
    <w:p w14:paraId="29DC5F48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geht's mir wie H. H. Ich treffe</w:t>
      </w:r>
    </w:p>
    <w:p w14:paraId="06400FD9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 xml:space="preserve">auf 5 m ein </w:t>
      </w:r>
      <w:proofErr w:type="spellStart"/>
      <w:r w:rsidRPr="00F15730">
        <w:rPr>
          <w:sz w:val="22"/>
        </w:rPr>
        <w:t>Zwoaring</w:t>
      </w:r>
      <w:proofErr w:type="spellEnd"/>
      <w:r w:rsidRPr="00F15730">
        <w:rPr>
          <w:sz w:val="22"/>
        </w:rPr>
        <w:t>!!</w:t>
      </w:r>
    </w:p>
    <w:p w14:paraId="62AC9E45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 xml:space="preserve">Post </w:t>
      </w:r>
      <w:proofErr w:type="gramStart"/>
      <w:r w:rsidRPr="00F15730">
        <w:rPr>
          <w:sz w:val="22"/>
        </w:rPr>
        <w:t>hab</w:t>
      </w:r>
      <w:proofErr w:type="gramEnd"/>
      <w:r w:rsidRPr="00F15730">
        <w:rPr>
          <w:sz w:val="22"/>
        </w:rPr>
        <w:t xml:space="preserve"> ich noch keine, aber</w:t>
      </w:r>
    </w:p>
    <w:p w14:paraId="13409DE0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ich hoffe bis zum 20. 8. oder</w:t>
      </w:r>
    </w:p>
    <w:p w14:paraId="30F567ED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 xml:space="preserve">spätestens 26. 8. w eine zu </w:t>
      </w:r>
      <w:proofErr w:type="spellStart"/>
      <w:r w:rsidRPr="00F15730">
        <w:rPr>
          <w:sz w:val="22"/>
        </w:rPr>
        <w:t>be</w:t>
      </w:r>
      <w:proofErr w:type="spellEnd"/>
      <w:r w:rsidRPr="00F15730">
        <w:rPr>
          <w:sz w:val="22"/>
        </w:rPr>
        <w:t>-</w:t>
      </w:r>
    </w:p>
    <w:p w14:paraId="51A0C8DC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kommen! Wart Ihr schon in</w:t>
      </w:r>
    </w:p>
    <w:p w14:paraId="204690FE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Abensberg? Wenn ich irgend-</w:t>
      </w:r>
    </w:p>
    <w:p w14:paraId="4E35176C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wo hier Johannisbeeren esse,</w:t>
      </w:r>
    </w:p>
    <w:p w14:paraId="65D05815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15730">
        <w:rPr>
          <w:sz w:val="22"/>
        </w:rPr>
        <w:t>muß</w:t>
      </w:r>
      <w:proofErr w:type="spellEnd"/>
      <w:r w:rsidRPr="00F15730">
        <w:rPr>
          <w:sz w:val="22"/>
        </w:rPr>
        <w:t xml:space="preserve"> ich immer an unseren</w:t>
      </w:r>
    </w:p>
    <w:p w14:paraId="04D01345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Garten denken.</w:t>
      </w:r>
    </w:p>
    <w:p w14:paraId="3D7FF849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Die herzlichsten Grüße</w:t>
      </w:r>
    </w:p>
    <w:p w14:paraId="7164E787" w14:textId="77777777" w:rsidR="00191902" w:rsidRPr="00F15730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von Euerm</w:t>
      </w:r>
    </w:p>
    <w:p w14:paraId="47130C2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15730">
        <w:rPr>
          <w:sz w:val="22"/>
        </w:rPr>
        <w:t>Hanserl.</w:t>
      </w:r>
    </w:p>
    <w:p w14:paraId="40C6BDA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3660543" w14:textId="77777777" w:rsidR="00191902" w:rsidRPr="00C1082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10826">
        <w:rPr>
          <w:b/>
          <w:bCs/>
          <w:sz w:val="22"/>
        </w:rPr>
        <w:t>1944-08-19_1</w:t>
      </w:r>
    </w:p>
    <w:p w14:paraId="1BE49629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Litauen 19. 8. 44.</w:t>
      </w:r>
    </w:p>
    <w:p w14:paraId="2B616CED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Liebe Alies!</w:t>
      </w:r>
    </w:p>
    <w:p w14:paraId="539C8541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Gestern abends bekam</w:t>
      </w:r>
    </w:p>
    <w:p w14:paraId="36B1018E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ich die erste Post von daheim u. zwar</w:t>
      </w:r>
    </w:p>
    <w:p w14:paraId="3F95707D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zwei Briefe von Dir, die ich noch bei</w:t>
      </w:r>
    </w:p>
    <w:p w14:paraId="63094553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Kerzenschimmer las. Beide sind am</w:t>
      </w:r>
    </w:p>
    <w:p w14:paraId="75B559CA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12. 3. abgestempelt, der eine mit</w:t>
      </w:r>
    </w:p>
    <w:p w14:paraId="49429604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Briefpapier u. dem Brief von der</w:t>
      </w:r>
    </w:p>
    <w:p w14:paraId="1A81E635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Frieda, der andere Nummer 1 u. 7</w:t>
      </w:r>
    </w:p>
    <w:p w14:paraId="04692F10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u. einer aus Gruppe. Gott sei Dank</w:t>
      </w:r>
    </w:p>
    <w:p w14:paraId="523F27F1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daß die Post jetzt im Laufen ist.</w:t>
      </w:r>
    </w:p>
    <w:p w14:paraId="5BEC2C0E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Heute geht's wieder weg aus </w:t>
      </w:r>
      <w:proofErr w:type="spellStart"/>
      <w:r w:rsidRPr="00C10826">
        <w:rPr>
          <w:sz w:val="22"/>
        </w:rPr>
        <w:t>unse</w:t>
      </w:r>
      <w:proofErr w:type="spellEnd"/>
      <w:r w:rsidRPr="00C10826">
        <w:rPr>
          <w:sz w:val="22"/>
        </w:rPr>
        <w:t>-</w:t>
      </w:r>
    </w:p>
    <w:p w14:paraId="0E62F752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rer</w:t>
      </w:r>
      <w:proofErr w:type="spellEnd"/>
      <w:r w:rsidRPr="00C10826">
        <w:rPr>
          <w:sz w:val="22"/>
        </w:rPr>
        <w:t xml:space="preserve"> Ruhestellung, wo wir 8 Tage</w:t>
      </w:r>
    </w:p>
    <w:p w14:paraId="05B6BD4A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ein ganz gemütliches Leben</w:t>
      </w:r>
    </w:p>
    <w:p w14:paraId="4E8871B6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führten. Wohin ist allerdings</w:t>
      </w:r>
    </w:p>
    <w:p w14:paraId="637F24F0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unbestimmt. - War das </w:t>
      </w:r>
      <w:proofErr w:type="spellStart"/>
      <w:r w:rsidRPr="00C10826">
        <w:rPr>
          <w:sz w:val="22"/>
        </w:rPr>
        <w:t>Mäd</w:t>
      </w:r>
      <w:proofErr w:type="spellEnd"/>
      <w:r w:rsidRPr="00C10826">
        <w:rPr>
          <w:sz w:val="22"/>
        </w:rPr>
        <w:t>-</w:t>
      </w:r>
    </w:p>
    <w:p w14:paraId="1FB8F284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chen</w:t>
      </w:r>
      <w:proofErr w:type="spellEnd"/>
      <w:r w:rsidRPr="00C10826">
        <w:rPr>
          <w:sz w:val="22"/>
        </w:rPr>
        <w:t xml:space="preserve"> aus Tilsit schön??</w:t>
      </w:r>
    </w:p>
    <w:p w14:paraId="153C77F0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Da hätte halt ich wieder daheim</w:t>
      </w:r>
    </w:p>
    <w:p w14:paraId="4BD1FEB0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sein sollen!!</w:t>
      </w:r>
    </w:p>
    <w:p w14:paraId="5224913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Nochmals schönen Dank</w:t>
      </w:r>
    </w:p>
    <w:p w14:paraId="5FE488D5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für die ersten Briefe. Es</w:t>
      </w:r>
    </w:p>
    <w:p w14:paraId="5D622BA5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grüßt Dich herzlichst</w:t>
      </w:r>
    </w:p>
    <w:p w14:paraId="1A3131B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Dein Bruder</w:t>
      </w:r>
    </w:p>
    <w:p w14:paraId="6C4DB623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Hans.</w:t>
      </w:r>
    </w:p>
    <w:p w14:paraId="7C51496F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C10826">
        <w:rPr>
          <w:sz w:val="22"/>
        </w:rPr>
        <w:t>Schade daß</w:t>
      </w:r>
      <w:proofErr w:type="gramEnd"/>
      <w:r w:rsidRPr="00C10826">
        <w:rPr>
          <w:sz w:val="22"/>
        </w:rPr>
        <w:t xml:space="preserve"> ich das Paket in</w:t>
      </w:r>
    </w:p>
    <w:p w14:paraId="557B16BE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Gruppe nicht erhielt. Damals hätte ich</w:t>
      </w:r>
    </w:p>
    <w:p w14:paraId="6E2454C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es sehr notwendig brauchen können.</w:t>
      </w:r>
    </w:p>
    <w:p w14:paraId="02D4793C" w14:textId="77777777" w:rsidR="00191902" w:rsidRPr="00C1082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10826">
        <w:rPr>
          <w:b/>
          <w:bCs/>
          <w:sz w:val="22"/>
        </w:rPr>
        <w:t>1944-08-19_2</w:t>
      </w:r>
    </w:p>
    <w:p w14:paraId="2C3BB5D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Fahrst</w:t>
      </w:r>
      <w:proofErr w:type="spellEnd"/>
      <w:r w:rsidRPr="00C10826">
        <w:rPr>
          <w:sz w:val="22"/>
        </w:rPr>
        <w:t xml:space="preserve"> du nach </w:t>
      </w:r>
      <w:proofErr w:type="spellStart"/>
      <w:r w:rsidRPr="00C10826">
        <w:rPr>
          <w:sz w:val="22"/>
        </w:rPr>
        <w:t>Abendsberg</w:t>
      </w:r>
      <w:proofErr w:type="spellEnd"/>
      <w:r w:rsidRPr="00C10826">
        <w:rPr>
          <w:sz w:val="22"/>
        </w:rPr>
        <w:t xml:space="preserve"> zu Max?</w:t>
      </w:r>
    </w:p>
    <w:p w14:paraId="09BC823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FDBE819" w14:textId="77777777" w:rsidR="00191902" w:rsidRPr="00C1082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10826">
        <w:rPr>
          <w:b/>
          <w:bCs/>
          <w:sz w:val="22"/>
        </w:rPr>
        <w:t>1944-08-21_1</w:t>
      </w:r>
    </w:p>
    <w:p w14:paraId="5263CD70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Litauen 21. 8. 44.</w:t>
      </w:r>
    </w:p>
    <w:p w14:paraId="59CD3108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Liebe Mutter u. Schwestern!</w:t>
      </w:r>
    </w:p>
    <w:p w14:paraId="2FDED699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Vor 2 Tagen schrieb ich einen</w:t>
      </w:r>
    </w:p>
    <w:p w14:paraId="12DB8B7E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Luftfeldpostbrief u. da der den vorhergehen-</w:t>
      </w:r>
    </w:p>
    <w:p w14:paraId="0B83276F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den wieder überflügeln wird schreibe ich</w:t>
      </w:r>
    </w:p>
    <w:p w14:paraId="418C8BD1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heute wieder; damit ja keine zu lange</w:t>
      </w:r>
    </w:p>
    <w:p w14:paraId="47DC9722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Pause entsteht u. Ihr unnütze Sorgen</w:t>
      </w:r>
    </w:p>
    <w:p w14:paraId="749ED4C1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habt. Überdies rückten wir in der Nacht.</w:t>
      </w:r>
    </w:p>
    <w:p w14:paraId="0C54F56A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vom Samstag zum Sonntag wieder in</w:t>
      </w:r>
    </w:p>
    <w:p w14:paraId="32579C61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Stellung u. als Nachrichtenmann </w:t>
      </w:r>
      <w:proofErr w:type="spellStart"/>
      <w:r w:rsidRPr="00C10826">
        <w:rPr>
          <w:sz w:val="22"/>
        </w:rPr>
        <w:t>muß</w:t>
      </w:r>
      <w:proofErr w:type="spellEnd"/>
    </w:p>
    <w:p w14:paraId="661709E8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ich morgen früh mit dem VB vor in</w:t>
      </w:r>
    </w:p>
    <w:p w14:paraId="1CE3ECDD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den Graben. Da </w:t>
      </w:r>
      <w:proofErr w:type="gramStart"/>
      <w:r w:rsidRPr="00C10826">
        <w:rPr>
          <w:sz w:val="22"/>
        </w:rPr>
        <w:t>hab</w:t>
      </w:r>
      <w:proofErr w:type="gramEnd"/>
      <w:r w:rsidRPr="00C10826">
        <w:rPr>
          <w:sz w:val="22"/>
        </w:rPr>
        <w:t xml:space="preserve"> ich dann zwei Ta-</w:t>
      </w:r>
    </w:p>
    <w:p w14:paraId="6F029D1E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ge</w:t>
      </w:r>
      <w:proofErr w:type="spellEnd"/>
      <w:r w:rsidRPr="00C10826">
        <w:rPr>
          <w:sz w:val="22"/>
        </w:rPr>
        <w:t xml:space="preserve"> sicher keine Zeit zum </w:t>
      </w:r>
      <w:proofErr w:type="spellStart"/>
      <w:r w:rsidRPr="00C10826">
        <w:rPr>
          <w:sz w:val="22"/>
        </w:rPr>
        <w:t>schreiben</w:t>
      </w:r>
      <w:proofErr w:type="spellEnd"/>
      <w:r w:rsidRPr="00C10826">
        <w:rPr>
          <w:sz w:val="22"/>
        </w:rPr>
        <w:t>.</w:t>
      </w:r>
    </w:p>
    <w:p w14:paraId="52528900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Diesmal sind wir in einer ganz</w:t>
      </w:r>
    </w:p>
    <w:p w14:paraId="435E9DA4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beschissenen Stellung. Das Gelände ist</w:t>
      </w:r>
    </w:p>
    <w:p w14:paraId="1FD271D9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vollkommen flach, der Russe liegt</w:t>
      </w:r>
    </w:p>
    <w:p w14:paraId="6766606E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am jenseitigen Waldrand u. wir</w:t>
      </w:r>
    </w:p>
    <w:p w14:paraId="5D8E4A8E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gegenüber mitten im freien Feld,</w:t>
      </w:r>
    </w:p>
    <w:p w14:paraId="36CF075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wo die Sonne den ganzen </w:t>
      </w:r>
      <w:proofErr w:type="spellStart"/>
      <w:r w:rsidRPr="00C10826">
        <w:rPr>
          <w:sz w:val="22"/>
        </w:rPr>
        <w:t>hinbrennt</w:t>
      </w:r>
      <w:proofErr w:type="spellEnd"/>
    </w:p>
    <w:p w14:paraId="3F58B78B" w14:textId="77777777" w:rsidR="00191902" w:rsidRPr="00C1082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10826">
        <w:rPr>
          <w:b/>
          <w:bCs/>
          <w:sz w:val="22"/>
        </w:rPr>
        <w:t>1944-08-21_2</w:t>
      </w:r>
    </w:p>
    <w:p w14:paraId="498638C5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wie verrückt. Ich hatte doch ein </w:t>
      </w:r>
      <w:proofErr w:type="spellStart"/>
      <w:r w:rsidRPr="00C10826">
        <w:rPr>
          <w:sz w:val="22"/>
        </w:rPr>
        <w:t>rießen</w:t>
      </w:r>
      <w:proofErr w:type="spellEnd"/>
    </w:p>
    <w:p w14:paraId="3D3CBF46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Glück als ich zur schweren Kompanie</w:t>
      </w:r>
    </w:p>
    <w:p w14:paraId="5E82B4DF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kam, denn wir liegen hinter der</w:t>
      </w:r>
    </w:p>
    <w:p w14:paraId="5761C40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HKL (Hauptkampflinie = </w:t>
      </w:r>
      <w:proofErr w:type="spellStart"/>
      <w:r w:rsidRPr="00C10826">
        <w:rPr>
          <w:sz w:val="22"/>
        </w:rPr>
        <w:t>Infantriegraben</w:t>
      </w:r>
      <w:proofErr w:type="spellEnd"/>
      <w:r w:rsidRPr="00C10826">
        <w:rPr>
          <w:sz w:val="22"/>
        </w:rPr>
        <w:t>)</w:t>
      </w:r>
    </w:p>
    <w:p w14:paraId="5CAAF5E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in einem Eschenwäldchen. Hier</w:t>
      </w:r>
    </w:p>
    <w:p w14:paraId="25A9385A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würde vor unserer Ablösung schwer</w:t>
      </w:r>
    </w:p>
    <w:p w14:paraId="67E39176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gekämpft u. bei der Hitze bringt jeder</w:t>
      </w:r>
    </w:p>
    <w:p w14:paraId="2050419F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Windstoß einen bestialischen Ver-</w:t>
      </w:r>
    </w:p>
    <w:p w14:paraId="41F23DDD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wesungegeruch</w:t>
      </w:r>
      <w:proofErr w:type="spellEnd"/>
      <w:r w:rsidRPr="00C10826">
        <w:rPr>
          <w:sz w:val="22"/>
        </w:rPr>
        <w:t xml:space="preserve"> von den herumliegen-</w:t>
      </w:r>
    </w:p>
    <w:p w14:paraId="053C1D9B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den Russen. Und abgeschossene Panzer</w:t>
      </w:r>
    </w:p>
    <w:p w14:paraId="6E48805F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stehen an allen Ecken u. Enden.</w:t>
      </w:r>
    </w:p>
    <w:p w14:paraId="6E71BE23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Lauter T 34 u. ein Tiger von uns</w:t>
      </w:r>
    </w:p>
    <w:p w14:paraId="1C9827D9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steht ausgebrannt mit einem</w:t>
      </w:r>
    </w:p>
    <w:p w14:paraId="143D6F4D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rießen</w:t>
      </w:r>
      <w:proofErr w:type="spellEnd"/>
      <w:r w:rsidRPr="00C10826">
        <w:rPr>
          <w:sz w:val="22"/>
        </w:rPr>
        <w:t xml:space="preserve"> Loch auf der Rollbahn. -</w:t>
      </w:r>
    </w:p>
    <w:p w14:paraId="13E38AAF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Wenn bloß dieser Schwindel von Krieg</w:t>
      </w:r>
    </w:p>
    <w:p w14:paraId="1B4C0769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bald zu Ende </w:t>
      </w:r>
      <w:proofErr w:type="gramStart"/>
      <w:r w:rsidRPr="00C10826">
        <w:rPr>
          <w:sz w:val="22"/>
        </w:rPr>
        <w:t>wäre!-</w:t>
      </w:r>
      <w:proofErr w:type="gramEnd"/>
      <w:r w:rsidRPr="00C10826">
        <w:rPr>
          <w:sz w:val="22"/>
        </w:rPr>
        <w:t xml:space="preserve"> Einen</w:t>
      </w:r>
    </w:p>
    <w:p w14:paraId="4EC50496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unheimlichen Durst haben wir den</w:t>
      </w:r>
    </w:p>
    <w:p w14:paraId="774DC63B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ganzen Tag; können aber kein Wasser</w:t>
      </w:r>
    </w:p>
    <w:p w14:paraId="7DBABA2B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holen, da außer unserem Wäldchen die</w:t>
      </w:r>
    </w:p>
    <w:p w14:paraId="7F8503D2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Bauernhöfe alle eingesehen sind vom</w:t>
      </w:r>
    </w:p>
    <w:p w14:paraId="2CF08767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Iwan. - In der Komp. ist ein Passau-</w:t>
      </w:r>
    </w:p>
    <w:p w14:paraId="2287347D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er.- </w:t>
      </w:r>
      <w:proofErr w:type="spellStart"/>
      <w:r w:rsidRPr="00C10826">
        <w:rPr>
          <w:sz w:val="22"/>
        </w:rPr>
        <w:t>Breinbauer</w:t>
      </w:r>
      <w:proofErr w:type="spellEnd"/>
      <w:r w:rsidRPr="00C10826">
        <w:rPr>
          <w:sz w:val="22"/>
        </w:rPr>
        <w:t xml:space="preserve"> heißt er u. wohnt in</w:t>
      </w:r>
    </w:p>
    <w:p w14:paraId="37F5707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den Innstadt. Den </w:t>
      </w:r>
      <w:proofErr w:type="spellStart"/>
      <w:r w:rsidRPr="00C10826">
        <w:rPr>
          <w:sz w:val="22"/>
        </w:rPr>
        <w:t>Mayl</w:t>
      </w:r>
      <w:proofErr w:type="spellEnd"/>
      <w:r w:rsidRPr="00C10826">
        <w:rPr>
          <w:sz w:val="22"/>
        </w:rPr>
        <w:t xml:space="preserve"> kennt er</w:t>
      </w:r>
    </w:p>
    <w:p w14:paraId="5DE90D0D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nicht!!! - Hätte ich jetzt so eine</w:t>
      </w:r>
    </w:p>
    <w:p w14:paraId="50A69AEA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halbe Bier da wie im Urlaub!! Ich </w:t>
      </w:r>
      <w:proofErr w:type="spellStart"/>
      <w:r w:rsidRPr="00C10826">
        <w:rPr>
          <w:sz w:val="22"/>
        </w:rPr>
        <w:t>gäb</w:t>
      </w:r>
      <w:proofErr w:type="spellEnd"/>
    </w:p>
    <w:p w14:paraId="2291F221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viel drum. Hoffentlich kommt heute</w:t>
      </w:r>
    </w:p>
    <w:p w14:paraId="54029DC6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Nacht mit dem Essenfahrzeug Post mit.</w:t>
      </w:r>
    </w:p>
    <w:p w14:paraId="036BA135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Viel </w:t>
      </w:r>
      <w:proofErr w:type="gramStart"/>
      <w:r w:rsidRPr="00C10826">
        <w:rPr>
          <w:sz w:val="22"/>
        </w:rPr>
        <w:t>1000 mal</w:t>
      </w:r>
      <w:proofErr w:type="gramEnd"/>
      <w:r w:rsidRPr="00C10826">
        <w:rPr>
          <w:sz w:val="22"/>
        </w:rPr>
        <w:t xml:space="preserve"> grüßt Euch Euer</w:t>
      </w:r>
    </w:p>
    <w:p w14:paraId="53140D6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Hans.</w:t>
      </w:r>
    </w:p>
    <w:p w14:paraId="4353D7A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284FF55" w14:textId="77777777" w:rsidR="00191902" w:rsidRPr="00C1082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10826">
        <w:rPr>
          <w:b/>
          <w:bCs/>
          <w:sz w:val="22"/>
        </w:rPr>
        <w:t>1944-08-23_1</w:t>
      </w:r>
    </w:p>
    <w:p w14:paraId="4344154E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lastRenderedPageBreak/>
        <w:t>Im Osten 23.8.44.</w:t>
      </w:r>
    </w:p>
    <w:p w14:paraId="25F2185F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Meine Lieben!</w:t>
      </w:r>
    </w:p>
    <w:p w14:paraId="539DC67B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Vorgestern erhielt</w:t>
      </w:r>
    </w:p>
    <w:p w14:paraId="66D451F2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ich wieder einen dicken</w:t>
      </w:r>
    </w:p>
    <w:p w14:paraId="7A589504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Brief von Alies, </w:t>
      </w:r>
      <w:proofErr w:type="spellStart"/>
      <w:r w:rsidRPr="00C10826">
        <w:rPr>
          <w:sz w:val="22"/>
        </w:rPr>
        <w:t>abgestem</w:t>
      </w:r>
      <w:proofErr w:type="spellEnd"/>
      <w:r w:rsidRPr="00C10826">
        <w:rPr>
          <w:sz w:val="22"/>
        </w:rPr>
        <w:t>-</w:t>
      </w:r>
    </w:p>
    <w:p w14:paraId="3359AE12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pelt</w:t>
      </w:r>
      <w:proofErr w:type="spellEnd"/>
      <w:r w:rsidRPr="00C10826">
        <w:rPr>
          <w:sz w:val="22"/>
        </w:rPr>
        <w:t xml:space="preserve"> am 15. 8. Die Post</w:t>
      </w:r>
    </w:p>
    <w:p w14:paraId="1277A682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nach hierher geht</w:t>
      </w:r>
    </w:p>
    <w:p w14:paraId="133B8506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schneller als nach Hause.</w:t>
      </w:r>
    </w:p>
    <w:p w14:paraId="6D6AE8B4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Hoffentlich kommt</w:t>
      </w:r>
    </w:p>
    <w:p w14:paraId="396E4411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heute ein Brief mit</w:t>
      </w:r>
    </w:p>
    <w:p w14:paraId="5636119F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Mutters Abensberger</w:t>
      </w:r>
    </w:p>
    <w:p w14:paraId="734EEB9B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Erlebnissen.</w:t>
      </w:r>
    </w:p>
    <w:p w14:paraId="35B19A43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Der Sommer geht viel</w:t>
      </w:r>
    </w:p>
    <w:p w14:paraId="7977C70A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zu schnell zu Ende!</w:t>
      </w:r>
    </w:p>
    <w:p w14:paraId="031BCE83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Es grüßt Euch herzlich</w:t>
      </w:r>
    </w:p>
    <w:p w14:paraId="5CCE1F1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Euer Hans.</w:t>
      </w:r>
    </w:p>
    <w:p w14:paraId="6A8B118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42CD2B7" w14:textId="77777777" w:rsidR="00191902" w:rsidRPr="00C1082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10826">
        <w:rPr>
          <w:b/>
          <w:bCs/>
          <w:sz w:val="22"/>
        </w:rPr>
        <w:t>1944-08-25_1</w:t>
      </w:r>
    </w:p>
    <w:p w14:paraId="769CB2C9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Litauen 25. 8. 44.</w:t>
      </w:r>
    </w:p>
    <w:p w14:paraId="7483B00B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Liebe Mutter u. Geschwister! </w:t>
      </w:r>
    </w:p>
    <w:p w14:paraId="7B058CE7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Heute erhielt ich </w:t>
      </w:r>
      <w:proofErr w:type="spellStart"/>
      <w:r w:rsidRPr="00C10826">
        <w:rPr>
          <w:sz w:val="22"/>
        </w:rPr>
        <w:t>Dei</w:t>
      </w:r>
      <w:proofErr w:type="spellEnd"/>
      <w:r w:rsidRPr="00C10826">
        <w:rPr>
          <w:sz w:val="22"/>
        </w:rPr>
        <w:t>-</w:t>
      </w:r>
    </w:p>
    <w:p w14:paraId="1EFB8450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nen</w:t>
      </w:r>
      <w:proofErr w:type="spellEnd"/>
      <w:r w:rsidRPr="00C10826">
        <w:rPr>
          <w:sz w:val="22"/>
        </w:rPr>
        <w:t xml:space="preserve"> </w:t>
      </w:r>
      <w:proofErr w:type="spellStart"/>
      <w:r w:rsidRPr="00C10826">
        <w:rPr>
          <w:sz w:val="22"/>
        </w:rPr>
        <w:t>lb</w:t>
      </w:r>
      <w:proofErr w:type="spellEnd"/>
      <w:r w:rsidRPr="00C10826">
        <w:rPr>
          <w:sz w:val="22"/>
        </w:rPr>
        <w:t>. Brief mit Abensberger</w:t>
      </w:r>
    </w:p>
    <w:p w14:paraId="320FB76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Neuigkeiten. Aber von der Gusti</w:t>
      </w:r>
    </w:p>
    <w:p w14:paraId="1FFC7338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wollte ich etwas mehr wissen.</w:t>
      </w:r>
    </w:p>
    <w:p w14:paraId="32DCDBA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Wenn Ihr Euch geeinigt habt, daß</w:t>
      </w:r>
    </w:p>
    <w:p w14:paraId="5DE43564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Du u. Alies je 2 Briefe schreibt,</w:t>
      </w:r>
    </w:p>
    <w:p w14:paraId="16E12A5A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dann darf das faule, aber brave</w:t>
      </w:r>
    </w:p>
    <w:p w14:paraId="57227D2F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Neugerl</w:t>
      </w:r>
      <w:proofErr w:type="spellEnd"/>
      <w:r w:rsidRPr="00C10826">
        <w:rPr>
          <w:sz w:val="22"/>
        </w:rPr>
        <w:t xml:space="preserve"> auch zwei schreiben. Wo</w:t>
      </w:r>
    </w:p>
    <w:p w14:paraId="612960A5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schläft denn der </w:t>
      </w:r>
      <w:proofErr w:type="spellStart"/>
      <w:r w:rsidRPr="00C10826">
        <w:rPr>
          <w:sz w:val="22"/>
        </w:rPr>
        <w:t>Rüstungsarbei</w:t>
      </w:r>
      <w:proofErr w:type="spellEnd"/>
      <w:r w:rsidRPr="00C10826">
        <w:rPr>
          <w:sz w:val="22"/>
        </w:rPr>
        <w:t>-</w:t>
      </w:r>
    </w:p>
    <w:p w14:paraId="0B6D7B5A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ter</w:t>
      </w:r>
      <w:proofErr w:type="spellEnd"/>
      <w:r w:rsidRPr="00C10826">
        <w:rPr>
          <w:sz w:val="22"/>
        </w:rPr>
        <w:t xml:space="preserve"> u. wieso bekamt Ihr den?</w:t>
      </w:r>
    </w:p>
    <w:p w14:paraId="0221E445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Wie alt ist er? Hat Alies schon</w:t>
      </w:r>
    </w:p>
    <w:p w14:paraId="693EE3D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C10826">
        <w:rPr>
          <w:sz w:val="22"/>
        </w:rPr>
        <w:t>nähere Beziehungen</w:t>
      </w:r>
      <w:r>
        <w:rPr>
          <w:sz w:val="22"/>
        </w:rPr>
        <w:t>“</w:t>
      </w:r>
      <w:r w:rsidRPr="00C10826">
        <w:rPr>
          <w:sz w:val="22"/>
        </w:rPr>
        <w:t xml:space="preserve"> zu ihm,</w:t>
      </w:r>
    </w:p>
    <w:p w14:paraId="2CB862FD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wenn sie Angst von ihm was</w:t>
      </w:r>
    </w:p>
    <w:p w14:paraId="38BA5C40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abzubekommen? Oder weiß sie</w:t>
      </w:r>
    </w:p>
    <w:p w14:paraId="6071E302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gar nicht, wie, das übertragen</w:t>
      </w:r>
    </w:p>
    <w:p w14:paraId="0C1EA2D0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wird. Was man von Krieg hier</w:t>
      </w:r>
    </w:p>
    <w:p w14:paraId="0E58CC4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hört u. selbst sieht, darf ich</w:t>
      </w:r>
    </w:p>
    <w:p w14:paraId="7FA24510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gar nicht alles schreiben. Sicher</w:t>
      </w:r>
    </w:p>
    <w:p w14:paraId="0F4085A1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dauert er nicht mehr </w:t>
      </w:r>
      <w:proofErr w:type="spellStart"/>
      <w:r w:rsidRPr="00C10826">
        <w:rPr>
          <w:sz w:val="22"/>
        </w:rPr>
        <w:t>allzulange</w:t>
      </w:r>
      <w:proofErr w:type="spellEnd"/>
      <w:r w:rsidRPr="00C10826">
        <w:rPr>
          <w:sz w:val="22"/>
        </w:rPr>
        <w:t>.</w:t>
      </w:r>
    </w:p>
    <w:p w14:paraId="39532D0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Laut Gefangenenaussagen</w:t>
      </w:r>
    </w:p>
    <w:p w14:paraId="46F45B6F" w14:textId="77777777" w:rsidR="00191902" w:rsidRPr="00C1082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10826">
        <w:rPr>
          <w:b/>
          <w:bCs/>
          <w:sz w:val="22"/>
        </w:rPr>
        <w:t>1944-08-25_2</w:t>
      </w:r>
    </w:p>
    <w:p w14:paraId="27649A00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leitet auf russischer Seite ein</w:t>
      </w:r>
    </w:p>
    <w:p w14:paraId="5974C252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deutscher General den ganzen</w:t>
      </w:r>
    </w:p>
    <w:p w14:paraId="6F4FB933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Nordabschnitt hier. Den deutschen</w:t>
      </w:r>
    </w:p>
    <w:p w14:paraId="6080CB91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Gefangenen in </w:t>
      </w:r>
      <w:proofErr w:type="spellStart"/>
      <w:r w:rsidRPr="00C10826">
        <w:rPr>
          <w:sz w:val="22"/>
        </w:rPr>
        <w:t>Rußland</w:t>
      </w:r>
      <w:proofErr w:type="spellEnd"/>
      <w:r w:rsidRPr="00C10826">
        <w:rPr>
          <w:sz w:val="22"/>
        </w:rPr>
        <w:t xml:space="preserve"> geht</w:t>
      </w:r>
    </w:p>
    <w:p w14:paraId="480E6533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es außerdem nicht schlecht, wie</w:t>
      </w:r>
    </w:p>
    <w:p w14:paraId="6B4D221A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Gefange</w:t>
      </w:r>
      <w:proofErr w:type="spellEnd"/>
      <w:r w:rsidRPr="00C10826">
        <w:rPr>
          <w:sz w:val="22"/>
        </w:rPr>
        <w:t xml:space="preserve"> behaupten u. es ist</w:t>
      </w:r>
    </w:p>
    <w:p w14:paraId="092231B7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bei den Russen der Befehl her-</w:t>
      </w:r>
    </w:p>
    <w:p w14:paraId="7FD9ED1A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aus, daß kein Gefangener mehr</w:t>
      </w:r>
    </w:p>
    <w:p w14:paraId="666A046A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erschossen oder geschlagen</w:t>
      </w:r>
    </w:p>
    <w:p w14:paraId="0C384E06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werden darf.</w:t>
      </w:r>
    </w:p>
    <w:p w14:paraId="6715E4CA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Die Stalinorgel lerne ich in</w:t>
      </w:r>
    </w:p>
    <w:p w14:paraId="4DF70474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diesen Tagen auch recht gut</w:t>
      </w:r>
    </w:p>
    <w:p w14:paraId="1872C5A3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lastRenderedPageBreak/>
        <w:t>kennen!! -</w:t>
      </w:r>
    </w:p>
    <w:p w14:paraId="0614BC7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Der Sommer geht zu Ende</w:t>
      </w:r>
    </w:p>
    <w:p w14:paraId="648F9259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u. mir wird leise </w:t>
      </w:r>
      <w:proofErr w:type="gramStart"/>
      <w:r w:rsidRPr="00C10826">
        <w:rPr>
          <w:sz w:val="22"/>
        </w:rPr>
        <w:t>bange</w:t>
      </w:r>
      <w:proofErr w:type="gramEnd"/>
      <w:r w:rsidRPr="00C10826">
        <w:rPr>
          <w:sz w:val="22"/>
        </w:rPr>
        <w:t xml:space="preserve"> auf</w:t>
      </w:r>
    </w:p>
    <w:p w14:paraId="72EE4E19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den Winter. -</w:t>
      </w:r>
    </w:p>
    <w:p w14:paraId="3B371942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Noch nie spürte ich so deutlich</w:t>
      </w:r>
    </w:p>
    <w:p w14:paraId="4BD0BC56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die Untiefen des Lebens, als</w:t>
      </w:r>
    </w:p>
    <w:p w14:paraId="21D61466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zwischen dem Urlaub u. jetzt.</w:t>
      </w:r>
    </w:p>
    <w:p w14:paraId="2CD948C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Aber das wird auch vorbei gehen.</w:t>
      </w:r>
    </w:p>
    <w:p w14:paraId="26C9A4DB" w14:textId="77777777" w:rsidR="00191902" w:rsidRPr="00C1082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10826">
        <w:rPr>
          <w:b/>
          <w:bCs/>
          <w:sz w:val="22"/>
        </w:rPr>
        <w:t>1944-08-25_3</w:t>
      </w:r>
    </w:p>
    <w:p w14:paraId="20C61FA1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Grüßt mir das kranke</w:t>
      </w:r>
    </w:p>
    <w:p w14:paraId="6BB8348F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Weiberl</w:t>
      </w:r>
      <w:proofErr w:type="spellEnd"/>
      <w:r w:rsidRPr="00C10826">
        <w:rPr>
          <w:sz w:val="22"/>
        </w:rPr>
        <w:t xml:space="preserve"> mit Franzl recht</w:t>
      </w:r>
    </w:p>
    <w:p w14:paraId="14C54052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schön u. verbleibe in</w:t>
      </w:r>
    </w:p>
    <w:p w14:paraId="6E4152B1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alter Herzlichkeit Euer</w:t>
      </w:r>
    </w:p>
    <w:p w14:paraId="5B0E466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Hanserl.</w:t>
      </w:r>
    </w:p>
    <w:p w14:paraId="4DAF27F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39E27EB" w14:textId="77777777" w:rsidR="00191902" w:rsidRPr="00C1082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10826">
        <w:rPr>
          <w:b/>
          <w:bCs/>
          <w:sz w:val="22"/>
        </w:rPr>
        <w:t>1944-08-27_1</w:t>
      </w:r>
    </w:p>
    <w:p w14:paraId="756E4ABE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Litauen 27.8.44.</w:t>
      </w:r>
    </w:p>
    <w:p w14:paraId="23365C34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Meine Lieben!</w:t>
      </w:r>
    </w:p>
    <w:p w14:paraId="777BF00F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Sonntag ist's, in allen Wipfeln</w:t>
      </w:r>
    </w:p>
    <w:p w14:paraId="68B55FFD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rauscht es unser Erlenwäldchen. Sogar der</w:t>
      </w:r>
    </w:p>
    <w:p w14:paraId="11306686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Iwan hält etwas Ruhe mit seinem sonst</w:t>
      </w:r>
    </w:p>
    <w:p w14:paraId="08D9CE97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ununterbrochenem MG-Geknatter. Ich kroch</w:t>
      </w:r>
    </w:p>
    <w:p w14:paraId="26D73B44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etwas früher als gewöhnlich aus meinem Erd-</w:t>
      </w:r>
    </w:p>
    <w:p w14:paraId="2A097353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loch heraus um die Ruhe des Sonntagsmorgen</w:t>
      </w:r>
    </w:p>
    <w:p w14:paraId="479A05E7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genießen zu können. Außerdem brauchen</w:t>
      </w:r>
    </w:p>
    <w:p w14:paraId="7AE14515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wir heute nicht arbeiten u. gestern bekam</w:t>
      </w:r>
    </w:p>
    <w:p w14:paraId="2F24327D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ich zwei Briefe. Einen von Mutter (12. 8.) u einen vom</w:t>
      </w:r>
    </w:p>
    <w:p w14:paraId="1AB1A2A1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Engerl</w:t>
      </w:r>
      <w:proofErr w:type="spellEnd"/>
      <w:r w:rsidRPr="00C10826">
        <w:rPr>
          <w:sz w:val="22"/>
        </w:rPr>
        <w:t>. Mutters Brief vom 12. 8. bekam ich</w:t>
      </w:r>
    </w:p>
    <w:p w14:paraId="2BB8BD53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4 Tage später als den vom 15. 8., wogegen der</w:t>
      </w:r>
    </w:p>
    <w:p w14:paraId="6943F3E3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von Alies (12. </w:t>
      </w:r>
      <w:proofErr w:type="gramStart"/>
      <w:r w:rsidRPr="00C10826">
        <w:rPr>
          <w:sz w:val="22"/>
        </w:rPr>
        <w:t>8. )</w:t>
      </w:r>
      <w:proofErr w:type="gramEnd"/>
      <w:r w:rsidRPr="00C10826">
        <w:rPr>
          <w:sz w:val="22"/>
        </w:rPr>
        <w:t xml:space="preserve"> am 18. 8. hier war. Bekommt</w:t>
      </w:r>
    </w:p>
    <w:p w14:paraId="6EF04A64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Ihr meine Briefe auch so durcheinander.-</w:t>
      </w:r>
    </w:p>
    <w:p w14:paraId="1362D2FF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  <w:u w:val="single"/>
        </w:rPr>
        <w:t xml:space="preserve">Liebes </w:t>
      </w:r>
      <w:proofErr w:type="spellStart"/>
      <w:r w:rsidRPr="00C10826">
        <w:rPr>
          <w:sz w:val="22"/>
          <w:u w:val="single"/>
        </w:rPr>
        <w:t>Neugerl</w:t>
      </w:r>
      <w:proofErr w:type="spellEnd"/>
      <w:r w:rsidRPr="00C10826">
        <w:rPr>
          <w:sz w:val="22"/>
          <w:u w:val="single"/>
        </w:rPr>
        <w:t>!</w:t>
      </w:r>
      <w:r w:rsidRPr="00C10826">
        <w:rPr>
          <w:sz w:val="22"/>
        </w:rPr>
        <w:t xml:space="preserve"> Die verblüffende Neuigkeit von</w:t>
      </w:r>
    </w:p>
    <w:p w14:paraId="51452D12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der Lissi brachte mich eher zum Lachen als zum</w:t>
      </w:r>
    </w:p>
    <w:p w14:paraId="65DEDA5D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Staunen! Kein Wunder bei Lissis Tempera-</w:t>
      </w:r>
    </w:p>
    <w:p w14:paraId="316BFEE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ment</w:t>
      </w:r>
      <w:proofErr w:type="spellEnd"/>
      <w:r w:rsidRPr="00C10826">
        <w:rPr>
          <w:sz w:val="22"/>
        </w:rPr>
        <w:t xml:space="preserve">. Und mit dem </w:t>
      </w:r>
      <w:proofErr w:type="spellStart"/>
      <w:r w:rsidRPr="00C10826">
        <w:rPr>
          <w:sz w:val="22"/>
        </w:rPr>
        <w:t>Hempfer</w:t>
      </w:r>
      <w:proofErr w:type="spellEnd"/>
      <w:r w:rsidRPr="00C10826">
        <w:rPr>
          <w:sz w:val="22"/>
        </w:rPr>
        <w:t xml:space="preserve"> hatte sie es</w:t>
      </w:r>
    </w:p>
    <w:p w14:paraId="171F751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schon immer. Die hat sich schon einen </w:t>
      </w:r>
      <w:proofErr w:type="spellStart"/>
      <w:r w:rsidRPr="00C10826">
        <w:rPr>
          <w:sz w:val="22"/>
        </w:rPr>
        <w:t>ge</w:t>
      </w:r>
      <w:proofErr w:type="spellEnd"/>
      <w:r w:rsidRPr="00C10826">
        <w:rPr>
          <w:sz w:val="22"/>
        </w:rPr>
        <w:t>-</w:t>
      </w:r>
    </w:p>
    <w:p w14:paraId="2CDC70B1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gefangen! Nachmachen, wer </w:t>
      </w:r>
      <w:proofErr w:type="spellStart"/>
      <w:r w:rsidRPr="00C10826">
        <w:rPr>
          <w:sz w:val="22"/>
        </w:rPr>
        <w:t>sichs</w:t>
      </w:r>
      <w:proofErr w:type="spellEnd"/>
      <w:r w:rsidRPr="00C10826">
        <w:rPr>
          <w:sz w:val="22"/>
        </w:rPr>
        <w:t xml:space="preserve"> getraut!!!!</w:t>
      </w:r>
    </w:p>
    <w:p w14:paraId="1FDBEEA6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Mein Fingerspitzengefühl </w:t>
      </w:r>
      <w:proofErr w:type="spellStart"/>
      <w:r w:rsidRPr="00C10826">
        <w:rPr>
          <w:sz w:val="22"/>
        </w:rPr>
        <w:t>trügte</w:t>
      </w:r>
      <w:proofErr w:type="spellEnd"/>
      <w:r w:rsidRPr="00C10826">
        <w:rPr>
          <w:sz w:val="22"/>
        </w:rPr>
        <w:t xml:space="preserve"> also nicht!</w:t>
      </w:r>
    </w:p>
    <w:p w14:paraId="535F208F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Gehst Du öfters mit </w:t>
      </w:r>
      <w:proofErr w:type="spellStart"/>
      <w:r w:rsidRPr="00C10826">
        <w:rPr>
          <w:sz w:val="22"/>
        </w:rPr>
        <w:t>Margott</w:t>
      </w:r>
      <w:proofErr w:type="spellEnd"/>
      <w:r w:rsidRPr="00C10826">
        <w:rPr>
          <w:sz w:val="22"/>
        </w:rPr>
        <w:t xml:space="preserve"> spazieren? Schreib</w:t>
      </w:r>
    </w:p>
    <w:p w14:paraId="0370E804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10826">
        <w:rPr>
          <w:sz w:val="22"/>
        </w:rPr>
        <w:t>mir's</w:t>
      </w:r>
      <w:proofErr w:type="spellEnd"/>
      <w:r w:rsidRPr="00C10826">
        <w:rPr>
          <w:sz w:val="22"/>
        </w:rPr>
        <w:t xml:space="preserve"> nur </w:t>
      </w:r>
      <w:proofErr w:type="gramStart"/>
      <w:r w:rsidRPr="00C10826">
        <w:rPr>
          <w:sz w:val="22"/>
        </w:rPr>
        <w:t>wieder</w:t>
      </w:r>
      <w:proofErr w:type="gramEnd"/>
      <w:r w:rsidRPr="00C10826">
        <w:rPr>
          <w:sz w:val="22"/>
        </w:rPr>
        <w:t xml:space="preserve"> wenn Du davon was weißt.</w:t>
      </w:r>
    </w:p>
    <w:p w14:paraId="1D81A1AB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Ich freue mich drüber!! Soll ich Dir halt</w:t>
      </w:r>
    </w:p>
    <w:p w14:paraId="1123EA27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den Brief von </w:t>
      </w:r>
      <w:proofErr w:type="spellStart"/>
      <w:r w:rsidRPr="00C10826">
        <w:rPr>
          <w:sz w:val="22"/>
        </w:rPr>
        <w:t>Margott</w:t>
      </w:r>
      <w:proofErr w:type="spellEnd"/>
      <w:r w:rsidRPr="00C10826">
        <w:rPr>
          <w:sz w:val="22"/>
        </w:rPr>
        <w:t xml:space="preserve"> schicken! Ja das tät Dir</w:t>
      </w:r>
    </w:p>
    <w:p w14:paraId="29DA8328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passen. Aber der wird zu Asche!! -</w:t>
      </w:r>
    </w:p>
    <w:p w14:paraId="3EE656B8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Nun zu Mutters Briefen. Wer ist denn bei den</w:t>
      </w:r>
    </w:p>
    <w:p w14:paraId="2599ABB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4 Auserwählten von Frau Wachter noch dabei?</w:t>
      </w:r>
    </w:p>
    <w:p w14:paraId="135E0B70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 xml:space="preserve">Das </w:t>
      </w:r>
      <w:proofErr w:type="spellStart"/>
      <w:r w:rsidRPr="00C10826">
        <w:rPr>
          <w:sz w:val="22"/>
        </w:rPr>
        <w:t>Weiberl</w:t>
      </w:r>
      <w:proofErr w:type="spellEnd"/>
      <w:r w:rsidRPr="00C10826">
        <w:rPr>
          <w:sz w:val="22"/>
        </w:rPr>
        <w:t xml:space="preserve"> kann das sicher erfragen! Wie</w:t>
      </w:r>
    </w:p>
    <w:p w14:paraId="19E98DC0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kommt denn die dazu!!  Wie sich der</w:t>
      </w:r>
    </w:p>
    <w:p w14:paraId="2FEFABDC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Rüstungsarbeiter entwickelt bin ich gespannt.</w:t>
      </w:r>
    </w:p>
    <w:p w14:paraId="18A0D7BD" w14:textId="77777777" w:rsidR="00191902" w:rsidRPr="00C10826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Habt Ihr ihm doch einen Tisch auch hinein</w:t>
      </w:r>
    </w:p>
    <w:p w14:paraId="6D8125B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10826">
        <w:rPr>
          <w:sz w:val="22"/>
        </w:rPr>
        <w:t>gestellt in die Kammer? Daran denke ich</w:t>
      </w:r>
    </w:p>
    <w:p w14:paraId="0E906580" w14:textId="77777777" w:rsidR="00191902" w:rsidRPr="00BC064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C064E">
        <w:rPr>
          <w:b/>
          <w:bCs/>
          <w:sz w:val="22"/>
        </w:rPr>
        <w:t>1944-08-27_2</w:t>
      </w:r>
    </w:p>
    <w:p w14:paraId="5492A3C2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weil er mir immer abgeht. Mein neuestes</w:t>
      </w:r>
    </w:p>
    <w:p w14:paraId="18A13587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Schreibpult ist ein Baumstumpf. -</w:t>
      </w:r>
    </w:p>
    <w:p w14:paraId="7B8F2CAB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lastRenderedPageBreak/>
        <w:t>Soeben war wieder eine Neueinteilung. Ach Gott,</w:t>
      </w:r>
    </w:p>
    <w:p w14:paraId="3EB197E7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was ich noch alles werde in diesem Krieg.</w:t>
      </w:r>
    </w:p>
    <w:p w14:paraId="3E1D5574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Am Granatwerfer wurde ich in 3 Stunden aus-</w:t>
      </w:r>
    </w:p>
    <w:p w14:paraId="0664297F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gebildet u. ab morgen komme ich zu einer</w:t>
      </w:r>
    </w:p>
    <w:p w14:paraId="4B98A542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SMG Bedienung. Das, ist zwar eine kleine</w:t>
      </w:r>
    </w:p>
    <w:p w14:paraId="3A08B0B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Verschlechterung, aber man weiß nie wofür es</w:t>
      </w:r>
    </w:p>
    <w:p w14:paraId="7A6F365C" w14:textId="77777777" w:rsidR="00191902" w:rsidRPr="00BC064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C064E">
        <w:rPr>
          <w:b/>
          <w:bCs/>
          <w:sz w:val="22"/>
        </w:rPr>
        <w:t>1944-08-27_3</w:t>
      </w:r>
    </w:p>
    <w:p w14:paraId="1785733E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gut ist. -</w:t>
      </w:r>
    </w:p>
    <w:p w14:paraId="75A2C2E6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Briefpapier dürft Ihr mir immer ein par</w:t>
      </w:r>
    </w:p>
    <w:p w14:paraId="001BE64C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solche Bogen beilegen.</w:t>
      </w:r>
    </w:p>
    <w:p w14:paraId="495EA516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Verbringt den Sonntag gut.</w:t>
      </w:r>
    </w:p>
    <w:p w14:paraId="4EF00EAA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Habt Ihr auch dauernd so schönes</w:t>
      </w:r>
    </w:p>
    <w:p w14:paraId="6A6F7788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Wetter wie wir?</w:t>
      </w:r>
    </w:p>
    <w:p w14:paraId="51498C33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Es grüßt Euch recht vielmals</w:t>
      </w:r>
    </w:p>
    <w:p w14:paraId="0D945AAB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Euer Hanserl.</w:t>
      </w:r>
    </w:p>
    <w:p w14:paraId="0F67194E" w14:textId="77777777" w:rsidR="00191902" w:rsidRPr="00BC064E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Auch an Tante u. Anna die</w:t>
      </w:r>
    </w:p>
    <w:p w14:paraId="01428E3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C064E">
        <w:rPr>
          <w:sz w:val="22"/>
        </w:rPr>
        <w:t>besten Grüße.</w:t>
      </w:r>
    </w:p>
    <w:p w14:paraId="7157B03F" w14:textId="77777777" w:rsidR="00191902" w:rsidRPr="00CB6C8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B6C8E">
        <w:rPr>
          <w:b/>
          <w:bCs/>
          <w:sz w:val="22"/>
        </w:rPr>
        <w:t>1944-08-29_1</w:t>
      </w:r>
    </w:p>
    <w:p w14:paraId="4C1144EB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Litauen 29.8.44.</w:t>
      </w:r>
    </w:p>
    <w:p w14:paraId="4D8DBD44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06024/E</w:t>
      </w:r>
    </w:p>
    <w:p w14:paraId="51A2C7FF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Meine Lieben!</w:t>
      </w:r>
    </w:p>
    <w:p w14:paraId="6CDF69DC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Gestern bekam ich Alie</w:t>
      </w:r>
      <w:r>
        <w:rPr>
          <w:sz w:val="22"/>
        </w:rPr>
        <w:t>s</w:t>
      </w:r>
      <w:r w:rsidRPr="00CB6C8E">
        <w:rPr>
          <w:sz w:val="22"/>
        </w:rPr>
        <w:t>' u.</w:t>
      </w:r>
    </w:p>
    <w:p w14:paraId="51ED1029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6C8E">
        <w:rPr>
          <w:sz w:val="22"/>
        </w:rPr>
        <w:t>Neugerls</w:t>
      </w:r>
      <w:proofErr w:type="spellEnd"/>
      <w:r w:rsidRPr="00CB6C8E">
        <w:rPr>
          <w:sz w:val="22"/>
        </w:rPr>
        <w:t xml:space="preserve"> Briefe vom 19. 8. u. 20. 8. Die Post</w:t>
      </w:r>
    </w:p>
    <w:p w14:paraId="0E91DCD3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läuft also ganz gut. Über mich könnt</w:t>
      </w:r>
    </w:p>
    <w:p w14:paraId="0CD13BA9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Ihr Euch auch nicht beklagen, da ich</w:t>
      </w:r>
    </w:p>
    <w:p w14:paraId="51EA6DED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beinahe jeden 2. oder 3. Tag schreibe.</w:t>
      </w:r>
    </w:p>
    <w:p w14:paraId="29880B65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Zeit habe ich ja augenblicklich genug,</w:t>
      </w:r>
    </w:p>
    <w:p w14:paraId="6329E38D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 xml:space="preserve">denn ich bin noch beim </w:t>
      </w:r>
      <w:proofErr w:type="spellStart"/>
      <w:r w:rsidRPr="00CB6C8E">
        <w:rPr>
          <w:sz w:val="22"/>
        </w:rPr>
        <w:t>Granatwer</w:t>
      </w:r>
      <w:proofErr w:type="spellEnd"/>
      <w:r w:rsidRPr="00CB6C8E">
        <w:rPr>
          <w:sz w:val="22"/>
        </w:rPr>
        <w:t>-</w:t>
      </w:r>
    </w:p>
    <w:p w14:paraId="590B8B76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6C8E">
        <w:rPr>
          <w:sz w:val="22"/>
        </w:rPr>
        <w:t>fer</w:t>
      </w:r>
      <w:proofErr w:type="spellEnd"/>
      <w:r w:rsidRPr="00CB6C8E">
        <w:rPr>
          <w:sz w:val="22"/>
        </w:rPr>
        <w:t xml:space="preserve">, bis unsere </w:t>
      </w:r>
      <w:proofErr w:type="spellStart"/>
      <w:r w:rsidRPr="00CB6C8E">
        <w:rPr>
          <w:sz w:val="22"/>
        </w:rPr>
        <w:t>Maschienengewehre</w:t>
      </w:r>
      <w:proofErr w:type="spellEnd"/>
    </w:p>
    <w:p w14:paraId="2AF215A5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kommen. Dann wird die Zeit wieder</w:t>
      </w:r>
    </w:p>
    <w:p w14:paraId="24352460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knapper. - Gestern war ich beim</w:t>
      </w:r>
    </w:p>
    <w:p w14:paraId="25C12AA7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Spanischen Reiter bauen (Stacheldraht)</w:t>
      </w:r>
    </w:p>
    <w:p w14:paraId="7E8E0FD9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 xml:space="preserve">ziemlich weit </w:t>
      </w:r>
      <w:proofErr w:type="gramStart"/>
      <w:r w:rsidRPr="00CB6C8E">
        <w:rPr>
          <w:sz w:val="22"/>
        </w:rPr>
        <w:t>Vorne</w:t>
      </w:r>
      <w:proofErr w:type="gramEnd"/>
      <w:r w:rsidRPr="00CB6C8E">
        <w:rPr>
          <w:sz w:val="22"/>
        </w:rPr>
        <w:t>. Da sind die Splitter</w:t>
      </w:r>
    </w:p>
    <w:p w14:paraId="2B02E71A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den ganzen Tag geflogen. Einmal hätte</w:t>
      </w:r>
    </w:p>
    <w:p w14:paraId="2968A03F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ich bloß. 1/2 m weiter links liegen brauchen</w:t>
      </w:r>
    </w:p>
    <w:p w14:paraId="2DD85586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 xml:space="preserve">dann wäre mir ein </w:t>
      </w:r>
      <w:r>
        <w:rPr>
          <w:sz w:val="22"/>
        </w:rPr>
        <w:t>„</w:t>
      </w:r>
      <w:r w:rsidRPr="00CB6C8E">
        <w:rPr>
          <w:sz w:val="22"/>
        </w:rPr>
        <w:t>ziemlicher</w:t>
      </w:r>
      <w:r>
        <w:rPr>
          <w:sz w:val="22"/>
        </w:rPr>
        <w:t>“</w:t>
      </w:r>
      <w:r w:rsidRPr="00CB6C8E">
        <w:rPr>
          <w:sz w:val="22"/>
        </w:rPr>
        <w:t xml:space="preserve"> Brocken</w:t>
      </w:r>
    </w:p>
    <w:p w14:paraId="5F55B7D7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ungefähr in die Schulter rein. Da schaut</w:t>
      </w:r>
    </w:p>
    <w:p w14:paraId="767A9BDA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 xml:space="preserve">man dumm hernach, </w:t>
      </w:r>
      <w:proofErr w:type="spellStart"/>
      <w:r w:rsidRPr="00CB6C8E">
        <w:rPr>
          <w:sz w:val="22"/>
        </w:rPr>
        <w:t>wenns</w:t>
      </w:r>
      <w:proofErr w:type="spellEnd"/>
      <w:r w:rsidRPr="00CB6C8E">
        <w:rPr>
          <w:sz w:val="22"/>
        </w:rPr>
        <w:t xml:space="preserve"> so gezischt</w:t>
      </w:r>
    </w:p>
    <w:p w14:paraId="58B9F7D9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hat!! Beiliegendes Blatt hebt Ihr mir</w:t>
      </w:r>
    </w:p>
    <w:p w14:paraId="71663132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 xml:space="preserve">auf! Vom 20.7. - </w:t>
      </w:r>
      <w:proofErr w:type="gramStart"/>
      <w:r w:rsidRPr="00CB6C8E">
        <w:rPr>
          <w:sz w:val="22"/>
        </w:rPr>
        <w:t>8.8.  war</w:t>
      </w:r>
      <w:proofErr w:type="gramEnd"/>
      <w:r w:rsidRPr="00CB6C8E">
        <w:rPr>
          <w:sz w:val="22"/>
        </w:rPr>
        <w:t xml:space="preserve"> ich dabei. Das ganze</w:t>
      </w:r>
    </w:p>
    <w:p w14:paraId="787A448B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hätte schon früher begonnen, kam aber</w:t>
      </w:r>
    </w:p>
    <w:p w14:paraId="05A49298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erst im WB als es am Höhepunkt war.</w:t>
      </w:r>
    </w:p>
    <w:p w14:paraId="15987BB5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Am 7.8. war unser Btl. schon in Teile</w:t>
      </w:r>
    </w:p>
    <w:p w14:paraId="15CE81DC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zersprengt u. kämpfte bloß mehr als</w:t>
      </w:r>
    </w:p>
    <w:p w14:paraId="2E5883C1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kleine Gruppen. An dem Ort wo vom</w:t>
      </w:r>
    </w:p>
    <w:p w14:paraId="14C34ABF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15.8. die Rede ist, liegen wir jetzt u.</w:t>
      </w:r>
    </w:p>
    <w:p w14:paraId="23174DBE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die 63 Panzer liegen im Gelände</w:t>
      </w:r>
    </w:p>
    <w:p w14:paraId="500E2905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herum. Daß von uns auch nicht zu</w:t>
      </w:r>
    </w:p>
    <w:p w14:paraId="4A488B18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wenig liegen blieb, könnt. Ihr Euch den-</w:t>
      </w:r>
    </w:p>
    <w:p w14:paraId="5C0CEF3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6C8E">
        <w:rPr>
          <w:sz w:val="22"/>
        </w:rPr>
        <w:t>ken</w:t>
      </w:r>
      <w:proofErr w:type="spellEnd"/>
      <w:r w:rsidRPr="00CB6C8E">
        <w:rPr>
          <w:sz w:val="22"/>
        </w:rPr>
        <w:t>. Ein ausgebrannter Tiger steht</w:t>
      </w:r>
    </w:p>
    <w:p w14:paraId="7742B0A1" w14:textId="77777777" w:rsidR="00191902" w:rsidRPr="00CB6C8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B6C8E">
        <w:rPr>
          <w:b/>
          <w:bCs/>
          <w:sz w:val="22"/>
        </w:rPr>
        <w:t>1944-08-29_2</w:t>
      </w:r>
    </w:p>
    <w:p w14:paraId="547EF68A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gleich neben uns auf der Straße. Und</w:t>
      </w:r>
    </w:p>
    <w:p w14:paraId="25C4F542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die toten Russen u. Pferde stinken</w:t>
      </w:r>
    </w:p>
    <w:p w14:paraId="1001B8C0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lastRenderedPageBreak/>
        <w:t>vielleicht bei der Hitze daß es ein Graus ist.</w:t>
      </w:r>
    </w:p>
    <w:p w14:paraId="2D195413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Ich geh oft gerne an unsere Scheißgrube,</w:t>
      </w:r>
    </w:p>
    <w:p w14:paraId="3FBB2AD4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denn dort stinkt es wenigstens etwas</w:t>
      </w:r>
    </w:p>
    <w:p w14:paraId="0A66DD43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menschlich. -</w:t>
      </w:r>
    </w:p>
    <w:p w14:paraId="27430971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 xml:space="preserve">Vor ein </w:t>
      </w:r>
      <w:proofErr w:type="spellStart"/>
      <w:r w:rsidRPr="00CB6C8E">
        <w:rPr>
          <w:sz w:val="22"/>
        </w:rPr>
        <w:t>par</w:t>
      </w:r>
      <w:proofErr w:type="spellEnd"/>
      <w:r w:rsidRPr="00CB6C8E">
        <w:rPr>
          <w:sz w:val="22"/>
        </w:rPr>
        <w:t xml:space="preserve"> Tagen brach der Russe links</w:t>
      </w:r>
    </w:p>
    <w:p w14:paraId="51CDED12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 xml:space="preserve">von uns (500 m) mit </w:t>
      </w:r>
      <w:proofErr w:type="spellStart"/>
      <w:r w:rsidRPr="00CB6C8E">
        <w:rPr>
          <w:sz w:val="22"/>
        </w:rPr>
        <w:t>Urääh</w:t>
      </w:r>
      <w:proofErr w:type="spellEnd"/>
      <w:r w:rsidRPr="00CB6C8E">
        <w:rPr>
          <w:sz w:val="22"/>
        </w:rPr>
        <w:t xml:space="preserve"> u. Panzern wieder</w:t>
      </w:r>
    </w:p>
    <w:p w14:paraId="640CAE2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ein, in der Abenddämmerung. Wurde aber</w:t>
      </w:r>
    </w:p>
    <w:p w14:paraId="55819CC7" w14:textId="77777777" w:rsidR="00191902" w:rsidRPr="00CB6C8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B6C8E">
        <w:rPr>
          <w:b/>
          <w:bCs/>
          <w:sz w:val="22"/>
        </w:rPr>
        <w:t>1944-08-29_3</w:t>
      </w:r>
    </w:p>
    <w:p w14:paraId="6868683D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 xml:space="preserve">mit Sturmgeschützen u. </w:t>
      </w:r>
      <w:proofErr w:type="spellStart"/>
      <w:r w:rsidRPr="00CB6C8E">
        <w:rPr>
          <w:sz w:val="22"/>
        </w:rPr>
        <w:t>Huraah</w:t>
      </w:r>
      <w:proofErr w:type="spellEnd"/>
      <w:r w:rsidRPr="00CB6C8E">
        <w:rPr>
          <w:sz w:val="22"/>
        </w:rPr>
        <w:t xml:space="preserve"> wieder</w:t>
      </w:r>
    </w:p>
    <w:p w14:paraId="0873E639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hinausgeworfen. -  Der Winter steht</w:t>
      </w:r>
    </w:p>
    <w:p w14:paraId="6153C80F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mir vor den Augen wie ein Gespenst!</w:t>
      </w:r>
    </w:p>
    <w:p w14:paraId="662EDFDB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Hoffentlich dauert es nicht mehr lange.</w:t>
      </w:r>
    </w:p>
    <w:p w14:paraId="2F4ED0CB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Für heute die herzlichsten</w:t>
      </w:r>
    </w:p>
    <w:p w14:paraId="7DACB55D" w14:textId="77777777" w:rsidR="00191902" w:rsidRPr="00CB6C8E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Grüße von Euerm</w:t>
      </w:r>
    </w:p>
    <w:p w14:paraId="65B6A4C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B6C8E">
        <w:rPr>
          <w:sz w:val="22"/>
        </w:rPr>
        <w:t>Hans.</w:t>
      </w:r>
    </w:p>
    <w:p w14:paraId="2ADC20A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9DDE057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</w:p>
    <w:p w14:paraId="2FF4477E" w14:textId="77777777" w:rsidR="00191902" w:rsidRPr="00150F5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50F5D">
        <w:rPr>
          <w:b/>
          <w:bCs/>
          <w:sz w:val="22"/>
        </w:rPr>
        <w:t>1944-09-04_1</w:t>
      </w:r>
    </w:p>
    <w:p w14:paraId="4967771A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Litauen 4. 9. 44.</w:t>
      </w:r>
    </w:p>
    <w:p w14:paraId="2151017B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Meine Lieben!</w:t>
      </w:r>
    </w:p>
    <w:p w14:paraId="3BB287C7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Die Post kommt regelmäßig</w:t>
      </w:r>
    </w:p>
    <w:p w14:paraId="4B0FAAB2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 xml:space="preserve">u. ich freue mich </w:t>
      </w:r>
      <w:proofErr w:type="spellStart"/>
      <w:r w:rsidRPr="00150F5D">
        <w:rPr>
          <w:sz w:val="22"/>
        </w:rPr>
        <w:t>jedesmal</w:t>
      </w:r>
      <w:proofErr w:type="spellEnd"/>
      <w:r w:rsidRPr="00150F5D">
        <w:rPr>
          <w:sz w:val="22"/>
        </w:rPr>
        <w:t xml:space="preserve"> über</w:t>
      </w:r>
    </w:p>
    <w:p w14:paraId="33143A7E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 xml:space="preserve">die Neuigkeiten. Ich </w:t>
      </w:r>
      <w:proofErr w:type="spellStart"/>
      <w:r w:rsidRPr="00150F5D">
        <w:rPr>
          <w:sz w:val="22"/>
        </w:rPr>
        <w:t>muß</w:t>
      </w:r>
      <w:proofErr w:type="spellEnd"/>
      <w:r w:rsidRPr="00150F5D">
        <w:rPr>
          <w:sz w:val="22"/>
        </w:rPr>
        <w:t xml:space="preserve"> auch hier</w:t>
      </w:r>
    </w:p>
    <w:p w14:paraId="2A14C6B9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viel mehr u. öfter an daheim denken,</w:t>
      </w:r>
    </w:p>
    <w:p w14:paraId="7A185D9A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da das Land viel mehr dem unsrigen</w:t>
      </w:r>
    </w:p>
    <w:p w14:paraId="13CBD835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gleicht als in Finnland oben.</w:t>
      </w:r>
    </w:p>
    <w:p w14:paraId="0E321517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Was sagt Ihr denn zur Finnentreue?</w:t>
      </w:r>
    </w:p>
    <w:p w14:paraId="325FD0CC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Was wohl aus denen da oben wird?</w:t>
      </w:r>
    </w:p>
    <w:p w14:paraId="20D9F9DA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Ich glaube daß uns die Finnen keinen</w:t>
      </w:r>
    </w:p>
    <w:p w14:paraId="6552EE91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 xml:space="preserve">großen </w:t>
      </w:r>
      <w:proofErr w:type="gramStart"/>
      <w:r w:rsidRPr="00150F5D">
        <w:rPr>
          <w:sz w:val="22"/>
        </w:rPr>
        <w:t>Wiederstand</w:t>
      </w:r>
      <w:proofErr w:type="gramEnd"/>
      <w:r w:rsidRPr="00150F5D">
        <w:rPr>
          <w:sz w:val="22"/>
        </w:rPr>
        <w:t xml:space="preserve"> leisten u. die </w:t>
      </w:r>
      <w:proofErr w:type="spellStart"/>
      <w:r w:rsidRPr="00150F5D">
        <w:rPr>
          <w:sz w:val="22"/>
        </w:rPr>
        <w:t>Divi</w:t>
      </w:r>
      <w:proofErr w:type="spellEnd"/>
      <w:r w:rsidRPr="00150F5D">
        <w:rPr>
          <w:sz w:val="22"/>
        </w:rPr>
        <w:t>-</w:t>
      </w:r>
    </w:p>
    <w:p w14:paraId="399730BB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50F5D">
        <w:rPr>
          <w:sz w:val="22"/>
        </w:rPr>
        <w:t>sionen</w:t>
      </w:r>
      <w:proofErr w:type="spellEnd"/>
      <w:r w:rsidRPr="00150F5D">
        <w:rPr>
          <w:sz w:val="22"/>
        </w:rPr>
        <w:t xml:space="preserve"> ganz oben u. bei </w:t>
      </w:r>
      <w:proofErr w:type="spellStart"/>
      <w:r w:rsidRPr="00150F5D">
        <w:rPr>
          <w:sz w:val="22"/>
        </w:rPr>
        <w:t>Kanalakscha</w:t>
      </w:r>
      <w:proofErr w:type="spellEnd"/>
    </w:p>
    <w:p w14:paraId="783539AA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50F5D">
        <w:rPr>
          <w:sz w:val="22"/>
        </w:rPr>
        <w:t>könnensich</w:t>
      </w:r>
      <w:proofErr w:type="spellEnd"/>
      <w:r w:rsidRPr="00150F5D">
        <w:rPr>
          <w:sz w:val="22"/>
        </w:rPr>
        <w:t xml:space="preserve"> nach Schweden durchkommen.</w:t>
      </w:r>
    </w:p>
    <w:p w14:paraId="2CF236C1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Gestern Nacht wurde unser Bunker</w:t>
      </w:r>
    </w:p>
    <w:p w14:paraId="632B57AA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fertig, wir hatten bisher viel Arbeit!</w:t>
      </w:r>
    </w:p>
    <w:p w14:paraId="10CEEE86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Heute u. morgen machen wir die not</w:t>
      </w:r>
    </w:p>
    <w:p w14:paraId="6DA15561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wendigste Inneneinrichtung u. dann</w:t>
      </w:r>
    </w:p>
    <w:p w14:paraId="61556E1C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150F5D">
        <w:rPr>
          <w:sz w:val="22"/>
        </w:rPr>
        <w:t>hab</w:t>
      </w:r>
      <w:proofErr w:type="gramEnd"/>
      <w:r w:rsidRPr="00150F5D">
        <w:rPr>
          <w:sz w:val="22"/>
        </w:rPr>
        <w:t xml:space="preserve"> ich etwas mehr Zeit u. Lust</w:t>
      </w:r>
    </w:p>
    <w:p w14:paraId="256E1C63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 xml:space="preserve">zum Schreiben als dieser Tage. </w:t>
      </w:r>
    </w:p>
    <w:p w14:paraId="0C43D13E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Freilich so schon als wie im Wäldchen</w:t>
      </w:r>
    </w:p>
    <w:p w14:paraId="20BEF1BF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 xml:space="preserve">wird's nicht mehr </w:t>
      </w:r>
      <w:proofErr w:type="spellStart"/>
      <w:r w:rsidRPr="00150F5D">
        <w:rPr>
          <w:sz w:val="22"/>
        </w:rPr>
        <w:t>denn</w:t>
      </w:r>
      <w:proofErr w:type="spellEnd"/>
      <w:r w:rsidRPr="00150F5D">
        <w:rPr>
          <w:sz w:val="22"/>
        </w:rPr>
        <w:t xml:space="preserve"> unsern </w:t>
      </w:r>
      <w:proofErr w:type="spellStart"/>
      <w:r w:rsidRPr="00150F5D">
        <w:rPr>
          <w:sz w:val="22"/>
        </w:rPr>
        <w:t>Bun</w:t>
      </w:r>
      <w:proofErr w:type="spellEnd"/>
      <w:r w:rsidRPr="00150F5D">
        <w:rPr>
          <w:sz w:val="22"/>
        </w:rPr>
        <w:t>-</w:t>
      </w:r>
    </w:p>
    <w:p w14:paraId="584CE508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50F5D">
        <w:rPr>
          <w:sz w:val="22"/>
        </w:rPr>
        <w:t>ker</w:t>
      </w:r>
      <w:proofErr w:type="spellEnd"/>
      <w:r w:rsidRPr="00150F5D">
        <w:rPr>
          <w:sz w:val="22"/>
        </w:rPr>
        <w:t xml:space="preserve"> ist ein finsteres Balkenloch, wo-</w:t>
      </w:r>
    </w:p>
    <w:p w14:paraId="18FB4A09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gegen die Tage im Wäldchen sonnig</w:t>
      </w:r>
    </w:p>
    <w:p w14:paraId="7B5404D9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waren. Es herbstelt schon stark. Und</w:t>
      </w:r>
    </w:p>
    <w:p w14:paraId="614AE0E8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jetzt werden dann die Regentage kommen,</w:t>
      </w:r>
    </w:p>
    <w:p w14:paraId="10A309AA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die so qualvoll aufs Gemüt drücken</w:t>
      </w:r>
    </w:p>
    <w:p w14:paraId="59B6690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können. Winter, glaube ich, machen</w:t>
      </w:r>
    </w:p>
    <w:p w14:paraId="45E7A960" w14:textId="77777777" w:rsidR="00191902" w:rsidRPr="00150F5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50F5D">
        <w:rPr>
          <w:b/>
          <w:bCs/>
          <w:sz w:val="22"/>
        </w:rPr>
        <w:t>1944-09-04_2</w:t>
      </w:r>
    </w:p>
    <w:p w14:paraId="6359A96E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wir keinen mehr mit.</w:t>
      </w:r>
    </w:p>
    <w:p w14:paraId="01C5CDD6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Als ich gestern eine Zeitung las,</w:t>
      </w:r>
    </w:p>
    <w:p w14:paraId="1C763B4C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von der neuen Totalität des Krieges,</w:t>
      </w:r>
    </w:p>
    <w:p w14:paraId="7ECDA10F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 xml:space="preserve">von Theater schließen usw. </w:t>
      </w:r>
      <w:proofErr w:type="spellStart"/>
      <w:r w:rsidRPr="00150F5D">
        <w:rPr>
          <w:sz w:val="22"/>
        </w:rPr>
        <w:t>mußte</w:t>
      </w:r>
      <w:proofErr w:type="spellEnd"/>
    </w:p>
    <w:p w14:paraId="31A8B41C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ich direkt lachen!!!</w:t>
      </w:r>
    </w:p>
    <w:p w14:paraId="30127329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Aber Kopf hoch bis zum Endsieg.</w:t>
      </w:r>
    </w:p>
    <w:p w14:paraId="4ED8AF54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lastRenderedPageBreak/>
        <w:t>Es grüßt Euch</w:t>
      </w:r>
    </w:p>
    <w:p w14:paraId="69CB15A3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Herz-</w:t>
      </w:r>
      <w:proofErr w:type="spellStart"/>
      <w:r w:rsidRPr="00150F5D">
        <w:rPr>
          <w:sz w:val="22"/>
        </w:rPr>
        <w:t>lichst</w:t>
      </w:r>
      <w:proofErr w:type="spellEnd"/>
    </w:p>
    <w:p w14:paraId="2F09EC2D" w14:textId="77777777" w:rsidR="00191902" w:rsidRPr="00150F5D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Euer</w:t>
      </w:r>
    </w:p>
    <w:p w14:paraId="2AB64BA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50F5D">
        <w:rPr>
          <w:sz w:val="22"/>
        </w:rPr>
        <w:t>Hanserl.</w:t>
      </w:r>
    </w:p>
    <w:p w14:paraId="2E80D5D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F98EF07" w14:textId="77777777" w:rsidR="00191902" w:rsidRPr="00DC336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C3365">
        <w:rPr>
          <w:b/>
          <w:bCs/>
          <w:sz w:val="22"/>
        </w:rPr>
        <w:t>1944-09-07_1</w:t>
      </w:r>
    </w:p>
    <w:p w14:paraId="4916A96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Litauen 7. 9. 44.</w:t>
      </w:r>
    </w:p>
    <w:p w14:paraId="056E71D3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Meine Lieben!</w:t>
      </w:r>
    </w:p>
    <w:p w14:paraId="79115A1B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Ich freue mich schon</w:t>
      </w:r>
    </w:p>
    <w:p w14:paraId="29BAAF5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auf die Päckchen, wenn es auch bloß</w:t>
      </w:r>
    </w:p>
    <w:p w14:paraId="79E4E42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100g sind. Aber schickt nur irgend-</w:t>
      </w:r>
    </w:p>
    <w:p w14:paraId="5D12C187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was Gutes, sonst ist der Krieg aus u.</w:t>
      </w:r>
    </w:p>
    <w:p w14:paraId="33974BF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die Marken haben ihren Zweck nicht</w:t>
      </w:r>
    </w:p>
    <w:p w14:paraId="4E49CFC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erfüllt. - Gestern </w:t>
      </w:r>
      <w:proofErr w:type="spellStart"/>
      <w:r w:rsidRPr="00DC3365">
        <w:rPr>
          <w:sz w:val="22"/>
        </w:rPr>
        <w:t>mußten</w:t>
      </w:r>
      <w:proofErr w:type="spellEnd"/>
      <w:r w:rsidRPr="00DC3365">
        <w:rPr>
          <w:sz w:val="22"/>
        </w:rPr>
        <w:t xml:space="preserve"> wir</w:t>
      </w:r>
    </w:p>
    <w:p w14:paraId="00B4834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lachen! Einer von der Pak, die bei uns</w:t>
      </w:r>
    </w:p>
    <w:p w14:paraId="281CCB9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im Bunker liegen bekam ein 100g</w:t>
      </w:r>
    </w:p>
    <w:p w14:paraId="73BABA9D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Päckchen. Er ließ alle dran riechen</w:t>
      </w:r>
    </w:p>
    <w:p w14:paraId="5D961A2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was da wohl drinnen sein könnte;</w:t>
      </w:r>
    </w:p>
    <w:p w14:paraId="6276F940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der eine meinte Zigarren, der andere</w:t>
      </w:r>
    </w:p>
    <w:p w14:paraId="09450257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was Süßes u. als er das Päckchen vor</w:t>
      </w:r>
    </w:p>
    <w:p w14:paraId="3777814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Neugierde u. Freude auf was Gutes unter</w:t>
      </w:r>
    </w:p>
    <w:p w14:paraId="7EA720B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allgemeiner Spannung öffnete,</w:t>
      </w:r>
    </w:p>
    <w:p w14:paraId="6C9ECE7D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war Briefpapier drin. Diese </w:t>
      </w:r>
      <w:proofErr w:type="spellStart"/>
      <w:r w:rsidRPr="00DC3365">
        <w:rPr>
          <w:sz w:val="22"/>
        </w:rPr>
        <w:t>Ent</w:t>
      </w:r>
      <w:proofErr w:type="spellEnd"/>
      <w:r w:rsidRPr="00DC3365">
        <w:rPr>
          <w:sz w:val="22"/>
        </w:rPr>
        <w:t>-</w:t>
      </w:r>
    </w:p>
    <w:p w14:paraId="236492A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C3365">
        <w:rPr>
          <w:sz w:val="22"/>
        </w:rPr>
        <w:t>täuschung</w:t>
      </w:r>
      <w:proofErr w:type="spellEnd"/>
      <w:r w:rsidRPr="00DC3365">
        <w:rPr>
          <w:sz w:val="22"/>
        </w:rPr>
        <w:t>!</w:t>
      </w:r>
    </w:p>
    <w:p w14:paraId="645B43F8" w14:textId="77777777" w:rsidR="00191902" w:rsidRPr="00DC336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C3365">
        <w:rPr>
          <w:b/>
          <w:bCs/>
          <w:sz w:val="22"/>
        </w:rPr>
        <w:t>1944-09-07_2</w:t>
      </w:r>
    </w:p>
    <w:p w14:paraId="1C4B747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Ich hatte gestern eine Wut auf mich</w:t>
      </w:r>
    </w:p>
    <w:p w14:paraId="15C0886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selbst. Meine Uhr war stehen geblieben.</w:t>
      </w:r>
    </w:p>
    <w:p w14:paraId="163D723F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Was jetzt kommt - könnt Ihr Euch ja</w:t>
      </w:r>
    </w:p>
    <w:p w14:paraId="4E548F69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im Voraus ausdenken. Mit meinen</w:t>
      </w:r>
    </w:p>
    <w:p w14:paraId="1D0E95A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geweichten Finger machte ich einen</w:t>
      </w:r>
    </w:p>
    <w:p w14:paraId="538FC75D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Eingriff u. der Uhrzeiger - der weder</w:t>
      </w:r>
    </w:p>
    <w:p w14:paraId="4DE00E41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die Stärke eines Spatengriffes oder Ge-</w:t>
      </w:r>
    </w:p>
    <w:p w14:paraId="278FBACB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C3365">
        <w:rPr>
          <w:sz w:val="22"/>
        </w:rPr>
        <w:t>wehrkolbens</w:t>
      </w:r>
      <w:proofErr w:type="spellEnd"/>
      <w:r w:rsidRPr="00DC3365">
        <w:rPr>
          <w:sz w:val="22"/>
        </w:rPr>
        <w:t xml:space="preserve"> hat - war weg.</w:t>
      </w:r>
    </w:p>
    <w:p w14:paraId="4FFDB5CB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Die Uhr läuft weiter tadellos,</w:t>
      </w:r>
    </w:p>
    <w:p w14:paraId="5334017D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der große Zeiger fehlt ihr bloß! </w:t>
      </w:r>
    </w:p>
    <w:p w14:paraId="0D2A02F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O. ich </w:t>
      </w:r>
      <w:proofErr w:type="spellStart"/>
      <w:r w:rsidRPr="00DC3365">
        <w:rPr>
          <w:sz w:val="22"/>
        </w:rPr>
        <w:t>rießen</w:t>
      </w:r>
      <w:proofErr w:type="spellEnd"/>
      <w:r w:rsidRPr="00DC3365">
        <w:rPr>
          <w:sz w:val="22"/>
        </w:rPr>
        <w:t xml:space="preserve"> Arschloch!!!</w:t>
      </w:r>
    </w:p>
    <w:p w14:paraId="1FC0561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Wenigstens sehe ich noch ob es</w:t>
      </w:r>
    </w:p>
    <w:p w14:paraId="30B33EB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2 oder 3 Uhr u. mit der Stunde</w:t>
      </w:r>
    </w:p>
    <w:p w14:paraId="677AD411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bin ich auch zufrieden, die sie</w:t>
      </w:r>
    </w:p>
    <w:p w14:paraId="6E26703B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mir zeigt. Genau brauch ich die</w:t>
      </w:r>
    </w:p>
    <w:p w14:paraId="53AC826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Zeit so nicht wissen, denn </w:t>
      </w:r>
      <w:proofErr w:type="spellStart"/>
      <w:r w:rsidRPr="00DC3365">
        <w:rPr>
          <w:sz w:val="22"/>
        </w:rPr>
        <w:t>tags</w:t>
      </w:r>
      <w:proofErr w:type="spellEnd"/>
      <w:r w:rsidRPr="00DC3365">
        <w:rPr>
          <w:sz w:val="22"/>
        </w:rPr>
        <w:t>-</w:t>
      </w:r>
    </w:p>
    <w:p w14:paraId="1C13130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über schlafen wir im Bunker, </w:t>
      </w:r>
      <w:proofErr w:type="spellStart"/>
      <w:r w:rsidRPr="00DC3365">
        <w:rPr>
          <w:sz w:val="22"/>
        </w:rPr>
        <w:t>unse</w:t>
      </w:r>
      <w:proofErr w:type="spellEnd"/>
      <w:r w:rsidRPr="00DC3365">
        <w:rPr>
          <w:sz w:val="22"/>
        </w:rPr>
        <w:t>-</w:t>
      </w:r>
    </w:p>
    <w:p w14:paraId="22CD4E61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C3365">
        <w:rPr>
          <w:sz w:val="22"/>
        </w:rPr>
        <w:t>ren</w:t>
      </w:r>
      <w:proofErr w:type="spellEnd"/>
      <w:r w:rsidRPr="00DC3365">
        <w:rPr>
          <w:sz w:val="22"/>
        </w:rPr>
        <w:t xml:space="preserve"> Kopf dürfen wir nicht rausstrecken,</w:t>
      </w:r>
    </w:p>
    <w:p w14:paraId="3944B57B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C3365">
        <w:rPr>
          <w:sz w:val="22"/>
        </w:rPr>
        <w:t>wenns</w:t>
      </w:r>
      <w:proofErr w:type="spellEnd"/>
      <w:r w:rsidRPr="00DC3365">
        <w:rPr>
          <w:sz w:val="22"/>
        </w:rPr>
        <w:t xml:space="preserve"> dunkel wird holen wir</w:t>
      </w:r>
    </w:p>
    <w:p w14:paraId="1BF30C2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hinten Essen, Post u. das Neueste;</w:t>
      </w:r>
    </w:p>
    <w:p w14:paraId="5625C6D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die Nacht verbringen wir dann irgend-</w:t>
      </w:r>
    </w:p>
    <w:p w14:paraId="02496F43" w14:textId="77777777" w:rsidR="00191902" w:rsidRPr="00DC336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C3365">
        <w:rPr>
          <w:b/>
          <w:bCs/>
          <w:sz w:val="22"/>
        </w:rPr>
        <w:t>1944-09-07_3</w:t>
      </w:r>
    </w:p>
    <w:p w14:paraId="563E1250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wie mit </w:t>
      </w:r>
      <w:proofErr w:type="spellStart"/>
      <w:r w:rsidRPr="00DC3365">
        <w:rPr>
          <w:sz w:val="22"/>
        </w:rPr>
        <w:t>Ratschereien</w:t>
      </w:r>
      <w:proofErr w:type="spellEnd"/>
      <w:r w:rsidRPr="00DC3365">
        <w:rPr>
          <w:sz w:val="22"/>
        </w:rPr>
        <w:t>, Brief-</w:t>
      </w:r>
    </w:p>
    <w:p w14:paraId="2651710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schreiben usw. Posten stellen wir</w:t>
      </w:r>
    </w:p>
    <w:p w14:paraId="1D696ACA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3 Mann nur einen am MG. Bis-</w:t>
      </w:r>
    </w:p>
    <w:p w14:paraId="70329408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her hatten wir 3 alle Hände voll</w:t>
      </w:r>
    </w:p>
    <w:p w14:paraId="5F65F023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zu tun um unsern Bunker </w:t>
      </w:r>
      <w:proofErr w:type="spellStart"/>
      <w:r w:rsidRPr="00DC3365">
        <w:rPr>
          <w:sz w:val="22"/>
        </w:rPr>
        <w:t>fer</w:t>
      </w:r>
      <w:proofErr w:type="spellEnd"/>
      <w:r w:rsidRPr="00DC3365">
        <w:rPr>
          <w:sz w:val="22"/>
        </w:rPr>
        <w:t>-</w:t>
      </w:r>
    </w:p>
    <w:p w14:paraId="64BA6B0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C3365">
        <w:rPr>
          <w:sz w:val="22"/>
        </w:rPr>
        <w:t>tig</w:t>
      </w:r>
      <w:proofErr w:type="spellEnd"/>
      <w:r w:rsidRPr="00DC3365">
        <w:rPr>
          <w:sz w:val="22"/>
        </w:rPr>
        <w:t xml:space="preserve"> zu kriegen bei Nacht. Aber jetzt</w:t>
      </w:r>
    </w:p>
    <w:p w14:paraId="5EA885C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lastRenderedPageBreak/>
        <w:t>könnte ich recht notwendig etwas</w:t>
      </w:r>
    </w:p>
    <w:p w14:paraId="0220A013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zum Lesen brauchen u. die Lek-</w:t>
      </w:r>
    </w:p>
    <w:p w14:paraId="38A9B3A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C3365">
        <w:rPr>
          <w:sz w:val="22"/>
        </w:rPr>
        <w:t>türe</w:t>
      </w:r>
      <w:proofErr w:type="spellEnd"/>
      <w:r w:rsidRPr="00DC3365">
        <w:rPr>
          <w:sz w:val="22"/>
        </w:rPr>
        <w:t xml:space="preserve"> vom Tilsiter Mädchen wäre</w:t>
      </w:r>
    </w:p>
    <w:p w14:paraId="615DAA5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passend. Wenn Iwan nicht angreift</w:t>
      </w:r>
    </w:p>
    <w:p w14:paraId="615DB86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haben wir es ganz gut hier, wenn</w:t>
      </w:r>
    </w:p>
    <w:p w14:paraId="63793D7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man sich damit abfinden kann,</w:t>
      </w:r>
    </w:p>
    <w:p w14:paraId="3D37A81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daß man von aller Welt abgeschlossen</w:t>
      </w:r>
    </w:p>
    <w:p w14:paraId="1B394EFB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ist. Greift aber Iwan mal an u.</w:t>
      </w:r>
    </w:p>
    <w:p w14:paraId="0097C2FD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die Kompanie die den Graben vor</w:t>
      </w:r>
    </w:p>
    <w:p w14:paraId="5920022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uns besetzt hält geht stiften,</w:t>
      </w:r>
    </w:p>
    <w:p w14:paraId="3C00873D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müssen wir 3 Mann, auf uns</w:t>
      </w:r>
    </w:p>
    <w:p w14:paraId="7B50FD02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selbst gestellt, ganz schwer auf</w:t>
      </w:r>
    </w:p>
    <w:p w14:paraId="6D072B5D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Draht sein, u. sind wir in der </w:t>
      </w:r>
      <w:proofErr w:type="spellStart"/>
      <w:r w:rsidRPr="00DC3365">
        <w:rPr>
          <w:sz w:val="22"/>
        </w:rPr>
        <w:t>be</w:t>
      </w:r>
      <w:proofErr w:type="spellEnd"/>
      <w:r w:rsidRPr="00DC3365">
        <w:rPr>
          <w:sz w:val="22"/>
        </w:rPr>
        <w:t>-</w:t>
      </w:r>
    </w:p>
    <w:p w14:paraId="47176F8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C3365">
        <w:rPr>
          <w:sz w:val="22"/>
        </w:rPr>
        <w:t>schissendsten</w:t>
      </w:r>
      <w:proofErr w:type="spellEnd"/>
      <w:r w:rsidRPr="00DC3365">
        <w:rPr>
          <w:sz w:val="22"/>
        </w:rPr>
        <w:t xml:space="preserve"> Lage die es gibt.</w:t>
      </w:r>
    </w:p>
    <w:p w14:paraId="691E07F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Sozusagen ein Prellbock der den</w:t>
      </w:r>
    </w:p>
    <w:p w14:paraId="4024C050" w14:textId="77777777" w:rsidR="00191902" w:rsidRPr="00DC336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C3365">
        <w:rPr>
          <w:b/>
          <w:bCs/>
          <w:sz w:val="22"/>
        </w:rPr>
        <w:t>1944-09-07_4</w:t>
      </w:r>
    </w:p>
    <w:p w14:paraId="5CF2834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DC3365">
        <w:rPr>
          <w:sz w:val="22"/>
        </w:rPr>
        <w:t>ersten Stoß</w:t>
      </w:r>
      <w:r>
        <w:rPr>
          <w:sz w:val="22"/>
        </w:rPr>
        <w:t>“</w:t>
      </w:r>
      <w:r w:rsidRPr="00DC3365">
        <w:rPr>
          <w:sz w:val="22"/>
        </w:rPr>
        <w:t xml:space="preserve"> auffängt. Ich bin</w:t>
      </w:r>
    </w:p>
    <w:p w14:paraId="5EA2CF79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beim SMG u. </w:t>
      </w:r>
      <w:proofErr w:type="spellStart"/>
      <w:r w:rsidRPr="00DC3365">
        <w:rPr>
          <w:sz w:val="22"/>
        </w:rPr>
        <w:t>ncht</w:t>
      </w:r>
      <w:proofErr w:type="spellEnd"/>
      <w:r w:rsidRPr="00DC3365">
        <w:rPr>
          <w:sz w:val="22"/>
        </w:rPr>
        <w:t xml:space="preserve"> wie die</w:t>
      </w:r>
    </w:p>
    <w:p w14:paraId="26FE33E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Alies meinte bei der Ari! Granat-</w:t>
      </w:r>
    </w:p>
    <w:p w14:paraId="011990F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C3365">
        <w:rPr>
          <w:sz w:val="22"/>
        </w:rPr>
        <w:t>werfer</w:t>
      </w:r>
      <w:proofErr w:type="spellEnd"/>
      <w:r w:rsidRPr="00DC3365">
        <w:rPr>
          <w:sz w:val="22"/>
        </w:rPr>
        <w:t xml:space="preserve">, wo ich vorher </w:t>
      </w:r>
      <w:proofErr w:type="gramStart"/>
      <w:r w:rsidRPr="00DC3365">
        <w:rPr>
          <w:sz w:val="22"/>
        </w:rPr>
        <w:t>war</w:t>
      </w:r>
      <w:proofErr w:type="gramEnd"/>
      <w:r w:rsidRPr="00DC3365">
        <w:rPr>
          <w:sz w:val="22"/>
        </w:rPr>
        <w:t xml:space="preserve"> ist doch</w:t>
      </w:r>
    </w:p>
    <w:p w14:paraId="4CDC079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auch keine Artillerie! Engstler Ottl</w:t>
      </w:r>
    </w:p>
    <w:p w14:paraId="301CD360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erklärt Euch schon was das ist.</w:t>
      </w:r>
    </w:p>
    <w:p w14:paraId="5CE5D7CD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Freilich, wenn Alies den Markowski</w:t>
      </w:r>
    </w:p>
    <w:p w14:paraId="7894A9B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fragt, der versteht höchstens was von</w:t>
      </w:r>
    </w:p>
    <w:p w14:paraId="7A3FADF0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Damenunterwäsche.... usw., da</w:t>
      </w:r>
    </w:p>
    <w:p w14:paraId="7800D61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bekommt sie keine Auskunft. </w:t>
      </w:r>
    </w:p>
    <w:p w14:paraId="5321D43F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Der sollte bloß mal eine Nacht</w:t>
      </w:r>
    </w:p>
    <w:p w14:paraId="53D84F0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mit uns schanzen müssen.</w:t>
      </w:r>
    </w:p>
    <w:p w14:paraId="2C5C86BA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Ob er dabei auch so beharrlich wäre</w:t>
      </w:r>
    </w:p>
    <w:p w14:paraId="74A95679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wie mit dem Klopfen bei der Resi</w:t>
      </w:r>
    </w:p>
    <w:p w14:paraId="1F67560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bezweifle ich. Da pfeift es nämlich</w:t>
      </w:r>
    </w:p>
    <w:p w14:paraId="5A5CC80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nicht bloß auf einen halben Meter</w:t>
      </w:r>
    </w:p>
    <w:p w14:paraId="34727AD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vorbei, sondern es hauen auch ganze</w:t>
      </w:r>
    </w:p>
    <w:p w14:paraId="26DED908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MG Garben mitten hinein. Wir</w:t>
      </w:r>
    </w:p>
    <w:p w14:paraId="4E38BC5B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haben auch einen dabei, der nach</w:t>
      </w:r>
    </w:p>
    <w:p w14:paraId="719ECE97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jedem Geschoß das ihm um den</w:t>
      </w:r>
    </w:p>
    <w:p w14:paraId="7468676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Kopf pfiff eine halbe Stunde nicht</w:t>
      </w:r>
    </w:p>
    <w:p w14:paraId="6453874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mehr aus dem Graben hochz</w:t>
      </w:r>
      <w:r>
        <w:rPr>
          <w:sz w:val="22"/>
        </w:rPr>
        <w:t>u</w:t>
      </w:r>
      <w:r w:rsidRPr="00DC3365">
        <w:rPr>
          <w:sz w:val="22"/>
        </w:rPr>
        <w:t>bringen</w:t>
      </w:r>
    </w:p>
    <w:p w14:paraId="737A675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ist.</w:t>
      </w:r>
    </w:p>
    <w:p w14:paraId="39DA802B" w14:textId="77777777" w:rsidR="00191902" w:rsidRPr="00DC336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C3365">
        <w:rPr>
          <w:b/>
          <w:bCs/>
          <w:sz w:val="22"/>
        </w:rPr>
        <w:t>1944-09-07_5</w:t>
      </w:r>
    </w:p>
    <w:p w14:paraId="0E73C14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Ich glaube es ist bei einem </w:t>
      </w:r>
      <w:proofErr w:type="spellStart"/>
      <w:r w:rsidRPr="00DC3365">
        <w:rPr>
          <w:sz w:val="22"/>
        </w:rPr>
        <w:t>nor</w:t>
      </w:r>
      <w:proofErr w:type="spellEnd"/>
      <w:r w:rsidRPr="00DC3365">
        <w:rPr>
          <w:sz w:val="22"/>
        </w:rPr>
        <w:t>-</w:t>
      </w:r>
    </w:p>
    <w:p w14:paraId="09CA5122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malen Menschen Nervensache u.</w:t>
      </w:r>
    </w:p>
    <w:p w14:paraId="3197296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nicht Angst. Ich merke es an mir</w:t>
      </w:r>
    </w:p>
    <w:p w14:paraId="0F1BC95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selbst: Den einen Tag kann's mir</w:t>
      </w:r>
    </w:p>
    <w:p w14:paraId="380779DA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noch so nah vorbei sausen u. ich</w:t>
      </w:r>
    </w:p>
    <w:p w14:paraId="11DA6DF9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arbeite ruhig weiter mit der</w:t>
      </w:r>
    </w:p>
    <w:p w14:paraId="03B9B1C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Bemerkung: leck mich... die war</w:t>
      </w:r>
    </w:p>
    <w:p w14:paraId="05E56A8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nah. Am andern Tag </w:t>
      </w:r>
      <w:proofErr w:type="spellStart"/>
      <w:r w:rsidRPr="00DC3365">
        <w:rPr>
          <w:sz w:val="22"/>
        </w:rPr>
        <w:t>wenns</w:t>
      </w:r>
      <w:proofErr w:type="spellEnd"/>
    </w:p>
    <w:p w14:paraId="4D353521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C3365">
        <w:rPr>
          <w:sz w:val="22"/>
        </w:rPr>
        <w:t>genau so</w:t>
      </w:r>
      <w:proofErr w:type="spellEnd"/>
      <w:r w:rsidRPr="00DC3365">
        <w:rPr>
          <w:sz w:val="22"/>
        </w:rPr>
        <w:t xml:space="preserve"> rauscht u. pfeift, er-</w:t>
      </w:r>
    </w:p>
    <w:p w14:paraId="0D441CA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schrickt man haut sich jedes-</w:t>
      </w:r>
    </w:p>
    <w:p w14:paraId="090B7767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mal hin u. bekommt Herzklopfen.</w:t>
      </w:r>
    </w:p>
    <w:p w14:paraId="17F06A42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Und es ist doch </w:t>
      </w:r>
      <w:proofErr w:type="spellStart"/>
      <w:r w:rsidRPr="00DC3365">
        <w:rPr>
          <w:sz w:val="22"/>
        </w:rPr>
        <w:t xml:space="preserve">jedes </w:t>
      </w:r>
      <w:proofErr w:type="gramStart"/>
      <w:r w:rsidRPr="00DC3365">
        <w:rPr>
          <w:sz w:val="22"/>
        </w:rPr>
        <w:t>mal</w:t>
      </w:r>
      <w:proofErr w:type="spellEnd"/>
      <w:proofErr w:type="gramEnd"/>
      <w:r w:rsidRPr="00DC3365">
        <w:rPr>
          <w:sz w:val="22"/>
        </w:rPr>
        <w:t xml:space="preserve"> das selbe</w:t>
      </w:r>
    </w:p>
    <w:p w14:paraId="7D29368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Zischen u. Sausen. Dann macht</w:t>
      </w:r>
    </w:p>
    <w:p w14:paraId="311D96A3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lastRenderedPageBreak/>
        <w:t>es den Jüngeren im Allgemeinen</w:t>
      </w:r>
    </w:p>
    <w:p w14:paraId="5728AAA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weniger aus als den Alten; die</w:t>
      </w:r>
    </w:p>
    <w:p w14:paraId="4E28A948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arbeiten lieber in Deckung!</w:t>
      </w:r>
    </w:p>
    <w:p w14:paraId="08F3015B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Als wir unsern Bunker aushoben</w:t>
      </w:r>
    </w:p>
    <w:p w14:paraId="6D87BD7F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u. 2m tief drunten waren, </w:t>
      </w:r>
      <w:proofErr w:type="spellStart"/>
      <w:r w:rsidRPr="00DC3365">
        <w:rPr>
          <w:sz w:val="22"/>
        </w:rPr>
        <w:t>mußte</w:t>
      </w:r>
      <w:proofErr w:type="spellEnd"/>
    </w:p>
    <w:p w14:paraId="0B7DAF3F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die Erde vom Rand </w:t>
      </w:r>
      <w:proofErr w:type="gramStart"/>
      <w:r w:rsidRPr="00DC3365">
        <w:rPr>
          <w:sz w:val="22"/>
        </w:rPr>
        <w:t>weg geschaufelt</w:t>
      </w:r>
      <w:proofErr w:type="gramEnd"/>
    </w:p>
    <w:p w14:paraId="6FB8ABF9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werden, daß sie nicht wieder hinein</w:t>
      </w:r>
    </w:p>
    <w:p w14:paraId="1AAA501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fällt ins Loch. Und wer da oben</w:t>
      </w:r>
    </w:p>
    <w:p w14:paraId="12D04EAA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schaufelte hatte natürlich keine</w:t>
      </w:r>
    </w:p>
    <w:p w14:paraId="5C66995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Deckung. Aber </w:t>
      </w:r>
      <w:proofErr w:type="gramStart"/>
      <w:r w:rsidRPr="00DC3365">
        <w:rPr>
          <w:sz w:val="22"/>
        </w:rPr>
        <w:t>glaubst</w:t>
      </w:r>
      <w:proofErr w:type="gramEnd"/>
      <w:r w:rsidRPr="00DC3365">
        <w:rPr>
          <w:sz w:val="22"/>
        </w:rPr>
        <w:t>, daß von den</w:t>
      </w:r>
    </w:p>
    <w:p w14:paraId="67156051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7 Mann einer hinaufgestiegen</w:t>
      </w:r>
    </w:p>
    <w:p w14:paraId="3A1CE8B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wäre! Nein! Noch einer in meinem</w:t>
      </w:r>
    </w:p>
    <w:p w14:paraId="02191798" w14:textId="77777777" w:rsidR="00191902" w:rsidRPr="00DC336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C3365">
        <w:rPr>
          <w:b/>
          <w:bCs/>
          <w:sz w:val="22"/>
        </w:rPr>
        <w:t>1944-09-07_6</w:t>
      </w:r>
    </w:p>
    <w:p w14:paraId="17AAC48A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Alter u. ich entschlossen uns dann</w:t>
      </w:r>
    </w:p>
    <w:p w14:paraId="0D429CF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die Erde oben </w:t>
      </w:r>
      <w:proofErr w:type="spellStart"/>
      <w:r w:rsidRPr="00DC3365">
        <w:rPr>
          <w:sz w:val="22"/>
        </w:rPr>
        <w:t>wegzuschippen</w:t>
      </w:r>
      <w:proofErr w:type="spellEnd"/>
      <w:r w:rsidRPr="00DC3365">
        <w:rPr>
          <w:sz w:val="22"/>
        </w:rPr>
        <w:t>. Und</w:t>
      </w:r>
    </w:p>
    <w:p w14:paraId="4F8C1DA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gerade in der Nacht </w:t>
      </w:r>
      <w:proofErr w:type="spellStart"/>
      <w:r w:rsidRPr="00DC3365">
        <w:rPr>
          <w:sz w:val="22"/>
        </w:rPr>
        <w:t>schoß</w:t>
      </w:r>
      <w:proofErr w:type="spellEnd"/>
      <w:r w:rsidRPr="00DC3365">
        <w:rPr>
          <w:sz w:val="22"/>
        </w:rPr>
        <w:t xml:space="preserve"> Iwan wie</w:t>
      </w:r>
    </w:p>
    <w:p w14:paraId="4D5B31F1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verrückt, da es sehr mondhell war.</w:t>
      </w:r>
    </w:p>
    <w:p w14:paraId="3E97B7F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Da war ich aber selbst recht herzlich</w:t>
      </w:r>
    </w:p>
    <w:p w14:paraId="5D78D777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froh, als ich wieder </w:t>
      </w:r>
      <w:proofErr w:type="spellStart"/>
      <w:proofErr w:type="gramStart"/>
      <w:r w:rsidRPr="00DC3365">
        <w:rPr>
          <w:sz w:val="22"/>
        </w:rPr>
        <w:t>in's</w:t>
      </w:r>
      <w:proofErr w:type="spellEnd"/>
      <w:proofErr w:type="gramEnd"/>
      <w:r w:rsidRPr="00DC3365">
        <w:rPr>
          <w:sz w:val="22"/>
        </w:rPr>
        <w:t xml:space="preserve"> Loch hinunter</w:t>
      </w:r>
    </w:p>
    <w:p w14:paraId="7FEEE989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springen konnte. Gusti sagte ja</w:t>
      </w:r>
    </w:p>
    <w:p w14:paraId="0B822FE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daß mir nichts passiert!!</w:t>
      </w:r>
    </w:p>
    <w:p w14:paraId="1C74393D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Gestern bekam ich gleich</w:t>
      </w:r>
    </w:p>
    <w:p w14:paraId="31C492DB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6 Briefe. Das freut mich immer</w:t>
      </w:r>
    </w:p>
    <w:p w14:paraId="5D42B027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wenn viel Post da ist. 3 waren</w:t>
      </w:r>
    </w:p>
    <w:p w14:paraId="626CA4C7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von Euch, vom Schorch, vom</w:t>
      </w:r>
    </w:p>
    <w:p w14:paraId="7CFA539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Gretchen einer u. die Wienerinnen</w:t>
      </w:r>
    </w:p>
    <w:p w14:paraId="2A66886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ließen auch mal wieder was hören.</w:t>
      </w:r>
    </w:p>
    <w:p w14:paraId="3A8B8D4B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Alies Brief vom 30.8. (</w:t>
      </w:r>
      <w:proofErr w:type="spellStart"/>
      <w:r w:rsidRPr="00DC3365">
        <w:rPr>
          <w:sz w:val="22"/>
        </w:rPr>
        <w:t>No</w:t>
      </w:r>
      <w:proofErr w:type="spellEnd"/>
      <w:r w:rsidRPr="00DC3365">
        <w:rPr>
          <w:sz w:val="22"/>
        </w:rPr>
        <w:t xml:space="preserve"> 13), Mutters</w:t>
      </w:r>
    </w:p>
    <w:p w14:paraId="16B840BA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vom 31.8. (</w:t>
      </w:r>
      <w:proofErr w:type="spellStart"/>
      <w:r w:rsidRPr="00DC3365">
        <w:rPr>
          <w:sz w:val="22"/>
        </w:rPr>
        <w:t>No</w:t>
      </w:r>
      <w:proofErr w:type="spellEnd"/>
      <w:r>
        <w:rPr>
          <w:sz w:val="22"/>
        </w:rPr>
        <w:t xml:space="preserve"> </w:t>
      </w:r>
      <w:r w:rsidRPr="00DC3365">
        <w:rPr>
          <w:sz w:val="22"/>
        </w:rPr>
        <w:t>7) mit den Fotos u.</w:t>
      </w:r>
    </w:p>
    <w:p w14:paraId="3597E82D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der </w:t>
      </w:r>
      <w:proofErr w:type="spellStart"/>
      <w:r w:rsidRPr="00DC3365">
        <w:rPr>
          <w:sz w:val="22"/>
        </w:rPr>
        <w:t>Neugerlbrief</w:t>
      </w:r>
      <w:proofErr w:type="spellEnd"/>
      <w:r w:rsidRPr="00DC3365">
        <w:rPr>
          <w:sz w:val="22"/>
        </w:rPr>
        <w:t xml:space="preserve"> (31.8.) - Was</w:t>
      </w:r>
    </w:p>
    <w:p w14:paraId="1FB2E090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hat denn in der Schulung der</w:t>
      </w:r>
    </w:p>
    <w:p w14:paraId="2C5DC277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Renner alles erzählt? Und der Dotzler?</w:t>
      </w:r>
    </w:p>
    <w:p w14:paraId="23FA140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Die </w:t>
      </w:r>
      <w:proofErr w:type="spellStart"/>
      <w:r w:rsidRPr="00DC3365">
        <w:rPr>
          <w:sz w:val="22"/>
        </w:rPr>
        <w:t>Ferazin</w:t>
      </w:r>
      <w:proofErr w:type="spellEnd"/>
      <w:r w:rsidRPr="00DC3365">
        <w:rPr>
          <w:sz w:val="22"/>
        </w:rPr>
        <w:t xml:space="preserve"> Gretl mit ihrem</w:t>
      </w:r>
    </w:p>
    <w:p w14:paraId="4BDEAD8D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Zwicker kannte ich sehr gut!</w:t>
      </w:r>
    </w:p>
    <w:p w14:paraId="38B4DABB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Als ich in München in der Oper</w:t>
      </w:r>
    </w:p>
    <w:p w14:paraId="0D380FFA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mal um eine Karte anstand,</w:t>
      </w:r>
    </w:p>
    <w:p w14:paraId="3AC9ADB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stand sie auch an, ziemlich</w:t>
      </w:r>
    </w:p>
    <w:p w14:paraId="6619C1F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weit hinten. Da sie mir von</w:t>
      </w:r>
    </w:p>
    <w:p w14:paraId="0532BF9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Sehen bekannt war sprach ich</w:t>
      </w:r>
    </w:p>
    <w:p w14:paraId="06ED4A7F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C3365">
        <w:rPr>
          <w:b/>
          <w:bCs/>
          <w:sz w:val="22"/>
        </w:rPr>
        <w:t>1944-09-07_7</w:t>
      </w:r>
    </w:p>
    <w:p w14:paraId="584F8B8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sie an u. daher kenne ich sie.</w:t>
      </w:r>
    </w:p>
    <w:p w14:paraId="7EA9A0DF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Wir haben uns gut unterhalten</w:t>
      </w:r>
    </w:p>
    <w:p w14:paraId="4C8D867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u. ich nahm ihr eine Karte</w:t>
      </w:r>
    </w:p>
    <w:p w14:paraId="6C6D76C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mit, da ich eher dran war u.</w:t>
      </w:r>
    </w:p>
    <w:p w14:paraId="3E7366F2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die Plätze schon wenig waren.</w:t>
      </w:r>
    </w:p>
    <w:p w14:paraId="6C412F0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Hatte H. H. als er im Brief</w:t>
      </w:r>
    </w:p>
    <w:p w14:paraId="1BB6D719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nicht mehr weiter </w:t>
      </w:r>
      <w:proofErr w:type="spellStart"/>
      <w:r w:rsidRPr="00DC3365">
        <w:rPr>
          <w:sz w:val="22"/>
        </w:rPr>
        <w:t>wußte</w:t>
      </w:r>
      <w:proofErr w:type="spellEnd"/>
      <w:r w:rsidRPr="00DC3365">
        <w:rPr>
          <w:sz w:val="22"/>
        </w:rPr>
        <w:t xml:space="preserve"> seinen</w:t>
      </w:r>
    </w:p>
    <w:p w14:paraId="506697BF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Stier -Blick gehabt??</w:t>
      </w:r>
    </w:p>
    <w:p w14:paraId="0AD86709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An das </w:t>
      </w:r>
      <w:proofErr w:type="spellStart"/>
      <w:r w:rsidRPr="00DC3365">
        <w:rPr>
          <w:sz w:val="22"/>
        </w:rPr>
        <w:t>Neugerl</w:t>
      </w:r>
      <w:proofErr w:type="spellEnd"/>
      <w:r w:rsidRPr="00DC3365">
        <w:rPr>
          <w:sz w:val="22"/>
        </w:rPr>
        <w:t xml:space="preserve"> hätte ich jetzt</w:t>
      </w:r>
    </w:p>
    <w:p w14:paraId="2AF58648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auch noch eine Frage gehabt.</w:t>
      </w:r>
    </w:p>
    <w:p w14:paraId="282D52F9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Aber die ist ja im Kurs u. dann</w:t>
      </w:r>
    </w:p>
    <w:p w14:paraId="6DD4D3A0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habe ich heute schon </w:t>
      </w:r>
      <w:proofErr w:type="gramStart"/>
      <w:r w:rsidRPr="00DC3365">
        <w:rPr>
          <w:sz w:val="22"/>
        </w:rPr>
        <w:t>soviel</w:t>
      </w:r>
      <w:proofErr w:type="gramEnd"/>
    </w:p>
    <w:p w14:paraId="18C791A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geschrieben, daß ich zu faul bin.</w:t>
      </w:r>
    </w:p>
    <w:p w14:paraId="3B2C205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lastRenderedPageBreak/>
        <w:t>Ein andermal die Fortsetzung.</w:t>
      </w:r>
    </w:p>
    <w:p w14:paraId="26E2886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Es grüßt Euch herzlichst</w:t>
      </w:r>
    </w:p>
    <w:p w14:paraId="5B985BA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Euer</w:t>
      </w:r>
    </w:p>
    <w:p w14:paraId="7F009C8F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Hanserl.</w:t>
      </w:r>
    </w:p>
    <w:p w14:paraId="55830F10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FE5AF0F" w14:textId="77777777" w:rsidR="00191902" w:rsidRPr="00DC336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C3365">
        <w:rPr>
          <w:b/>
          <w:bCs/>
          <w:sz w:val="22"/>
        </w:rPr>
        <w:t>1944-09-08_1</w:t>
      </w:r>
    </w:p>
    <w:p w14:paraId="4979888C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Litauen. 8.9.44. </w:t>
      </w:r>
    </w:p>
    <w:p w14:paraId="5678423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Meine Lieben!</w:t>
      </w:r>
    </w:p>
    <w:p w14:paraId="5E922721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Mutters Brief vom 21.8. u. Alies vom</w:t>
      </w:r>
    </w:p>
    <w:p w14:paraId="27F3F85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22.8. habe ich erhalten. Wer der Kraus Franzl ist</w:t>
      </w:r>
    </w:p>
    <w:p w14:paraId="558A721A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der da unterschrieben hat, weiß ich selbst</w:t>
      </w:r>
    </w:p>
    <w:p w14:paraId="3B48232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nicht. Die Neuigkeiten über die Landshuter</w:t>
      </w:r>
    </w:p>
    <w:p w14:paraId="5978F1CB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Mädchen (Lissi, Resi,) sind verblüffend.</w:t>
      </w:r>
    </w:p>
    <w:p w14:paraId="0FE0F129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Da hätte ich die Belehrungen u. </w:t>
      </w:r>
      <w:proofErr w:type="spellStart"/>
      <w:r w:rsidRPr="00DC3365">
        <w:rPr>
          <w:sz w:val="22"/>
        </w:rPr>
        <w:t>Erzählun</w:t>
      </w:r>
      <w:proofErr w:type="spellEnd"/>
      <w:r w:rsidRPr="00DC3365">
        <w:rPr>
          <w:sz w:val="22"/>
        </w:rPr>
        <w:t>-</w:t>
      </w:r>
    </w:p>
    <w:p w14:paraId="4390616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gen vom </w:t>
      </w:r>
      <w:proofErr w:type="spellStart"/>
      <w:r w:rsidRPr="00DC3365">
        <w:rPr>
          <w:sz w:val="22"/>
        </w:rPr>
        <w:t>Weiberl</w:t>
      </w:r>
      <w:proofErr w:type="spellEnd"/>
      <w:r w:rsidRPr="00DC3365">
        <w:rPr>
          <w:sz w:val="22"/>
        </w:rPr>
        <w:t xml:space="preserve"> hören mögen, als sie</w:t>
      </w:r>
    </w:p>
    <w:p w14:paraId="14F5660A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das hörte. - Meine Lage hat sich </w:t>
      </w:r>
      <w:proofErr w:type="spellStart"/>
      <w:r w:rsidRPr="00DC3365">
        <w:rPr>
          <w:sz w:val="22"/>
        </w:rPr>
        <w:t>ver</w:t>
      </w:r>
      <w:proofErr w:type="spellEnd"/>
      <w:r w:rsidRPr="00DC3365">
        <w:rPr>
          <w:sz w:val="22"/>
        </w:rPr>
        <w:t>-</w:t>
      </w:r>
    </w:p>
    <w:p w14:paraId="25585B43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C3365">
        <w:rPr>
          <w:sz w:val="22"/>
        </w:rPr>
        <w:t>schlechtert</w:t>
      </w:r>
      <w:proofErr w:type="spellEnd"/>
      <w:r w:rsidRPr="00DC3365">
        <w:rPr>
          <w:sz w:val="22"/>
        </w:rPr>
        <w:t>!! Bis gestern war ich bei den</w:t>
      </w:r>
    </w:p>
    <w:p w14:paraId="49B1D3B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Granatwerfern u. lag in einem </w:t>
      </w:r>
      <w:proofErr w:type="spellStart"/>
      <w:r w:rsidRPr="00DC3365">
        <w:rPr>
          <w:sz w:val="22"/>
        </w:rPr>
        <w:t>Wäld</w:t>
      </w:r>
      <w:proofErr w:type="spellEnd"/>
      <w:r w:rsidRPr="00DC3365">
        <w:rPr>
          <w:sz w:val="22"/>
        </w:rPr>
        <w:t>-</w:t>
      </w:r>
    </w:p>
    <w:p w14:paraId="4613B3B3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C3365">
        <w:rPr>
          <w:sz w:val="22"/>
        </w:rPr>
        <w:t>chen</w:t>
      </w:r>
      <w:proofErr w:type="spellEnd"/>
      <w:r w:rsidRPr="00DC3365">
        <w:rPr>
          <w:sz w:val="22"/>
        </w:rPr>
        <w:t xml:space="preserve"> ungefähr 1 1/2 km vom Russen weg.</w:t>
      </w:r>
    </w:p>
    <w:p w14:paraId="7CE1B7E9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Bei Nacht </w:t>
      </w:r>
      <w:proofErr w:type="spellStart"/>
      <w:r w:rsidRPr="00DC3365">
        <w:rPr>
          <w:sz w:val="22"/>
        </w:rPr>
        <w:t>mußte</w:t>
      </w:r>
      <w:proofErr w:type="spellEnd"/>
      <w:r w:rsidRPr="00DC3365">
        <w:rPr>
          <w:sz w:val="22"/>
        </w:rPr>
        <w:t xml:space="preserve"> ich eine Stunde Pos-</w:t>
      </w:r>
    </w:p>
    <w:p w14:paraId="7A59565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C3365">
        <w:rPr>
          <w:sz w:val="22"/>
        </w:rPr>
        <w:t>ten</w:t>
      </w:r>
      <w:proofErr w:type="spellEnd"/>
      <w:r w:rsidRPr="00DC3365">
        <w:rPr>
          <w:sz w:val="22"/>
        </w:rPr>
        <w:t xml:space="preserve"> stehen u. bei Tag konnte man</w:t>
      </w:r>
    </w:p>
    <w:p w14:paraId="50520246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sich wenigstens im Wäldchen ein wen-</w:t>
      </w:r>
    </w:p>
    <w:p w14:paraId="752E19F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C3365">
        <w:rPr>
          <w:sz w:val="22"/>
        </w:rPr>
        <w:t>nig</w:t>
      </w:r>
      <w:proofErr w:type="spellEnd"/>
      <w:r w:rsidRPr="00DC3365">
        <w:rPr>
          <w:sz w:val="22"/>
        </w:rPr>
        <w:t xml:space="preserve"> ausgehen. Aber jetzt bin ich bei</w:t>
      </w:r>
    </w:p>
    <w:p w14:paraId="04A6C6BE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einer LMG Bedienung (Engstler Ottl kann</w:t>
      </w:r>
    </w:p>
    <w:p w14:paraId="0D23088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Euch davon schon was erzählen!) Bei Nacht</w:t>
      </w:r>
    </w:p>
    <w:p w14:paraId="140A9137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bauen wir zu dritt unsere Stellung aus</w:t>
      </w:r>
    </w:p>
    <w:p w14:paraId="7471959D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u. am Tage schlafen wir in einem</w:t>
      </w:r>
    </w:p>
    <w:p w14:paraId="44858F70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ehemals russ. Graben. Wir liegen mitten</w:t>
      </w:r>
    </w:p>
    <w:p w14:paraId="52DC88A3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auf freiem Felde u. können den Kopf keine</w:t>
      </w:r>
    </w:p>
    <w:p w14:paraId="7172C3F5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30cm herausstrecken da wir bloß 300m</w:t>
      </w:r>
    </w:p>
    <w:p w14:paraId="5AD479AD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von Iwans B Stelle weg sind. Der Graben</w:t>
      </w:r>
    </w:p>
    <w:p w14:paraId="244CBC70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ist 30cm breit u. 1/2 m tief. Und da</w:t>
      </w:r>
    </w:p>
    <w:p w14:paraId="2EE5DF51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krabbeln wir auf den Knien rum wie</w:t>
      </w:r>
    </w:p>
    <w:p w14:paraId="43B4FCF8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Maulwürfe. Ich schreibe auch in einer</w:t>
      </w:r>
    </w:p>
    <w:p w14:paraId="11598812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ganz unmöglichen Stellung. Heute</w:t>
      </w:r>
    </w:p>
    <w:p w14:paraId="32C5C31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Nacht werden wir uns ein tieferes u.</w:t>
      </w:r>
    </w:p>
    <w:p w14:paraId="67D99401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Größeres Loch bauen, daß man </w:t>
      </w:r>
      <w:r w:rsidRPr="00C316D4">
        <w:rPr>
          <w:strike/>
          <w:sz w:val="22"/>
        </w:rPr>
        <w:t>sich</w:t>
      </w:r>
    </w:p>
    <w:p w14:paraId="210FDDFB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beim Schlafen wenigsten die Knie</w:t>
      </w:r>
    </w:p>
    <w:p w14:paraId="78C3A412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>anziehen kann. Bei Nacht haben wir</w:t>
      </w:r>
    </w:p>
    <w:p w14:paraId="047A4818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also bloß </w:t>
      </w:r>
      <w:proofErr w:type="spellStart"/>
      <w:r w:rsidRPr="00DC3365">
        <w:rPr>
          <w:sz w:val="22"/>
        </w:rPr>
        <w:t>Anschluß</w:t>
      </w:r>
      <w:proofErr w:type="spellEnd"/>
      <w:r w:rsidRPr="00DC3365">
        <w:rPr>
          <w:sz w:val="22"/>
        </w:rPr>
        <w:t xml:space="preserve"> mit der übrigen Welt.</w:t>
      </w:r>
    </w:p>
    <w:p w14:paraId="622C7671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Jetzt leg ich noch ein </w:t>
      </w:r>
      <w:r>
        <w:rPr>
          <w:sz w:val="22"/>
        </w:rPr>
        <w:t>„</w:t>
      </w:r>
      <w:r w:rsidRPr="00DC3365">
        <w:rPr>
          <w:sz w:val="22"/>
        </w:rPr>
        <w:t>Ei</w:t>
      </w:r>
      <w:r>
        <w:rPr>
          <w:sz w:val="22"/>
        </w:rPr>
        <w:t>“</w:t>
      </w:r>
      <w:r w:rsidRPr="00DC3365">
        <w:rPr>
          <w:sz w:val="22"/>
        </w:rPr>
        <w:t xml:space="preserve"> (Scheißen </w:t>
      </w:r>
      <w:proofErr w:type="spellStart"/>
      <w:r w:rsidRPr="00DC3365">
        <w:rPr>
          <w:sz w:val="22"/>
        </w:rPr>
        <w:t>muß</w:t>
      </w:r>
      <w:proofErr w:type="spellEnd"/>
      <w:r w:rsidRPr="00DC3365">
        <w:rPr>
          <w:sz w:val="22"/>
        </w:rPr>
        <w:t xml:space="preserve"> ich </w:t>
      </w:r>
      <w:proofErr w:type="spellStart"/>
      <w:r w:rsidRPr="00DC3365">
        <w:rPr>
          <w:sz w:val="22"/>
        </w:rPr>
        <w:t>auf deutsch</w:t>
      </w:r>
      <w:proofErr w:type="spellEnd"/>
      <w:r w:rsidRPr="00DC3365">
        <w:rPr>
          <w:sz w:val="22"/>
        </w:rPr>
        <w:t xml:space="preserve"> gesagt), wirf es mit dem </w:t>
      </w:r>
    </w:p>
    <w:p w14:paraId="5EC8AFF4" w14:textId="77777777" w:rsidR="00191902" w:rsidRPr="00DC3365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Spaten über den Grabenrand u. dann wird weiter </w:t>
      </w:r>
      <w:proofErr w:type="gramStart"/>
      <w:r w:rsidRPr="00DC3365">
        <w:rPr>
          <w:sz w:val="22"/>
        </w:rPr>
        <w:t>geschlafen</w:t>
      </w:r>
      <w:proofErr w:type="gramEnd"/>
      <w:r w:rsidRPr="00DC3365">
        <w:rPr>
          <w:sz w:val="22"/>
        </w:rPr>
        <w:t xml:space="preserve"> bis es dunkel wird.</w:t>
      </w:r>
    </w:p>
    <w:p w14:paraId="54131AD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C3365">
        <w:rPr>
          <w:sz w:val="22"/>
        </w:rPr>
        <w:t xml:space="preserve">Es grüßt Euch herzlichst Euer dreckiges </w:t>
      </w:r>
      <w:proofErr w:type="spellStart"/>
      <w:r w:rsidRPr="00DC3365">
        <w:rPr>
          <w:sz w:val="22"/>
        </w:rPr>
        <w:t>Büberl</w:t>
      </w:r>
      <w:proofErr w:type="spellEnd"/>
      <w:r w:rsidRPr="00DC3365">
        <w:rPr>
          <w:sz w:val="22"/>
        </w:rPr>
        <w:t>.</w:t>
      </w:r>
    </w:p>
    <w:p w14:paraId="7BF9F6A8" w14:textId="77777777" w:rsidR="00191902" w:rsidRPr="00DC336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C3365">
        <w:rPr>
          <w:b/>
          <w:bCs/>
          <w:sz w:val="22"/>
        </w:rPr>
        <w:t>1944-09-08_2</w:t>
      </w:r>
    </w:p>
    <w:p w14:paraId="3F788697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 xml:space="preserve">Das ist </w:t>
      </w:r>
      <w:proofErr w:type="gramStart"/>
      <w:r w:rsidRPr="00C316D4">
        <w:rPr>
          <w:sz w:val="22"/>
        </w:rPr>
        <w:t>unangenehm</w:t>
      </w:r>
      <w:proofErr w:type="gramEnd"/>
      <w:r w:rsidRPr="00C316D4">
        <w:rPr>
          <w:sz w:val="22"/>
        </w:rPr>
        <w:t xml:space="preserve"> wenn mal einer</w:t>
      </w:r>
    </w:p>
    <w:p w14:paraId="0DD01691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verwundet wird. Am Tage schießt zwar der</w:t>
      </w:r>
    </w:p>
    <w:p w14:paraId="02FE65A3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Russe nicht viel u. auf uns gleich gar nicht</w:t>
      </w:r>
    </w:p>
    <w:p w14:paraId="748DD117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weil er uns noch nicht erkannt hat.</w:t>
      </w:r>
    </w:p>
    <w:p w14:paraId="7F9B4602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Wir haben auch den Befehl bloß zu schießen</w:t>
      </w:r>
    </w:p>
    <w:p w14:paraId="02D9A5CE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wenn er durchbricht. Am Tage gibts auch</w:t>
      </w:r>
    </w:p>
    <w:p w14:paraId="72BA72AD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kein Stiften gehen übers freie Feld, sonst</w:t>
      </w:r>
    </w:p>
    <w:p w14:paraId="75CE427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knallt er uns ab wie die Hasen.</w:t>
      </w:r>
    </w:p>
    <w:p w14:paraId="04D7FA0A" w14:textId="77777777" w:rsidR="00191902" w:rsidRPr="00DC336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C3365">
        <w:rPr>
          <w:b/>
          <w:bCs/>
          <w:sz w:val="22"/>
        </w:rPr>
        <w:t>1944-09-08_3</w:t>
      </w:r>
    </w:p>
    <w:p w14:paraId="6CA01763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lastRenderedPageBreak/>
        <w:t>Heute um 1/2 5h beim Morgengrauen griff</w:t>
      </w:r>
    </w:p>
    <w:p w14:paraId="54AE354A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Iwan links von uns (500m) an. Wir</w:t>
      </w:r>
    </w:p>
    <w:p w14:paraId="3A3F2955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 xml:space="preserve">standen schon </w:t>
      </w:r>
      <w:proofErr w:type="spellStart"/>
      <w:r w:rsidRPr="00C316D4">
        <w:rPr>
          <w:sz w:val="22"/>
        </w:rPr>
        <w:t>schußbereit</w:t>
      </w:r>
      <w:proofErr w:type="spellEnd"/>
      <w:r w:rsidRPr="00C316D4">
        <w:rPr>
          <w:sz w:val="22"/>
        </w:rPr>
        <w:t xml:space="preserve"> am MG. Mit </w:t>
      </w:r>
      <w:proofErr w:type="spellStart"/>
      <w:r w:rsidRPr="00C316D4">
        <w:rPr>
          <w:sz w:val="22"/>
        </w:rPr>
        <w:t>Ner</w:t>
      </w:r>
      <w:proofErr w:type="spellEnd"/>
      <w:r w:rsidRPr="00C316D4">
        <w:rPr>
          <w:sz w:val="22"/>
        </w:rPr>
        <w:t>-</w:t>
      </w:r>
    </w:p>
    <w:p w14:paraId="2421665E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316D4">
        <w:rPr>
          <w:sz w:val="22"/>
        </w:rPr>
        <w:t>ven</w:t>
      </w:r>
      <w:proofErr w:type="spellEnd"/>
      <w:r w:rsidRPr="00C316D4">
        <w:rPr>
          <w:sz w:val="22"/>
        </w:rPr>
        <w:t xml:space="preserve"> auf Hochspannung warteten wir, die</w:t>
      </w:r>
    </w:p>
    <w:p w14:paraId="3060D860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Hand am Abzug Mit Flammenwerfern wurde</w:t>
      </w:r>
    </w:p>
    <w:p w14:paraId="0E59A582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der Angriff abgeschlagen. Ein richtiger Zug aus</w:t>
      </w:r>
    </w:p>
    <w:p w14:paraId="202F1C68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unserer Schnapsflasche, ein Fluch über den</w:t>
      </w:r>
    </w:p>
    <w:p w14:paraId="4A6193C1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Regen, der uns bei dem Lehmboden im Graben</w:t>
      </w:r>
    </w:p>
    <w:p w14:paraId="1C6E2204" w14:textId="77777777" w:rsidR="00191902" w:rsidRPr="00C316D4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zu Schweinen macht, wir wickeln uns in</w:t>
      </w:r>
    </w:p>
    <w:p w14:paraId="481BB13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316D4">
        <w:rPr>
          <w:sz w:val="22"/>
        </w:rPr>
        <w:t>Decke u. Zeltplane ein u. man schläft.</w:t>
      </w:r>
    </w:p>
    <w:p w14:paraId="6969986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308FEC4" w14:textId="77777777" w:rsidR="00191902" w:rsidRPr="0095055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50553">
        <w:rPr>
          <w:b/>
          <w:bCs/>
          <w:sz w:val="22"/>
        </w:rPr>
        <w:t>1944-09-10_1</w:t>
      </w:r>
    </w:p>
    <w:p w14:paraId="5B225A07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Litauen 10.9.44.</w:t>
      </w:r>
    </w:p>
    <w:p w14:paraId="4FE49A8E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Meine Lieben!</w:t>
      </w:r>
    </w:p>
    <w:p w14:paraId="100A1587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Die beiden Päckchen</w:t>
      </w:r>
    </w:p>
    <w:p w14:paraId="6DE88AA5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950553">
        <w:rPr>
          <w:sz w:val="22"/>
        </w:rPr>
        <w:t>hab</w:t>
      </w:r>
      <w:proofErr w:type="gramEnd"/>
      <w:r w:rsidRPr="00950553">
        <w:rPr>
          <w:sz w:val="22"/>
        </w:rPr>
        <w:t xml:space="preserve"> ich erhalten u. haben sehr</w:t>
      </w:r>
    </w:p>
    <w:p w14:paraId="0D1BDB66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geschmeckt. Heute ist </w:t>
      </w:r>
      <w:proofErr w:type="spellStart"/>
      <w:r w:rsidRPr="00950553">
        <w:rPr>
          <w:sz w:val="22"/>
        </w:rPr>
        <w:t>Somntag</w:t>
      </w:r>
      <w:proofErr w:type="spellEnd"/>
      <w:r w:rsidRPr="00950553">
        <w:rPr>
          <w:sz w:val="22"/>
        </w:rPr>
        <w:t>,</w:t>
      </w:r>
    </w:p>
    <w:p w14:paraId="00BC8A7C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ein windiger Herbsttag u. ich</w:t>
      </w:r>
    </w:p>
    <w:p w14:paraId="5C1973E3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schlief den ganzen Tag. Jetzt</w:t>
      </w:r>
    </w:p>
    <w:p w14:paraId="577FB830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am späten Nachmittag raffte</w:t>
      </w:r>
    </w:p>
    <w:p w14:paraId="59C9DDE1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ich mich doch noch auf zum</w:t>
      </w:r>
    </w:p>
    <w:p w14:paraId="3051F5C7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Schreiben. Das </w:t>
      </w:r>
      <w:proofErr w:type="spellStart"/>
      <w:r w:rsidRPr="00950553">
        <w:rPr>
          <w:sz w:val="22"/>
        </w:rPr>
        <w:t>Weiberl</w:t>
      </w:r>
      <w:proofErr w:type="spellEnd"/>
      <w:r w:rsidRPr="00950553">
        <w:rPr>
          <w:sz w:val="22"/>
        </w:rPr>
        <w:t xml:space="preserve"> hat</w:t>
      </w:r>
    </w:p>
    <w:p w14:paraId="534EA27E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sicher jetzt um diese Zeit (4h)</w:t>
      </w:r>
    </w:p>
    <w:p w14:paraId="0ABC956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ihren Schlaf </w:t>
      </w:r>
      <w:r>
        <w:rPr>
          <w:sz w:val="22"/>
        </w:rPr>
        <w:t>„</w:t>
      </w:r>
      <w:r w:rsidRPr="00950553">
        <w:rPr>
          <w:sz w:val="22"/>
        </w:rPr>
        <w:t>beendet</w:t>
      </w:r>
      <w:r>
        <w:rPr>
          <w:sz w:val="22"/>
        </w:rPr>
        <w:t>“</w:t>
      </w:r>
      <w:r w:rsidRPr="00950553">
        <w:rPr>
          <w:sz w:val="22"/>
        </w:rPr>
        <w:t xml:space="preserve"> u. eine</w:t>
      </w:r>
    </w:p>
    <w:p w14:paraId="7FBBDA17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proofErr w:type="spellStart"/>
      <w:r w:rsidRPr="00950553">
        <w:rPr>
          <w:sz w:val="22"/>
        </w:rPr>
        <w:t>Dasse</w:t>
      </w:r>
      <w:proofErr w:type="spellEnd"/>
      <w:r w:rsidRPr="00950553">
        <w:rPr>
          <w:sz w:val="22"/>
        </w:rPr>
        <w:t xml:space="preserve"> Gaffe</w:t>
      </w:r>
      <w:r>
        <w:rPr>
          <w:sz w:val="22"/>
        </w:rPr>
        <w:t>“</w:t>
      </w:r>
      <w:r w:rsidRPr="00950553">
        <w:rPr>
          <w:sz w:val="22"/>
        </w:rPr>
        <w:t xml:space="preserve"> getrunken. Wird</w:t>
      </w:r>
    </w:p>
    <w:p w14:paraId="64AAB078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sie denn nicht eingesetzt</w:t>
      </w:r>
    </w:p>
    <w:p w14:paraId="0340DF36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bei unserem radikal-totalen</w:t>
      </w:r>
    </w:p>
    <w:p w14:paraId="6ABFD881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Krieg! Wenn man keine Büch-</w:t>
      </w:r>
    </w:p>
    <w:p w14:paraId="5CE1CE6A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lein schicken, darf, dann reißt</w:t>
      </w:r>
    </w:p>
    <w:p w14:paraId="5DB8AB85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aus alten Physikheften, aus einem</w:t>
      </w:r>
    </w:p>
    <w:p w14:paraId="1099068E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alten Latein- oder irgendeinem</w:t>
      </w:r>
    </w:p>
    <w:p w14:paraId="599D250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Schulbuch Blätter heraus u.</w:t>
      </w:r>
    </w:p>
    <w:p w14:paraId="7CA1E377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legt sie mir in Briefe bei. Damit</w:t>
      </w:r>
    </w:p>
    <w:p w14:paraId="69A04457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habe ich dann wenigstens etliche</w:t>
      </w:r>
    </w:p>
    <w:p w14:paraId="446A9E0A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geistige Beschäftigung. </w:t>
      </w:r>
      <w:proofErr w:type="gramStart"/>
      <w:r w:rsidRPr="00950553">
        <w:rPr>
          <w:sz w:val="22"/>
        </w:rPr>
        <w:t>Kann</w:t>
      </w:r>
      <w:proofErr w:type="gramEnd"/>
    </w:p>
    <w:p w14:paraId="493DB6B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auch irgendwas anderes sein.</w:t>
      </w:r>
    </w:p>
    <w:p w14:paraId="5F9705C2" w14:textId="77777777" w:rsidR="00191902" w:rsidRPr="0095055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50553">
        <w:rPr>
          <w:b/>
          <w:bCs/>
          <w:sz w:val="22"/>
        </w:rPr>
        <w:t>1944-09-10_2</w:t>
      </w:r>
    </w:p>
    <w:p w14:paraId="3FC4D2AC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Ich fürchte nämlich, wenn wir</w:t>
      </w:r>
    </w:p>
    <w:p w14:paraId="7CD2D93D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in der Stellung bleiben, die Lange-</w:t>
      </w:r>
    </w:p>
    <w:p w14:paraId="3FE4E150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weilen kommen! Und das ist</w:t>
      </w:r>
    </w:p>
    <w:p w14:paraId="4AA4801F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oft ein gefährlicherer Geselle als</w:t>
      </w:r>
    </w:p>
    <w:p w14:paraId="23D3F8BC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der Tumult. Zuviel nachdenken</w:t>
      </w:r>
    </w:p>
    <w:p w14:paraId="15FA051D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in dieser Zeit ist nicht </w:t>
      </w:r>
      <w:proofErr w:type="spellStart"/>
      <w:r w:rsidRPr="00950553">
        <w:rPr>
          <w:sz w:val="22"/>
        </w:rPr>
        <w:t>aufmun</w:t>
      </w:r>
      <w:proofErr w:type="spellEnd"/>
      <w:r w:rsidRPr="00950553">
        <w:rPr>
          <w:sz w:val="22"/>
        </w:rPr>
        <w:t>-</w:t>
      </w:r>
    </w:p>
    <w:p w14:paraId="33A2E19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z w:val="22"/>
        </w:rPr>
        <w:t>ternt</w:t>
      </w:r>
      <w:proofErr w:type="spellEnd"/>
      <w:r w:rsidRPr="00950553">
        <w:rPr>
          <w:sz w:val="22"/>
        </w:rPr>
        <w:t>!</w:t>
      </w:r>
    </w:p>
    <w:p w14:paraId="0AB4E5E0" w14:textId="77777777" w:rsidR="00191902" w:rsidRPr="0095055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50553">
        <w:rPr>
          <w:b/>
          <w:bCs/>
          <w:sz w:val="22"/>
        </w:rPr>
        <w:t>1944-09-10_3</w:t>
      </w:r>
    </w:p>
    <w:p w14:paraId="58E3868F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Herzlichst grüßt u.</w:t>
      </w:r>
    </w:p>
    <w:p w14:paraId="2BAE0107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dankt Euch</w:t>
      </w:r>
    </w:p>
    <w:p w14:paraId="4D6A44A8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Euer</w:t>
      </w:r>
    </w:p>
    <w:p w14:paraId="00D8B61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Hans.</w:t>
      </w:r>
    </w:p>
    <w:p w14:paraId="14CDD6F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7BC6FF7" w14:textId="77777777" w:rsidR="00191902" w:rsidRPr="0095055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50553">
        <w:rPr>
          <w:b/>
          <w:bCs/>
          <w:sz w:val="22"/>
        </w:rPr>
        <w:t>1944-09-12_1</w:t>
      </w:r>
    </w:p>
    <w:p w14:paraId="5320187B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Litauen 12. 9. 44.</w:t>
      </w:r>
    </w:p>
    <w:p w14:paraId="1157FC41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Meine Lieben!</w:t>
      </w:r>
    </w:p>
    <w:p w14:paraId="77750DB8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lastRenderedPageBreak/>
        <w:t>Ach, Euer gescheites</w:t>
      </w:r>
    </w:p>
    <w:p w14:paraId="609C5051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z w:val="22"/>
        </w:rPr>
        <w:t>Buberl</w:t>
      </w:r>
      <w:proofErr w:type="spellEnd"/>
      <w:r w:rsidRPr="00950553">
        <w:rPr>
          <w:sz w:val="22"/>
        </w:rPr>
        <w:t>! Vor etlichen Tagen schrieb</w:t>
      </w:r>
    </w:p>
    <w:p w14:paraId="67C212A8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ich einen Brief, steckte ihn in</w:t>
      </w:r>
    </w:p>
    <w:p w14:paraId="1B52B211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die Tasche u. als ich eben hinein</w:t>
      </w:r>
    </w:p>
    <w:p w14:paraId="4E85F36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schaute, da war er halt noch</w:t>
      </w:r>
    </w:p>
    <w:p w14:paraId="03D72C88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drin, wenn er auch längst in</w:t>
      </w:r>
    </w:p>
    <w:p w14:paraId="70D411C7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Berlin oder wo sein könnte.</w:t>
      </w:r>
    </w:p>
    <w:p w14:paraId="12BAFE39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Neues gibt es bei uns gar nichts.</w:t>
      </w:r>
    </w:p>
    <w:p w14:paraId="2AB79F29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Gestern gabs schwere, dicke </w:t>
      </w:r>
      <w:proofErr w:type="spellStart"/>
      <w:r w:rsidRPr="00950553">
        <w:rPr>
          <w:sz w:val="22"/>
        </w:rPr>
        <w:t>Zi</w:t>
      </w:r>
      <w:proofErr w:type="spellEnd"/>
      <w:r w:rsidRPr="00950553">
        <w:rPr>
          <w:sz w:val="22"/>
        </w:rPr>
        <w:t>-</w:t>
      </w:r>
    </w:p>
    <w:p w14:paraId="6161A230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z w:val="22"/>
        </w:rPr>
        <w:t>garren</w:t>
      </w:r>
      <w:proofErr w:type="spellEnd"/>
      <w:r w:rsidRPr="00950553">
        <w:rPr>
          <w:sz w:val="22"/>
        </w:rPr>
        <w:t xml:space="preserve"> u. davon rauche ich</w:t>
      </w:r>
    </w:p>
    <w:p w14:paraId="7997F169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jetzt eine u. schreibe dann</w:t>
      </w:r>
    </w:p>
    <w:p w14:paraId="55155183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z w:val="22"/>
        </w:rPr>
        <w:t>auschließend</w:t>
      </w:r>
      <w:proofErr w:type="spellEnd"/>
      <w:r w:rsidRPr="00950553">
        <w:rPr>
          <w:sz w:val="22"/>
        </w:rPr>
        <w:t xml:space="preserve"> dem Gretchen.</w:t>
      </w:r>
    </w:p>
    <w:p w14:paraId="2DE4FEE9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Ich sitze in unserm endlich</w:t>
      </w:r>
    </w:p>
    <w:p w14:paraId="4513EED6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fertig </w:t>
      </w:r>
      <w:proofErr w:type="spellStart"/>
      <w:r w:rsidRPr="00950553">
        <w:rPr>
          <w:sz w:val="22"/>
        </w:rPr>
        <w:t>gestellen</w:t>
      </w:r>
      <w:proofErr w:type="spellEnd"/>
      <w:r w:rsidRPr="00950553">
        <w:rPr>
          <w:sz w:val="22"/>
        </w:rPr>
        <w:t xml:space="preserve"> Bunker. Ihr</w:t>
      </w:r>
    </w:p>
    <w:p w14:paraId="28BE5871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z w:val="22"/>
        </w:rPr>
        <w:t>werdets</w:t>
      </w:r>
      <w:proofErr w:type="spellEnd"/>
      <w:r w:rsidRPr="00950553">
        <w:rPr>
          <w:sz w:val="22"/>
        </w:rPr>
        <w:t xml:space="preserve"> nicht glauben, aber er</w:t>
      </w:r>
    </w:p>
    <w:p w14:paraId="2953B295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ist tatsächlich von oben bis</w:t>
      </w:r>
    </w:p>
    <w:p w14:paraId="0AF6B53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unter mit schneeweißen Vor-</w:t>
      </w:r>
    </w:p>
    <w:p w14:paraId="359252C6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hängen, Gardinen </w:t>
      </w:r>
      <w:proofErr w:type="gramStart"/>
      <w:r w:rsidRPr="00950553">
        <w:rPr>
          <w:sz w:val="22"/>
        </w:rPr>
        <w:t xml:space="preserve">( </w:t>
      </w:r>
      <w:proofErr w:type="spellStart"/>
      <w:r w:rsidRPr="00950553">
        <w:rPr>
          <w:sz w:val="22"/>
        </w:rPr>
        <w:t>Stor</w:t>
      </w:r>
      <w:proofErr w:type="spellEnd"/>
      <w:proofErr w:type="gramEnd"/>
      <w:r w:rsidRPr="00950553">
        <w:rPr>
          <w:sz w:val="22"/>
        </w:rPr>
        <w:t>) u. Leinen</w:t>
      </w:r>
    </w:p>
    <w:p w14:paraId="497E495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ausgespannt. In einem </w:t>
      </w:r>
      <w:proofErr w:type="spellStart"/>
      <w:r w:rsidRPr="00950553">
        <w:rPr>
          <w:sz w:val="22"/>
        </w:rPr>
        <w:t>abge</w:t>
      </w:r>
      <w:proofErr w:type="spellEnd"/>
      <w:r w:rsidRPr="00950553">
        <w:rPr>
          <w:sz w:val="22"/>
        </w:rPr>
        <w:t>-</w:t>
      </w:r>
    </w:p>
    <w:p w14:paraId="0CCFD55D" w14:textId="77777777" w:rsidR="00191902" w:rsidRPr="0095055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50553">
        <w:rPr>
          <w:b/>
          <w:bCs/>
          <w:sz w:val="22"/>
        </w:rPr>
        <w:t>1944-09-12_2</w:t>
      </w:r>
    </w:p>
    <w:p w14:paraId="1C390CF5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brannten Haus fanden wir </w:t>
      </w:r>
      <w:proofErr w:type="spellStart"/>
      <w:r w:rsidRPr="00950553">
        <w:rPr>
          <w:sz w:val="22"/>
        </w:rPr>
        <w:t>ver</w:t>
      </w:r>
      <w:proofErr w:type="spellEnd"/>
      <w:r w:rsidRPr="00950553">
        <w:rPr>
          <w:sz w:val="22"/>
        </w:rPr>
        <w:t>-</w:t>
      </w:r>
    </w:p>
    <w:p w14:paraId="53B2C102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z w:val="22"/>
        </w:rPr>
        <w:t>grabene</w:t>
      </w:r>
      <w:proofErr w:type="spellEnd"/>
      <w:r w:rsidRPr="00950553">
        <w:rPr>
          <w:sz w:val="22"/>
        </w:rPr>
        <w:t xml:space="preserve"> Kisten wo die feinsten</w:t>
      </w:r>
    </w:p>
    <w:p w14:paraId="0BA357CD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Sachen aller Art drinnen waren.</w:t>
      </w:r>
    </w:p>
    <w:p w14:paraId="146C006F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trike/>
          <w:sz w:val="22"/>
        </w:rPr>
        <w:t>Pe</w:t>
      </w:r>
      <w:proofErr w:type="spellEnd"/>
      <w:r w:rsidRPr="00950553">
        <w:rPr>
          <w:sz w:val="22"/>
        </w:rPr>
        <w:t xml:space="preserve"> angefangen vom </w:t>
      </w:r>
      <w:proofErr w:type="spellStart"/>
      <w:r w:rsidRPr="00950553">
        <w:rPr>
          <w:sz w:val="22"/>
        </w:rPr>
        <w:t>Pelzman</w:t>
      </w:r>
      <w:proofErr w:type="spellEnd"/>
      <w:r w:rsidRPr="00950553">
        <w:rPr>
          <w:sz w:val="22"/>
        </w:rPr>
        <w:t>-</w:t>
      </w:r>
    </w:p>
    <w:p w14:paraId="0E59553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z w:val="22"/>
        </w:rPr>
        <w:t>tel</w:t>
      </w:r>
      <w:proofErr w:type="spellEnd"/>
      <w:r w:rsidRPr="00950553">
        <w:rPr>
          <w:sz w:val="22"/>
        </w:rPr>
        <w:t xml:space="preserve"> bis zum Büstenhalter.</w:t>
      </w:r>
    </w:p>
    <w:p w14:paraId="14266C2F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Wenn man kg Päckchen schicken</w:t>
      </w:r>
    </w:p>
    <w:p w14:paraId="2110F4B5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könnte, hätte ich ein </w:t>
      </w:r>
      <w:proofErr w:type="spellStart"/>
      <w:r w:rsidRPr="00950553">
        <w:rPr>
          <w:sz w:val="22"/>
        </w:rPr>
        <w:t>par</w:t>
      </w:r>
      <w:proofErr w:type="spellEnd"/>
      <w:r w:rsidRPr="00950553">
        <w:rPr>
          <w:sz w:val="22"/>
        </w:rPr>
        <w:t xml:space="preserve"> so</w:t>
      </w:r>
    </w:p>
    <w:p w14:paraId="22888EFC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seidene Unterröcke u. Leinen</w:t>
      </w:r>
    </w:p>
    <w:p w14:paraId="6BE21B1B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heimgeschickt. Aber es ist </w:t>
      </w:r>
      <w:proofErr w:type="spellStart"/>
      <w:r w:rsidRPr="00950553">
        <w:rPr>
          <w:sz w:val="22"/>
        </w:rPr>
        <w:t>ver</w:t>
      </w:r>
      <w:proofErr w:type="spellEnd"/>
      <w:r w:rsidRPr="00950553">
        <w:rPr>
          <w:sz w:val="22"/>
        </w:rPr>
        <w:t>-</w:t>
      </w:r>
    </w:p>
    <w:p w14:paraId="5C36D889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boten, Beutesachen </w:t>
      </w:r>
      <w:proofErr w:type="spellStart"/>
      <w:r w:rsidRPr="00950553">
        <w:rPr>
          <w:sz w:val="22"/>
        </w:rPr>
        <w:t>wegzu</w:t>
      </w:r>
      <w:proofErr w:type="spellEnd"/>
      <w:r w:rsidRPr="00950553">
        <w:rPr>
          <w:sz w:val="22"/>
        </w:rPr>
        <w:t>-</w:t>
      </w:r>
    </w:p>
    <w:p w14:paraId="3F1DF82E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schicken. Nun tapezierten wir</w:t>
      </w:r>
    </w:p>
    <w:p w14:paraId="7BC6D293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halt unsern Bunker aus damit.</w:t>
      </w:r>
    </w:p>
    <w:p w14:paraId="158957C0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Ist das Bücherl </w:t>
      </w:r>
      <w:r>
        <w:rPr>
          <w:sz w:val="22"/>
        </w:rPr>
        <w:t>„</w:t>
      </w:r>
      <w:r w:rsidRPr="00950553">
        <w:rPr>
          <w:sz w:val="22"/>
        </w:rPr>
        <w:t>Heilige</w:t>
      </w:r>
    </w:p>
    <w:p w14:paraId="50F82E73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Heimat</w:t>
      </w:r>
      <w:r>
        <w:rPr>
          <w:sz w:val="22"/>
        </w:rPr>
        <w:t>“</w:t>
      </w:r>
      <w:r w:rsidRPr="00950553">
        <w:rPr>
          <w:sz w:val="22"/>
        </w:rPr>
        <w:t xml:space="preserve"> von der </w:t>
      </w:r>
      <w:proofErr w:type="spellStart"/>
      <w:r w:rsidRPr="00950553">
        <w:rPr>
          <w:sz w:val="22"/>
        </w:rPr>
        <w:t>Tilsiterin</w:t>
      </w:r>
      <w:proofErr w:type="spellEnd"/>
      <w:r w:rsidRPr="00950553">
        <w:rPr>
          <w:sz w:val="22"/>
        </w:rPr>
        <w:t>?</w:t>
      </w:r>
    </w:p>
    <w:p w14:paraId="5C1AD97A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Hoffentlich liegt im nächsten</w:t>
      </w:r>
    </w:p>
    <w:p w14:paraId="0D160626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Brief wieder was bei. -</w:t>
      </w:r>
    </w:p>
    <w:p w14:paraId="20F697B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Zur Abwechslung werde ich</w:t>
      </w:r>
    </w:p>
    <w:p w14:paraId="2F269B33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mir jetzt eine neue Schrift </w:t>
      </w:r>
      <w:proofErr w:type="spellStart"/>
      <w:r w:rsidRPr="00950553">
        <w:rPr>
          <w:sz w:val="22"/>
        </w:rPr>
        <w:t>angewöh</w:t>
      </w:r>
      <w:proofErr w:type="spellEnd"/>
      <w:r w:rsidRPr="00950553">
        <w:rPr>
          <w:sz w:val="22"/>
        </w:rPr>
        <w:t>-</w:t>
      </w:r>
    </w:p>
    <w:p w14:paraId="771CBFF3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z w:val="22"/>
        </w:rPr>
        <w:t>nen</w:t>
      </w:r>
      <w:proofErr w:type="spellEnd"/>
      <w:r w:rsidRPr="00950553">
        <w:rPr>
          <w:sz w:val="22"/>
        </w:rPr>
        <w:t>. Dann kommt je nachdem wie</w:t>
      </w:r>
    </w:p>
    <w:p w14:paraId="24FCD7F9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ich Zeit habe ein Brief so u. der</w:t>
      </w:r>
    </w:p>
    <w:p w14:paraId="12F6275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andere so. Für diesmal die</w:t>
      </w:r>
    </w:p>
    <w:p w14:paraId="084F7A0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herzlichsten Grüße vom gescheiten Hanserl.</w:t>
      </w:r>
    </w:p>
    <w:p w14:paraId="6C089D4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186A4FB" w14:textId="77777777" w:rsidR="00191902" w:rsidRPr="0095055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50553">
        <w:rPr>
          <w:b/>
          <w:bCs/>
          <w:sz w:val="22"/>
        </w:rPr>
        <w:t>1944-09-13_1</w:t>
      </w:r>
    </w:p>
    <w:p w14:paraId="4573F225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Litauen 18. 9. 44.</w:t>
      </w:r>
    </w:p>
    <w:p w14:paraId="0C1D61CB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Meine Lieben!</w:t>
      </w:r>
    </w:p>
    <w:p w14:paraId="5E3D4EE2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Gestern war ein Sonn-</w:t>
      </w:r>
    </w:p>
    <w:p w14:paraId="71081F65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tag wie selten einer! Um 5h</w:t>
      </w:r>
    </w:p>
    <w:p w14:paraId="5FA96A17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als es hell wurde begann ein</w:t>
      </w:r>
    </w:p>
    <w:p w14:paraId="0157CCB3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rühriges Küchenleben in </w:t>
      </w:r>
      <w:proofErr w:type="spellStart"/>
      <w:r w:rsidRPr="00950553">
        <w:rPr>
          <w:sz w:val="22"/>
        </w:rPr>
        <w:t>un</w:t>
      </w:r>
      <w:proofErr w:type="spellEnd"/>
      <w:r w:rsidRPr="00950553">
        <w:rPr>
          <w:sz w:val="22"/>
        </w:rPr>
        <w:t>-</w:t>
      </w:r>
    </w:p>
    <w:p w14:paraId="2054A86D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z w:val="22"/>
        </w:rPr>
        <w:t>serm</w:t>
      </w:r>
      <w:proofErr w:type="spellEnd"/>
      <w:r w:rsidRPr="00950553">
        <w:rPr>
          <w:sz w:val="22"/>
        </w:rPr>
        <w:t xml:space="preserve"> 4 Mannbunker. Einer</w:t>
      </w:r>
    </w:p>
    <w:p w14:paraId="6ACE1651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schälte Kartoffel, die ich in der</w:t>
      </w:r>
    </w:p>
    <w:p w14:paraId="7F3B1A05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Dämmerung ausgegraben habe,</w:t>
      </w:r>
    </w:p>
    <w:p w14:paraId="19622C5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lastRenderedPageBreak/>
        <w:t>der andere rieb sie auf einem</w:t>
      </w:r>
    </w:p>
    <w:p w14:paraId="664B456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selbstgemachten Reibeisen. Mehl,</w:t>
      </w:r>
    </w:p>
    <w:p w14:paraId="70B1F3FA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Salz u. Fett haben wir genügend</w:t>
      </w:r>
    </w:p>
    <w:p w14:paraId="75E9B82D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u. um 12h war eine </w:t>
      </w:r>
      <w:proofErr w:type="spellStart"/>
      <w:r w:rsidRPr="00950553">
        <w:rPr>
          <w:sz w:val="22"/>
        </w:rPr>
        <w:t>riesen</w:t>
      </w:r>
      <w:proofErr w:type="spellEnd"/>
    </w:p>
    <w:p w14:paraId="224B880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Schüssel voll </w:t>
      </w:r>
      <w:r>
        <w:rPr>
          <w:sz w:val="22"/>
        </w:rPr>
        <w:t>„</w:t>
      </w:r>
      <w:proofErr w:type="spellStart"/>
      <w:r w:rsidRPr="00950553">
        <w:rPr>
          <w:sz w:val="22"/>
        </w:rPr>
        <w:t>Kartoffeldatschi</w:t>
      </w:r>
      <w:proofErr w:type="spellEnd"/>
      <w:r>
        <w:rPr>
          <w:sz w:val="22"/>
        </w:rPr>
        <w:t>“</w:t>
      </w:r>
    </w:p>
    <w:p w14:paraId="46ADCA0F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fertig, die ausgezeichnet waren.</w:t>
      </w:r>
    </w:p>
    <w:p w14:paraId="142D7BAA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Unser Sachse, der etwas vom</w:t>
      </w:r>
    </w:p>
    <w:p w14:paraId="2FEDF6E9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Kochen versteht buk unter</w:t>
      </w:r>
    </w:p>
    <w:p w14:paraId="57260D6D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dessen sogar noch Plätzchen,</w:t>
      </w:r>
    </w:p>
    <w:p w14:paraId="69DE050F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die gar nicht schlecht waren.</w:t>
      </w:r>
    </w:p>
    <w:p w14:paraId="0574F0F6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Mit gefülltem Wanst legten</w:t>
      </w:r>
    </w:p>
    <w:p w14:paraId="724CBF0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wir uns auf unsere Klappen.</w:t>
      </w:r>
    </w:p>
    <w:p w14:paraId="0549F340" w14:textId="77777777" w:rsidR="00191902" w:rsidRPr="0095055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50553">
        <w:rPr>
          <w:b/>
          <w:bCs/>
          <w:sz w:val="22"/>
        </w:rPr>
        <w:t>1944-09-13_2</w:t>
      </w:r>
    </w:p>
    <w:p w14:paraId="0105813F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Ich rauchte eine dicke Zigarre u. dachte an ein</w:t>
      </w:r>
    </w:p>
    <w:p w14:paraId="4B3BFAB2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gemütliches </w:t>
      </w:r>
      <w:proofErr w:type="spellStart"/>
      <w:r w:rsidRPr="00950553">
        <w:rPr>
          <w:sz w:val="22"/>
        </w:rPr>
        <w:t>Famlienleben</w:t>
      </w:r>
      <w:proofErr w:type="spellEnd"/>
      <w:r w:rsidRPr="00950553">
        <w:rPr>
          <w:sz w:val="22"/>
        </w:rPr>
        <w:t>. Um 3h wollte ich vom</w:t>
      </w:r>
    </w:p>
    <w:p w14:paraId="570D49F8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Nachmittagsschläfchen aufstehen u. als ich wach</w:t>
      </w:r>
    </w:p>
    <w:p w14:paraId="33DB8317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wurde war es 6h u. zum Briefschreiben zu spät.</w:t>
      </w:r>
    </w:p>
    <w:p w14:paraId="0740D496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Schlafen tue ich </w:t>
      </w:r>
      <w:proofErr w:type="gramStart"/>
      <w:r w:rsidRPr="00950553">
        <w:rPr>
          <w:sz w:val="22"/>
        </w:rPr>
        <w:t>zur Zeit</w:t>
      </w:r>
      <w:proofErr w:type="gramEnd"/>
      <w:r w:rsidRPr="00950553">
        <w:rPr>
          <w:sz w:val="22"/>
        </w:rPr>
        <w:t xml:space="preserve"> wie im Himmel.</w:t>
      </w:r>
    </w:p>
    <w:p w14:paraId="5D28400E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Ich fand </w:t>
      </w:r>
      <w:proofErr w:type="spellStart"/>
      <w:r w:rsidRPr="00950553">
        <w:rPr>
          <w:strike/>
          <w:sz w:val="22"/>
        </w:rPr>
        <w:t>ei</w:t>
      </w:r>
      <w:proofErr w:type="spellEnd"/>
      <w:r w:rsidRPr="00950553">
        <w:rPr>
          <w:sz w:val="22"/>
        </w:rPr>
        <w:t xml:space="preserve"> in einer vergrabenen Kiste neben</w:t>
      </w:r>
    </w:p>
    <w:p w14:paraId="6C2E3073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vielen anderen Einrichtungsgegenständen für</w:t>
      </w:r>
    </w:p>
    <w:p w14:paraId="4305A40A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unsern Bunker (Porzellanteller, Bettlaken, Teppiche usw.</w:t>
      </w:r>
    </w:p>
    <w:p w14:paraId="4A72DBA3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einen Sack voll Daunen u. machte mir ein pralles</w:t>
      </w:r>
    </w:p>
    <w:p w14:paraId="3360EB69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weiches </w:t>
      </w:r>
      <w:r>
        <w:rPr>
          <w:sz w:val="22"/>
        </w:rPr>
        <w:t>„</w:t>
      </w:r>
      <w:proofErr w:type="spellStart"/>
      <w:r w:rsidRPr="00950553">
        <w:rPr>
          <w:sz w:val="22"/>
        </w:rPr>
        <w:t>Kissi</w:t>
      </w:r>
      <w:proofErr w:type="spellEnd"/>
      <w:r>
        <w:rPr>
          <w:sz w:val="22"/>
        </w:rPr>
        <w:t>“</w:t>
      </w:r>
      <w:r w:rsidRPr="00950553">
        <w:rPr>
          <w:sz w:val="22"/>
        </w:rPr>
        <w:t>. Und darauf schläft sich wie daheim.</w:t>
      </w:r>
    </w:p>
    <w:p w14:paraId="2833E3E7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Mein Polster von daheim habe ich im Großen Ruck-</w:t>
      </w:r>
    </w:p>
    <w:p w14:paraId="69BAD6B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sack. Es wäre zu </w:t>
      </w:r>
      <w:proofErr w:type="gramStart"/>
      <w:r w:rsidRPr="00950553">
        <w:rPr>
          <w:sz w:val="22"/>
        </w:rPr>
        <w:t>schade</w:t>
      </w:r>
      <w:proofErr w:type="gramEnd"/>
      <w:r w:rsidRPr="00950553">
        <w:rPr>
          <w:sz w:val="22"/>
        </w:rPr>
        <w:t xml:space="preserve"> wenn es verloren ginge</w:t>
      </w:r>
    </w:p>
    <w:p w14:paraId="3FCBA3AA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u das hier kann ich </w:t>
      </w:r>
      <w:r>
        <w:rPr>
          <w:sz w:val="22"/>
        </w:rPr>
        <w:t>liegen</w:t>
      </w:r>
      <w:r w:rsidRPr="00950553">
        <w:rPr>
          <w:sz w:val="22"/>
        </w:rPr>
        <w:t xml:space="preserve"> </w:t>
      </w:r>
      <w:proofErr w:type="gramStart"/>
      <w:r>
        <w:rPr>
          <w:sz w:val="22"/>
        </w:rPr>
        <w:t>lassen</w:t>
      </w:r>
      <w:proofErr w:type="gramEnd"/>
      <w:r>
        <w:rPr>
          <w:sz w:val="22"/>
        </w:rPr>
        <w:t xml:space="preserve"> wenn‘s</w:t>
      </w:r>
      <w:r w:rsidRPr="00950553">
        <w:rPr>
          <w:sz w:val="22"/>
        </w:rPr>
        <w:t xml:space="preserve"> ab-</w:t>
      </w:r>
    </w:p>
    <w:p w14:paraId="0252764C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geht. - Abends bekam ich dann noch sieben</w:t>
      </w:r>
    </w:p>
    <w:p w14:paraId="3090E44D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Briefe. Welche Freude!! Drei von Euch, einen</w:t>
      </w:r>
    </w:p>
    <w:p w14:paraId="41933BA3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von Fam. Rott, von Gretl, Margot u. Annemarie.</w:t>
      </w:r>
    </w:p>
    <w:p w14:paraId="4863A8A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Nach dem Lesen </w:t>
      </w:r>
      <w:proofErr w:type="spellStart"/>
      <w:r w:rsidRPr="00950553">
        <w:rPr>
          <w:sz w:val="22"/>
        </w:rPr>
        <w:t>wußte</w:t>
      </w:r>
      <w:proofErr w:type="spellEnd"/>
      <w:r w:rsidRPr="00950553">
        <w:rPr>
          <w:sz w:val="22"/>
        </w:rPr>
        <w:t xml:space="preserve"> ich nun nicht, </w:t>
      </w:r>
      <w:proofErr w:type="spellStart"/>
      <w:r w:rsidRPr="00950553">
        <w:rPr>
          <w:sz w:val="22"/>
        </w:rPr>
        <w:t>wel</w:t>
      </w:r>
      <w:proofErr w:type="spellEnd"/>
      <w:r w:rsidRPr="00950553">
        <w:rPr>
          <w:sz w:val="22"/>
        </w:rPr>
        <w:t>-</w:t>
      </w:r>
    </w:p>
    <w:p w14:paraId="32497FE9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z w:val="22"/>
        </w:rPr>
        <w:t>cher</w:t>
      </w:r>
      <w:proofErr w:type="spellEnd"/>
      <w:r w:rsidRPr="00950553">
        <w:rPr>
          <w:sz w:val="22"/>
        </w:rPr>
        <w:t xml:space="preserve"> ich der Liebste bin!! Das wird ja nett</w:t>
      </w:r>
    </w:p>
    <w:p w14:paraId="48BCC970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wenn ich wieder heimkomme. Mutters Briefe</w:t>
      </w:r>
    </w:p>
    <w:p w14:paraId="0D88A595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waren </w:t>
      </w:r>
      <w:proofErr w:type="spellStart"/>
      <w:r w:rsidRPr="00950553">
        <w:rPr>
          <w:sz w:val="22"/>
        </w:rPr>
        <w:t>No</w:t>
      </w:r>
      <w:proofErr w:type="spellEnd"/>
      <w:r w:rsidRPr="00950553">
        <w:rPr>
          <w:sz w:val="22"/>
        </w:rPr>
        <w:t xml:space="preserve"> 9 u. 12 u. der von Alies </w:t>
      </w:r>
      <w:proofErr w:type="spellStart"/>
      <w:r w:rsidRPr="00950553">
        <w:rPr>
          <w:sz w:val="22"/>
        </w:rPr>
        <w:t>No</w:t>
      </w:r>
      <w:proofErr w:type="spellEnd"/>
      <w:r w:rsidRPr="00950553">
        <w:rPr>
          <w:sz w:val="22"/>
        </w:rPr>
        <w:t xml:space="preserve"> 17. -</w:t>
      </w:r>
    </w:p>
    <w:p w14:paraId="4E44FB1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Erstaunt war ich über den Krach, den es in</w:t>
      </w:r>
    </w:p>
    <w:p w14:paraId="4760FFB6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der Apotheke gab!?!</w:t>
      </w:r>
    </w:p>
    <w:p w14:paraId="6F3ED3F6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z w:val="22"/>
        </w:rPr>
        <w:t>Lb</w:t>
      </w:r>
      <w:proofErr w:type="spellEnd"/>
      <w:r w:rsidRPr="00950553">
        <w:rPr>
          <w:sz w:val="22"/>
        </w:rPr>
        <w:t xml:space="preserve"> Alies! Ich gratuliere Dir auch zum neuen Dienst-</w:t>
      </w:r>
    </w:p>
    <w:p w14:paraId="58568551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z w:val="22"/>
        </w:rPr>
        <w:t>ort</w:t>
      </w:r>
      <w:proofErr w:type="spellEnd"/>
      <w:r w:rsidRPr="00950553">
        <w:rPr>
          <w:sz w:val="22"/>
        </w:rPr>
        <w:t xml:space="preserve"> </w:t>
      </w:r>
      <w:proofErr w:type="spellStart"/>
      <w:r w:rsidRPr="00950553">
        <w:rPr>
          <w:sz w:val="22"/>
        </w:rPr>
        <w:t>Gündlkofen</w:t>
      </w:r>
      <w:proofErr w:type="spellEnd"/>
      <w:r w:rsidRPr="00950553">
        <w:rPr>
          <w:sz w:val="22"/>
        </w:rPr>
        <w:t>. Du hast wenigstens im Berufsleben</w:t>
      </w:r>
    </w:p>
    <w:p w14:paraId="0A45657F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Glück, wenn's dafür in der </w:t>
      </w:r>
      <w:r>
        <w:rPr>
          <w:sz w:val="22"/>
        </w:rPr>
        <w:t>„</w:t>
      </w:r>
      <w:r w:rsidRPr="00950553">
        <w:rPr>
          <w:sz w:val="22"/>
        </w:rPr>
        <w:t>Liebe</w:t>
      </w:r>
      <w:r>
        <w:rPr>
          <w:sz w:val="22"/>
        </w:rPr>
        <w:t>“</w:t>
      </w:r>
      <w:r w:rsidRPr="00950553">
        <w:rPr>
          <w:sz w:val="22"/>
        </w:rPr>
        <w:t xml:space="preserve"> etwas weniger</w:t>
      </w:r>
    </w:p>
    <w:p w14:paraId="23537049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ist. Wer weiß wofür das gut ist! Es kann ja</w:t>
      </w:r>
    </w:p>
    <w:p w14:paraId="53076E5F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immer noch kommen. Aber </w:t>
      </w:r>
      <w:proofErr w:type="gramStart"/>
      <w:r w:rsidRPr="00950553">
        <w:rPr>
          <w:sz w:val="22"/>
        </w:rPr>
        <w:t>weißt</w:t>
      </w:r>
      <w:proofErr w:type="gramEnd"/>
      <w:r w:rsidRPr="00950553">
        <w:rPr>
          <w:sz w:val="22"/>
        </w:rPr>
        <w:t>, wo man</w:t>
      </w:r>
    </w:p>
    <w:p w14:paraId="5F2201C9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nicht selbst dazu tut, schmiert einen das Le-</w:t>
      </w:r>
    </w:p>
    <w:p w14:paraId="36AB5C9A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50553">
        <w:rPr>
          <w:sz w:val="22"/>
        </w:rPr>
        <w:t>ben</w:t>
      </w:r>
      <w:proofErr w:type="spellEnd"/>
      <w:r w:rsidRPr="00950553">
        <w:rPr>
          <w:sz w:val="22"/>
        </w:rPr>
        <w:t xml:space="preserve"> aus. Und dann hat jeder Mensch einen</w:t>
      </w:r>
    </w:p>
    <w:p w14:paraId="670C5EF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andern Bestimmungszweck. Wenn man</w:t>
      </w:r>
    </w:p>
    <w:p w14:paraId="60A39CC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so geschaffen ist zur Lehrerin, wie Du, kann</w:t>
      </w:r>
    </w:p>
    <w:p w14:paraId="7FC1FB2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 xml:space="preserve">man gerade in diesem Beruf, ein </w:t>
      </w:r>
      <w:proofErr w:type="spellStart"/>
      <w:r w:rsidRPr="00950553">
        <w:rPr>
          <w:sz w:val="22"/>
        </w:rPr>
        <w:t>Lebenziel</w:t>
      </w:r>
      <w:proofErr w:type="spellEnd"/>
    </w:p>
    <w:p w14:paraId="4FCCA284" w14:textId="77777777" w:rsidR="00191902" w:rsidRPr="00950553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finden. Die. Jugenderziehung, eine Aufgabe</w:t>
      </w:r>
    </w:p>
    <w:p w14:paraId="7883875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50553">
        <w:rPr>
          <w:sz w:val="22"/>
        </w:rPr>
        <w:t>mit der Männer ihr Leben ausfüllen,</w:t>
      </w:r>
    </w:p>
    <w:p w14:paraId="68EB9880" w14:textId="77777777" w:rsidR="00191902" w:rsidRPr="0095055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50553">
        <w:rPr>
          <w:b/>
          <w:bCs/>
          <w:sz w:val="22"/>
        </w:rPr>
        <w:t>1944-09-13_3</w:t>
      </w:r>
    </w:p>
    <w:p w14:paraId="3146516D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proofErr w:type="gramStart"/>
      <w:r w:rsidRPr="00F96A7D">
        <w:rPr>
          <w:sz w:val="22"/>
        </w:rPr>
        <w:t>muß</w:t>
      </w:r>
      <w:proofErr w:type="spellEnd"/>
      <w:proofErr w:type="gramEnd"/>
      <w:r w:rsidRPr="00F96A7D">
        <w:rPr>
          <w:sz w:val="22"/>
        </w:rPr>
        <w:t xml:space="preserve"> eines Frau, die darin mehr leistet als</w:t>
      </w:r>
    </w:p>
    <w:p w14:paraId="71AE7DCA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mancher Mann, stolz machen. Ich erinnere</w:t>
      </w:r>
    </w:p>
    <w:p w14:paraId="4E1C9B41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mich noch gut als wir immer behaupteten</w:t>
      </w:r>
    </w:p>
    <w:p w14:paraId="3A7CE39B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Du hättest für Kinder nichts übrig, wärst</w:t>
      </w:r>
    </w:p>
    <w:p w14:paraId="643486BA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 xml:space="preserve">zu streng, mürrisch u. </w:t>
      </w:r>
      <w:proofErr w:type="gramStart"/>
      <w:r w:rsidRPr="00F96A7D">
        <w:rPr>
          <w:sz w:val="22"/>
        </w:rPr>
        <w:t>wirst</w:t>
      </w:r>
      <w:proofErr w:type="gramEnd"/>
      <w:r w:rsidRPr="00F96A7D">
        <w:rPr>
          <w:sz w:val="22"/>
        </w:rPr>
        <w:t xml:space="preserve"> nicht taugen</w:t>
      </w:r>
    </w:p>
    <w:p w14:paraId="4E216A1B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lastRenderedPageBreak/>
        <w:t>für den Lehrerberuf. Ich weiß nicht, haben</w:t>
      </w:r>
    </w:p>
    <w:p w14:paraId="72F07428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wir es laut gesagt oder waren wir uns im</w:t>
      </w:r>
    </w:p>
    <w:p w14:paraId="0DA52762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 xml:space="preserve">stillen </w:t>
      </w:r>
      <w:proofErr w:type="spellStart"/>
      <w:r w:rsidRPr="00F96A7D">
        <w:rPr>
          <w:sz w:val="22"/>
        </w:rPr>
        <w:t>darüer</w:t>
      </w:r>
      <w:proofErr w:type="spellEnd"/>
      <w:r w:rsidRPr="00F96A7D">
        <w:rPr>
          <w:sz w:val="22"/>
        </w:rPr>
        <w:t xml:space="preserve"> einig, auf jeden Fall </w:t>
      </w:r>
      <w:proofErr w:type="gramStart"/>
      <w:r w:rsidRPr="00F96A7D">
        <w:rPr>
          <w:sz w:val="22"/>
        </w:rPr>
        <w:t>hast</w:t>
      </w:r>
      <w:proofErr w:type="gramEnd"/>
    </w:p>
    <w:p w14:paraId="13E49007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 xml:space="preserve">Du in Deiner </w:t>
      </w:r>
      <w:proofErr w:type="gramStart"/>
      <w:r w:rsidRPr="00F96A7D">
        <w:rPr>
          <w:sz w:val="22"/>
        </w:rPr>
        <w:t>6 jährigen</w:t>
      </w:r>
      <w:proofErr w:type="gramEnd"/>
      <w:r w:rsidRPr="00F96A7D">
        <w:rPr>
          <w:sz w:val="22"/>
        </w:rPr>
        <w:t xml:space="preserve"> Praxis einen</w:t>
      </w:r>
    </w:p>
    <w:p w14:paraId="42762393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schlagenden Gegenbeweis gebracht. Im</w:t>
      </w:r>
    </w:p>
    <w:p w14:paraId="493F9FBC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Leben zählen nur selbst geschaffene Werte!</w:t>
      </w:r>
    </w:p>
    <w:p w14:paraId="28DFC744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Und wenn sich dann Gelegenheit zum</w:t>
      </w:r>
    </w:p>
    <w:p w14:paraId="2BEC389F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würdigsten Frauenberuf bildet, dann ist</w:t>
      </w:r>
    </w:p>
    <w:p w14:paraId="2044F917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 xml:space="preserve">es nie zu </w:t>
      </w:r>
      <w:proofErr w:type="gramStart"/>
      <w:r w:rsidRPr="00F96A7D">
        <w:rPr>
          <w:sz w:val="22"/>
        </w:rPr>
        <w:t>spät</w:t>
      </w:r>
      <w:proofErr w:type="gramEnd"/>
      <w:r w:rsidRPr="00F96A7D">
        <w:rPr>
          <w:sz w:val="22"/>
        </w:rPr>
        <w:t xml:space="preserve"> wenn man sich nicht</w:t>
      </w:r>
    </w:p>
    <w:p w14:paraId="1114AC38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durch irgendeine eigensinnige Verleugnung</w:t>
      </w:r>
    </w:p>
    <w:p w14:paraId="611F910C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 xml:space="preserve">des menschlichen selbst aufs Eis gesetzt hat. </w:t>
      </w:r>
    </w:p>
    <w:p w14:paraId="130C55C0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Ich sage dir das alles wie ich es fühle;</w:t>
      </w:r>
    </w:p>
    <w:p w14:paraId="5B4258CD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denn Zusammengehörigkeit offenbart sich</w:t>
      </w:r>
    </w:p>
    <w:p w14:paraId="1B559734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in Offenheit. -</w:t>
      </w:r>
    </w:p>
    <w:p w14:paraId="3D965A7E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Wenn ich heute mehr u. bessere Briefe</w:t>
      </w:r>
    </w:p>
    <w:p w14:paraId="4C1A5AE1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u. etwas tiefer blicken kann in Lebensgründe</w:t>
      </w:r>
    </w:p>
    <w:p w14:paraId="2A1D520A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schreibe als in Finnland oder anderswo,</w:t>
      </w:r>
    </w:p>
    <w:p w14:paraId="41E11D7A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 xml:space="preserve">so liegt das an den Umständen </w:t>
      </w:r>
      <w:proofErr w:type="spellStart"/>
      <w:r w:rsidRPr="00F96A7D">
        <w:rPr>
          <w:sz w:val="22"/>
        </w:rPr>
        <w:t>be</w:t>
      </w:r>
      <w:proofErr w:type="spellEnd"/>
      <w:r w:rsidRPr="00F96A7D">
        <w:rPr>
          <w:sz w:val="22"/>
        </w:rPr>
        <w:t>-</w:t>
      </w:r>
    </w:p>
    <w:p w14:paraId="7434B4F9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gründet. - In Finnland umgab sich</w:t>
      </w:r>
    </w:p>
    <w:p w14:paraId="250FA4A0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mein ganzes Wesen mit einer Stumpfheit</w:t>
      </w:r>
    </w:p>
    <w:p w14:paraId="642B64D1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des Urwaldes mit seiner dumpfen Luft</w:t>
      </w:r>
    </w:p>
    <w:p w14:paraId="6FC785D5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 xml:space="preserve">gegen alle Eindrücke, die ich nur </w:t>
      </w:r>
      <w:proofErr w:type="spellStart"/>
      <w:r w:rsidRPr="00F96A7D">
        <w:rPr>
          <w:sz w:val="22"/>
        </w:rPr>
        <w:t>instink</w:t>
      </w:r>
      <w:proofErr w:type="spellEnd"/>
      <w:r w:rsidRPr="00F96A7D">
        <w:rPr>
          <w:sz w:val="22"/>
        </w:rPr>
        <w:t>-</w:t>
      </w:r>
    </w:p>
    <w:p w14:paraId="54662966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96A7D">
        <w:rPr>
          <w:sz w:val="22"/>
        </w:rPr>
        <w:t>tiv</w:t>
      </w:r>
      <w:proofErr w:type="spellEnd"/>
      <w:r w:rsidRPr="00F96A7D">
        <w:rPr>
          <w:sz w:val="22"/>
        </w:rPr>
        <w:t xml:space="preserve"> in mich aufnahm u. </w:t>
      </w:r>
      <w:r w:rsidRPr="00F96A7D">
        <w:rPr>
          <w:strike/>
          <w:sz w:val="22"/>
        </w:rPr>
        <w:t>m</w:t>
      </w:r>
      <w:r w:rsidRPr="00F96A7D">
        <w:rPr>
          <w:sz w:val="22"/>
        </w:rPr>
        <w:t xml:space="preserve"> Sturheit gegen</w:t>
      </w:r>
    </w:p>
    <w:p w14:paraId="6E4F12FB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Sturheit setzte. Hier, wo der Krieg in hei-</w:t>
      </w:r>
    </w:p>
    <w:p w14:paraId="6A981AB9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96A7D">
        <w:rPr>
          <w:sz w:val="22"/>
        </w:rPr>
        <w:t>matlich</w:t>
      </w:r>
      <w:proofErr w:type="spellEnd"/>
      <w:r w:rsidRPr="00F96A7D">
        <w:rPr>
          <w:sz w:val="22"/>
        </w:rPr>
        <w:t xml:space="preserve"> mutendem Gelände verläuft, wo</w:t>
      </w:r>
    </w:p>
    <w:p w14:paraId="684608A4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 xml:space="preserve">alles frei u. offen liegt </w:t>
      </w:r>
      <w:proofErr w:type="spellStart"/>
      <w:r w:rsidRPr="00F96A7D">
        <w:rPr>
          <w:sz w:val="22"/>
        </w:rPr>
        <w:t>atment</w:t>
      </w:r>
      <w:proofErr w:type="spellEnd"/>
      <w:r w:rsidRPr="00F96A7D">
        <w:rPr>
          <w:sz w:val="22"/>
        </w:rPr>
        <w:t xml:space="preserve"> man mit</w:t>
      </w:r>
    </w:p>
    <w:p w14:paraId="61C668D2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der gesünderen Luft, gesündere Eindrücke.</w:t>
      </w:r>
    </w:p>
    <w:p w14:paraId="13B03A0D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Durch die Heftchen die Ihr mir schickt</w:t>
      </w:r>
    </w:p>
    <w:p w14:paraId="6AAFBE9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halte ich meinen Geist etwas auf der</w:t>
      </w:r>
    </w:p>
    <w:p w14:paraId="732EA334" w14:textId="77777777" w:rsidR="00191902" w:rsidRPr="0095055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50553">
        <w:rPr>
          <w:b/>
          <w:bCs/>
          <w:sz w:val="22"/>
        </w:rPr>
        <w:t>1944-09-13_4</w:t>
      </w:r>
    </w:p>
    <w:p w14:paraId="5F37FC9F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Höhe. Bei Nacht nun springst du mit</w:t>
      </w:r>
    </w:p>
    <w:p w14:paraId="01E34DFC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dem Tod um die Wette, da stehst du</w:t>
      </w:r>
    </w:p>
    <w:p w14:paraId="08337772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in der Wirklichkeit, im Kampf, im</w:t>
      </w:r>
    </w:p>
    <w:p w14:paraId="3979FB0D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Leben u. bei Tag hast du Zeit mit</w:t>
      </w:r>
    </w:p>
    <w:p w14:paraId="17A0F9C2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Muße darüber nachzudenken u.</w:t>
      </w:r>
    </w:p>
    <w:p w14:paraId="159A3C14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alles auf Herz u. Nieren zu prüfen.</w:t>
      </w:r>
    </w:p>
    <w:p w14:paraId="58FF925F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F96A7D">
        <w:rPr>
          <w:sz w:val="22"/>
        </w:rPr>
        <w:t>Erst beim Sterben beweist sich ein</w:t>
      </w:r>
    </w:p>
    <w:p w14:paraId="5F9F2ECF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Charakter</w:t>
      </w:r>
      <w:r>
        <w:rPr>
          <w:sz w:val="22"/>
        </w:rPr>
        <w:t>“</w:t>
      </w:r>
      <w:r w:rsidRPr="00F96A7D">
        <w:rPr>
          <w:sz w:val="22"/>
        </w:rPr>
        <w:t xml:space="preserve"> hat mal </w:t>
      </w:r>
      <w:proofErr w:type="spellStart"/>
      <w:r w:rsidRPr="00F96A7D">
        <w:rPr>
          <w:sz w:val="22"/>
        </w:rPr>
        <w:t>Ingelsperger</w:t>
      </w:r>
      <w:proofErr w:type="spellEnd"/>
      <w:r w:rsidRPr="00F96A7D">
        <w:rPr>
          <w:sz w:val="22"/>
        </w:rPr>
        <w:t xml:space="preserve"> </w:t>
      </w:r>
      <w:proofErr w:type="spellStart"/>
      <w:r w:rsidRPr="00F96A7D">
        <w:rPr>
          <w:sz w:val="22"/>
        </w:rPr>
        <w:t>ge</w:t>
      </w:r>
      <w:proofErr w:type="spellEnd"/>
      <w:r w:rsidRPr="00F96A7D">
        <w:rPr>
          <w:sz w:val="22"/>
        </w:rPr>
        <w:t>-</w:t>
      </w:r>
    </w:p>
    <w:p w14:paraId="78D3B567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sagt.</w:t>
      </w:r>
      <w:r>
        <w:rPr>
          <w:sz w:val="22"/>
        </w:rPr>
        <w:t xml:space="preserve"> {</w:t>
      </w:r>
      <w:r w:rsidRPr="00F96A7D">
        <w:rPr>
          <w:sz w:val="22"/>
        </w:rPr>
        <w:t>Und das fällt mir immer ein.</w:t>
      </w:r>
      <w:r>
        <w:rPr>
          <w:sz w:val="22"/>
        </w:rPr>
        <w:t>}</w:t>
      </w:r>
      <w:r w:rsidRPr="00F96A7D">
        <w:rPr>
          <w:sz w:val="22"/>
        </w:rPr>
        <w:t xml:space="preserve"> - Und wenn ich früher</w:t>
      </w:r>
    </w:p>
    <w:p w14:paraId="6CE33A6F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 xml:space="preserve">stets (von Euch) sogenannte </w:t>
      </w:r>
      <w:r>
        <w:rPr>
          <w:sz w:val="22"/>
        </w:rPr>
        <w:t>„</w:t>
      </w:r>
      <w:r w:rsidRPr="00F96A7D">
        <w:rPr>
          <w:sz w:val="22"/>
        </w:rPr>
        <w:t>Spinnereien</w:t>
      </w:r>
      <w:r>
        <w:rPr>
          <w:sz w:val="22"/>
        </w:rPr>
        <w:t>“</w:t>
      </w:r>
    </w:p>
    <w:p w14:paraId="6445A4A4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getrieben habe wie: Märsche, Berg-</w:t>
      </w:r>
    </w:p>
    <w:p w14:paraId="5ECA0C35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steigen, Radtouren (auch die übrigen</w:t>
      </w:r>
    </w:p>
    <w:p w14:paraId="084324EC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Kleinigkeiten waren nichts anderes)</w:t>
      </w:r>
    </w:p>
    <w:p w14:paraId="12EC3925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 xml:space="preserve">war das nichts </w:t>
      </w:r>
      <w:proofErr w:type="gramStart"/>
      <w:r w:rsidRPr="00F96A7D">
        <w:rPr>
          <w:sz w:val="22"/>
        </w:rPr>
        <w:t>anders,</w:t>
      </w:r>
      <w:proofErr w:type="gramEnd"/>
      <w:r w:rsidRPr="00F96A7D">
        <w:rPr>
          <w:sz w:val="22"/>
        </w:rPr>
        <w:t xml:space="preserve"> als ein Drang</w:t>
      </w:r>
    </w:p>
    <w:p w14:paraId="0B58F7E4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nach dem wahren Leben u. weg von</w:t>
      </w:r>
    </w:p>
    <w:p w14:paraId="6F2AA930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staubigen Schulbüchern. Heute kann</w:t>
      </w:r>
    </w:p>
    <w:p w14:paraId="52A97B97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ich nun das alles auskosten u. habe</w:t>
      </w:r>
    </w:p>
    <w:p w14:paraId="4AF73216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Gelegenheit, alle bisherigen Werte</w:t>
      </w:r>
    </w:p>
    <w:p w14:paraId="084954DB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aufs Genaueste zu prüfen. Über den</w:t>
      </w:r>
    </w:p>
    <w:p w14:paraId="00490764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{</w:t>
      </w:r>
      <w:r w:rsidRPr="00F96A7D">
        <w:rPr>
          <w:sz w:val="22"/>
        </w:rPr>
        <w:t>Sinn des</w:t>
      </w:r>
      <w:r>
        <w:rPr>
          <w:sz w:val="22"/>
        </w:rPr>
        <w:t>} Krieges</w:t>
      </w:r>
      <w:r w:rsidRPr="00F96A7D">
        <w:rPr>
          <w:sz w:val="22"/>
        </w:rPr>
        <w:t xml:space="preserve"> lasse ich kein abfälliges Wort</w:t>
      </w:r>
    </w:p>
    <w:p w14:paraId="0CAD32CA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mehr fallen! Ich hatte bisher nur</w:t>
      </w:r>
    </w:p>
    <w:p w14:paraId="6B823058" w14:textId="77777777" w:rsidR="00191902" w:rsidRPr="00F96A7D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>Vorteile davon. - Genug von</w:t>
      </w:r>
    </w:p>
    <w:p w14:paraId="7C859AB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96A7D">
        <w:rPr>
          <w:sz w:val="22"/>
        </w:rPr>
        <w:t xml:space="preserve">meinen </w:t>
      </w:r>
      <w:r>
        <w:rPr>
          <w:sz w:val="22"/>
        </w:rPr>
        <w:t>„</w:t>
      </w:r>
      <w:r w:rsidRPr="00F96A7D">
        <w:rPr>
          <w:sz w:val="22"/>
        </w:rPr>
        <w:t>Spinnereien</w:t>
      </w:r>
      <w:r>
        <w:rPr>
          <w:sz w:val="22"/>
        </w:rPr>
        <w:t>“</w:t>
      </w:r>
    </w:p>
    <w:p w14:paraId="2C8C573D" w14:textId="77777777" w:rsidR="00191902" w:rsidRPr="0095055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50553">
        <w:rPr>
          <w:b/>
          <w:bCs/>
          <w:sz w:val="22"/>
        </w:rPr>
        <w:lastRenderedPageBreak/>
        <w:t>1944-09-13_5</w:t>
      </w:r>
    </w:p>
    <w:p w14:paraId="1EFB7808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 xml:space="preserve">Was anderes wird Euch noch </w:t>
      </w:r>
      <w:proofErr w:type="spellStart"/>
      <w:r w:rsidRPr="003358BC">
        <w:rPr>
          <w:sz w:val="22"/>
        </w:rPr>
        <w:t>interessie</w:t>
      </w:r>
      <w:proofErr w:type="spellEnd"/>
      <w:r w:rsidRPr="003358BC">
        <w:rPr>
          <w:sz w:val="22"/>
        </w:rPr>
        <w:t>-</w:t>
      </w:r>
    </w:p>
    <w:p w14:paraId="30389F94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358BC">
        <w:rPr>
          <w:sz w:val="22"/>
        </w:rPr>
        <w:t>ren</w:t>
      </w:r>
      <w:proofErr w:type="spellEnd"/>
      <w:r w:rsidRPr="003358BC">
        <w:rPr>
          <w:sz w:val="22"/>
        </w:rPr>
        <w:t>. In unserm Bunker, der sehr</w:t>
      </w:r>
    </w:p>
    <w:p w14:paraId="074EADFC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 xml:space="preserve">klein, aber </w:t>
      </w:r>
      <w:r>
        <w:rPr>
          <w:sz w:val="22"/>
        </w:rPr>
        <w:t>„</w:t>
      </w:r>
      <w:r w:rsidRPr="003358BC">
        <w:rPr>
          <w:sz w:val="22"/>
        </w:rPr>
        <w:t>frontgemäß</w:t>
      </w:r>
      <w:r>
        <w:rPr>
          <w:sz w:val="22"/>
        </w:rPr>
        <w:t>“</w:t>
      </w:r>
      <w:r w:rsidRPr="003358BC">
        <w:rPr>
          <w:sz w:val="22"/>
        </w:rPr>
        <w:t xml:space="preserve"> gemütlich</w:t>
      </w:r>
    </w:p>
    <w:p w14:paraId="70755F61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eingerichtet ist wohnen wir zu</w:t>
      </w:r>
    </w:p>
    <w:p w14:paraId="61D90D57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viert. Der Gewehrführer ein Schlesier</w:t>
      </w:r>
    </w:p>
    <w:p w14:paraId="5EE19B3E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so alt wie ich, ich als Schütze 1,</w:t>
      </w:r>
    </w:p>
    <w:p w14:paraId="100D9529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Schütze 2 genannt Schluck stammt</w:t>
      </w:r>
    </w:p>
    <w:p w14:paraId="741FEE21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aus Sachsen u. ein Munitionsschütze,</w:t>
      </w:r>
    </w:p>
    <w:p w14:paraId="07FF5696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358BC">
        <w:rPr>
          <w:sz w:val="22"/>
        </w:rPr>
        <w:t>zein</w:t>
      </w:r>
      <w:proofErr w:type="spellEnd"/>
      <w:r w:rsidRPr="003358BC">
        <w:rPr>
          <w:sz w:val="22"/>
        </w:rPr>
        <w:t xml:space="preserve"> langweiliger Tiroler. Mit dem</w:t>
      </w:r>
    </w:p>
    <w:p w14:paraId="69A96FDD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Schlesier verstehe ich mich ganz</w:t>
      </w:r>
    </w:p>
    <w:p w14:paraId="2435540B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gut. Er schneidet gern etwas auf, ist</w:t>
      </w:r>
    </w:p>
    <w:p w14:paraId="2CE5ECE9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 xml:space="preserve">aber ein ruhiger, anständiger </w:t>
      </w:r>
    </w:p>
    <w:p w14:paraId="0BBE61FE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Mensch. Aber unser Schluck ist</w:t>
      </w:r>
    </w:p>
    <w:p w14:paraId="21C1FB5B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ein echter Sachse, dem den ganzen</w:t>
      </w:r>
    </w:p>
    <w:p w14:paraId="29D4A0BC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 xml:space="preserve">Tag das Maul läuft wie ein </w:t>
      </w:r>
      <w:proofErr w:type="spellStart"/>
      <w:r w:rsidRPr="003358BC">
        <w:rPr>
          <w:sz w:val="22"/>
        </w:rPr>
        <w:t>Perpen</w:t>
      </w:r>
      <w:proofErr w:type="spellEnd"/>
      <w:r w:rsidRPr="003358BC">
        <w:rPr>
          <w:sz w:val="22"/>
        </w:rPr>
        <w:t>-</w:t>
      </w:r>
    </w:p>
    <w:p w14:paraId="5D271B7F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358BC">
        <w:rPr>
          <w:sz w:val="22"/>
        </w:rPr>
        <w:t>dickel</w:t>
      </w:r>
      <w:proofErr w:type="spellEnd"/>
      <w:r w:rsidRPr="003358BC">
        <w:rPr>
          <w:sz w:val="22"/>
        </w:rPr>
        <w:t>. Ein richtiges Leipziger Groß-</w:t>
      </w:r>
    </w:p>
    <w:p w14:paraId="4056B0C0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358BC">
        <w:rPr>
          <w:sz w:val="22"/>
        </w:rPr>
        <w:t>stadtfrüchtchen</w:t>
      </w:r>
      <w:proofErr w:type="spellEnd"/>
      <w:r w:rsidRPr="003358BC">
        <w:rPr>
          <w:sz w:val="22"/>
        </w:rPr>
        <w:t>. Er hat 28 Fotos</w:t>
      </w:r>
    </w:p>
    <w:p w14:paraId="58C798E1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von Mädchen dabei (Huren sind es na-</w:t>
      </w:r>
    </w:p>
    <w:p w14:paraId="7C40D57D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358BC">
        <w:rPr>
          <w:sz w:val="22"/>
        </w:rPr>
        <w:t>türlich</w:t>
      </w:r>
      <w:proofErr w:type="spellEnd"/>
      <w:r w:rsidRPr="003358BC">
        <w:rPr>
          <w:sz w:val="22"/>
        </w:rPr>
        <w:t>, wie ich sie teils schätze) davon</w:t>
      </w:r>
    </w:p>
    <w:p w14:paraId="5E4B0FE0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steht er mit 12 in Briefwechsel u.</w:t>
      </w:r>
    </w:p>
    <w:p w14:paraId="00ACDAC6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 xml:space="preserve">jeder </w:t>
      </w:r>
      <w:proofErr w:type="spellStart"/>
      <w:r w:rsidRPr="003358BC">
        <w:rPr>
          <w:sz w:val="22"/>
        </w:rPr>
        <w:t>verspach</w:t>
      </w:r>
      <w:proofErr w:type="spellEnd"/>
      <w:r w:rsidRPr="003358BC">
        <w:rPr>
          <w:sz w:val="22"/>
        </w:rPr>
        <w:t xml:space="preserve"> er das Heiraten.</w:t>
      </w:r>
    </w:p>
    <w:p w14:paraId="02517B9B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 xml:space="preserve">Jetzt </w:t>
      </w:r>
      <w:proofErr w:type="gramStart"/>
      <w:r w:rsidRPr="003358BC">
        <w:rPr>
          <w:sz w:val="22"/>
        </w:rPr>
        <w:t>hab</w:t>
      </w:r>
      <w:proofErr w:type="gramEnd"/>
      <w:r w:rsidRPr="003358BC">
        <w:rPr>
          <w:sz w:val="22"/>
        </w:rPr>
        <w:t xml:space="preserve"> ich keine Zeit mehr</w:t>
      </w:r>
    </w:p>
    <w:p w14:paraId="0AFF9A17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zum Weiterschreiben, wir müssen unsern</w:t>
      </w:r>
    </w:p>
    <w:p w14:paraId="0AC72CDA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Ofen bauen, denn es ist schon verflucht</w:t>
      </w:r>
    </w:p>
    <w:p w14:paraId="16104CC9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kalt bei Nacht. Fortsetzung folgt.</w:t>
      </w:r>
    </w:p>
    <w:p w14:paraId="0A5E6E22" w14:textId="77777777" w:rsidR="00191902" w:rsidRPr="003358BC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Herzlichst grüßt Euch</w:t>
      </w:r>
    </w:p>
    <w:p w14:paraId="63B3CC6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358BC">
        <w:rPr>
          <w:sz w:val="22"/>
        </w:rPr>
        <w:t>Euer Hanserl.</w:t>
      </w:r>
    </w:p>
    <w:p w14:paraId="03B67164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50553">
        <w:rPr>
          <w:b/>
          <w:bCs/>
          <w:sz w:val="22"/>
        </w:rPr>
        <w:t>1944-09-13_6</w:t>
      </w:r>
    </w:p>
    <w:p w14:paraId="0928C7D2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Eine Bitte!</w:t>
      </w:r>
    </w:p>
    <w:p w14:paraId="7C86897E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Könnt Ihr mir nicht</w:t>
      </w:r>
    </w:p>
    <w:p w14:paraId="5055AE8B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 xml:space="preserve">Hier u. da ein </w:t>
      </w:r>
      <w:proofErr w:type="spellStart"/>
      <w:r w:rsidRPr="00A83DA2">
        <w:rPr>
          <w:sz w:val="22"/>
        </w:rPr>
        <w:t>par</w:t>
      </w:r>
      <w:proofErr w:type="spellEnd"/>
      <w:r w:rsidRPr="00A83DA2">
        <w:rPr>
          <w:sz w:val="22"/>
        </w:rPr>
        <w:t xml:space="preserve"> Streich-</w:t>
      </w:r>
    </w:p>
    <w:p w14:paraId="0215E96F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Hölzer beilegen in Briefen??</w:t>
      </w:r>
    </w:p>
    <w:p w14:paraId="1DA9001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77672F6" w14:textId="77777777" w:rsidR="00191902" w:rsidRPr="00A83DA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83DA2">
        <w:rPr>
          <w:b/>
          <w:bCs/>
          <w:sz w:val="22"/>
        </w:rPr>
        <w:t>1944-09-15_1</w:t>
      </w:r>
    </w:p>
    <w:p w14:paraId="16254613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Litauen 15. 9. 44.</w:t>
      </w:r>
    </w:p>
    <w:p w14:paraId="2EFE0060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Meine Lieben!</w:t>
      </w:r>
    </w:p>
    <w:p w14:paraId="61612290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Die Post ist wunderschön im</w:t>
      </w:r>
    </w:p>
    <w:p w14:paraId="6677D749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Laufen, u. Ihr könnt Euch sicher nicht</w:t>
      </w:r>
    </w:p>
    <w:p w14:paraId="1E8AF7B8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beklagen, daß ich zu wenig schreibe. Sooft</w:t>
      </w:r>
    </w:p>
    <w:p w14:paraId="544E0C68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 xml:space="preserve">wie </w:t>
      </w:r>
      <w:proofErr w:type="gramStart"/>
      <w:r w:rsidRPr="00A83DA2">
        <w:rPr>
          <w:sz w:val="22"/>
        </w:rPr>
        <w:t>zur Zeit</w:t>
      </w:r>
      <w:proofErr w:type="gramEnd"/>
      <w:r w:rsidRPr="00A83DA2">
        <w:rPr>
          <w:sz w:val="22"/>
        </w:rPr>
        <w:t xml:space="preserve"> schrieb ich doch noch nie.</w:t>
      </w:r>
    </w:p>
    <w:p w14:paraId="513EE552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Alies Wallfahrtserlebnisse waren</w:t>
      </w:r>
    </w:p>
    <w:p w14:paraId="74F05812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sehr interessant. Aber sag bloß Du willst</w:t>
      </w:r>
    </w:p>
    <w:p w14:paraId="436FB036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mal die 60 km nach Altötting in einem</w:t>
      </w:r>
    </w:p>
    <w:p w14:paraId="2EC7E342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 xml:space="preserve">Tag machen! Da kann ich Dir </w:t>
      </w:r>
      <w:r>
        <w:rPr>
          <w:sz w:val="22"/>
        </w:rPr>
        <w:t>heute</w:t>
      </w:r>
    </w:p>
    <w:p w14:paraId="45661412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schon erzählen, daß du nach 30 km oder</w:t>
      </w:r>
    </w:p>
    <w:p w14:paraId="781CE01C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 xml:space="preserve">gar schon in Vilsbiburg liegen bleibst. </w:t>
      </w:r>
    </w:p>
    <w:p w14:paraId="06CE8FC1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 xml:space="preserve">Geht noch ab dann daß wir das </w:t>
      </w:r>
      <w:proofErr w:type="spellStart"/>
      <w:r w:rsidRPr="00A83DA2">
        <w:rPr>
          <w:sz w:val="22"/>
        </w:rPr>
        <w:t>Weiberl</w:t>
      </w:r>
      <w:proofErr w:type="spellEnd"/>
    </w:p>
    <w:p w14:paraId="3D6DA313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3DA2">
        <w:rPr>
          <w:sz w:val="22"/>
        </w:rPr>
        <w:t>oder's</w:t>
      </w:r>
      <w:proofErr w:type="spellEnd"/>
      <w:r w:rsidRPr="00A83DA2">
        <w:rPr>
          <w:sz w:val="22"/>
        </w:rPr>
        <w:t xml:space="preserve"> </w:t>
      </w:r>
      <w:proofErr w:type="spellStart"/>
      <w:r w:rsidRPr="00A83DA2">
        <w:rPr>
          <w:sz w:val="22"/>
        </w:rPr>
        <w:t>Neugerl</w:t>
      </w:r>
      <w:proofErr w:type="spellEnd"/>
      <w:r w:rsidRPr="00A83DA2">
        <w:rPr>
          <w:sz w:val="22"/>
        </w:rPr>
        <w:t xml:space="preserve"> mitnehmen. Für die</w:t>
      </w:r>
    </w:p>
    <w:p w14:paraId="3215E014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 xml:space="preserve">Heftchen recht vielen Dank. </w:t>
      </w:r>
      <w:r>
        <w:rPr>
          <w:sz w:val="22"/>
        </w:rPr>
        <w:t>„</w:t>
      </w:r>
      <w:r w:rsidRPr="00A83DA2">
        <w:rPr>
          <w:sz w:val="22"/>
        </w:rPr>
        <w:t>Die Heim-</w:t>
      </w:r>
    </w:p>
    <w:p w14:paraId="0C422062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Kehr</w:t>
      </w:r>
      <w:r>
        <w:rPr>
          <w:sz w:val="22"/>
        </w:rPr>
        <w:t>“</w:t>
      </w:r>
      <w:r w:rsidRPr="00A83DA2">
        <w:rPr>
          <w:sz w:val="22"/>
        </w:rPr>
        <w:t xml:space="preserve"> war sehr schön! Ich </w:t>
      </w:r>
      <w:proofErr w:type="gramStart"/>
      <w:r w:rsidRPr="00A83DA2">
        <w:rPr>
          <w:sz w:val="22"/>
        </w:rPr>
        <w:t>hab</w:t>
      </w:r>
      <w:proofErr w:type="gramEnd"/>
      <w:r w:rsidRPr="00A83DA2">
        <w:rPr>
          <w:sz w:val="22"/>
        </w:rPr>
        <w:t xml:space="preserve"> es sogar</w:t>
      </w:r>
    </w:p>
    <w:p w14:paraId="5FE0FD28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durchgearbeitet, eine Gliederung gemacht</w:t>
      </w:r>
    </w:p>
    <w:p w14:paraId="555CD227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 xml:space="preserve">u. </w:t>
      </w:r>
      <w:proofErr w:type="gramStart"/>
      <w:r w:rsidRPr="00A83DA2">
        <w:rPr>
          <w:sz w:val="22"/>
        </w:rPr>
        <w:t>werde</w:t>
      </w:r>
      <w:proofErr w:type="gramEnd"/>
      <w:r w:rsidRPr="00A83DA2">
        <w:rPr>
          <w:sz w:val="22"/>
        </w:rPr>
        <w:t xml:space="preserve"> mich auch noch mit einer</w:t>
      </w:r>
    </w:p>
    <w:p w14:paraId="64F70E36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lastRenderedPageBreak/>
        <w:t>Kritik daran beschäftigen. Es ist zu</w:t>
      </w:r>
    </w:p>
    <w:p w14:paraId="74E92AF8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 xml:space="preserve">wohltuend, mal ein </w:t>
      </w:r>
      <w:proofErr w:type="spellStart"/>
      <w:r w:rsidRPr="00A83DA2">
        <w:rPr>
          <w:sz w:val="22"/>
        </w:rPr>
        <w:t>bißschen</w:t>
      </w:r>
      <w:proofErr w:type="spellEnd"/>
      <w:r w:rsidRPr="00A83DA2">
        <w:rPr>
          <w:sz w:val="22"/>
        </w:rPr>
        <w:t xml:space="preserve"> geistig</w:t>
      </w:r>
    </w:p>
    <w:p w14:paraId="302267E0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 xml:space="preserve">zu arbeiten. </w:t>
      </w:r>
      <w:r>
        <w:rPr>
          <w:sz w:val="22"/>
        </w:rPr>
        <w:t>„</w:t>
      </w:r>
      <w:r w:rsidRPr="00A83DA2">
        <w:rPr>
          <w:sz w:val="22"/>
        </w:rPr>
        <w:t>Heilige Heimat</w:t>
      </w:r>
      <w:r>
        <w:rPr>
          <w:sz w:val="22"/>
        </w:rPr>
        <w:t>“</w:t>
      </w:r>
      <w:r w:rsidRPr="00A83DA2">
        <w:rPr>
          <w:sz w:val="22"/>
        </w:rPr>
        <w:t xml:space="preserve"> </w:t>
      </w:r>
      <w:proofErr w:type="spellStart"/>
      <w:r w:rsidRPr="00A83DA2">
        <w:rPr>
          <w:sz w:val="22"/>
        </w:rPr>
        <w:t>muß</w:t>
      </w:r>
      <w:proofErr w:type="spellEnd"/>
      <w:r w:rsidRPr="00A83DA2">
        <w:rPr>
          <w:sz w:val="22"/>
        </w:rPr>
        <w:t xml:space="preserve"> ich</w:t>
      </w:r>
    </w:p>
    <w:p w14:paraId="32F7D8EA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mir nochmals genauer vorknöpfen.</w:t>
      </w:r>
    </w:p>
    <w:p w14:paraId="694948FF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 xml:space="preserve">Das 3., </w:t>
      </w:r>
      <w:r>
        <w:rPr>
          <w:sz w:val="22"/>
        </w:rPr>
        <w:t>„</w:t>
      </w:r>
      <w:r w:rsidRPr="00A83DA2">
        <w:rPr>
          <w:sz w:val="22"/>
        </w:rPr>
        <w:t>die Sissi</w:t>
      </w:r>
      <w:r>
        <w:rPr>
          <w:sz w:val="22"/>
        </w:rPr>
        <w:t>“</w:t>
      </w:r>
      <w:r w:rsidRPr="00A83DA2">
        <w:rPr>
          <w:sz w:val="22"/>
        </w:rPr>
        <w:t xml:space="preserve"> haben wir doch einmal</w:t>
      </w:r>
    </w:p>
    <w:p w14:paraId="3B823D1F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 xml:space="preserve">im Theater gesehen! </w:t>
      </w:r>
      <w:proofErr w:type="gramStart"/>
      <w:r w:rsidRPr="00A83DA2">
        <w:rPr>
          <w:sz w:val="22"/>
        </w:rPr>
        <w:t>Kannst</w:t>
      </w:r>
      <w:proofErr w:type="gramEnd"/>
      <w:r w:rsidRPr="00A83DA2">
        <w:rPr>
          <w:sz w:val="22"/>
        </w:rPr>
        <w:t xml:space="preserve"> Dich nicht</w:t>
      </w:r>
    </w:p>
    <w:p w14:paraId="0E6FA9FA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mehr daran erinnern? Luis war nicht</w:t>
      </w:r>
    </w:p>
    <w:p w14:paraId="6CD89BE2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dabei u. wir sagten daheim zu ihr: auf</w:t>
      </w:r>
    </w:p>
    <w:p w14:paraId="4CE1128E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der Bühne bekam eine ein Kind! -</w:t>
      </w:r>
    </w:p>
    <w:p w14:paraId="7191A953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Mutters Brief von Abensberg war sehr</w:t>
      </w:r>
    </w:p>
    <w:p w14:paraId="7C19C9E3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interessant, die Idaneuigkeiten, sowie</w:t>
      </w:r>
    </w:p>
    <w:p w14:paraId="046309A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die aus der Apotheke. - Für das</w:t>
      </w:r>
    </w:p>
    <w:p w14:paraId="6676B6DE" w14:textId="77777777" w:rsidR="00191902" w:rsidRPr="00A83DA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83DA2">
        <w:rPr>
          <w:b/>
          <w:bCs/>
          <w:sz w:val="22"/>
        </w:rPr>
        <w:t>1944-09-15_2</w:t>
      </w:r>
    </w:p>
    <w:p w14:paraId="73524301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zweite Päckchen mit Kuchen</w:t>
      </w:r>
    </w:p>
    <w:p w14:paraId="35E16DD5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herzlichen Dank. - Heute Nacht</w:t>
      </w:r>
    </w:p>
    <w:p w14:paraId="243F5095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 xml:space="preserve">war vielleicht was los! Wir </w:t>
      </w:r>
      <w:proofErr w:type="spellStart"/>
      <w:r w:rsidRPr="00A83DA2">
        <w:rPr>
          <w:sz w:val="22"/>
        </w:rPr>
        <w:t>mußten</w:t>
      </w:r>
      <w:proofErr w:type="spellEnd"/>
      <w:r w:rsidRPr="00A83DA2">
        <w:rPr>
          <w:sz w:val="22"/>
        </w:rPr>
        <w:t xml:space="preserve"> </w:t>
      </w:r>
    </w:p>
    <w:p w14:paraId="2C03338E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mit unserm MG in den vordersten</w:t>
      </w:r>
    </w:p>
    <w:p w14:paraId="11DD96BF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Graben u. einem Stoßtrupp von uns</w:t>
      </w:r>
    </w:p>
    <w:p w14:paraId="7CECCDC9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die Flanke decken. Wir haben die ganze</w:t>
      </w:r>
    </w:p>
    <w:p w14:paraId="239FA543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Nacht geballert wie verrückt.</w:t>
      </w:r>
    </w:p>
    <w:p w14:paraId="3E93BDF4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Gott sei Dank daß ich nicht mehr</w:t>
      </w:r>
    </w:p>
    <w:p w14:paraId="44EAFF79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bei einer Schützenkompanie bin u.</w:t>
      </w:r>
    </w:p>
    <w:p w14:paraId="0657A9E4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dauernd im Graben vorne liegen</w:t>
      </w:r>
    </w:p>
    <w:p w14:paraId="6C1D36A3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83DA2">
        <w:rPr>
          <w:sz w:val="22"/>
        </w:rPr>
        <w:t>muß</w:t>
      </w:r>
      <w:proofErr w:type="spellEnd"/>
      <w:r w:rsidRPr="00A83DA2">
        <w:rPr>
          <w:sz w:val="22"/>
        </w:rPr>
        <w:t>.</w:t>
      </w:r>
    </w:p>
    <w:p w14:paraId="37C60EDD" w14:textId="77777777" w:rsidR="00191902" w:rsidRPr="00A83DA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Es grüßt Euch herzlichst</w:t>
      </w:r>
    </w:p>
    <w:p w14:paraId="443513A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83DA2">
        <w:rPr>
          <w:sz w:val="22"/>
        </w:rPr>
        <w:t>Euer Hans.</w:t>
      </w:r>
    </w:p>
    <w:p w14:paraId="434069B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924DFE9" w14:textId="77777777" w:rsidR="00191902" w:rsidRPr="003670A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670A9">
        <w:rPr>
          <w:b/>
          <w:bCs/>
          <w:sz w:val="22"/>
        </w:rPr>
        <w:t>1944-09-21_1</w:t>
      </w:r>
    </w:p>
    <w:p w14:paraId="36AEB13B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L. 21.9.44.</w:t>
      </w:r>
    </w:p>
    <w:p w14:paraId="66D1F820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Meine Lieben!</w:t>
      </w:r>
    </w:p>
    <w:p w14:paraId="2028DFB5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Gestern erhielt ich</w:t>
      </w:r>
    </w:p>
    <w:p w14:paraId="5B1AF4CD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den Brief von der Resi ihrem</w:t>
      </w:r>
    </w:p>
    <w:p w14:paraId="342E3257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Gartenhauserlebnis!! -</w:t>
      </w:r>
    </w:p>
    <w:p w14:paraId="6B4E1396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Heute weiß ich sonst</w:t>
      </w:r>
    </w:p>
    <w:p w14:paraId="2D52557C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nichts als bloß einen Not-</w:t>
      </w:r>
    </w:p>
    <w:p w14:paraId="4AA6306A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schrei nach Briefpapier</w:t>
      </w:r>
    </w:p>
    <w:p w14:paraId="649C3F74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 xml:space="preserve">Ich bräuchte halt ein </w:t>
      </w:r>
      <w:proofErr w:type="spellStart"/>
      <w:r w:rsidRPr="003670A9">
        <w:rPr>
          <w:sz w:val="22"/>
        </w:rPr>
        <w:t>biß</w:t>
      </w:r>
      <w:proofErr w:type="spellEnd"/>
      <w:r w:rsidRPr="003670A9">
        <w:rPr>
          <w:sz w:val="22"/>
        </w:rPr>
        <w:t>-</w:t>
      </w:r>
    </w:p>
    <w:p w14:paraId="593B2306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670A9">
        <w:rPr>
          <w:sz w:val="22"/>
        </w:rPr>
        <w:t>chen</w:t>
      </w:r>
      <w:proofErr w:type="spellEnd"/>
      <w:r w:rsidRPr="003670A9">
        <w:rPr>
          <w:sz w:val="22"/>
        </w:rPr>
        <w:t xml:space="preserve"> besseres auch für</w:t>
      </w:r>
    </w:p>
    <w:p w14:paraId="4CBB8DDF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meine Mädchen alle!</w:t>
      </w:r>
    </w:p>
    <w:p w14:paraId="523E850B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Mit diesen Feldpostbriefen</w:t>
      </w:r>
    </w:p>
    <w:p w14:paraId="4382D974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schreibe ich so ungern!</w:t>
      </w:r>
    </w:p>
    <w:p w14:paraId="0DDD048C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Und auch die gehen bald aus!</w:t>
      </w:r>
    </w:p>
    <w:p w14:paraId="73041452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 xml:space="preserve">Wenn Ihr mir nicht </w:t>
      </w:r>
      <w:proofErr w:type="gramStart"/>
      <w:r w:rsidRPr="003670A9">
        <w:rPr>
          <w:sz w:val="22"/>
        </w:rPr>
        <w:t>soviel</w:t>
      </w:r>
      <w:proofErr w:type="gramEnd"/>
    </w:p>
    <w:p w14:paraId="7E8C8718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schicken wurdet hätte ich</w:t>
      </w:r>
    </w:p>
    <w:p w14:paraId="7027A6EA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gar nichts mehr zum Schreiben.</w:t>
      </w:r>
    </w:p>
    <w:p w14:paraId="3C3B614F" w14:textId="77777777" w:rsidR="00191902" w:rsidRPr="003670A9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Herzlichst grüßt Euch</w:t>
      </w:r>
    </w:p>
    <w:p w14:paraId="4D10E8B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670A9">
        <w:rPr>
          <w:sz w:val="22"/>
        </w:rPr>
        <w:t>Euer Hanse</w:t>
      </w:r>
      <w:r>
        <w:rPr>
          <w:sz w:val="22"/>
        </w:rPr>
        <w:t>rl.</w:t>
      </w:r>
    </w:p>
    <w:p w14:paraId="1CBDA11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1D97739" w14:textId="77777777" w:rsidR="00191902" w:rsidRPr="005E2D0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E2D0C">
        <w:rPr>
          <w:b/>
          <w:bCs/>
          <w:sz w:val="22"/>
        </w:rPr>
        <w:t>1944-09-24_1</w:t>
      </w:r>
    </w:p>
    <w:p w14:paraId="7EBFA251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Litauen 24.9.44.</w:t>
      </w:r>
    </w:p>
    <w:p w14:paraId="18C2EAC0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Liebes Luischen!</w:t>
      </w:r>
    </w:p>
    <w:p w14:paraId="08B47BD4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Damit Deine Neu-</w:t>
      </w:r>
    </w:p>
    <w:p w14:paraId="0EFF30B6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E2D0C">
        <w:rPr>
          <w:sz w:val="22"/>
        </w:rPr>
        <w:t>gierde</w:t>
      </w:r>
      <w:proofErr w:type="spellEnd"/>
      <w:r w:rsidRPr="005E2D0C">
        <w:rPr>
          <w:sz w:val="22"/>
        </w:rPr>
        <w:t xml:space="preserve"> befriedigt ist lege ich</w:t>
      </w:r>
    </w:p>
    <w:p w14:paraId="6EFC6E89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lastRenderedPageBreak/>
        <w:t>Dir diesen Brief bei, der mein</w:t>
      </w:r>
    </w:p>
    <w:p w14:paraId="6529755A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 xml:space="preserve">Fingerspitzengefühl </w:t>
      </w:r>
      <w:proofErr w:type="spellStart"/>
      <w:r w:rsidRPr="005E2D0C">
        <w:rPr>
          <w:sz w:val="22"/>
        </w:rPr>
        <w:t>bestä</w:t>
      </w:r>
      <w:proofErr w:type="spellEnd"/>
      <w:r w:rsidRPr="005E2D0C">
        <w:rPr>
          <w:sz w:val="22"/>
        </w:rPr>
        <w:t>-</w:t>
      </w:r>
    </w:p>
    <w:p w14:paraId="0287FA01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E2D0C">
        <w:rPr>
          <w:sz w:val="22"/>
        </w:rPr>
        <w:t>tigt</w:t>
      </w:r>
      <w:proofErr w:type="spellEnd"/>
      <w:r w:rsidRPr="005E2D0C">
        <w:rPr>
          <w:sz w:val="22"/>
        </w:rPr>
        <w:t>. Hebe ihn mir auf!</w:t>
      </w:r>
    </w:p>
    <w:p w14:paraId="358EB8F4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 xml:space="preserve">Heute schrieb ich </w:t>
      </w:r>
      <w:r>
        <w:rPr>
          <w:sz w:val="22"/>
        </w:rPr>
        <w:t>„</w:t>
      </w:r>
      <w:r w:rsidRPr="005E2D0C">
        <w:rPr>
          <w:sz w:val="22"/>
        </w:rPr>
        <w:t>meiner</w:t>
      </w:r>
      <w:r>
        <w:rPr>
          <w:sz w:val="22"/>
        </w:rPr>
        <w:t>“</w:t>
      </w:r>
    </w:p>
    <w:p w14:paraId="3F5A3226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E2D0C">
        <w:rPr>
          <w:sz w:val="22"/>
        </w:rPr>
        <w:t>Margott</w:t>
      </w:r>
      <w:proofErr w:type="spellEnd"/>
      <w:r w:rsidRPr="005E2D0C">
        <w:rPr>
          <w:sz w:val="22"/>
        </w:rPr>
        <w:t>, daß ich schon eine</w:t>
      </w:r>
    </w:p>
    <w:p w14:paraId="0242AD8E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andere hab!! Wenn sie</w:t>
      </w:r>
    </w:p>
    <w:p w14:paraId="5308DA94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Dich fragt wer das ist dann</w:t>
      </w:r>
    </w:p>
    <w:p w14:paraId="15B6503D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drücke Dich undeutlich</w:t>
      </w:r>
    </w:p>
    <w:p w14:paraId="0E30F0EE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aus über das Gretchen!</w:t>
      </w:r>
    </w:p>
    <w:p w14:paraId="069799DB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Verrate ja ihren Namen</w:t>
      </w:r>
    </w:p>
    <w:p w14:paraId="00F60D4D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nicht. - Für Deine Briefe</w:t>
      </w:r>
    </w:p>
    <w:p w14:paraId="7A68F2EC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 xml:space="preserve">aus dem Kurs </w:t>
      </w:r>
      <w:proofErr w:type="spellStart"/>
      <w:r w:rsidRPr="005E2D0C">
        <w:rPr>
          <w:sz w:val="22"/>
        </w:rPr>
        <w:t>herzl</w:t>
      </w:r>
      <w:proofErr w:type="spellEnd"/>
      <w:r w:rsidRPr="005E2D0C">
        <w:rPr>
          <w:sz w:val="22"/>
        </w:rPr>
        <w:t>. Dank.</w:t>
      </w:r>
    </w:p>
    <w:p w14:paraId="273C5188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Mach Deine Sache gut!!</w:t>
      </w:r>
    </w:p>
    <w:p w14:paraId="50108EEB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 xml:space="preserve">Es grüßt u. </w:t>
      </w:r>
      <w:proofErr w:type="spellStart"/>
      <w:r w:rsidRPr="005E2D0C">
        <w:rPr>
          <w:sz w:val="22"/>
        </w:rPr>
        <w:t>küßt</w:t>
      </w:r>
      <w:proofErr w:type="spellEnd"/>
      <w:r w:rsidRPr="005E2D0C">
        <w:rPr>
          <w:sz w:val="22"/>
        </w:rPr>
        <w:t xml:space="preserve"> Dich</w:t>
      </w:r>
    </w:p>
    <w:p w14:paraId="2647B64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Dein Hanserl.</w:t>
      </w:r>
    </w:p>
    <w:p w14:paraId="28285A4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F1CD84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0A2A86A" w14:textId="77777777" w:rsidR="00191902" w:rsidRPr="005E2D0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E2D0C">
        <w:rPr>
          <w:b/>
          <w:bCs/>
          <w:sz w:val="22"/>
        </w:rPr>
        <w:t>1944-09-26_1</w:t>
      </w:r>
    </w:p>
    <w:p w14:paraId="7B23A4F3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26. 9. 44.</w:t>
      </w:r>
    </w:p>
    <w:p w14:paraId="217BF232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Meine Lieben!</w:t>
      </w:r>
    </w:p>
    <w:p w14:paraId="2B07272E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  <w:u w:val="single"/>
        </w:rPr>
      </w:pPr>
      <w:r w:rsidRPr="005E2D0C">
        <w:rPr>
          <w:sz w:val="22"/>
        </w:rPr>
        <w:t xml:space="preserve">Jetzt </w:t>
      </w:r>
      <w:proofErr w:type="spellStart"/>
      <w:r w:rsidRPr="005E2D0C">
        <w:rPr>
          <w:sz w:val="22"/>
        </w:rPr>
        <w:t>muß</w:t>
      </w:r>
      <w:proofErr w:type="spellEnd"/>
      <w:r w:rsidRPr="005E2D0C">
        <w:rPr>
          <w:sz w:val="22"/>
        </w:rPr>
        <w:t xml:space="preserve"> ich </w:t>
      </w:r>
      <w:r>
        <w:rPr>
          <w:sz w:val="22"/>
        </w:rPr>
        <w:t>„</w:t>
      </w:r>
      <w:r w:rsidRPr="005E2D0C">
        <w:rPr>
          <w:sz w:val="22"/>
          <w:u w:val="single"/>
        </w:rPr>
        <w:t>schnell</w:t>
      </w:r>
    </w:p>
    <w:p w14:paraId="4C76E055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  <w:u w:val="single"/>
        </w:rPr>
        <w:t>n</w:t>
      </w:r>
      <w:r w:rsidRPr="005E2D0C">
        <w:rPr>
          <w:sz w:val="22"/>
          <w:u w:val="single"/>
        </w:rPr>
        <w:t>och</w:t>
      </w:r>
      <w:r>
        <w:rPr>
          <w:sz w:val="22"/>
        </w:rPr>
        <w:t>“</w:t>
      </w:r>
      <w:r w:rsidRPr="005E2D0C">
        <w:rPr>
          <w:sz w:val="22"/>
        </w:rPr>
        <w:t xml:space="preserve"> schreiben bevor es dunkel</w:t>
      </w:r>
    </w:p>
    <w:p w14:paraId="078907CE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 xml:space="preserve">wird! In der Frühe </w:t>
      </w:r>
      <w:proofErr w:type="spellStart"/>
      <w:r w:rsidRPr="005E2D0C">
        <w:rPr>
          <w:sz w:val="22"/>
        </w:rPr>
        <w:t>brieten</w:t>
      </w:r>
      <w:proofErr w:type="spellEnd"/>
      <w:r w:rsidRPr="005E2D0C">
        <w:rPr>
          <w:sz w:val="22"/>
        </w:rPr>
        <w:t xml:space="preserve"> wir ein</w:t>
      </w:r>
    </w:p>
    <w:p w14:paraId="2EFD2508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Kaninchen, welches gut schmeckte,</w:t>
      </w:r>
    </w:p>
    <w:p w14:paraId="40826A6A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bloß war es sehr klein! Den</w:t>
      </w:r>
    </w:p>
    <w:p w14:paraId="66393B6C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ganzen Nachmittag habe ich</w:t>
      </w:r>
    </w:p>
    <w:p w14:paraId="3CA9930C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dann gegrunzt. Das ist ein</w:t>
      </w:r>
    </w:p>
    <w:p w14:paraId="507B1404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 xml:space="preserve">neuer </w:t>
      </w:r>
      <w:proofErr w:type="spellStart"/>
      <w:r w:rsidRPr="005E2D0C">
        <w:rPr>
          <w:sz w:val="22"/>
        </w:rPr>
        <w:t>Ansdruck</w:t>
      </w:r>
      <w:proofErr w:type="spellEnd"/>
      <w:r w:rsidRPr="005E2D0C">
        <w:rPr>
          <w:sz w:val="22"/>
        </w:rPr>
        <w:t xml:space="preserve"> für Schlafen.</w:t>
      </w:r>
    </w:p>
    <w:p w14:paraId="1CBBC36F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Vornehm was!! Bei uns im</w:t>
      </w:r>
    </w:p>
    <w:p w14:paraId="6A4534F7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Bunker herrschen mitteldeutsche</w:t>
      </w:r>
    </w:p>
    <w:p w14:paraId="7C0DD80B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 xml:space="preserve">Laute vor, u. die bayerischen </w:t>
      </w:r>
      <w:proofErr w:type="spellStart"/>
      <w:r w:rsidRPr="005E2D0C">
        <w:rPr>
          <w:sz w:val="22"/>
        </w:rPr>
        <w:t>ver</w:t>
      </w:r>
      <w:proofErr w:type="spellEnd"/>
      <w:r w:rsidRPr="005E2D0C">
        <w:rPr>
          <w:sz w:val="22"/>
        </w:rPr>
        <w:t>-</w:t>
      </w:r>
    </w:p>
    <w:p w14:paraId="3A2628EA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schwinden, denn die 2 Sachsen</w:t>
      </w:r>
    </w:p>
    <w:p w14:paraId="64FC69DA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u. der Schlesier haben die</w:t>
      </w:r>
    </w:p>
    <w:p w14:paraId="4275D006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 xml:space="preserve">größere Schnauze. Ich </w:t>
      </w:r>
      <w:proofErr w:type="spellStart"/>
      <w:r w:rsidRPr="005E2D0C">
        <w:rPr>
          <w:sz w:val="22"/>
        </w:rPr>
        <w:t>muß</w:t>
      </w:r>
      <w:proofErr w:type="spellEnd"/>
    </w:p>
    <w:p w14:paraId="3CBA4B60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 xml:space="preserve">bloß lachen mit ihrem Gequake. </w:t>
      </w:r>
    </w:p>
    <w:p w14:paraId="51EA6981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5E2D0C">
        <w:rPr>
          <w:sz w:val="22"/>
        </w:rPr>
        <w:t>Verstehe</w:t>
      </w:r>
      <w:proofErr w:type="gramEnd"/>
      <w:r w:rsidRPr="005E2D0C">
        <w:rPr>
          <w:sz w:val="22"/>
        </w:rPr>
        <w:t xml:space="preserve"> mich aber ganz gut</w:t>
      </w:r>
    </w:p>
    <w:p w14:paraId="28DE6C95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mit ihnen. Für die Päckchen</w:t>
      </w:r>
    </w:p>
    <w:p w14:paraId="77F84720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E2D0C">
        <w:rPr>
          <w:sz w:val="22"/>
        </w:rPr>
        <w:t>No</w:t>
      </w:r>
      <w:proofErr w:type="spellEnd"/>
      <w:r w:rsidRPr="005E2D0C">
        <w:rPr>
          <w:sz w:val="22"/>
        </w:rPr>
        <w:t xml:space="preserve"> 3 u. 4 danke ich der Alies</w:t>
      </w:r>
    </w:p>
    <w:p w14:paraId="0ACD7CE8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recht herzlich. Rechtschreibe-</w:t>
      </w:r>
    </w:p>
    <w:p w14:paraId="083D8183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E2D0C">
        <w:rPr>
          <w:sz w:val="22"/>
        </w:rPr>
        <w:t>unterricht</w:t>
      </w:r>
      <w:proofErr w:type="spellEnd"/>
      <w:r w:rsidRPr="005E2D0C">
        <w:rPr>
          <w:sz w:val="22"/>
        </w:rPr>
        <w:t xml:space="preserve"> brauche </w:t>
      </w:r>
      <w:proofErr w:type="gramStart"/>
      <w:r w:rsidRPr="005E2D0C">
        <w:rPr>
          <w:sz w:val="22"/>
        </w:rPr>
        <w:t>ich</w:t>
      </w:r>
      <w:proofErr w:type="gramEnd"/>
      <w:r w:rsidRPr="005E2D0C">
        <w:rPr>
          <w:sz w:val="22"/>
        </w:rPr>
        <w:t xml:space="preserve"> wenn</w:t>
      </w:r>
    </w:p>
    <w:p w14:paraId="3A9E3F07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ich wieder heimkomme. Habt</w:t>
      </w:r>
    </w:p>
    <w:p w14:paraId="63E4D179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Ihr das schon gemerkt. Alies</w:t>
      </w:r>
    </w:p>
    <w:p w14:paraId="5C44F84E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 xml:space="preserve">u. </w:t>
      </w:r>
      <w:proofErr w:type="spellStart"/>
      <w:r w:rsidRPr="005E2D0C">
        <w:rPr>
          <w:sz w:val="22"/>
        </w:rPr>
        <w:t>Neugerl's</w:t>
      </w:r>
      <w:proofErr w:type="spellEnd"/>
      <w:r w:rsidRPr="005E2D0C">
        <w:rPr>
          <w:sz w:val="22"/>
        </w:rPr>
        <w:t xml:space="preserve"> Geburtstag habe ich</w:t>
      </w:r>
    </w:p>
    <w:p w14:paraId="5CF6B102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natürlich vergessen.</w:t>
      </w:r>
    </w:p>
    <w:p w14:paraId="7EF19069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2 Tage gab es keine Post!</w:t>
      </w:r>
    </w:p>
    <w:p w14:paraId="143E018F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Heute kommt sicher welche.</w:t>
      </w:r>
    </w:p>
    <w:p w14:paraId="29CE96B4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 xml:space="preserve">Es grüßt u. </w:t>
      </w:r>
      <w:proofErr w:type="spellStart"/>
      <w:r w:rsidRPr="005E2D0C">
        <w:rPr>
          <w:sz w:val="22"/>
        </w:rPr>
        <w:t>küßt</w:t>
      </w:r>
      <w:proofErr w:type="spellEnd"/>
      <w:r w:rsidRPr="005E2D0C">
        <w:rPr>
          <w:sz w:val="22"/>
        </w:rPr>
        <w:t xml:space="preserve"> Euch</w:t>
      </w:r>
    </w:p>
    <w:p w14:paraId="7578435D" w14:textId="77777777" w:rsidR="00191902" w:rsidRPr="005E2D0C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herzlichst Euer</w:t>
      </w:r>
    </w:p>
    <w:p w14:paraId="21BD4E0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E2D0C">
        <w:rPr>
          <w:sz w:val="22"/>
        </w:rPr>
        <w:t>Hans.</w:t>
      </w:r>
    </w:p>
    <w:p w14:paraId="76675D7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67AD41C" w14:textId="77777777" w:rsidR="00191902" w:rsidRPr="00D62C2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62C2F">
        <w:rPr>
          <w:b/>
          <w:bCs/>
          <w:sz w:val="22"/>
        </w:rPr>
        <w:t>1944-09-27_1</w:t>
      </w:r>
    </w:p>
    <w:p w14:paraId="6128237E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L. 27.9.44.</w:t>
      </w:r>
    </w:p>
    <w:p w14:paraId="5BE67336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Meine Lieben!</w:t>
      </w:r>
    </w:p>
    <w:p w14:paraId="32DEC1AC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lastRenderedPageBreak/>
        <w:t>Für Eure vielen Briefe</w:t>
      </w:r>
    </w:p>
    <w:p w14:paraId="26B8C245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recht herzlichen Dank. -</w:t>
      </w:r>
    </w:p>
    <w:p w14:paraId="1901A24B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Was glaubt Ihr was sich</w:t>
      </w:r>
    </w:p>
    <w:p w14:paraId="6EBBC6D3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Euer </w:t>
      </w:r>
      <w:proofErr w:type="spellStart"/>
      <w:r w:rsidRPr="00D62C2F">
        <w:rPr>
          <w:sz w:val="22"/>
        </w:rPr>
        <w:t>gescheidtes</w:t>
      </w:r>
      <w:proofErr w:type="spellEnd"/>
      <w:r w:rsidRPr="00D62C2F">
        <w:rPr>
          <w:sz w:val="22"/>
        </w:rPr>
        <w:t xml:space="preserve"> Hanserl für ein</w:t>
      </w:r>
    </w:p>
    <w:p w14:paraId="34C7739B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Stückchen geleistet hat! Unsere </w:t>
      </w:r>
      <w:proofErr w:type="spellStart"/>
      <w:r w:rsidRPr="00D62C2F">
        <w:rPr>
          <w:sz w:val="22"/>
        </w:rPr>
        <w:t>Bun</w:t>
      </w:r>
      <w:proofErr w:type="spellEnd"/>
      <w:r w:rsidRPr="00D62C2F">
        <w:rPr>
          <w:sz w:val="22"/>
        </w:rPr>
        <w:t>-</w:t>
      </w:r>
    </w:p>
    <w:p w14:paraId="62AACAF6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62C2F">
        <w:rPr>
          <w:sz w:val="22"/>
        </w:rPr>
        <w:t>kerdecke</w:t>
      </w:r>
      <w:proofErr w:type="spellEnd"/>
      <w:r w:rsidRPr="00D62C2F">
        <w:rPr>
          <w:sz w:val="22"/>
        </w:rPr>
        <w:t xml:space="preserve"> besteht aus Balken, eine Lage</w:t>
      </w:r>
    </w:p>
    <w:p w14:paraId="4D392E69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Stroh, dann Balken u. oben 1/2m Erde.</w:t>
      </w:r>
    </w:p>
    <w:p w14:paraId="25B65354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Abends in der Dämmerung suche ich eine</w:t>
      </w:r>
    </w:p>
    <w:p w14:paraId="5EA7878B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Kerze auf einem Regal u. leuchte mit</w:t>
      </w:r>
    </w:p>
    <w:p w14:paraId="5C07CB04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einem Streichholz. Ein Strohhalm</w:t>
      </w:r>
    </w:p>
    <w:p w14:paraId="32044B65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schaut durch eine Balkenritze, fängt</w:t>
      </w:r>
    </w:p>
    <w:p w14:paraId="69CD2D97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Feuer, u. im Nu brennt das Stroh</w:t>
      </w:r>
    </w:p>
    <w:p w14:paraId="7F5AFA21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zwischen den Balken, wo man zum</w:t>
      </w:r>
    </w:p>
    <w:p w14:paraId="603AC2FD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Löschen weder von innen noch von</w:t>
      </w:r>
    </w:p>
    <w:p w14:paraId="49575F9E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außen dazu kann. Ich war allein u.</w:t>
      </w:r>
    </w:p>
    <w:p w14:paraId="37FC05F8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konnte nichts </w:t>
      </w:r>
      <w:proofErr w:type="gramStart"/>
      <w:r w:rsidRPr="00D62C2F">
        <w:rPr>
          <w:sz w:val="22"/>
        </w:rPr>
        <w:t>besseres</w:t>
      </w:r>
      <w:proofErr w:type="gramEnd"/>
      <w:r w:rsidRPr="00D62C2F">
        <w:rPr>
          <w:sz w:val="22"/>
        </w:rPr>
        <w:t xml:space="preserve"> tun als, mit</w:t>
      </w:r>
    </w:p>
    <w:p w14:paraId="5A7DBF34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der Gasmaske aufgesetzt den verqualm-</w:t>
      </w:r>
    </w:p>
    <w:p w14:paraId="251D0C01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62C2F">
        <w:rPr>
          <w:sz w:val="22"/>
        </w:rPr>
        <w:t>ten</w:t>
      </w:r>
      <w:proofErr w:type="spellEnd"/>
      <w:r w:rsidRPr="00D62C2F">
        <w:rPr>
          <w:sz w:val="22"/>
        </w:rPr>
        <w:t xml:space="preserve"> Bunker ausräumen. Als die andern</w:t>
      </w:r>
    </w:p>
    <w:p w14:paraId="66623B3B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vom Essenholen kamen, schafften wir</w:t>
      </w:r>
    </w:p>
    <w:p w14:paraId="61874177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die Erde weg u. nach 3 Stunden rasen-</w:t>
      </w:r>
    </w:p>
    <w:p w14:paraId="1CE755D0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der Arbeit hatten wir die glimmenden</w:t>
      </w:r>
    </w:p>
    <w:p w14:paraId="71D3CF65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Balken gelöscht, allerdings glich der</w:t>
      </w:r>
    </w:p>
    <w:p w14:paraId="65C856CA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Bunker einer Badewanne. Heute ist</w:t>
      </w:r>
    </w:p>
    <w:p w14:paraId="51B68263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der Schaden wieder </w:t>
      </w:r>
      <w:proofErr w:type="gramStart"/>
      <w:r w:rsidRPr="00D62C2F">
        <w:rPr>
          <w:sz w:val="22"/>
        </w:rPr>
        <w:t>behoben</w:t>
      </w:r>
      <w:proofErr w:type="gramEnd"/>
      <w:r w:rsidRPr="00D62C2F">
        <w:rPr>
          <w:sz w:val="22"/>
        </w:rPr>
        <w:t xml:space="preserve"> u. ich</w:t>
      </w:r>
    </w:p>
    <w:p w14:paraId="61B4E53B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grunze nach wie vor auf meinem</w:t>
      </w:r>
    </w:p>
    <w:p w14:paraId="73CAFD65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Federkissen. -</w:t>
      </w:r>
    </w:p>
    <w:p w14:paraId="4D67FA4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In der Dämmerung morgens</w:t>
      </w:r>
    </w:p>
    <w:p w14:paraId="28F9A042" w14:textId="77777777" w:rsidR="00191902" w:rsidRPr="00D62C2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62C2F">
        <w:rPr>
          <w:b/>
          <w:bCs/>
          <w:sz w:val="22"/>
        </w:rPr>
        <w:t>1944-09-27_2</w:t>
      </w:r>
    </w:p>
    <w:p w14:paraId="0B85C05F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streifen wir immer die umliegenden Ge-</w:t>
      </w:r>
    </w:p>
    <w:p w14:paraId="2531BF6D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62C2F">
        <w:rPr>
          <w:sz w:val="22"/>
        </w:rPr>
        <w:t>höfte</w:t>
      </w:r>
      <w:proofErr w:type="spellEnd"/>
      <w:r w:rsidRPr="00D62C2F">
        <w:rPr>
          <w:sz w:val="22"/>
        </w:rPr>
        <w:t xml:space="preserve"> ab nach Hasen, Hühnern usw. Ich</w:t>
      </w:r>
    </w:p>
    <w:p w14:paraId="008973F2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D62C2F">
        <w:rPr>
          <w:sz w:val="22"/>
        </w:rPr>
        <w:t>werde</w:t>
      </w:r>
      <w:proofErr w:type="gramEnd"/>
      <w:r w:rsidRPr="00D62C2F">
        <w:rPr>
          <w:sz w:val="22"/>
        </w:rPr>
        <w:t xml:space="preserve"> dabei noch ein Meisterschütze mit</w:t>
      </w:r>
    </w:p>
    <w:p w14:paraId="3431B8FF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der Pistole. Heute fingen wir zwei </w:t>
      </w:r>
      <w:proofErr w:type="spellStart"/>
      <w:r w:rsidRPr="00D62C2F">
        <w:rPr>
          <w:sz w:val="22"/>
        </w:rPr>
        <w:t>Kikeri</w:t>
      </w:r>
      <w:proofErr w:type="spellEnd"/>
      <w:r w:rsidRPr="00D62C2F">
        <w:rPr>
          <w:sz w:val="22"/>
        </w:rPr>
        <w:t>-</w:t>
      </w:r>
    </w:p>
    <w:p w14:paraId="7292DD4F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62C2F">
        <w:rPr>
          <w:sz w:val="22"/>
        </w:rPr>
        <w:t>kik</w:t>
      </w:r>
      <w:proofErr w:type="spellEnd"/>
      <w:r w:rsidRPr="00D62C2F">
        <w:rPr>
          <w:sz w:val="22"/>
        </w:rPr>
        <w:t xml:space="preserve"> lebendig, sperrten sie in eine</w:t>
      </w:r>
    </w:p>
    <w:p w14:paraId="074120C4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Kiste; vielleicht legen sie noch Eier.</w:t>
      </w:r>
    </w:p>
    <w:p w14:paraId="6892C136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Eine </w:t>
      </w:r>
      <w:proofErr w:type="spellStart"/>
      <w:r w:rsidRPr="00D62C2F">
        <w:rPr>
          <w:sz w:val="22"/>
        </w:rPr>
        <w:t>rießen</w:t>
      </w:r>
      <w:proofErr w:type="spellEnd"/>
      <w:r w:rsidRPr="00D62C2F">
        <w:rPr>
          <w:sz w:val="22"/>
        </w:rPr>
        <w:t xml:space="preserve"> Gaudi haben wir mit</w:t>
      </w:r>
    </w:p>
    <w:p w14:paraId="610B35CB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diesen Hühnern.</w:t>
      </w:r>
    </w:p>
    <w:p w14:paraId="061B8C49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D62C2F">
        <w:rPr>
          <w:sz w:val="22"/>
        </w:rPr>
        <w:t>Bin</w:t>
      </w:r>
      <w:proofErr w:type="gramEnd"/>
      <w:r w:rsidRPr="00D62C2F">
        <w:rPr>
          <w:sz w:val="22"/>
        </w:rPr>
        <w:t xml:space="preserve"> neugierig wie's der Betty geht.</w:t>
      </w:r>
    </w:p>
    <w:p w14:paraId="69E17055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Der </w:t>
      </w:r>
      <w:proofErr w:type="spellStart"/>
      <w:r w:rsidRPr="00D62C2F">
        <w:rPr>
          <w:sz w:val="22"/>
        </w:rPr>
        <w:t>Traubenz</w:t>
      </w:r>
      <w:proofErr w:type="spellEnd"/>
      <w:r w:rsidRPr="00D62C2F">
        <w:rPr>
          <w:sz w:val="22"/>
        </w:rPr>
        <w:t>. in den Briefen schmeckt</w:t>
      </w:r>
    </w:p>
    <w:p w14:paraId="089F6657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prima. </w:t>
      </w:r>
    </w:p>
    <w:p w14:paraId="6625DBF0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Es grüßt Euch herzlichst</w:t>
      </w:r>
    </w:p>
    <w:p w14:paraId="55737934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Euer</w:t>
      </w:r>
    </w:p>
    <w:p w14:paraId="49FD92C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Hanserl.</w:t>
      </w:r>
    </w:p>
    <w:p w14:paraId="1FF418A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261D7DD" w14:textId="77777777" w:rsidR="00191902" w:rsidRPr="00D62C2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62C2F">
        <w:rPr>
          <w:b/>
          <w:bCs/>
          <w:sz w:val="22"/>
        </w:rPr>
        <w:t>1944-09-30_1</w:t>
      </w:r>
    </w:p>
    <w:p w14:paraId="2EA33166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Litauen 30.9.44.</w:t>
      </w:r>
    </w:p>
    <w:p w14:paraId="45AAD020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Liebe Mutter, liebe Schwestern!</w:t>
      </w:r>
    </w:p>
    <w:p w14:paraId="44FF2CB3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Daß ich in den letzten Tagen</w:t>
      </w:r>
    </w:p>
    <w:p w14:paraId="0C629709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wieder weniger schrieb, lag an meiner</w:t>
      </w:r>
    </w:p>
    <w:p w14:paraId="3D48FD1A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schlechten Laune. Die hat mehrere Grün-</w:t>
      </w:r>
    </w:p>
    <w:p w14:paraId="34229734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de. Zuerst der Alies vielen Dank für die</w:t>
      </w:r>
    </w:p>
    <w:p w14:paraId="2E0F67AE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Büchlein u. Briefe bis </w:t>
      </w:r>
      <w:proofErr w:type="spellStart"/>
      <w:r w:rsidRPr="00D62C2F">
        <w:rPr>
          <w:sz w:val="22"/>
        </w:rPr>
        <w:t>No</w:t>
      </w:r>
      <w:proofErr w:type="spellEnd"/>
      <w:r w:rsidRPr="00D62C2F">
        <w:rPr>
          <w:sz w:val="22"/>
        </w:rPr>
        <w:t xml:space="preserve"> 25 u. von Mutter</w:t>
      </w:r>
    </w:p>
    <w:p w14:paraId="2009441F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bis </w:t>
      </w:r>
      <w:proofErr w:type="spellStart"/>
      <w:r w:rsidRPr="00D62C2F">
        <w:rPr>
          <w:sz w:val="22"/>
        </w:rPr>
        <w:t>No</w:t>
      </w:r>
      <w:proofErr w:type="spellEnd"/>
      <w:r w:rsidRPr="00D62C2F">
        <w:rPr>
          <w:sz w:val="22"/>
        </w:rPr>
        <w:t xml:space="preserve"> 19. - Gestern wollte ich eigentlich </w:t>
      </w:r>
    </w:p>
    <w:p w14:paraId="1E871ECC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schon schreiben; aber ich kam nicht dazu.</w:t>
      </w:r>
    </w:p>
    <w:p w14:paraId="40B5412A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lastRenderedPageBreak/>
        <w:t>Ich richtete für Euch ein Paket her</w:t>
      </w:r>
    </w:p>
    <w:p w14:paraId="0491C5EC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u. brauchte dazu den ganzen Nachmittag.</w:t>
      </w:r>
    </w:p>
    <w:p w14:paraId="6762A428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Hoffentlich kommt es an. Es ist sehr</w:t>
      </w:r>
    </w:p>
    <w:p w14:paraId="4E407FED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gut verpackt! Ich sägte eigens einen</w:t>
      </w:r>
    </w:p>
    <w:p w14:paraId="1B78886F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Rahmen aus Holz, damit der Inhalt</w:t>
      </w:r>
    </w:p>
    <w:p w14:paraId="7A16BBEC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nicht zerdrückt wird. Beim Öffnen</w:t>
      </w:r>
    </w:p>
    <w:p w14:paraId="55345660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dürft Ihr nur die Nähte des Stoffes </w:t>
      </w:r>
      <w:proofErr w:type="gramStart"/>
      <w:r w:rsidRPr="00D62C2F">
        <w:rPr>
          <w:sz w:val="22"/>
        </w:rPr>
        <w:t>auf.´</w:t>
      </w:r>
      <w:proofErr w:type="gramEnd"/>
      <w:r w:rsidRPr="00D62C2F">
        <w:rPr>
          <w:sz w:val="22"/>
        </w:rPr>
        <w:t>-</w:t>
      </w:r>
    </w:p>
    <w:p w14:paraId="53E294A3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trennen u. oben oder unten den</w:t>
      </w:r>
    </w:p>
    <w:p w14:paraId="366D2368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Pappdeckel aufreißen. Inhalt sind</w:t>
      </w:r>
    </w:p>
    <w:p w14:paraId="13F41FBB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ca. 170 Zigaretten, etliche Zigarren,</w:t>
      </w:r>
    </w:p>
    <w:p w14:paraId="1771FF56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2 Päckchen </w:t>
      </w:r>
      <w:proofErr w:type="spellStart"/>
      <w:r w:rsidRPr="00D62C2F">
        <w:rPr>
          <w:sz w:val="22"/>
        </w:rPr>
        <w:t>Taback</w:t>
      </w:r>
      <w:proofErr w:type="spellEnd"/>
      <w:r w:rsidRPr="00D62C2F">
        <w:rPr>
          <w:sz w:val="22"/>
        </w:rPr>
        <w:t xml:space="preserve"> u. ein </w:t>
      </w:r>
      <w:proofErr w:type="spellStart"/>
      <w:r w:rsidRPr="00D62C2F">
        <w:rPr>
          <w:sz w:val="22"/>
        </w:rPr>
        <w:t>Reißver</w:t>
      </w:r>
      <w:proofErr w:type="spellEnd"/>
      <w:r w:rsidRPr="00D62C2F">
        <w:rPr>
          <w:sz w:val="22"/>
        </w:rPr>
        <w:t>-</w:t>
      </w:r>
    </w:p>
    <w:p w14:paraId="0B5D34C7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62C2F">
        <w:rPr>
          <w:sz w:val="22"/>
        </w:rPr>
        <w:t>schluß</w:t>
      </w:r>
      <w:proofErr w:type="spellEnd"/>
      <w:r w:rsidRPr="00D62C2F">
        <w:rPr>
          <w:sz w:val="22"/>
        </w:rPr>
        <w:t xml:space="preserve">. Mit dem teilen </w:t>
      </w:r>
      <w:proofErr w:type="spellStart"/>
      <w:r w:rsidRPr="00D62C2F">
        <w:rPr>
          <w:sz w:val="22"/>
        </w:rPr>
        <w:t>müßt</w:t>
      </w:r>
      <w:proofErr w:type="spellEnd"/>
      <w:r w:rsidRPr="00D62C2F">
        <w:rPr>
          <w:sz w:val="22"/>
        </w:rPr>
        <w:t xml:space="preserve"> Ihr</w:t>
      </w:r>
    </w:p>
    <w:p w14:paraId="11BE620E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selbst einig werden. Herrn Rott sagt</w:t>
      </w:r>
    </w:p>
    <w:p w14:paraId="4FC4698F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einen schönen Gruß von mir u. gebt</w:t>
      </w:r>
    </w:p>
    <w:p w14:paraId="3D126ED0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ihm ein </w:t>
      </w:r>
      <w:proofErr w:type="spellStart"/>
      <w:r w:rsidRPr="00D62C2F">
        <w:rPr>
          <w:sz w:val="22"/>
        </w:rPr>
        <w:t>par</w:t>
      </w:r>
      <w:proofErr w:type="spellEnd"/>
      <w:r w:rsidRPr="00D62C2F">
        <w:rPr>
          <w:sz w:val="22"/>
        </w:rPr>
        <w:t xml:space="preserve"> lange, dicke Zigarren! </w:t>
      </w:r>
    </w:p>
    <w:p w14:paraId="0731EF91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 xml:space="preserve">Meine schlechte Laune </w:t>
      </w:r>
      <w:proofErr w:type="spellStart"/>
      <w:r w:rsidRPr="00D62C2F">
        <w:rPr>
          <w:sz w:val="22"/>
        </w:rPr>
        <w:t>ent</w:t>
      </w:r>
      <w:proofErr w:type="spellEnd"/>
      <w:r w:rsidRPr="00D62C2F">
        <w:rPr>
          <w:sz w:val="22"/>
        </w:rPr>
        <w:t>-</w:t>
      </w:r>
    </w:p>
    <w:p w14:paraId="21C04487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springt, erstens mal dem schlechten</w:t>
      </w:r>
    </w:p>
    <w:p w14:paraId="6811A105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herbstlichen Wetter. Das wäre wohl</w:t>
      </w:r>
    </w:p>
    <w:p w14:paraId="075B1C94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leichter zu verwinden, aber was an</w:t>
      </w:r>
    </w:p>
    <w:p w14:paraId="4D64127C" w14:textId="77777777" w:rsidR="00191902" w:rsidRPr="00D62C2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62C2F">
        <w:rPr>
          <w:sz w:val="22"/>
        </w:rPr>
        <w:t>deres</w:t>
      </w:r>
      <w:proofErr w:type="spellEnd"/>
      <w:r w:rsidRPr="00D62C2F">
        <w:rPr>
          <w:sz w:val="22"/>
        </w:rPr>
        <w:t>! Wir bekamen einen neuen</w:t>
      </w:r>
    </w:p>
    <w:p w14:paraId="13260C2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62C2F">
        <w:rPr>
          <w:sz w:val="22"/>
        </w:rPr>
        <w:t>Gewehrführer. Dieser ist ROB</w:t>
      </w:r>
    </w:p>
    <w:p w14:paraId="35ACACE7" w14:textId="77777777" w:rsidR="00191902" w:rsidRPr="00D62C2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62C2F">
        <w:rPr>
          <w:b/>
          <w:bCs/>
          <w:sz w:val="22"/>
        </w:rPr>
        <w:t>1944-09-30_2</w:t>
      </w:r>
    </w:p>
    <w:p w14:paraId="3C71DC01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kommt frisch aus der Heimat u.</w:t>
      </w:r>
    </w:p>
    <w:p w14:paraId="7711F424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proofErr w:type="gramStart"/>
      <w:r w:rsidRPr="0055523B">
        <w:rPr>
          <w:sz w:val="22"/>
        </w:rPr>
        <w:t>muß</w:t>
      </w:r>
      <w:proofErr w:type="spellEnd"/>
      <w:proofErr w:type="gramEnd"/>
      <w:r w:rsidRPr="0055523B">
        <w:rPr>
          <w:sz w:val="22"/>
        </w:rPr>
        <w:t xml:space="preserve"> Frontbewährung machen.</w:t>
      </w:r>
    </w:p>
    <w:p w14:paraId="06D00ADC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In der ersten Nacht nun als er da</w:t>
      </w:r>
    </w:p>
    <w:p w14:paraId="763D3E1C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war ließen wir ihn natürlich</w:t>
      </w:r>
    </w:p>
    <w:p w14:paraId="2684AE1C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gleich Postenstehen. Er stand keine</w:t>
      </w:r>
    </w:p>
    <w:p w14:paraId="4B183E6A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5 Minuten allein draußen als er</w:t>
      </w:r>
    </w:p>
    <w:p w14:paraId="7C1F44F7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5523B">
        <w:rPr>
          <w:sz w:val="22"/>
        </w:rPr>
        <w:t>hereinkan</w:t>
      </w:r>
      <w:proofErr w:type="spellEnd"/>
      <w:r w:rsidRPr="0055523B">
        <w:rPr>
          <w:sz w:val="22"/>
        </w:rPr>
        <w:t xml:space="preserve"> u. sagte ich sollte mich</w:t>
      </w:r>
    </w:p>
    <w:p w14:paraId="56A5BD7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 xml:space="preserve">ein </w:t>
      </w:r>
      <w:proofErr w:type="spellStart"/>
      <w:r w:rsidRPr="0055523B">
        <w:rPr>
          <w:sz w:val="22"/>
        </w:rPr>
        <w:t>bißchen</w:t>
      </w:r>
      <w:proofErr w:type="spellEnd"/>
      <w:r w:rsidRPr="0055523B">
        <w:rPr>
          <w:sz w:val="22"/>
        </w:rPr>
        <w:t xml:space="preserve"> zu ihm hinausstellen</w:t>
      </w:r>
    </w:p>
    <w:p w14:paraId="2F62D401" w14:textId="77777777" w:rsidR="00191902" w:rsidRPr="0055523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5523B">
        <w:rPr>
          <w:b/>
          <w:bCs/>
          <w:sz w:val="22"/>
        </w:rPr>
        <w:t>1944-09-30_3</w:t>
      </w:r>
    </w:p>
    <w:p w14:paraId="7D6BE64D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es müsse irgendwas los sein da</w:t>
      </w:r>
    </w:p>
    <w:p w14:paraId="2F6F242A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es so unheimlich Schießt u. kracht</w:t>
      </w:r>
    </w:p>
    <w:p w14:paraId="55CB3367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u. er habe direkt Angst. Ich ging</w:t>
      </w:r>
    </w:p>
    <w:p w14:paraId="6F7FCF94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hinaus u. er stand da u. schlotterte</w:t>
      </w:r>
    </w:p>
    <w:p w14:paraId="154B66D1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vor Angst u. Kälte. Ich verstand das,</w:t>
      </w:r>
    </w:p>
    <w:p w14:paraId="08B411C2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denn er war ja denn ersten Tag wie-</w:t>
      </w:r>
    </w:p>
    <w:p w14:paraId="7F19EAE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 xml:space="preserve">der an der Front u. kannte das </w:t>
      </w:r>
      <w:proofErr w:type="spellStart"/>
      <w:r w:rsidRPr="0055523B">
        <w:rPr>
          <w:sz w:val="22"/>
        </w:rPr>
        <w:t>Gelän</w:t>
      </w:r>
      <w:proofErr w:type="spellEnd"/>
      <w:r w:rsidRPr="0055523B">
        <w:rPr>
          <w:sz w:val="22"/>
        </w:rPr>
        <w:t>-</w:t>
      </w:r>
    </w:p>
    <w:p w14:paraId="2056BA27" w14:textId="77777777" w:rsidR="00191902" w:rsidRPr="0055523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5523B">
        <w:rPr>
          <w:b/>
          <w:bCs/>
          <w:sz w:val="22"/>
        </w:rPr>
        <w:t>1944-09-30_4</w:t>
      </w:r>
    </w:p>
    <w:p w14:paraId="3A30303A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 xml:space="preserve">de bei Tag noch nicht, was ein </w:t>
      </w:r>
      <w:proofErr w:type="spellStart"/>
      <w:r w:rsidRPr="0055523B">
        <w:rPr>
          <w:sz w:val="22"/>
        </w:rPr>
        <w:t>un</w:t>
      </w:r>
      <w:proofErr w:type="spellEnd"/>
      <w:r w:rsidRPr="0055523B">
        <w:rPr>
          <w:sz w:val="22"/>
        </w:rPr>
        <w:t>-</w:t>
      </w:r>
    </w:p>
    <w:p w14:paraId="65B6F48A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sicheres Gefühl gibt. Dann sagte</w:t>
      </w:r>
    </w:p>
    <w:p w14:paraId="36D0394F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ich ihm nochmals genau worauf</w:t>
      </w:r>
    </w:p>
    <w:p w14:paraId="6D336A1B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 xml:space="preserve">er </w:t>
      </w:r>
      <w:proofErr w:type="spellStart"/>
      <w:proofErr w:type="gramStart"/>
      <w:r w:rsidRPr="0055523B">
        <w:rPr>
          <w:sz w:val="22"/>
        </w:rPr>
        <w:t>acht geben</w:t>
      </w:r>
      <w:proofErr w:type="spellEnd"/>
      <w:proofErr w:type="gramEnd"/>
      <w:r w:rsidRPr="0055523B">
        <w:rPr>
          <w:sz w:val="22"/>
        </w:rPr>
        <w:t xml:space="preserve"> müsse u. solle</w:t>
      </w:r>
    </w:p>
    <w:p w14:paraId="687A88EA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uns bloß wecken, wenn vorne</w:t>
      </w:r>
    </w:p>
    <w:p w14:paraId="3FE363A2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ein bestimmtes Leuchtzeichen</w:t>
      </w:r>
    </w:p>
    <w:p w14:paraId="1172038A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geschossen wird, was bedeutet</w:t>
      </w:r>
    </w:p>
    <w:p w14:paraId="5DFE75C3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 xml:space="preserve">Feind greift an. Nach 10 Minuten </w:t>
      </w:r>
    </w:p>
    <w:p w14:paraId="05F88F43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 xml:space="preserve">rennt er wieder herein: Kommt </w:t>
      </w:r>
    </w:p>
    <w:p w14:paraId="2B9CB384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 xml:space="preserve">raus es </w:t>
      </w:r>
      <w:proofErr w:type="spellStart"/>
      <w:r w:rsidRPr="0055523B">
        <w:rPr>
          <w:sz w:val="22"/>
        </w:rPr>
        <w:t>muß</w:t>
      </w:r>
      <w:proofErr w:type="spellEnd"/>
      <w:r w:rsidRPr="0055523B">
        <w:rPr>
          <w:sz w:val="22"/>
        </w:rPr>
        <w:t xml:space="preserve"> was los sein, da u. </w:t>
      </w:r>
    </w:p>
    <w:p w14:paraId="359F8EF1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 xml:space="preserve">da hat es so gekracht u. die </w:t>
      </w:r>
      <w:proofErr w:type="spellStart"/>
      <w:proofErr w:type="gramStart"/>
      <w:r w:rsidRPr="0055523B">
        <w:rPr>
          <w:sz w:val="22"/>
        </w:rPr>
        <w:t>MG's</w:t>
      </w:r>
      <w:proofErr w:type="spellEnd"/>
      <w:proofErr w:type="gramEnd"/>
    </w:p>
    <w:p w14:paraId="453B9209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schießen so wild. So ging's die</w:t>
      </w:r>
    </w:p>
    <w:p w14:paraId="195E3EFC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ganze Zeit wo er Posten stand</w:t>
      </w:r>
    </w:p>
    <w:p w14:paraId="4FA3099C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 xml:space="preserve">u. wir bekamen langsam eine </w:t>
      </w:r>
    </w:p>
    <w:p w14:paraId="3CB48B20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lastRenderedPageBreak/>
        <w:t>Wut. Die nächste Nacht wars das-</w:t>
      </w:r>
    </w:p>
    <w:p w14:paraId="754A2237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selbe u. am Tag fing er zu zittern</w:t>
      </w:r>
    </w:p>
    <w:p w14:paraId="380F7EC8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an, wenn irgendwo eine Granate</w:t>
      </w:r>
    </w:p>
    <w:p w14:paraId="457FA096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einschlug. Uns wurde das langsam</w:t>
      </w:r>
    </w:p>
    <w:p w14:paraId="4C4083D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zu dumm u. als wir durch Schnaps</w:t>
      </w:r>
    </w:p>
    <w:p w14:paraId="620EB7C7" w14:textId="77777777" w:rsidR="00191902" w:rsidRPr="0055523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5523B">
        <w:rPr>
          <w:b/>
          <w:bCs/>
          <w:sz w:val="22"/>
        </w:rPr>
        <w:t>1944-09-30_5</w:t>
      </w:r>
    </w:p>
    <w:p w14:paraId="69AD43FA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etwas angeheitert waren u. er</w:t>
      </w:r>
    </w:p>
    <w:p w14:paraId="3715C33C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auf Posten stand, schlich einer</w:t>
      </w:r>
    </w:p>
    <w:p w14:paraId="58EFA079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hinaus, den Graben ein Stück</w:t>
      </w:r>
    </w:p>
    <w:p w14:paraId="7BEC2D53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lang u. warf ein par Eierhand-</w:t>
      </w:r>
    </w:p>
    <w:p w14:paraId="2E93D485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5523B">
        <w:rPr>
          <w:sz w:val="22"/>
        </w:rPr>
        <w:t>granaten</w:t>
      </w:r>
      <w:proofErr w:type="spellEnd"/>
      <w:r w:rsidRPr="0055523B">
        <w:rPr>
          <w:sz w:val="22"/>
        </w:rPr>
        <w:t>. Wir spielten nun Thea-</w:t>
      </w:r>
    </w:p>
    <w:p w14:paraId="784CC675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5523B">
        <w:rPr>
          <w:sz w:val="22"/>
        </w:rPr>
        <w:t>ter</w:t>
      </w:r>
      <w:proofErr w:type="spellEnd"/>
      <w:r w:rsidRPr="0055523B">
        <w:rPr>
          <w:sz w:val="22"/>
        </w:rPr>
        <w:t>, rannten hinaus, schossen</w:t>
      </w:r>
    </w:p>
    <w:p w14:paraId="34667608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mit Gewehr u. Pistole in den</w:t>
      </w:r>
    </w:p>
    <w:p w14:paraId="59CAF0BD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Boden vor uns u. taten als</w:t>
      </w:r>
    </w:p>
    <w:p w14:paraId="598268B6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lägen die Russen vor uns auf</w:t>
      </w:r>
    </w:p>
    <w:p w14:paraId="7AF7F717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dem Feld. Unser neuer Gewehr-</w:t>
      </w:r>
    </w:p>
    <w:p w14:paraId="15CF198E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5523B">
        <w:rPr>
          <w:sz w:val="22"/>
        </w:rPr>
        <w:t>führer</w:t>
      </w:r>
      <w:proofErr w:type="spellEnd"/>
      <w:r w:rsidRPr="0055523B">
        <w:rPr>
          <w:sz w:val="22"/>
        </w:rPr>
        <w:t xml:space="preserve"> konnte kaum mehr</w:t>
      </w:r>
    </w:p>
    <w:p w14:paraId="45141B27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sprechen so zitterte er. Ich legte</w:t>
      </w:r>
    </w:p>
    <w:p w14:paraId="2F627458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mich in den Graben u. hielt</w:t>
      </w:r>
    </w:p>
    <w:p w14:paraId="6F163140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den Bauch vor Lachen. Dann</w:t>
      </w:r>
    </w:p>
    <w:p w14:paraId="416C69EC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legten wir uns auf die Klappen</w:t>
      </w:r>
    </w:p>
    <w:p w14:paraId="77285E5E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u. wollten ihn allein Posten</w:t>
      </w:r>
    </w:p>
    <w:p w14:paraId="62B941F8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stehen lassen. Nun zog er uns</w:t>
      </w:r>
    </w:p>
    <w:p w14:paraId="7824B0D1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 xml:space="preserve">an den Füßen aus </w:t>
      </w:r>
      <w:proofErr w:type="spellStart"/>
      <w:r w:rsidRPr="0055523B">
        <w:rPr>
          <w:sz w:val="22"/>
        </w:rPr>
        <w:t>aus</w:t>
      </w:r>
      <w:proofErr w:type="spellEnd"/>
      <w:r w:rsidRPr="0055523B">
        <w:rPr>
          <w:sz w:val="22"/>
        </w:rPr>
        <w:t xml:space="preserve"> den Klappen,</w:t>
      </w:r>
    </w:p>
    <w:p w14:paraId="32A0271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bis wir wild wurden u. sagten:</w:t>
      </w:r>
    </w:p>
    <w:p w14:paraId="45080C7F" w14:textId="77777777" w:rsidR="00191902" w:rsidRPr="0055523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5523B">
        <w:rPr>
          <w:b/>
          <w:bCs/>
          <w:sz w:val="22"/>
        </w:rPr>
        <w:t>1944-09-30_6</w:t>
      </w:r>
    </w:p>
    <w:p w14:paraId="60D442FF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dafür sei der Posten da, daß die</w:t>
      </w:r>
    </w:p>
    <w:p w14:paraId="4A1B08D4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andern ruhig schlafen könnten.</w:t>
      </w:r>
    </w:p>
    <w:p w14:paraId="0A2E7ED7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Er getraute sich dann nicht mehr</w:t>
      </w:r>
    </w:p>
    <w:p w14:paraId="34C4BF12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auf Posten. Und so was will</w:t>
      </w:r>
    </w:p>
    <w:p w14:paraId="7AE2DB85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Offizier werden!!! Wir wundern</w:t>
      </w:r>
    </w:p>
    <w:p w14:paraId="6C0C702E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uns nur darüber. Aber Ruhe</w:t>
      </w:r>
    </w:p>
    <w:p w14:paraId="34388016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haben wir keine mehr, da er</w:t>
      </w:r>
    </w:p>
    <w:p w14:paraId="76968AB4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 xml:space="preserve">bei jedem </w:t>
      </w:r>
      <w:proofErr w:type="spellStart"/>
      <w:r w:rsidRPr="0055523B">
        <w:rPr>
          <w:sz w:val="22"/>
        </w:rPr>
        <w:t>Schuß</w:t>
      </w:r>
      <w:proofErr w:type="spellEnd"/>
      <w:r w:rsidRPr="0055523B">
        <w:rPr>
          <w:sz w:val="22"/>
        </w:rPr>
        <w:t xml:space="preserve"> hochfährt.</w:t>
      </w:r>
    </w:p>
    <w:p w14:paraId="08541CDF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Der Hampelmann macht uns</w:t>
      </w:r>
    </w:p>
    <w:p w14:paraId="1DE445B2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auch noch nervös. Und gerade</w:t>
      </w:r>
    </w:p>
    <w:p w14:paraId="5952775C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in unserer Stellung braucht</w:t>
      </w:r>
    </w:p>
    <w:p w14:paraId="4BB9D904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man eiserne Ruhe, da wir nie</w:t>
      </w:r>
    </w:p>
    <w:p w14:paraId="33C74B11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eher schießen können, bevor die</w:t>
      </w:r>
    </w:p>
    <w:p w14:paraId="7F979221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proofErr w:type="spellStart"/>
      <w:r w:rsidRPr="0055523B">
        <w:rPr>
          <w:sz w:val="22"/>
        </w:rPr>
        <w:t>Infantrie</w:t>
      </w:r>
      <w:proofErr w:type="spellEnd"/>
      <w:r w:rsidRPr="0055523B">
        <w:rPr>
          <w:sz w:val="22"/>
        </w:rPr>
        <w:t xml:space="preserve"> hinter uns ist, sonst</w:t>
      </w:r>
    </w:p>
    <w:p w14:paraId="74CDFCB6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schießen wir die eignen Leute</w:t>
      </w:r>
    </w:p>
    <w:p w14:paraId="1D64D4B8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in den Arsch. - Unsern</w:t>
      </w:r>
    </w:p>
    <w:p w14:paraId="40416166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Spiegel brach gestern auch!!</w:t>
      </w:r>
    </w:p>
    <w:p w14:paraId="274255A1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Ja, ja, meine geweichten Finger!</w:t>
      </w:r>
    </w:p>
    <w:p w14:paraId="36DBD795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Tausend Grüße u. Küsse</w:t>
      </w:r>
    </w:p>
    <w:p w14:paraId="2AEA3DA8" w14:textId="77777777" w:rsidR="00191902" w:rsidRPr="0055523B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Euer</w:t>
      </w:r>
    </w:p>
    <w:p w14:paraId="774C174A" w14:textId="77777777" w:rsidR="00191902" w:rsidRDefault="00191902" w:rsidP="00191902">
      <w:pPr>
        <w:tabs>
          <w:tab w:val="left" w:pos="927"/>
        </w:tabs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Hanserl.</w:t>
      </w:r>
      <w:r>
        <w:rPr>
          <w:sz w:val="22"/>
        </w:rPr>
        <w:tab/>
      </w:r>
    </w:p>
    <w:p w14:paraId="3D267A1A" w14:textId="77777777" w:rsidR="00191902" w:rsidRPr="0055523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5523B">
        <w:rPr>
          <w:b/>
          <w:bCs/>
          <w:sz w:val="22"/>
        </w:rPr>
        <w:t>1944-09-30_7</w:t>
      </w:r>
    </w:p>
    <w:p w14:paraId="082719FB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 xml:space="preserve">Das schöne Briefpapier </w:t>
      </w:r>
    </w:p>
    <w:p w14:paraId="5F1C6030" w14:textId="77777777" w:rsidR="00191902" w:rsidRPr="0055523B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zog ich einem toten</w:t>
      </w:r>
    </w:p>
    <w:p w14:paraId="5EA2FF8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5523B">
        <w:rPr>
          <w:sz w:val="22"/>
        </w:rPr>
        <w:t>Iwan aus der Tasche!</w:t>
      </w:r>
    </w:p>
    <w:p w14:paraId="2E30F18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6AF611A" w14:textId="77777777" w:rsidR="00191902" w:rsidRPr="00A3011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30119">
        <w:rPr>
          <w:b/>
          <w:bCs/>
          <w:sz w:val="22"/>
        </w:rPr>
        <w:t>1944-10-02_1</w:t>
      </w:r>
    </w:p>
    <w:p w14:paraId="312CE2B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lastRenderedPageBreak/>
        <w:t>Litauen 2.10.44.</w:t>
      </w:r>
    </w:p>
    <w:p w14:paraId="22031A4B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Meine Lieben!</w:t>
      </w:r>
    </w:p>
    <w:p w14:paraId="6C147A79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Was anderes sollte ich</w:t>
      </w:r>
    </w:p>
    <w:p w14:paraId="68AB5BE1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auch tun, als Schreiben! Als Land-</w:t>
      </w:r>
    </w:p>
    <w:p w14:paraId="10F0C48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ser</w:t>
      </w:r>
      <w:proofErr w:type="spellEnd"/>
      <w:r w:rsidRPr="00A30119">
        <w:rPr>
          <w:sz w:val="22"/>
        </w:rPr>
        <w:t xml:space="preserve"> führt man doch ein blödes Leben.</w:t>
      </w:r>
    </w:p>
    <w:p w14:paraId="7FB0E15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Die Zeiten sind so gegensätzlich, daß</w:t>
      </w:r>
    </w:p>
    <w:p w14:paraId="3FC27098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man oft </w:t>
      </w:r>
      <w:proofErr w:type="spellStart"/>
      <w:r w:rsidRPr="00A30119">
        <w:rPr>
          <w:sz w:val="22"/>
        </w:rPr>
        <w:t>köpfschüttelnd</w:t>
      </w:r>
      <w:proofErr w:type="spellEnd"/>
      <w:r w:rsidRPr="00A30119">
        <w:rPr>
          <w:sz w:val="22"/>
        </w:rPr>
        <w:t xml:space="preserve"> davor steht.</w:t>
      </w:r>
    </w:p>
    <w:p w14:paraId="21665FE5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Am Rückmarsch z.B. kamen wir</w:t>
      </w:r>
    </w:p>
    <w:p w14:paraId="6F79A483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soundsolange</w:t>
      </w:r>
      <w:proofErr w:type="spellEnd"/>
      <w:r w:rsidRPr="00A30119">
        <w:rPr>
          <w:sz w:val="22"/>
        </w:rPr>
        <w:t xml:space="preserve"> gar nicht zum </w:t>
      </w:r>
      <w:proofErr w:type="spellStart"/>
      <w:r w:rsidRPr="00A30119">
        <w:rPr>
          <w:sz w:val="22"/>
        </w:rPr>
        <w:t>Schla</w:t>
      </w:r>
      <w:proofErr w:type="spellEnd"/>
      <w:r w:rsidRPr="00A30119">
        <w:rPr>
          <w:sz w:val="22"/>
        </w:rPr>
        <w:t>-</w:t>
      </w:r>
    </w:p>
    <w:p w14:paraId="28A92B01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fen</w:t>
      </w:r>
      <w:proofErr w:type="spellEnd"/>
      <w:r w:rsidRPr="00A30119">
        <w:rPr>
          <w:sz w:val="22"/>
        </w:rPr>
        <w:t xml:space="preserve"> u. heute in der Stellung das Ge-</w:t>
      </w:r>
    </w:p>
    <w:p w14:paraId="7CE3911D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genteil</w:t>
      </w:r>
      <w:proofErr w:type="spellEnd"/>
      <w:r w:rsidRPr="00A30119">
        <w:rPr>
          <w:sz w:val="22"/>
        </w:rPr>
        <w:t>. Ich übertreffe unser dauernd</w:t>
      </w:r>
    </w:p>
    <w:p w14:paraId="4142F7E0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schlafendes Kind! Von gestern nachts</w:t>
      </w:r>
    </w:p>
    <w:p w14:paraId="412C2D68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24h schlief ich durch bis heute 15h.</w:t>
      </w:r>
    </w:p>
    <w:p w14:paraId="56D6D13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Also 15 Stunden! -Die Büchlein</w:t>
      </w:r>
    </w:p>
    <w:p w14:paraId="0A25DE91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sind alle längst gelesen! in</w:t>
      </w:r>
    </w:p>
    <w:p w14:paraId="69D80623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beliegendem</w:t>
      </w:r>
      <w:proofErr w:type="spellEnd"/>
      <w:r w:rsidRPr="00A30119">
        <w:rPr>
          <w:sz w:val="22"/>
        </w:rPr>
        <w:t xml:space="preserve"> Blatt steht nichts</w:t>
      </w:r>
    </w:p>
    <w:p w14:paraId="1F706607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neugierde</w:t>
      </w:r>
      <w:proofErr w:type="spellEnd"/>
      <w:r w:rsidRPr="00A30119">
        <w:rPr>
          <w:sz w:val="22"/>
        </w:rPr>
        <w:t xml:space="preserve"> erregendes drinnen!</w:t>
      </w:r>
    </w:p>
    <w:p w14:paraId="3606D0F1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Ein kleiner Aufsatz! Ich möcht ihn</w:t>
      </w:r>
    </w:p>
    <w:p w14:paraId="3E8A827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aufheben! - Die letzten Päckchen</w:t>
      </w:r>
    </w:p>
    <w:p w14:paraId="62BB2189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von Alies waren nicht 3 u. 4., sondern</w:t>
      </w:r>
    </w:p>
    <w:p w14:paraId="4002619B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2 u. 3! - Die Post spurt seit</w:t>
      </w:r>
    </w:p>
    <w:p w14:paraId="3667532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einigen Tagen nicht mehr! </w:t>
      </w:r>
      <w:proofErr w:type="spellStart"/>
      <w:r w:rsidRPr="00A30119">
        <w:rPr>
          <w:sz w:val="22"/>
        </w:rPr>
        <w:t>Hoffent</w:t>
      </w:r>
      <w:proofErr w:type="spellEnd"/>
      <w:r w:rsidRPr="00A30119">
        <w:rPr>
          <w:sz w:val="22"/>
        </w:rPr>
        <w:t>-</w:t>
      </w:r>
    </w:p>
    <w:p w14:paraId="34EE8CF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lich</w:t>
      </w:r>
      <w:proofErr w:type="spellEnd"/>
      <w:r w:rsidRPr="00A30119">
        <w:rPr>
          <w:sz w:val="22"/>
        </w:rPr>
        <w:t xml:space="preserve"> kommt heute wieder was.</w:t>
      </w:r>
    </w:p>
    <w:p w14:paraId="3EA37CC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Hats bei Euch schon viel geregnet?</w:t>
      </w:r>
    </w:p>
    <w:p w14:paraId="20F5F6D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Es grüßt Euch herzlich</w:t>
      </w:r>
    </w:p>
    <w:p w14:paraId="170A8FB0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Euer</w:t>
      </w:r>
    </w:p>
    <w:p w14:paraId="0B370BA9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Hanserl. </w:t>
      </w:r>
    </w:p>
    <w:p w14:paraId="59C71920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Ich </w:t>
      </w:r>
      <w:proofErr w:type="spellStart"/>
      <w:r w:rsidRPr="00A30119">
        <w:rPr>
          <w:sz w:val="22"/>
        </w:rPr>
        <w:t>gäb</w:t>
      </w:r>
      <w:proofErr w:type="spellEnd"/>
      <w:r w:rsidRPr="00A30119">
        <w:rPr>
          <w:sz w:val="22"/>
        </w:rPr>
        <w:t xml:space="preserve"> was drum, könnte</w:t>
      </w:r>
    </w:p>
    <w:p w14:paraId="461BCC7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ich jetzt ein par</w:t>
      </w:r>
    </w:p>
    <w:p w14:paraId="337F19DD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Stunden Klavier</w:t>
      </w:r>
    </w:p>
    <w:p w14:paraId="2E10151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spielen!</w:t>
      </w:r>
    </w:p>
    <w:p w14:paraId="3A05089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E275368" w14:textId="77777777" w:rsidR="00191902" w:rsidRPr="00A3011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30119">
        <w:rPr>
          <w:b/>
          <w:bCs/>
          <w:sz w:val="22"/>
        </w:rPr>
        <w:t>1944-10-03_1</w:t>
      </w:r>
    </w:p>
    <w:p w14:paraId="75B7B2B7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Lit</w:t>
      </w:r>
      <w:proofErr w:type="spellEnd"/>
      <w:r w:rsidRPr="00A30119">
        <w:rPr>
          <w:sz w:val="22"/>
        </w:rPr>
        <w:t xml:space="preserve"> 3. 10. 44.</w:t>
      </w:r>
    </w:p>
    <w:p w14:paraId="23501317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Meine Lieben!</w:t>
      </w:r>
    </w:p>
    <w:p w14:paraId="51F90F87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Hoffentlich </w:t>
      </w:r>
      <w:proofErr w:type="spellStart"/>
      <w:proofErr w:type="gramStart"/>
      <w:r w:rsidRPr="00A30119">
        <w:rPr>
          <w:sz w:val="22"/>
        </w:rPr>
        <w:t>werd</w:t>
      </w:r>
      <w:proofErr w:type="spellEnd"/>
      <w:proofErr w:type="gramEnd"/>
    </w:p>
    <w:p w14:paraId="5AD59465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ich meine Briefe nicht zu</w:t>
      </w:r>
    </w:p>
    <w:p w14:paraId="4EAAC52D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l! Würdet Ihr mir kein</w:t>
      </w:r>
    </w:p>
    <w:p w14:paraId="085B2B10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efpapier</w:t>
      </w:r>
      <w:proofErr w:type="spellEnd"/>
      <w:r w:rsidRPr="00A30119">
        <w:rPr>
          <w:sz w:val="22"/>
        </w:rPr>
        <w:t xml:space="preserve"> schicken, könnt</w:t>
      </w:r>
    </w:p>
    <w:p w14:paraId="2C8FC4E1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längst nicht mehr schrei-</w:t>
      </w:r>
    </w:p>
    <w:p w14:paraId="2280AAD4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en. Gestern bekam ich nach</w:t>
      </w:r>
    </w:p>
    <w:p w14:paraId="3D265E9B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etlichen Tagen Post u. zwar</w:t>
      </w:r>
    </w:p>
    <w:p w14:paraId="0408471D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No</w:t>
      </w:r>
      <w:proofErr w:type="spellEnd"/>
      <w:r w:rsidRPr="00A30119">
        <w:rPr>
          <w:sz w:val="22"/>
        </w:rPr>
        <w:t xml:space="preserve"> 22 von Mutter. Es fehlen</w:t>
      </w:r>
    </w:p>
    <w:p w14:paraId="4C9CDF1A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die Briefe </w:t>
      </w:r>
      <w:proofErr w:type="spellStart"/>
      <w:r w:rsidRPr="00A30119">
        <w:rPr>
          <w:sz w:val="22"/>
        </w:rPr>
        <w:t>No</w:t>
      </w:r>
      <w:proofErr w:type="spellEnd"/>
      <w:r w:rsidRPr="00A30119">
        <w:rPr>
          <w:sz w:val="22"/>
        </w:rPr>
        <w:t xml:space="preserve"> 20 u. 21, also die</w:t>
      </w:r>
    </w:p>
    <w:p w14:paraId="3927D1C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Passauer Nachrichten</w:t>
      </w:r>
      <w:r>
        <w:rPr>
          <w:sz w:val="22"/>
        </w:rPr>
        <w:t>“</w:t>
      </w:r>
      <w:r w:rsidRPr="00A30119">
        <w:rPr>
          <w:sz w:val="22"/>
        </w:rPr>
        <w:t>. Ich</w:t>
      </w:r>
    </w:p>
    <w:p w14:paraId="47A8416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fe</w:t>
      </w:r>
      <w:proofErr w:type="spellEnd"/>
      <w:r w:rsidRPr="00A30119">
        <w:rPr>
          <w:sz w:val="22"/>
        </w:rPr>
        <w:t>, daß sie dieser Tage noch</w:t>
      </w:r>
    </w:p>
    <w:p w14:paraId="1CE29C8F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hkommen</w:t>
      </w:r>
      <w:proofErr w:type="spellEnd"/>
      <w:r w:rsidRPr="00A30119">
        <w:rPr>
          <w:sz w:val="22"/>
        </w:rPr>
        <w:t xml:space="preserve">. - </w:t>
      </w:r>
      <w:r>
        <w:rPr>
          <w:sz w:val="22"/>
        </w:rPr>
        <w:t>D</w:t>
      </w:r>
      <w:r w:rsidRPr="00A30119">
        <w:rPr>
          <w:sz w:val="22"/>
        </w:rPr>
        <w:t>as Heftchen</w:t>
      </w:r>
    </w:p>
    <w:p w14:paraId="3C9CE900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ka</w:t>
      </w:r>
      <w:proofErr w:type="spellEnd"/>
      <w:r w:rsidRPr="00A30119">
        <w:rPr>
          <w:sz w:val="22"/>
        </w:rPr>
        <w:t xml:space="preserve"> gefällt mir sehr gut.</w:t>
      </w:r>
    </w:p>
    <w:p w14:paraId="6AA370AD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rgegen</w:t>
      </w:r>
      <w:proofErr w:type="spellEnd"/>
      <w:r w:rsidRPr="00A30119">
        <w:rPr>
          <w:sz w:val="22"/>
        </w:rPr>
        <w:t xml:space="preserve"> ich mit dem gefühls-</w:t>
      </w:r>
    </w:p>
    <w:p w14:paraId="1B268839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useligen</w:t>
      </w:r>
      <w:proofErr w:type="spellEnd"/>
      <w:r w:rsidRPr="00A30119">
        <w:rPr>
          <w:sz w:val="22"/>
        </w:rPr>
        <w:t xml:space="preserve"> Stil der Gräfin v.</w:t>
      </w:r>
    </w:p>
    <w:p w14:paraId="3044B159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Heyking</w:t>
      </w:r>
      <w:proofErr w:type="spellEnd"/>
      <w:r w:rsidRPr="00A30119">
        <w:rPr>
          <w:sz w:val="22"/>
        </w:rPr>
        <w:t xml:space="preserve"> nicht einverstanden</w:t>
      </w:r>
    </w:p>
    <w:p w14:paraId="5654777A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war. Ich kann nämlich</w:t>
      </w:r>
    </w:p>
    <w:p w14:paraId="01785C7D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hier, alles in Ruhe lesen</w:t>
      </w:r>
    </w:p>
    <w:p w14:paraId="0180E0B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lastRenderedPageBreak/>
        <w:t xml:space="preserve">u. dabei liest man </w:t>
      </w:r>
      <w:proofErr w:type="spellStart"/>
      <w:r w:rsidRPr="00A30119">
        <w:rPr>
          <w:sz w:val="22"/>
        </w:rPr>
        <w:t>ge</w:t>
      </w:r>
      <w:proofErr w:type="spellEnd"/>
      <w:r w:rsidRPr="00A30119">
        <w:rPr>
          <w:sz w:val="22"/>
        </w:rPr>
        <w:t>-</w:t>
      </w:r>
    </w:p>
    <w:p w14:paraId="483A3E0D" w14:textId="77777777" w:rsidR="00191902" w:rsidRPr="00A3011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30119">
        <w:rPr>
          <w:b/>
          <w:bCs/>
          <w:sz w:val="22"/>
        </w:rPr>
        <w:t>1944-10-03_2</w:t>
      </w:r>
    </w:p>
    <w:p w14:paraId="7D6B4F1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sammelter</w:t>
      </w:r>
      <w:proofErr w:type="spellEnd"/>
      <w:r w:rsidRPr="00A30119">
        <w:rPr>
          <w:sz w:val="22"/>
        </w:rPr>
        <w:t xml:space="preserve"> u. empfindsamer.</w:t>
      </w:r>
    </w:p>
    <w:p w14:paraId="18C56F09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Der Zeitungsinhalt schmeckte</w:t>
      </w:r>
    </w:p>
    <w:p w14:paraId="69416BBB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sehr gut. Hunger leide ich</w:t>
      </w:r>
    </w:p>
    <w:p w14:paraId="0DCEDF5F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der Menge nach eigentlich nicht.</w:t>
      </w:r>
    </w:p>
    <w:p w14:paraId="545BEB58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Aber immer das Gleiche wächst</w:t>
      </w:r>
    </w:p>
    <w:p w14:paraId="656072C5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einem zum Halse raus. So</w:t>
      </w:r>
    </w:p>
    <w:p w14:paraId="401FEDA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gibt es fast jeden Abend Kar-</w:t>
      </w:r>
    </w:p>
    <w:p w14:paraId="23EDADDD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toffel</w:t>
      </w:r>
      <w:proofErr w:type="spellEnd"/>
      <w:r w:rsidRPr="00A30119">
        <w:rPr>
          <w:sz w:val="22"/>
        </w:rPr>
        <w:t>. Meine Butterportion</w:t>
      </w:r>
    </w:p>
    <w:p w14:paraId="7033AA9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esse ich </w:t>
      </w:r>
      <w:proofErr w:type="spellStart"/>
      <w:r w:rsidRPr="00A30119">
        <w:rPr>
          <w:sz w:val="22"/>
        </w:rPr>
        <w:t>ich</w:t>
      </w:r>
      <w:proofErr w:type="spellEnd"/>
      <w:r w:rsidRPr="00A30119">
        <w:rPr>
          <w:sz w:val="22"/>
        </w:rPr>
        <w:t xml:space="preserve"> nie aufs Brot,</w:t>
      </w:r>
    </w:p>
    <w:p w14:paraId="09250CC6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sondern mache mir damit</w:t>
      </w:r>
    </w:p>
    <w:p w14:paraId="6D67C33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mittags geröstete Kartoffeln.</w:t>
      </w:r>
    </w:p>
    <w:p w14:paraId="40B84901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Das warme Essen wird von</w:t>
      </w:r>
    </w:p>
    <w:p w14:paraId="78D57E4E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einem </w:t>
      </w:r>
      <w:proofErr w:type="spellStart"/>
      <w:r w:rsidRPr="00A30119">
        <w:rPr>
          <w:sz w:val="22"/>
        </w:rPr>
        <w:t>Fahrzeing</w:t>
      </w:r>
      <w:proofErr w:type="spellEnd"/>
      <w:r w:rsidRPr="00A30119">
        <w:rPr>
          <w:sz w:val="22"/>
        </w:rPr>
        <w:t xml:space="preserve"> in der Abend-</w:t>
      </w:r>
    </w:p>
    <w:p w14:paraId="315B7976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dämmerung</w:t>
      </w:r>
      <w:proofErr w:type="spellEnd"/>
      <w:r w:rsidRPr="00A30119">
        <w:rPr>
          <w:sz w:val="22"/>
        </w:rPr>
        <w:t xml:space="preserve"> vorgebracht u.</w:t>
      </w:r>
    </w:p>
    <w:p w14:paraId="1D4F78EA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wenn es finster ist, holen</w:t>
      </w:r>
    </w:p>
    <w:p w14:paraId="0CDE62B5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wir es 500m hinter unserer</w:t>
      </w:r>
    </w:p>
    <w:p w14:paraId="4A7D67F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Stellung, auf der Straße ab.</w:t>
      </w:r>
    </w:p>
    <w:p w14:paraId="480B0B28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Gestern gabs eine Art süße</w:t>
      </w:r>
    </w:p>
    <w:p w14:paraId="6AB7EAD9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Semmel, aber nur ein Stück,</w:t>
      </w:r>
    </w:p>
    <w:p w14:paraId="2CB9878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also ein Schnapper für uns.</w:t>
      </w:r>
    </w:p>
    <w:p w14:paraId="64925509" w14:textId="77777777" w:rsidR="00191902" w:rsidRPr="00A3011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30119">
        <w:rPr>
          <w:b/>
          <w:bCs/>
          <w:sz w:val="22"/>
        </w:rPr>
        <w:t>1944-10-03_3</w:t>
      </w:r>
    </w:p>
    <w:p w14:paraId="5CD51D2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Aber wie wir uns </w:t>
      </w:r>
      <w:proofErr w:type="spellStart"/>
      <w:r w:rsidRPr="00A30119">
        <w:rPr>
          <w:sz w:val="22"/>
        </w:rPr>
        <w:t>da nach</w:t>
      </w:r>
      <w:proofErr w:type="spellEnd"/>
      <w:r w:rsidRPr="00A30119">
        <w:rPr>
          <w:sz w:val="22"/>
        </w:rPr>
        <w:t>-</w:t>
      </w:r>
    </w:p>
    <w:p w14:paraId="76CD1831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her das Schnäuzchen </w:t>
      </w:r>
      <w:proofErr w:type="spellStart"/>
      <w:r w:rsidRPr="00A30119">
        <w:rPr>
          <w:sz w:val="22"/>
        </w:rPr>
        <w:t>abge</w:t>
      </w:r>
      <w:proofErr w:type="spellEnd"/>
      <w:r w:rsidRPr="00A30119">
        <w:rPr>
          <w:sz w:val="22"/>
        </w:rPr>
        <w:t>-</w:t>
      </w:r>
    </w:p>
    <w:p w14:paraId="35260FA1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leckt haben! - Einen</w:t>
      </w:r>
    </w:p>
    <w:p w14:paraId="103268D6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neuen Zugführer bekamen.</w:t>
      </w:r>
    </w:p>
    <w:p w14:paraId="78EC88F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wir auch. Wahrscheinlich</w:t>
      </w:r>
    </w:p>
    <w:p w14:paraId="254E9664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müssen wir uns nachts</w:t>
      </w:r>
    </w:p>
    <w:p w14:paraId="52EC3226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mehr schanzen. Solange</w:t>
      </w:r>
    </w:p>
    <w:p w14:paraId="4A4CC20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wir einen Uffz. hatten, </w:t>
      </w:r>
      <w:proofErr w:type="spellStart"/>
      <w:r w:rsidRPr="00A30119">
        <w:rPr>
          <w:sz w:val="22"/>
        </w:rPr>
        <w:t>lie</w:t>
      </w:r>
      <w:proofErr w:type="spellEnd"/>
      <w:r w:rsidRPr="00A30119">
        <w:rPr>
          <w:sz w:val="22"/>
        </w:rPr>
        <w:t>-</w:t>
      </w:r>
    </w:p>
    <w:p w14:paraId="7DBB9745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ßen</w:t>
      </w:r>
      <w:proofErr w:type="spellEnd"/>
      <w:r w:rsidRPr="00A30119">
        <w:rPr>
          <w:sz w:val="22"/>
        </w:rPr>
        <w:t xml:space="preserve"> wir uns ziemlich</w:t>
      </w:r>
    </w:p>
    <w:p w14:paraId="20A73C63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am </w:t>
      </w:r>
      <w:proofErr w:type="gramStart"/>
      <w:r w:rsidRPr="00A30119">
        <w:rPr>
          <w:sz w:val="22"/>
        </w:rPr>
        <w:t>A...</w:t>
      </w:r>
      <w:proofErr w:type="gramEnd"/>
      <w:r w:rsidRPr="00A30119">
        <w:rPr>
          <w:sz w:val="22"/>
        </w:rPr>
        <w:t xml:space="preserve"> lecken. -</w:t>
      </w:r>
    </w:p>
    <w:p w14:paraId="4AC4616E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Mit unserem fickerigen</w:t>
      </w:r>
    </w:p>
    <w:p w14:paraId="6ADA8D07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u. nervösen Gewehrführer</w:t>
      </w:r>
    </w:p>
    <w:p w14:paraId="5D613E1A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hatten wir schwer Bruch.</w:t>
      </w:r>
    </w:p>
    <w:p w14:paraId="76984F5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Wir nahmen uns nämlich</w:t>
      </w:r>
    </w:p>
    <w:p w14:paraId="4C2801D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kein Blatt vor den Mund.</w:t>
      </w:r>
    </w:p>
    <w:p w14:paraId="35DC458A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Ich machte dabei </w:t>
      </w:r>
      <w:proofErr w:type="spellStart"/>
      <w:r w:rsidRPr="00A30119">
        <w:rPr>
          <w:sz w:val="22"/>
        </w:rPr>
        <w:t>interessan</w:t>
      </w:r>
      <w:proofErr w:type="spellEnd"/>
      <w:r w:rsidRPr="00A30119">
        <w:rPr>
          <w:sz w:val="22"/>
        </w:rPr>
        <w:t>-</w:t>
      </w:r>
    </w:p>
    <w:p w14:paraId="5E64993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te</w:t>
      </w:r>
      <w:proofErr w:type="spellEnd"/>
      <w:r w:rsidRPr="00A30119">
        <w:rPr>
          <w:sz w:val="22"/>
        </w:rPr>
        <w:t xml:space="preserve"> </w:t>
      </w:r>
      <w:proofErr w:type="spellStart"/>
      <w:r w:rsidRPr="00A30119">
        <w:rPr>
          <w:sz w:val="22"/>
        </w:rPr>
        <w:t>psychologiesche</w:t>
      </w:r>
      <w:proofErr w:type="spellEnd"/>
      <w:r w:rsidRPr="00A30119">
        <w:rPr>
          <w:sz w:val="22"/>
        </w:rPr>
        <w:t xml:space="preserve"> </w:t>
      </w:r>
      <w:proofErr w:type="spellStart"/>
      <w:r w:rsidRPr="00A30119">
        <w:rPr>
          <w:sz w:val="22"/>
        </w:rPr>
        <w:t>Beobach</w:t>
      </w:r>
      <w:proofErr w:type="spellEnd"/>
      <w:r w:rsidRPr="00A30119">
        <w:rPr>
          <w:sz w:val="22"/>
        </w:rPr>
        <w:t>-</w:t>
      </w:r>
    </w:p>
    <w:p w14:paraId="5455F9BD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tungen</w:t>
      </w:r>
      <w:proofErr w:type="spellEnd"/>
      <w:r w:rsidRPr="00A30119">
        <w:rPr>
          <w:sz w:val="22"/>
        </w:rPr>
        <w:t>. Der Kerl will in</w:t>
      </w:r>
    </w:p>
    <w:p w14:paraId="015ABB0E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2 oder 3 Monaten Offizier</w:t>
      </w:r>
    </w:p>
    <w:p w14:paraId="10C6B11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werden u. hat so was </w:t>
      </w:r>
      <w:proofErr w:type="spellStart"/>
      <w:r w:rsidRPr="00A30119">
        <w:rPr>
          <w:sz w:val="22"/>
        </w:rPr>
        <w:t>kin</w:t>
      </w:r>
      <w:proofErr w:type="spellEnd"/>
      <w:r w:rsidRPr="00A30119">
        <w:rPr>
          <w:sz w:val="22"/>
        </w:rPr>
        <w:t>-</w:t>
      </w:r>
    </w:p>
    <w:p w14:paraId="3183E718" w14:textId="77777777" w:rsidR="00191902" w:rsidRPr="00A3011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30119">
        <w:rPr>
          <w:b/>
          <w:bCs/>
          <w:sz w:val="22"/>
        </w:rPr>
        <w:t>1944-10-03_4</w:t>
      </w:r>
    </w:p>
    <w:p w14:paraId="2C4543BF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disches</w:t>
      </w:r>
      <w:proofErr w:type="spellEnd"/>
      <w:r w:rsidRPr="00A30119">
        <w:rPr>
          <w:sz w:val="22"/>
        </w:rPr>
        <w:t>, weichliches an sich.</w:t>
      </w:r>
    </w:p>
    <w:p w14:paraId="7844C52C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Er hat vor seinem Weggang</w:t>
      </w:r>
    </w:p>
    <w:p w14:paraId="014D15D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aus der Heimat geheiratet.</w:t>
      </w:r>
    </w:p>
    <w:p w14:paraId="054AD9A8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Und als Einführung </w:t>
      </w:r>
      <w:r>
        <w:rPr>
          <w:sz w:val="22"/>
        </w:rPr>
        <w:t>{</w:t>
      </w:r>
      <w:r w:rsidRPr="00A30119">
        <w:rPr>
          <w:sz w:val="22"/>
        </w:rPr>
        <w:t>bei uns</w:t>
      </w:r>
      <w:r>
        <w:rPr>
          <w:sz w:val="22"/>
        </w:rPr>
        <w:t xml:space="preserve">} </w:t>
      </w:r>
      <w:r w:rsidRPr="00A30119">
        <w:rPr>
          <w:sz w:val="22"/>
        </w:rPr>
        <w:t>erzählte</w:t>
      </w:r>
    </w:p>
    <w:p w14:paraId="238CB6A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(er prahlte sich dabei) er uns</w:t>
      </w:r>
    </w:p>
    <w:p w14:paraId="68473774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über seine Art u. Kunst</w:t>
      </w:r>
    </w:p>
    <w:p w14:paraId="0F274C73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Frauen um die Ecke zu</w:t>
      </w:r>
    </w:p>
    <w:p w14:paraId="71AC97C3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kriegen u. zu beherrschen.</w:t>
      </w:r>
    </w:p>
    <w:p w14:paraId="054718B1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Und das ziemlich basiert.</w:t>
      </w:r>
    </w:p>
    <w:p w14:paraId="138AF3BA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lastRenderedPageBreak/>
        <w:t>Da hör ich mir noch</w:t>
      </w:r>
    </w:p>
    <w:p w14:paraId="54B4ED9A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1000x lieber die Sprüche von</w:t>
      </w:r>
    </w:p>
    <w:p w14:paraId="3C0C0E47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unserem Sachsen, genannt</w:t>
      </w:r>
    </w:p>
    <w:p w14:paraId="358C91C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Tripperauge</w:t>
      </w:r>
      <w:proofErr w:type="spellEnd"/>
      <w:r w:rsidRPr="00A30119">
        <w:rPr>
          <w:sz w:val="22"/>
        </w:rPr>
        <w:t xml:space="preserve">, an, der </w:t>
      </w:r>
      <w:proofErr w:type="spellStart"/>
      <w:r w:rsidRPr="00A30119">
        <w:rPr>
          <w:sz w:val="22"/>
        </w:rPr>
        <w:t>wenigs</w:t>
      </w:r>
      <w:proofErr w:type="spellEnd"/>
      <w:r w:rsidRPr="00A30119">
        <w:rPr>
          <w:sz w:val="22"/>
        </w:rPr>
        <w:t>-</w:t>
      </w:r>
    </w:p>
    <w:p w14:paraId="6CC0A2C1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tens</w:t>
      </w:r>
      <w:proofErr w:type="spellEnd"/>
      <w:r w:rsidRPr="00A30119">
        <w:rPr>
          <w:sz w:val="22"/>
        </w:rPr>
        <w:t xml:space="preserve"> in einer lustigen freien</w:t>
      </w:r>
    </w:p>
    <w:p w14:paraId="3530B9CE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Art den ganzen Tag von sei-</w:t>
      </w:r>
    </w:p>
    <w:p w14:paraId="2954D8B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nen</w:t>
      </w:r>
      <w:proofErr w:type="spellEnd"/>
      <w:r w:rsidRPr="00A30119">
        <w:rPr>
          <w:sz w:val="22"/>
        </w:rPr>
        <w:t xml:space="preserve"> Votzen (so nennt er die</w:t>
      </w:r>
    </w:p>
    <w:p w14:paraId="3709FBBB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Weiber) erzählt. Interessant</w:t>
      </w:r>
    </w:p>
    <w:p w14:paraId="150B1153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ist das sag ich Euch, so die</w:t>
      </w:r>
    </w:p>
    <w:p w14:paraId="64A44F34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verschiedenen einzelnen</w:t>
      </w:r>
    </w:p>
    <w:p w14:paraId="0E7F649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Meinungen der Landser</w:t>
      </w:r>
    </w:p>
    <w:p w14:paraId="4843DC5C" w14:textId="77777777" w:rsidR="00191902" w:rsidRPr="00A3011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30119">
        <w:rPr>
          <w:b/>
          <w:bCs/>
          <w:sz w:val="22"/>
        </w:rPr>
        <w:t>1944-10-03_5</w:t>
      </w:r>
    </w:p>
    <w:p w14:paraId="6E69A2E4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anzuhören! -</w:t>
      </w:r>
    </w:p>
    <w:p w14:paraId="659AED20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Goth Seppe hat mir auch</w:t>
      </w:r>
    </w:p>
    <w:p w14:paraId="0387DED6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geschrieben u. sein Leid</w:t>
      </w:r>
    </w:p>
    <w:p w14:paraId="0E7C7509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geklagt. Er will doch Geist-</w:t>
      </w:r>
    </w:p>
    <w:p w14:paraId="57A2A413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licher</w:t>
      </w:r>
      <w:proofErr w:type="spellEnd"/>
      <w:r w:rsidRPr="00A30119">
        <w:rPr>
          <w:sz w:val="22"/>
        </w:rPr>
        <w:t xml:space="preserve"> werden u. hat ziem-</w:t>
      </w:r>
    </w:p>
    <w:p w14:paraId="157D4386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lich</w:t>
      </w:r>
      <w:proofErr w:type="spellEnd"/>
      <w:r w:rsidRPr="00A30119">
        <w:rPr>
          <w:sz w:val="22"/>
        </w:rPr>
        <w:t xml:space="preserve"> innere </w:t>
      </w:r>
      <w:proofErr w:type="spellStart"/>
      <w:r w:rsidRPr="00A30119">
        <w:rPr>
          <w:sz w:val="22"/>
        </w:rPr>
        <w:t>Berufschwie</w:t>
      </w:r>
      <w:proofErr w:type="spellEnd"/>
      <w:r w:rsidRPr="00A30119">
        <w:rPr>
          <w:sz w:val="22"/>
        </w:rPr>
        <w:t>-</w:t>
      </w:r>
    </w:p>
    <w:p w14:paraId="01941E43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rigkeiten</w:t>
      </w:r>
      <w:proofErr w:type="spellEnd"/>
      <w:r w:rsidRPr="00A30119">
        <w:rPr>
          <w:sz w:val="22"/>
        </w:rPr>
        <w:t>. Ich sollte meiner</w:t>
      </w:r>
    </w:p>
    <w:p w14:paraId="2A5994C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A30119">
        <w:rPr>
          <w:sz w:val="22"/>
        </w:rPr>
        <w:t>Freundin</w:t>
      </w:r>
      <w:r>
        <w:rPr>
          <w:sz w:val="22"/>
        </w:rPr>
        <w:t>“</w:t>
      </w:r>
      <w:r w:rsidRPr="00A30119">
        <w:rPr>
          <w:sz w:val="22"/>
        </w:rPr>
        <w:t xml:space="preserve"> schreiben (er meint</w:t>
      </w:r>
    </w:p>
    <w:p w14:paraId="49AC9498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die Gusti) ob sie ihm nicht</w:t>
      </w:r>
    </w:p>
    <w:p w14:paraId="7CCD607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unbekannterweise die Zu-</w:t>
      </w:r>
    </w:p>
    <w:p w14:paraId="6DF9FA09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kunft</w:t>
      </w:r>
      <w:proofErr w:type="spellEnd"/>
      <w:r w:rsidRPr="00A30119">
        <w:rPr>
          <w:sz w:val="22"/>
        </w:rPr>
        <w:t xml:space="preserve"> sagen könne.</w:t>
      </w:r>
    </w:p>
    <w:p w14:paraId="29FA1897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Mutter, getraust Du Dir der</w:t>
      </w:r>
    </w:p>
    <w:p w14:paraId="7A8E334A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Gusti zu schreiben? Seppe</w:t>
      </w:r>
    </w:p>
    <w:p w14:paraId="3C52A74D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ist geboren am 2.5.23.</w:t>
      </w:r>
    </w:p>
    <w:p w14:paraId="49E913E8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Vielleicht kann die Gusti</w:t>
      </w:r>
    </w:p>
    <w:p w14:paraId="0DAD8A72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auch unbekannterweise</w:t>
      </w:r>
    </w:p>
    <w:p w14:paraId="55A4DEC0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0119">
        <w:rPr>
          <w:sz w:val="22"/>
        </w:rPr>
        <w:t>Hc</w:t>
      </w:r>
      <w:proofErr w:type="spellEnd"/>
      <w:r w:rsidRPr="00A30119">
        <w:rPr>
          <w:sz w:val="22"/>
        </w:rPr>
        <w:t>. Schlagen. - Grüßt mir</w:t>
      </w:r>
    </w:p>
    <w:p w14:paraId="31025374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Frau Riederer u. Kitty! Wenn</w:t>
      </w:r>
    </w:p>
    <w:p w14:paraId="41484B9A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 xml:space="preserve">von </w:t>
      </w:r>
      <w:proofErr w:type="spellStart"/>
      <w:r w:rsidRPr="00A30119">
        <w:rPr>
          <w:sz w:val="22"/>
        </w:rPr>
        <w:t>Luggerl</w:t>
      </w:r>
      <w:proofErr w:type="spellEnd"/>
      <w:r w:rsidRPr="00A30119">
        <w:rPr>
          <w:sz w:val="22"/>
        </w:rPr>
        <w:t xml:space="preserve"> eine Adresse kommt</w:t>
      </w:r>
    </w:p>
    <w:p w14:paraId="0D893135" w14:textId="77777777" w:rsidR="00191902" w:rsidRPr="00A30119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schreibt sie mir gleich.</w:t>
      </w:r>
    </w:p>
    <w:p w14:paraId="6331850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30119">
        <w:rPr>
          <w:sz w:val="22"/>
        </w:rPr>
        <w:t>Herzlichst grüßt Euch Euer Hans</w:t>
      </w:r>
    </w:p>
    <w:p w14:paraId="7DCA833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D199F7D" w14:textId="77777777" w:rsidR="00191902" w:rsidRPr="00A432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4325B">
        <w:rPr>
          <w:b/>
          <w:bCs/>
          <w:sz w:val="22"/>
        </w:rPr>
        <w:t>1944-10-05_1</w:t>
      </w:r>
    </w:p>
    <w:p w14:paraId="3B0860A4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Litauen 5.10.44.</w:t>
      </w:r>
    </w:p>
    <w:p w14:paraId="4B705270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Meine Lieben!</w:t>
      </w:r>
    </w:p>
    <w:p w14:paraId="2F176AE1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Ich bin halt wieder</w:t>
      </w:r>
    </w:p>
    <w:p w14:paraId="306C0B90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am Schreiben! Aber ich mach's</w:t>
      </w:r>
    </w:p>
    <w:p w14:paraId="3C045447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heute kurz. Für die beiden </w:t>
      </w:r>
      <w:proofErr w:type="spellStart"/>
      <w:r w:rsidRPr="00A4325B">
        <w:rPr>
          <w:sz w:val="22"/>
        </w:rPr>
        <w:t>Päck</w:t>
      </w:r>
      <w:proofErr w:type="spellEnd"/>
      <w:r w:rsidRPr="00A4325B">
        <w:rPr>
          <w:sz w:val="22"/>
        </w:rPr>
        <w:t>-</w:t>
      </w:r>
    </w:p>
    <w:p w14:paraId="0D21EDC8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chen</w:t>
      </w:r>
      <w:proofErr w:type="spellEnd"/>
      <w:r w:rsidRPr="00A4325B">
        <w:rPr>
          <w:sz w:val="22"/>
        </w:rPr>
        <w:t xml:space="preserve"> herzlichen Dank. Ich aß</w:t>
      </w:r>
    </w:p>
    <w:p w14:paraId="69ABB7CB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den ganzen Inhalt vor dem</w:t>
      </w:r>
    </w:p>
    <w:p w14:paraId="7BB6D20A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Schlafen gehen sie schmeckten</w:t>
      </w:r>
    </w:p>
    <w:p w14:paraId="2FA4CE08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nämlich so prima, die Mokka-</w:t>
      </w:r>
    </w:p>
    <w:p w14:paraId="6080E13F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schnitten u. trotzdem konnte</w:t>
      </w:r>
    </w:p>
    <w:p w14:paraId="4B4E0DA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ich meinen gewöhnlichen</w:t>
      </w:r>
    </w:p>
    <w:p w14:paraId="0C6E5207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Schlaf finden. Seid </w:t>
      </w:r>
      <w:proofErr w:type="spellStart"/>
      <w:r w:rsidRPr="00A4325B">
        <w:rPr>
          <w:sz w:val="22"/>
        </w:rPr>
        <w:t>vorsich</w:t>
      </w:r>
      <w:proofErr w:type="spellEnd"/>
      <w:r w:rsidRPr="00A4325B">
        <w:rPr>
          <w:sz w:val="22"/>
        </w:rPr>
        <w:t>-</w:t>
      </w:r>
    </w:p>
    <w:p w14:paraId="7F4D9D46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tig</w:t>
      </w:r>
      <w:proofErr w:type="spellEnd"/>
      <w:r w:rsidRPr="00A4325B">
        <w:rPr>
          <w:sz w:val="22"/>
        </w:rPr>
        <w:t xml:space="preserve"> mit dem </w:t>
      </w:r>
      <w:r>
        <w:rPr>
          <w:sz w:val="22"/>
        </w:rPr>
        <w:t>„</w:t>
      </w:r>
      <w:r w:rsidRPr="00A4325B">
        <w:rPr>
          <w:sz w:val="22"/>
        </w:rPr>
        <w:t xml:space="preserve">Schicken in </w:t>
      </w:r>
      <w:proofErr w:type="spellStart"/>
      <w:r w:rsidRPr="00A4325B">
        <w:rPr>
          <w:sz w:val="22"/>
        </w:rPr>
        <w:t>Zei</w:t>
      </w:r>
      <w:proofErr w:type="spellEnd"/>
      <w:r w:rsidRPr="00A4325B">
        <w:rPr>
          <w:sz w:val="22"/>
        </w:rPr>
        <w:t>-</w:t>
      </w:r>
    </w:p>
    <w:p w14:paraId="5F977240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tungen</w:t>
      </w:r>
      <w:proofErr w:type="spellEnd"/>
      <w:r>
        <w:rPr>
          <w:sz w:val="22"/>
        </w:rPr>
        <w:t>“</w:t>
      </w:r>
      <w:r w:rsidRPr="00A4325B">
        <w:rPr>
          <w:sz w:val="22"/>
        </w:rPr>
        <w:t>, wenn es verboten ist.</w:t>
      </w:r>
    </w:p>
    <w:p w14:paraId="5006E9C6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Ein dicker Brief mit Inhalt</w:t>
      </w:r>
    </w:p>
    <w:p w14:paraId="344339AE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Briefpapier vom </w:t>
      </w:r>
      <w:proofErr w:type="spellStart"/>
      <w:r w:rsidRPr="00A4325B">
        <w:rPr>
          <w:sz w:val="22"/>
        </w:rPr>
        <w:t>Weiberl</w:t>
      </w:r>
      <w:proofErr w:type="spellEnd"/>
      <w:r w:rsidRPr="00A4325B">
        <w:rPr>
          <w:sz w:val="22"/>
        </w:rPr>
        <w:t>, von</w:t>
      </w:r>
    </w:p>
    <w:p w14:paraId="12089F81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Alies u. eine Zeitung mit I.</w:t>
      </w:r>
    </w:p>
    <w:p w14:paraId="6FDBE2CA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waren dienstlich geöffnet.</w:t>
      </w:r>
    </w:p>
    <w:p w14:paraId="619851CC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lastRenderedPageBreak/>
        <w:t>Der Inhalt der Briefe war ein-</w:t>
      </w:r>
    </w:p>
    <w:p w14:paraId="2B86E709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wandfrei</w:t>
      </w:r>
      <w:proofErr w:type="spellEnd"/>
      <w:r w:rsidRPr="00A4325B">
        <w:rPr>
          <w:sz w:val="22"/>
        </w:rPr>
        <w:t>. Alies schrieb über</w:t>
      </w:r>
    </w:p>
    <w:p w14:paraId="715A1BA2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den Ha </w:t>
      </w:r>
      <w:proofErr w:type="spellStart"/>
      <w:r w:rsidRPr="00A4325B">
        <w:rPr>
          <w:sz w:val="22"/>
        </w:rPr>
        <w:t>Ha</w:t>
      </w:r>
      <w:proofErr w:type="spellEnd"/>
      <w:r w:rsidRPr="00A4325B">
        <w:rPr>
          <w:sz w:val="22"/>
        </w:rPr>
        <w:t xml:space="preserve"> u. das </w:t>
      </w:r>
      <w:proofErr w:type="spellStart"/>
      <w:r w:rsidRPr="00A4325B">
        <w:rPr>
          <w:sz w:val="22"/>
        </w:rPr>
        <w:t>Weiberl</w:t>
      </w:r>
      <w:proofErr w:type="spellEnd"/>
      <w:r w:rsidRPr="00A4325B">
        <w:rPr>
          <w:sz w:val="22"/>
        </w:rPr>
        <w:t xml:space="preserve"> so</w:t>
      </w:r>
    </w:p>
    <w:p w14:paraId="28E30E1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fromm wie gewöhnlich.</w:t>
      </w:r>
    </w:p>
    <w:p w14:paraId="29A1368B" w14:textId="77777777" w:rsidR="00191902" w:rsidRPr="00A432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4325B">
        <w:rPr>
          <w:b/>
          <w:bCs/>
          <w:sz w:val="22"/>
        </w:rPr>
        <w:t>1944-10-05_2</w:t>
      </w:r>
    </w:p>
    <w:p w14:paraId="28B63B54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Was die Kontrolleure zu den </w:t>
      </w:r>
    </w:p>
    <w:p w14:paraId="720ECE4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Birnenspeitel</w:t>
      </w:r>
      <w:proofErr w:type="spellEnd"/>
      <w:r w:rsidRPr="00A4325B">
        <w:rPr>
          <w:sz w:val="22"/>
        </w:rPr>
        <w:t xml:space="preserve"> sagten weiß ich</w:t>
      </w:r>
    </w:p>
    <w:p w14:paraId="3D0C1538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nicht. - Meine Briefe dürften</w:t>
      </w:r>
    </w:p>
    <w:p w14:paraId="1396CB68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ja grad nicht </w:t>
      </w:r>
      <w:proofErr w:type="spellStart"/>
      <w:r w:rsidRPr="00A4325B">
        <w:rPr>
          <w:sz w:val="22"/>
        </w:rPr>
        <w:t>jedesmal</w:t>
      </w:r>
      <w:proofErr w:type="spellEnd"/>
      <w:r w:rsidRPr="00A4325B">
        <w:rPr>
          <w:sz w:val="22"/>
        </w:rPr>
        <w:t xml:space="preserve"> </w:t>
      </w:r>
      <w:proofErr w:type="spellStart"/>
      <w:r w:rsidRPr="00A4325B">
        <w:rPr>
          <w:sz w:val="22"/>
        </w:rPr>
        <w:t>ge</w:t>
      </w:r>
      <w:proofErr w:type="spellEnd"/>
      <w:r w:rsidRPr="00A4325B">
        <w:rPr>
          <w:sz w:val="22"/>
        </w:rPr>
        <w:t>-</w:t>
      </w:r>
    </w:p>
    <w:p w14:paraId="1B0601E4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öffnet werden! - Mutters</w:t>
      </w:r>
    </w:p>
    <w:p w14:paraId="508348A4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Passauerbrief kam auch an.</w:t>
      </w:r>
    </w:p>
    <w:p w14:paraId="578699FD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Bei uns regnet es jetzt</w:t>
      </w:r>
    </w:p>
    <w:p w14:paraId="61CE53A7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auch. Der </w:t>
      </w:r>
      <w:proofErr w:type="spellStart"/>
      <w:r w:rsidRPr="00A4325B">
        <w:rPr>
          <w:sz w:val="22"/>
        </w:rPr>
        <w:t>Lemboden</w:t>
      </w:r>
      <w:proofErr w:type="spellEnd"/>
      <w:r w:rsidRPr="00A4325B">
        <w:rPr>
          <w:sz w:val="22"/>
        </w:rPr>
        <w:t xml:space="preserve"> in </w:t>
      </w:r>
      <w:proofErr w:type="spellStart"/>
      <w:r w:rsidRPr="00A4325B">
        <w:rPr>
          <w:sz w:val="22"/>
        </w:rPr>
        <w:t>un</w:t>
      </w:r>
      <w:proofErr w:type="spellEnd"/>
      <w:r w:rsidRPr="00A4325B">
        <w:rPr>
          <w:sz w:val="22"/>
        </w:rPr>
        <w:t>-</w:t>
      </w:r>
    </w:p>
    <w:p w14:paraId="436C1837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seren Gräben ist schon tief</w:t>
      </w:r>
    </w:p>
    <w:p w14:paraId="24E9DB10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aufgeweicht, u. wir rutschen</w:t>
      </w:r>
    </w:p>
    <w:p w14:paraId="3A85A990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u. gleiten mehr, als daß wir</w:t>
      </w:r>
    </w:p>
    <w:p w14:paraId="34C6CE5B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gehen. -</w:t>
      </w:r>
    </w:p>
    <w:p w14:paraId="49E7591E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Herzlichst </w:t>
      </w:r>
      <w:proofErr w:type="spellStart"/>
      <w:r w:rsidRPr="00A4325B">
        <w:rPr>
          <w:sz w:val="22"/>
        </w:rPr>
        <w:t>grüüßt</w:t>
      </w:r>
      <w:proofErr w:type="spellEnd"/>
      <w:r w:rsidRPr="00A4325B">
        <w:rPr>
          <w:sz w:val="22"/>
        </w:rPr>
        <w:t xml:space="preserve"> Euch</w:t>
      </w:r>
    </w:p>
    <w:p w14:paraId="4B52A87E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Euer </w:t>
      </w:r>
    </w:p>
    <w:p w14:paraId="3D16C663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Hanserl.</w:t>
      </w:r>
    </w:p>
    <w:p w14:paraId="2DC58AEC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Ich hatte den Brief noch nicht zu-</w:t>
      </w:r>
    </w:p>
    <w:p w14:paraId="0E6F5A1A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geklebt, als wäre es mir vorgegangen</w:t>
      </w:r>
    </w:p>
    <w:p w14:paraId="60E04D2B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daß ich noch was reinschreiben</w:t>
      </w:r>
    </w:p>
    <w:p w14:paraId="17FD4D87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müßte</w:t>
      </w:r>
      <w:proofErr w:type="spellEnd"/>
      <w:r w:rsidRPr="00A4325B">
        <w:rPr>
          <w:sz w:val="22"/>
        </w:rPr>
        <w:t>: Ich lag gerade auf</w:t>
      </w:r>
    </w:p>
    <w:p w14:paraId="6B9404E3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meiner Klappe, als einer in den </w:t>
      </w:r>
    </w:p>
    <w:p w14:paraId="288C784B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Bunker reinstürmte u. schrie: los,</w:t>
      </w:r>
    </w:p>
    <w:p w14:paraId="2FEFAA9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MG raus, Iwan landet. Ohne Hosen-</w:t>
      </w:r>
    </w:p>
    <w:p w14:paraId="1870386D" w14:textId="77777777" w:rsidR="00191902" w:rsidRPr="00A432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4325B">
        <w:rPr>
          <w:b/>
          <w:bCs/>
          <w:sz w:val="22"/>
        </w:rPr>
        <w:t>1944-10-05_3</w:t>
      </w:r>
    </w:p>
    <w:p w14:paraId="243171B6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träger, Hemdärmeln u. barfuß in </w:t>
      </w:r>
    </w:p>
    <w:p w14:paraId="17E40ADE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den Schuhen rannte ich aus dem</w:t>
      </w:r>
    </w:p>
    <w:p w14:paraId="22819F8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Bunker u. sah wie 2 Russ. </w:t>
      </w:r>
      <w:proofErr w:type="spellStart"/>
      <w:r w:rsidRPr="00A4325B">
        <w:rPr>
          <w:sz w:val="22"/>
        </w:rPr>
        <w:t>Ratas</w:t>
      </w:r>
      <w:proofErr w:type="spellEnd"/>
    </w:p>
    <w:p w14:paraId="61D185FC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400 m vor unserer Stellung eine Bauch-</w:t>
      </w:r>
    </w:p>
    <w:p w14:paraId="3E0DF821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landung</w:t>
      </w:r>
      <w:proofErr w:type="spellEnd"/>
      <w:r w:rsidRPr="00A4325B">
        <w:rPr>
          <w:sz w:val="22"/>
        </w:rPr>
        <w:t xml:space="preserve"> machten. Walter packte das</w:t>
      </w:r>
    </w:p>
    <w:p w14:paraId="38F4CCD3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MG u. rannte los. Ich in den Bunker</w:t>
      </w:r>
    </w:p>
    <w:p w14:paraId="2262956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zurück, meine Pistole in die Hosen-</w:t>
      </w:r>
    </w:p>
    <w:p w14:paraId="3B09F5E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tasche</w:t>
      </w:r>
      <w:proofErr w:type="spellEnd"/>
      <w:r w:rsidRPr="00A4325B">
        <w:rPr>
          <w:sz w:val="22"/>
        </w:rPr>
        <w:t xml:space="preserve"> gesteckt, einen Kasten </w:t>
      </w:r>
      <w:proofErr w:type="spellStart"/>
      <w:r w:rsidRPr="00A4325B">
        <w:rPr>
          <w:sz w:val="22"/>
        </w:rPr>
        <w:t>Muni</w:t>
      </w:r>
      <w:proofErr w:type="spellEnd"/>
      <w:r w:rsidRPr="00A4325B">
        <w:rPr>
          <w:sz w:val="22"/>
        </w:rPr>
        <w:t>-</w:t>
      </w:r>
    </w:p>
    <w:p w14:paraId="082B207F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tion</w:t>
      </w:r>
      <w:proofErr w:type="spellEnd"/>
      <w:r w:rsidRPr="00A4325B">
        <w:rPr>
          <w:sz w:val="22"/>
        </w:rPr>
        <w:t xml:space="preserve"> untern Arm gezwickt u. einen</w:t>
      </w:r>
    </w:p>
    <w:p w14:paraId="798A547E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bes. Lauf. Und dann Walter nach</w:t>
      </w:r>
    </w:p>
    <w:p w14:paraId="4AD853FE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übers freie Gelände. 4 Mann Besatzung</w:t>
      </w:r>
    </w:p>
    <w:p w14:paraId="681B189A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waren ausgestiegen. Wir waren auch</w:t>
      </w:r>
    </w:p>
    <w:p w14:paraId="728BCA46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zu viert. Unser Uffz. hatte seine</w:t>
      </w:r>
    </w:p>
    <w:p w14:paraId="77DBC2B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MP dabei. 1 Stunde hetzten wir die</w:t>
      </w:r>
    </w:p>
    <w:p w14:paraId="44C98D8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4 Kerle im Gelände rum. Die</w:t>
      </w:r>
    </w:p>
    <w:p w14:paraId="0346F339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Schweine ergaben sich nicht. 3 </w:t>
      </w:r>
      <w:proofErr w:type="spellStart"/>
      <w:r w:rsidRPr="00A4325B">
        <w:rPr>
          <w:sz w:val="22"/>
        </w:rPr>
        <w:t>blie</w:t>
      </w:r>
      <w:proofErr w:type="spellEnd"/>
      <w:r w:rsidRPr="00A4325B">
        <w:rPr>
          <w:sz w:val="22"/>
        </w:rPr>
        <w:t>-</w:t>
      </w:r>
    </w:p>
    <w:p w14:paraId="53ED8542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ben</w:t>
      </w:r>
      <w:proofErr w:type="spellEnd"/>
      <w:r w:rsidRPr="00A4325B">
        <w:rPr>
          <w:sz w:val="22"/>
        </w:rPr>
        <w:t xml:space="preserve"> tot liegen u. einer schwer </w:t>
      </w:r>
      <w:proofErr w:type="spellStart"/>
      <w:r w:rsidRPr="00A4325B">
        <w:rPr>
          <w:sz w:val="22"/>
        </w:rPr>
        <w:t>ver</w:t>
      </w:r>
      <w:proofErr w:type="spellEnd"/>
      <w:r w:rsidRPr="00A4325B">
        <w:rPr>
          <w:sz w:val="22"/>
        </w:rPr>
        <w:t>-</w:t>
      </w:r>
    </w:p>
    <w:p w14:paraId="5A1E0D9E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wundet</w:t>
      </w:r>
      <w:proofErr w:type="spellEnd"/>
      <w:r w:rsidRPr="00A4325B">
        <w:rPr>
          <w:sz w:val="22"/>
        </w:rPr>
        <w:t>. An einem Toten war ich zuerst</w:t>
      </w:r>
    </w:p>
    <w:p w14:paraId="4DFD52AB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dort u. suchte ihm die Taschen aus.</w:t>
      </w:r>
    </w:p>
    <w:p w14:paraId="0A59560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Morgen schick ich die Bilder von sei-</w:t>
      </w:r>
    </w:p>
    <w:p w14:paraId="2045C6E0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nen</w:t>
      </w:r>
      <w:proofErr w:type="spellEnd"/>
      <w:r w:rsidRPr="00A4325B">
        <w:rPr>
          <w:sz w:val="22"/>
        </w:rPr>
        <w:t xml:space="preserve"> </w:t>
      </w:r>
      <w:proofErr w:type="spellStart"/>
      <w:r w:rsidRPr="00A4325B">
        <w:rPr>
          <w:sz w:val="22"/>
        </w:rPr>
        <w:t>Mariankas</w:t>
      </w:r>
      <w:proofErr w:type="spellEnd"/>
      <w:r w:rsidRPr="00A4325B">
        <w:rPr>
          <w:sz w:val="22"/>
        </w:rPr>
        <w:t xml:space="preserve"> ab. Hebt sie auf!!</w:t>
      </w:r>
    </w:p>
    <w:p w14:paraId="2FEB36AC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Eine gute Pistole u. Lederhandschuhe</w:t>
      </w:r>
    </w:p>
    <w:p w14:paraId="6D9D404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nahm ich ihm auch ab. Gegraust hat</w:t>
      </w:r>
    </w:p>
    <w:p w14:paraId="44B78476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mir schon, weil ihm das ganze Ge-</w:t>
      </w:r>
    </w:p>
    <w:p w14:paraId="4F618433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hirn</w:t>
      </w:r>
      <w:proofErr w:type="spellEnd"/>
      <w:r w:rsidRPr="00A4325B">
        <w:rPr>
          <w:sz w:val="22"/>
        </w:rPr>
        <w:t xml:space="preserve"> herausfiel samt der Schädeldecke,</w:t>
      </w:r>
    </w:p>
    <w:p w14:paraId="6B19707E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lastRenderedPageBreak/>
        <w:t>als ich ihn umkehrte. Heute Nacht</w:t>
      </w:r>
    </w:p>
    <w:p w14:paraId="49FD750E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ziehen wir ihm Schuhe u. Pullover aus.</w:t>
      </w:r>
    </w:p>
    <w:p w14:paraId="1B80677D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Herzlichst Euer Hanserl.</w:t>
      </w:r>
    </w:p>
    <w:p w14:paraId="280EF23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Die Hetzjagd war ganz </w:t>
      </w:r>
      <w:proofErr w:type="gramStart"/>
      <w:r w:rsidRPr="00A4325B">
        <w:rPr>
          <w:sz w:val="22"/>
        </w:rPr>
        <w:t>toll</w:t>
      </w:r>
      <w:proofErr w:type="gramEnd"/>
      <w:r w:rsidRPr="00A4325B">
        <w:rPr>
          <w:sz w:val="22"/>
        </w:rPr>
        <w:t xml:space="preserve"> u. der Russe deckte uns mit der Ari ein.</w:t>
      </w:r>
    </w:p>
    <w:p w14:paraId="606FE11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F1BA592" w14:textId="77777777" w:rsidR="00191902" w:rsidRPr="00A432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4325B">
        <w:rPr>
          <w:b/>
          <w:bCs/>
          <w:sz w:val="22"/>
        </w:rPr>
        <w:t>1944-10-07_1</w:t>
      </w:r>
    </w:p>
    <w:p w14:paraId="22ABA6EF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Am Transport</w:t>
      </w:r>
    </w:p>
    <w:p w14:paraId="2E2FF0F2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7.10.44.</w:t>
      </w:r>
    </w:p>
    <w:p w14:paraId="003B50C1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Meine Lieben!</w:t>
      </w:r>
    </w:p>
    <w:p w14:paraId="7E95B19C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Ich kam wie </w:t>
      </w:r>
      <w:proofErr w:type="spellStart"/>
      <w:r w:rsidRPr="00A4325B">
        <w:rPr>
          <w:sz w:val="22"/>
        </w:rPr>
        <w:t>un</w:t>
      </w:r>
      <w:proofErr w:type="spellEnd"/>
      <w:r w:rsidRPr="00A4325B">
        <w:rPr>
          <w:sz w:val="22"/>
        </w:rPr>
        <w:t>-</w:t>
      </w:r>
    </w:p>
    <w:p w14:paraId="4FCBA209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sere</w:t>
      </w:r>
      <w:proofErr w:type="spellEnd"/>
      <w:r w:rsidRPr="00A4325B">
        <w:rPr>
          <w:sz w:val="22"/>
        </w:rPr>
        <w:t xml:space="preserve"> </w:t>
      </w:r>
      <w:r>
        <w:rPr>
          <w:sz w:val="22"/>
        </w:rPr>
        <w:t>„</w:t>
      </w:r>
      <w:r w:rsidRPr="00A4325B">
        <w:rPr>
          <w:sz w:val="22"/>
        </w:rPr>
        <w:t>Freundin</w:t>
      </w:r>
      <w:r>
        <w:rPr>
          <w:sz w:val="22"/>
        </w:rPr>
        <w:t>“</w:t>
      </w:r>
      <w:r w:rsidRPr="00A4325B">
        <w:rPr>
          <w:sz w:val="22"/>
        </w:rPr>
        <w:t xml:space="preserve"> Gusti sagte</w:t>
      </w:r>
    </w:p>
    <w:p w14:paraId="52141EF1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mit dem Schrecken davon.</w:t>
      </w:r>
    </w:p>
    <w:p w14:paraId="68F3DE10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Wurde als wir aus dem </w:t>
      </w:r>
      <w:proofErr w:type="spellStart"/>
      <w:r w:rsidRPr="00A4325B">
        <w:rPr>
          <w:sz w:val="22"/>
        </w:rPr>
        <w:t>Gra</w:t>
      </w:r>
      <w:proofErr w:type="spellEnd"/>
      <w:r w:rsidRPr="00A4325B">
        <w:rPr>
          <w:sz w:val="22"/>
        </w:rPr>
        <w:t>-</w:t>
      </w:r>
    </w:p>
    <w:p w14:paraId="6E9AF5D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ben</w:t>
      </w:r>
      <w:proofErr w:type="spellEnd"/>
      <w:r w:rsidRPr="00A4325B">
        <w:rPr>
          <w:sz w:val="22"/>
        </w:rPr>
        <w:t xml:space="preserve"> rausgingen gleich </w:t>
      </w:r>
      <w:proofErr w:type="spellStart"/>
      <w:r w:rsidRPr="00A4325B">
        <w:rPr>
          <w:sz w:val="22"/>
        </w:rPr>
        <w:t>ver</w:t>
      </w:r>
      <w:proofErr w:type="spellEnd"/>
      <w:r w:rsidRPr="00A4325B">
        <w:rPr>
          <w:sz w:val="22"/>
        </w:rPr>
        <w:t>-</w:t>
      </w:r>
    </w:p>
    <w:p w14:paraId="49D5ED68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wundet</w:t>
      </w:r>
      <w:proofErr w:type="spellEnd"/>
      <w:r w:rsidRPr="00A4325B">
        <w:rPr>
          <w:sz w:val="22"/>
        </w:rPr>
        <w:t>. Linker Unterarm-</w:t>
      </w:r>
    </w:p>
    <w:p w14:paraId="2F018088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durchschuß</w:t>
      </w:r>
      <w:proofErr w:type="spellEnd"/>
      <w:r w:rsidRPr="00A4325B">
        <w:rPr>
          <w:sz w:val="22"/>
        </w:rPr>
        <w:t xml:space="preserve"> von </w:t>
      </w:r>
      <w:proofErr w:type="spellStart"/>
      <w:r w:rsidRPr="00A4325B">
        <w:rPr>
          <w:sz w:val="22"/>
        </w:rPr>
        <w:t>Infantrie</w:t>
      </w:r>
      <w:proofErr w:type="spellEnd"/>
    </w:p>
    <w:p w14:paraId="67AC9B66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geschoß</w:t>
      </w:r>
      <w:proofErr w:type="spellEnd"/>
      <w:r w:rsidRPr="00A4325B">
        <w:rPr>
          <w:sz w:val="22"/>
        </w:rPr>
        <w:t xml:space="preserve">. Es ist nicht </w:t>
      </w:r>
      <w:proofErr w:type="spellStart"/>
      <w:r w:rsidRPr="00A4325B">
        <w:rPr>
          <w:sz w:val="22"/>
        </w:rPr>
        <w:t>ge</w:t>
      </w:r>
      <w:proofErr w:type="spellEnd"/>
      <w:r w:rsidRPr="00A4325B">
        <w:rPr>
          <w:sz w:val="22"/>
        </w:rPr>
        <w:t>-</w:t>
      </w:r>
    </w:p>
    <w:p w14:paraId="63D2888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fährlich u. unbestimmt</w:t>
      </w:r>
    </w:p>
    <w:p w14:paraId="1ECC48CF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ob der Knochen verletzt</w:t>
      </w:r>
    </w:p>
    <w:p w14:paraId="1E11F5A8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ist. Sonst geht es mir</w:t>
      </w:r>
    </w:p>
    <w:p w14:paraId="3209FA4F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gut.</w:t>
      </w:r>
    </w:p>
    <w:p w14:paraId="43D47F17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Richtung Heimat! Für</w:t>
      </w:r>
    </w:p>
    <w:p w14:paraId="4A1C7FC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mindestens 2 Monate.</w:t>
      </w:r>
    </w:p>
    <w:p w14:paraId="425DE641" w14:textId="77777777" w:rsidR="00191902" w:rsidRPr="00A432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4325B">
        <w:rPr>
          <w:b/>
          <w:bCs/>
          <w:sz w:val="22"/>
        </w:rPr>
        <w:t>1944-10-07_2</w:t>
      </w:r>
    </w:p>
    <w:p w14:paraId="27572EF8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s grüßt Euch</w:t>
      </w:r>
    </w:p>
    <w:p w14:paraId="56B1B463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bestens</w:t>
      </w:r>
    </w:p>
    <w:p w14:paraId="7A622110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Euer</w:t>
      </w:r>
    </w:p>
    <w:p w14:paraId="219B609F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Hans.</w:t>
      </w:r>
    </w:p>
    <w:p w14:paraId="60D66656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Schmerzen </w:t>
      </w:r>
      <w:proofErr w:type="gramStart"/>
      <w:r w:rsidRPr="00A4325B">
        <w:rPr>
          <w:sz w:val="22"/>
        </w:rPr>
        <w:t>hab</w:t>
      </w:r>
      <w:proofErr w:type="gramEnd"/>
      <w:r w:rsidRPr="00A4325B">
        <w:rPr>
          <w:sz w:val="22"/>
        </w:rPr>
        <w:t xml:space="preserve"> ich bis</w:t>
      </w:r>
    </w:p>
    <w:p w14:paraId="1C20E263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jetzt nicht viel!</w:t>
      </w:r>
    </w:p>
    <w:p w14:paraId="3499AE1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Der Angriff war </w:t>
      </w:r>
      <w:proofErr w:type="spellStart"/>
      <w:r w:rsidRPr="00A4325B">
        <w:rPr>
          <w:sz w:val="22"/>
        </w:rPr>
        <w:t>verhee</w:t>
      </w:r>
      <w:proofErr w:type="spellEnd"/>
      <w:r w:rsidRPr="00A4325B">
        <w:rPr>
          <w:sz w:val="22"/>
        </w:rPr>
        <w:t>-</w:t>
      </w:r>
    </w:p>
    <w:p w14:paraId="06B8255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rend</w:t>
      </w:r>
      <w:proofErr w:type="spellEnd"/>
      <w:r w:rsidRPr="00A4325B">
        <w:rPr>
          <w:sz w:val="22"/>
        </w:rPr>
        <w:t>!</w:t>
      </w:r>
    </w:p>
    <w:p w14:paraId="617E0A1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B55319A" w14:textId="77777777" w:rsidR="00191902" w:rsidRPr="00A432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4325B">
        <w:rPr>
          <w:b/>
          <w:bCs/>
          <w:sz w:val="22"/>
        </w:rPr>
        <w:t>1944-10-08_1</w:t>
      </w:r>
    </w:p>
    <w:p w14:paraId="4E5CAB59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Barthenstein</w:t>
      </w:r>
      <w:proofErr w:type="spellEnd"/>
      <w:r w:rsidRPr="00A4325B">
        <w:rPr>
          <w:sz w:val="22"/>
        </w:rPr>
        <w:t xml:space="preserve"> 8.10.44.</w:t>
      </w:r>
    </w:p>
    <w:p w14:paraId="54265D5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Meine Lieben!</w:t>
      </w:r>
    </w:p>
    <w:p w14:paraId="5ED76436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Den Brief, indem ich</w:t>
      </w:r>
    </w:p>
    <w:p w14:paraId="082C5FC3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schrieb, daß es mich erwischt</w:t>
      </w:r>
    </w:p>
    <w:p w14:paraId="29625DC9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hat, habt Ihr hoffentlich </w:t>
      </w:r>
      <w:proofErr w:type="spellStart"/>
      <w:r w:rsidRPr="00A4325B">
        <w:rPr>
          <w:sz w:val="22"/>
        </w:rPr>
        <w:t>be</w:t>
      </w:r>
      <w:proofErr w:type="spellEnd"/>
      <w:r w:rsidRPr="00A4325B">
        <w:rPr>
          <w:sz w:val="22"/>
        </w:rPr>
        <w:t>-</w:t>
      </w:r>
    </w:p>
    <w:p w14:paraId="3DB4A65C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kommen! Heute, </w:t>
      </w:r>
      <w:proofErr w:type="gramStart"/>
      <w:r w:rsidRPr="00A4325B">
        <w:rPr>
          <w:sz w:val="22"/>
        </w:rPr>
        <w:t>Sonntags</w:t>
      </w:r>
      <w:proofErr w:type="gramEnd"/>
    </w:p>
    <w:p w14:paraId="565EF60E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früh kam ich mit dem</w:t>
      </w:r>
    </w:p>
    <w:p w14:paraId="141260BD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Lararettzug</w:t>
      </w:r>
      <w:proofErr w:type="spellEnd"/>
      <w:r w:rsidRPr="00A4325B">
        <w:rPr>
          <w:sz w:val="22"/>
        </w:rPr>
        <w:t xml:space="preserve"> von Tilsit nach</w:t>
      </w:r>
    </w:p>
    <w:p w14:paraId="2015EA7C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Barthenstein</w:t>
      </w:r>
      <w:proofErr w:type="spellEnd"/>
      <w:r w:rsidRPr="00A4325B">
        <w:rPr>
          <w:sz w:val="22"/>
        </w:rPr>
        <w:t>, das südlich von</w:t>
      </w:r>
    </w:p>
    <w:p w14:paraId="03D156E4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Königsberg liegen </w:t>
      </w:r>
      <w:proofErr w:type="spellStart"/>
      <w:r w:rsidRPr="00A4325B">
        <w:rPr>
          <w:sz w:val="22"/>
        </w:rPr>
        <w:t>muß</w:t>
      </w:r>
      <w:proofErr w:type="spellEnd"/>
      <w:r w:rsidRPr="00A4325B">
        <w:rPr>
          <w:sz w:val="22"/>
        </w:rPr>
        <w:t xml:space="preserve"> (12000 </w:t>
      </w:r>
      <w:proofErr w:type="spellStart"/>
      <w:r w:rsidRPr="00A4325B">
        <w:rPr>
          <w:sz w:val="22"/>
        </w:rPr>
        <w:t>Einw</w:t>
      </w:r>
      <w:proofErr w:type="spellEnd"/>
      <w:r w:rsidRPr="00A4325B">
        <w:rPr>
          <w:sz w:val="22"/>
        </w:rPr>
        <w:t xml:space="preserve">.) </w:t>
      </w:r>
    </w:p>
    <w:p w14:paraId="10FF1304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60 km von Königsberg weg.) Das </w:t>
      </w:r>
      <w:proofErr w:type="spellStart"/>
      <w:r w:rsidRPr="00A4325B">
        <w:rPr>
          <w:sz w:val="22"/>
        </w:rPr>
        <w:t>Laz</w:t>
      </w:r>
      <w:proofErr w:type="spellEnd"/>
      <w:r w:rsidRPr="00A4325B">
        <w:rPr>
          <w:sz w:val="22"/>
        </w:rPr>
        <w:t>-</w:t>
      </w:r>
    </w:p>
    <w:p w14:paraId="24893E0C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arett</w:t>
      </w:r>
      <w:proofErr w:type="spellEnd"/>
      <w:r w:rsidRPr="00A4325B">
        <w:rPr>
          <w:sz w:val="22"/>
        </w:rPr>
        <w:t xml:space="preserve"> liegt hier in einer Kaserne.</w:t>
      </w:r>
    </w:p>
    <w:p w14:paraId="401E11AD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Es ist ganz nett hier. Auf den</w:t>
      </w:r>
    </w:p>
    <w:p w14:paraId="5C98DFFB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ärztlichen Befund bin ich neu-</w:t>
      </w:r>
    </w:p>
    <w:p w14:paraId="6FD57A9F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gierig, ob der Knochen verletzt</w:t>
      </w:r>
    </w:p>
    <w:p w14:paraId="6BCE08D1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ist! Im Gesicht </w:t>
      </w:r>
      <w:proofErr w:type="gramStart"/>
      <w:r w:rsidRPr="00A4325B">
        <w:rPr>
          <w:sz w:val="22"/>
        </w:rPr>
        <w:t>hab</w:t>
      </w:r>
      <w:proofErr w:type="gramEnd"/>
      <w:r w:rsidRPr="00A4325B">
        <w:rPr>
          <w:sz w:val="22"/>
        </w:rPr>
        <w:t xml:space="preserve"> ich auch</w:t>
      </w:r>
    </w:p>
    <w:p w14:paraId="5A3518D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etliche Splitter, aber ganz klein.</w:t>
      </w:r>
    </w:p>
    <w:p w14:paraId="42078F28" w14:textId="77777777" w:rsidR="00191902" w:rsidRPr="00A432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4325B">
        <w:rPr>
          <w:b/>
          <w:bCs/>
          <w:sz w:val="22"/>
        </w:rPr>
        <w:t>1944-10-08_2</w:t>
      </w:r>
    </w:p>
    <w:p w14:paraId="370BC633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Was ich für ein Glück hatte, glaube</w:t>
      </w:r>
    </w:p>
    <w:p w14:paraId="59BF761B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lastRenderedPageBreak/>
        <w:t xml:space="preserve">ich </w:t>
      </w:r>
      <w:proofErr w:type="gramStart"/>
      <w:r w:rsidRPr="00A4325B">
        <w:rPr>
          <w:sz w:val="22"/>
        </w:rPr>
        <w:t>selber</w:t>
      </w:r>
      <w:proofErr w:type="gramEnd"/>
      <w:r w:rsidRPr="00A4325B">
        <w:rPr>
          <w:sz w:val="22"/>
        </w:rPr>
        <w:t xml:space="preserve"> kaum. Es war ein-</w:t>
      </w:r>
    </w:p>
    <w:p w14:paraId="2122D303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fach</w:t>
      </w:r>
      <w:proofErr w:type="spellEnd"/>
      <w:r w:rsidRPr="00A4325B">
        <w:rPr>
          <w:sz w:val="22"/>
        </w:rPr>
        <w:t xml:space="preserve"> die Hölle los um uns!</w:t>
      </w:r>
    </w:p>
    <w:p w14:paraId="5005CE77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Könnt Ihr mich besuchen?</w:t>
      </w:r>
    </w:p>
    <w:p w14:paraId="09CE83CD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Einstweilen wartet noch!</w:t>
      </w:r>
    </w:p>
    <w:p w14:paraId="52A2F769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Ich weiß nämlich noch</w:t>
      </w:r>
    </w:p>
    <w:p w14:paraId="50FA49DD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A4325B">
        <w:rPr>
          <w:sz w:val="22"/>
        </w:rPr>
        <w:t>nicht</w:t>
      </w:r>
      <w:proofErr w:type="gramEnd"/>
      <w:r w:rsidRPr="00A4325B">
        <w:rPr>
          <w:sz w:val="22"/>
        </w:rPr>
        <w:t xml:space="preserve"> ob ich hier bleibe.</w:t>
      </w:r>
    </w:p>
    <w:p w14:paraId="2CF09182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Mein Arm ist einstweilen</w:t>
      </w:r>
    </w:p>
    <w:p w14:paraId="240AE31F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geschient, Schmerzen hab</w:t>
      </w:r>
    </w:p>
    <w:p w14:paraId="50B7ED42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ich nicht viel.</w:t>
      </w:r>
    </w:p>
    <w:p w14:paraId="3B15E461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Für heute grüßt</w:t>
      </w:r>
    </w:p>
    <w:p w14:paraId="51E72A30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Euch</w:t>
      </w:r>
    </w:p>
    <w:p w14:paraId="2C4A622F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herzlich</w:t>
      </w:r>
    </w:p>
    <w:p w14:paraId="3CA56A6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Euer Hans.</w:t>
      </w:r>
    </w:p>
    <w:p w14:paraId="30EF0C1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DB09E8F" w14:textId="77777777" w:rsidR="00191902" w:rsidRPr="00A432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4325B">
        <w:rPr>
          <w:b/>
          <w:bCs/>
          <w:sz w:val="22"/>
        </w:rPr>
        <w:t>1944-10-10_1</w:t>
      </w:r>
    </w:p>
    <w:p w14:paraId="5BBFAE9C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Barthenstein</w:t>
      </w:r>
      <w:proofErr w:type="spellEnd"/>
      <w:r w:rsidRPr="00A4325B">
        <w:rPr>
          <w:sz w:val="22"/>
        </w:rPr>
        <w:t xml:space="preserve"> 10.10.44.</w:t>
      </w:r>
    </w:p>
    <w:p w14:paraId="639A8EA1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Meine Lieben!</w:t>
      </w:r>
    </w:p>
    <w:p w14:paraId="3B5EAF46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Hoffentlich dauert die Post</w:t>
      </w:r>
    </w:p>
    <w:p w14:paraId="3A76E2C7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nicht </w:t>
      </w:r>
      <w:proofErr w:type="spellStart"/>
      <w:r w:rsidRPr="00A4325B">
        <w:rPr>
          <w:sz w:val="22"/>
        </w:rPr>
        <w:t>allzulange</w:t>
      </w:r>
      <w:proofErr w:type="spellEnd"/>
      <w:r w:rsidRPr="00A4325B">
        <w:rPr>
          <w:sz w:val="22"/>
        </w:rPr>
        <w:t>. Ich freue mich schon</w:t>
      </w:r>
    </w:p>
    <w:p w14:paraId="7DE6B7AB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darauf. Heute war ich beim </w:t>
      </w:r>
      <w:proofErr w:type="spellStart"/>
      <w:r w:rsidRPr="00A4325B">
        <w:rPr>
          <w:sz w:val="22"/>
        </w:rPr>
        <w:t>Rönt</w:t>
      </w:r>
      <w:proofErr w:type="spellEnd"/>
      <w:r w:rsidRPr="00A4325B">
        <w:rPr>
          <w:sz w:val="22"/>
        </w:rPr>
        <w:t>-</w:t>
      </w:r>
    </w:p>
    <w:p w14:paraId="172110FC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gen. </w:t>
      </w:r>
      <w:proofErr w:type="gramStart"/>
      <w:r w:rsidRPr="00A4325B">
        <w:rPr>
          <w:sz w:val="22"/>
        </w:rPr>
        <w:t>Bin</w:t>
      </w:r>
      <w:proofErr w:type="gramEnd"/>
      <w:r w:rsidRPr="00A4325B">
        <w:rPr>
          <w:sz w:val="22"/>
        </w:rPr>
        <w:t xml:space="preserve"> neugierig ob der Knochen</w:t>
      </w:r>
    </w:p>
    <w:p w14:paraId="6A9562BE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verletzt </w:t>
      </w:r>
      <w:r w:rsidRPr="00A4325B">
        <w:rPr>
          <w:strike/>
          <w:sz w:val="22"/>
        </w:rPr>
        <w:t>liegt</w:t>
      </w:r>
      <w:r>
        <w:rPr>
          <w:strike/>
          <w:sz w:val="22"/>
        </w:rPr>
        <w:t xml:space="preserve"> </w:t>
      </w:r>
      <w:r w:rsidRPr="00A4325B">
        <w:rPr>
          <w:sz w:val="22"/>
        </w:rPr>
        <w:t>{ist}. Der Arzt meint es</w:t>
      </w:r>
    </w:p>
    <w:p w14:paraId="7FFA12FF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sei für ein Gewehrgeschoß zu klein.</w:t>
      </w:r>
    </w:p>
    <w:p w14:paraId="37B7CA22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Der </w:t>
      </w:r>
      <w:proofErr w:type="spellStart"/>
      <w:r w:rsidRPr="00A4325B">
        <w:rPr>
          <w:sz w:val="22"/>
        </w:rPr>
        <w:t>Einschuß</w:t>
      </w:r>
      <w:proofErr w:type="spellEnd"/>
      <w:r w:rsidRPr="00A4325B">
        <w:rPr>
          <w:sz w:val="22"/>
        </w:rPr>
        <w:t xml:space="preserve"> ist bohnen u. der</w:t>
      </w:r>
    </w:p>
    <w:p w14:paraId="20D239D1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Ausschuß</w:t>
      </w:r>
      <w:proofErr w:type="spellEnd"/>
      <w:r w:rsidRPr="00A4325B">
        <w:rPr>
          <w:sz w:val="22"/>
        </w:rPr>
        <w:t xml:space="preserve"> Pflaumen groß u. eine</w:t>
      </w:r>
    </w:p>
    <w:p w14:paraId="3C00DAFF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handbreit vom Ellbogen weg auf</w:t>
      </w:r>
    </w:p>
    <w:p w14:paraId="07DE3AD6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Innenseite</w:t>
      </w:r>
    </w:p>
    <w:p w14:paraId="7383E12E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der (Oberseite) des Armes, ein Splitter,</w:t>
      </w:r>
    </w:p>
    <w:p w14:paraId="25629FD1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Wenn die Verwundung länger </w:t>
      </w:r>
      <w:proofErr w:type="spellStart"/>
      <w:r w:rsidRPr="00A4325B">
        <w:rPr>
          <w:sz w:val="22"/>
        </w:rPr>
        <w:t>dau</w:t>
      </w:r>
      <w:proofErr w:type="spellEnd"/>
      <w:r w:rsidRPr="00A4325B">
        <w:rPr>
          <w:sz w:val="22"/>
        </w:rPr>
        <w:t>-</w:t>
      </w:r>
    </w:p>
    <w:p w14:paraId="5399E360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ert</w:t>
      </w:r>
      <w:proofErr w:type="spellEnd"/>
      <w:r w:rsidRPr="00A4325B">
        <w:rPr>
          <w:sz w:val="22"/>
        </w:rPr>
        <w:t xml:space="preserve"> als 2 Monate, kann man</w:t>
      </w:r>
    </w:p>
    <w:p w14:paraId="51B4BA88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4325B">
        <w:rPr>
          <w:sz w:val="22"/>
        </w:rPr>
        <w:t>eventuel</w:t>
      </w:r>
      <w:proofErr w:type="spellEnd"/>
      <w:r w:rsidRPr="00A4325B">
        <w:rPr>
          <w:sz w:val="22"/>
        </w:rPr>
        <w:t xml:space="preserve"> in ein Heimatlazarett</w:t>
      </w:r>
    </w:p>
    <w:p w14:paraId="1D64D963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verlegt werden. Könnt mit Ihr mich</w:t>
      </w:r>
    </w:p>
    <w:p w14:paraId="40F4669C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überhaupt besuchen? Man kann</w:t>
      </w:r>
    </w:p>
    <w:p w14:paraId="7B11389F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doch bloß 100km fahren!</w:t>
      </w:r>
    </w:p>
    <w:p w14:paraId="5EB636AD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Aber Pakete kann man doch</w:t>
      </w:r>
    </w:p>
    <w:p w14:paraId="0F5C8210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schicken! Ich bräuchte notwendig</w:t>
      </w:r>
    </w:p>
    <w:p w14:paraId="6AF652E9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 xml:space="preserve">eine </w:t>
      </w:r>
      <w:r>
        <w:rPr>
          <w:sz w:val="22"/>
        </w:rPr>
        <w:t>„</w:t>
      </w:r>
      <w:r w:rsidRPr="00A4325B">
        <w:rPr>
          <w:sz w:val="22"/>
        </w:rPr>
        <w:t>gute</w:t>
      </w:r>
      <w:r>
        <w:rPr>
          <w:sz w:val="22"/>
        </w:rPr>
        <w:t>“</w:t>
      </w:r>
      <w:r w:rsidRPr="00A4325B">
        <w:rPr>
          <w:sz w:val="22"/>
        </w:rPr>
        <w:t xml:space="preserve"> Seife, einen Zahnstein,</w:t>
      </w:r>
    </w:p>
    <w:p w14:paraId="06D7B035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u. dann wünschte ich noch gern</w:t>
      </w:r>
    </w:p>
    <w:p w14:paraId="1B8F8299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einen guten Kuchen u. ein</w:t>
      </w:r>
    </w:p>
    <w:p w14:paraId="6B91FAE6" w14:textId="77777777" w:rsidR="00191902" w:rsidRPr="00A4325B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par Äpfel, denn das Essen ist</w:t>
      </w:r>
    </w:p>
    <w:p w14:paraId="5A53492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4325B">
        <w:rPr>
          <w:sz w:val="22"/>
        </w:rPr>
        <w:t>kein Glanz.</w:t>
      </w:r>
    </w:p>
    <w:p w14:paraId="482A6A42" w14:textId="77777777" w:rsidR="00191902" w:rsidRPr="00A432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4325B">
        <w:rPr>
          <w:b/>
          <w:bCs/>
          <w:sz w:val="22"/>
        </w:rPr>
        <w:t>1944-10-10_2</w:t>
      </w:r>
    </w:p>
    <w:p w14:paraId="1E3B40F1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Und dann bitte ich noch</w:t>
      </w:r>
    </w:p>
    <w:p w14:paraId="623724A8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um ein </w:t>
      </w:r>
      <w:proofErr w:type="spellStart"/>
      <w:r w:rsidRPr="00105E86">
        <w:rPr>
          <w:sz w:val="22"/>
        </w:rPr>
        <w:t>par</w:t>
      </w:r>
      <w:proofErr w:type="spellEnd"/>
      <w:r w:rsidRPr="00105E86">
        <w:rPr>
          <w:sz w:val="22"/>
        </w:rPr>
        <w:t xml:space="preserve"> Fettmarken, daß</w:t>
      </w:r>
    </w:p>
    <w:p w14:paraId="78862954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ich etwas essen kann, sobald</w:t>
      </w:r>
    </w:p>
    <w:p w14:paraId="4DEC75B9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ich ausgehe.</w:t>
      </w:r>
    </w:p>
    <w:p w14:paraId="036D1DF1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Wie geht es dem </w:t>
      </w:r>
      <w:proofErr w:type="spellStart"/>
      <w:r w:rsidRPr="00105E86">
        <w:rPr>
          <w:sz w:val="22"/>
        </w:rPr>
        <w:t>Neugerl</w:t>
      </w:r>
      <w:proofErr w:type="spellEnd"/>
      <w:r w:rsidRPr="00105E86">
        <w:rPr>
          <w:sz w:val="22"/>
        </w:rPr>
        <w:t xml:space="preserve"> im</w:t>
      </w:r>
    </w:p>
    <w:p w14:paraId="0C2250F7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neuen Dienst?</w:t>
      </w:r>
    </w:p>
    <w:p w14:paraId="1B88BFDE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Es Grüßt Euch </w:t>
      </w:r>
      <w:proofErr w:type="spellStart"/>
      <w:r w:rsidRPr="00105E86">
        <w:rPr>
          <w:sz w:val="22"/>
        </w:rPr>
        <w:t>herz</w:t>
      </w:r>
      <w:proofErr w:type="spellEnd"/>
      <w:r w:rsidRPr="00105E86">
        <w:rPr>
          <w:sz w:val="22"/>
        </w:rPr>
        <w:t>-</w:t>
      </w:r>
    </w:p>
    <w:p w14:paraId="68355A99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lichst</w:t>
      </w:r>
      <w:proofErr w:type="spellEnd"/>
    </w:p>
    <w:p w14:paraId="61E18D33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Euer</w:t>
      </w:r>
    </w:p>
    <w:p w14:paraId="24F2D3C4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Hanserl.</w:t>
      </w:r>
    </w:p>
    <w:p w14:paraId="12B2D1CF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Ist vom </w:t>
      </w:r>
      <w:proofErr w:type="spellStart"/>
      <w:r w:rsidRPr="00105E86">
        <w:rPr>
          <w:sz w:val="22"/>
        </w:rPr>
        <w:t>Luggerl</w:t>
      </w:r>
      <w:proofErr w:type="spellEnd"/>
      <w:r w:rsidRPr="00105E86">
        <w:rPr>
          <w:sz w:val="22"/>
        </w:rPr>
        <w:t xml:space="preserve"> noch</w:t>
      </w:r>
    </w:p>
    <w:p w14:paraId="7127B03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lastRenderedPageBreak/>
        <w:t>keine Nachricht da?</w:t>
      </w:r>
    </w:p>
    <w:p w14:paraId="1AA0FD4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D21AD5E" w14:textId="77777777" w:rsidR="00191902" w:rsidRPr="00105E8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05E86">
        <w:rPr>
          <w:b/>
          <w:bCs/>
          <w:sz w:val="22"/>
        </w:rPr>
        <w:t>1944-10-11_1</w:t>
      </w:r>
    </w:p>
    <w:p w14:paraId="0004AC72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Bartenstein 11.10.44.</w:t>
      </w:r>
    </w:p>
    <w:p w14:paraId="4E5834DB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Meine Lieben!</w:t>
      </w:r>
    </w:p>
    <w:p w14:paraId="28F08C2E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Gestern erhielt ich</w:t>
      </w:r>
    </w:p>
    <w:p w14:paraId="2F3E8127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den Brief </w:t>
      </w:r>
      <w:proofErr w:type="spellStart"/>
      <w:r w:rsidRPr="00105E86">
        <w:rPr>
          <w:sz w:val="22"/>
        </w:rPr>
        <w:t>No</w:t>
      </w:r>
      <w:proofErr w:type="spellEnd"/>
      <w:r w:rsidRPr="00105E86">
        <w:rPr>
          <w:sz w:val="22"/>
        </w:rPr>
        <w:t xml:space="preserve"> 18 von Mutter. Auch</w:t>
      </w:r>
    </w:p>
    <w:p w14:paraId="0BED70BD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den von Alies mit den Fleisch</w:t>
      </w:r>
    </w:p>
    <w:p w14:paraId="2F0AC5A6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u. Brotmarken. Ich lasse </w:t>
      </w:r>
      <w:proofErr w:type="spellStart"/>
      <w:r w:rsidRPr="00105E86">
        <w:rPr>
          <w:sz w:val="22"/>
        </w:rPr>
        <w:t>mirs</w:t>
      </w:r>
      <w:proofErr w:type="spellEnd"/>
    </w:p>
    <w:p w14:paraId="4B4D339E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schon gut schmecken.</w:t>
      </w:r>
    </w:p>
    <w:p w14:paraId="6BC204B8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Kommende Woche am Donners</w:t>
      </w:r>
    </w:p>
    <w:p w14:paraId="0D3BFC43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tag oder Samstag (heut 8 Tage)</w:t>
      </w:r>
    </w:p>
    <w:p w14:paraId="51493BBA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rechne ich mit meiner </w:t>
      </w:r>
      <w:proofErr w:type="spellStart"/>
      <w:r w:rsidRPr="00105E86">
        <w:rPr>
          <w:sz w:val="22"/>
        </w:rPr>
        <w:t>Ent</w:t>
      </w:r>
      <w:proofErr w:type="spellEnd"/>
      <w:r w:rsidRPr="00105E86">
        <w:rPr>
          <w:sz w:val="22"/>
        </w:rPr>
        <w:t>-</w:t>
      </w:r>
    </w:p>
    <w:p w14:paraId="018540EA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lassung</w:t>
      </w:r>
      <w:proofErr w:type="spellEnd"/>
      <w:r w:rsidRPr="00105E86">
        <w:rPr>
          <w:sz w:val="22"/>
        </w:rPr>
        <w:t>. Hoffentlich komme</w:t>
      </w:r>
    </w:p>
    <w:p w14:paraId="70180B86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ich wieder zu meiner alten</w:t>
      </w:r>
    </w:p>
    <w:p w14:paraId="657F0E90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Truppe. Dort wird dann die</w:t>
      </w:r>
    </w:p>
    <w:p w14:paraId="565E8B7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alte Post schon noch liegen.</w:t>
      </w:r>
    </w:p>
    <w:p w14:paraId="041A512B" w14:textId="77777777" w:rsidR="00191902" w:rsidRPr="00105E8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05E86">
        <w:rPr>
          <w:b/>
          <w:bCs/>
          <w:sz w:val="22"/>
        </w:rPr>
        <w:t>1944-10-11_2</w:t>
      </w:r>
    </w:p>
    <w:p w14:paraId="00A8A3C9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Sonst geht es mir gut.</w:t>
      </w:r>
    </w:p>
    <w:p w14:paraId="609FFC3B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Die herzlichsten</w:t>
      </w:r>
    </w:p>
    <w:p w14:paraId="749C55B3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Grüße von</w:t>
      </w:r>
    </w:p>
    <w:p w14:paraId="2C909968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Euerm</w:t>
      </w:r>
    </w:p>
    <w:p w14:paraId="4259FB7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Hanserl.</w:t>
      </w:r>
    </w:p>
    <w:p w14:paraId="1111693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3FE1A0D" w14:textId="77777777" w:rsidR="00191902" w:rsidRPr="00105E8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05E86">
        <w:rPr>
          <w:b/>
          <w:bCs/>
          <w:sz w:val="22"/>
        </w:rPr>
        <w:t>1944-10-14_1</w:t>
      </w:r>
    </w:p>
    <w:p w14:paraId="263A51F8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Bartenstein 14.10.44.</w:t>
      </w:r>
    </w:p>
    <w:p w14:paraId="26676A7E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Meine Lieben!</w:t>
      </w:r>
    </w:p>
    <w:p w14:paraId="686D1D9E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Wenn bloß die Post nicht</w:t>
      </w:r>
    </w:p>
    <w:p w14:paraId="3D1618EE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so lange dauern würde. Am Schluss</w:t>
      </w:r>
    </w:p>
    <w:p w14:paraId="13C736D5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bin ich schon wieder weg von hier</w:t>
      </w:r>
    </w:p>
    <w:p w14:paraId="5C8F5115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bis die erste Post oder gar ein Paket</w:t>
      </w:r>
    </w:p>
    <w:p w14:paraId="01268C51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ankommt. Meine Wunde heilt schnell,</w:t>
      </w:r>
    </w:p>
    <w:p w14:paraId="3EE1B24D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Knochen ist nicht verletzt u. Gips </w:t>
      </w:r>
      <w:proofErr w:type="spellStart"/>
      <w:r w:rsidRPr="00105E86">
        <w:rPr>
          <w:sz w:val="22"/>
        </w:rPr>
        <w:t>be</w:t>
      </w:r>
      <w:proofErr w:type="spellEnd"/>
      <w:r w:rsidRPr="00105E86">
        <w:rPr>
          <w:sz w:val="22"/>
        </w:rPr>
        <w:t>-</w:t>
      </w:r>
    </w:p>
    <w:p w14:paraId="73821A9F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komme ich keinen. Wenn ich halt</w:t>
      </w:r>
    </w:p>
    <w:p w14:paraId="61444B95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etwas näher wäre, könntet Ihr mich</w:t>
      </w:r>
    </w:p>
    <w:p w14:paraId="14147CDB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besuchen, aber so ist das wohl zu</w:t>
      </w:r>
    </w:p>
    <w:p w14:paraId="71069C59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weit. Ich gehe aus </w:t>
      </w:r>
      <w:proofErr w:type="spellStart"/>
      <w:proofErr w:type="gramStart"/>
      <w:r w:rsidRPr="00105E86">
        <w:rPr>
          <w:sz w:val="22"/>
        </w:rPr>
        <w:t>soviel</w:t>
      </w:r>
      <w:proofErr w:type="spellEnd"/>
      <w:proofErr w:type="gramEnd"/>
      <w:r w:rsidRPr="00105E86">
        <w:rPr>
          <w:sz w:val="22"/>
        </w:rPr>
        <w:t xml:space="preserve"> wie möglich</w:t>
      </w:r>
    </w:p>
    <w:p w14:paraId="25A8E46A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u. die übrige Zeit benutze ich mit </w:t>
      </w:r>
    </w:p>
    <w:p w14:paraId="5B4F8781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Lesen. Wenn der Iwan noch weiter</w:t>
      </w:r>
    </w:p>
    <w:p w14:paraId="150E4744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nachdrängt </w:t>
      </w:r>
      <w:proofErr w:type="spellStart"/>
      <w:r w:rsidRPr="00105E86">
        <w:rPr>
          <w:sz w:val="22"/>
        </w:rPr>
        <w:t>muß</w:t>
      </w:r>
      <w:proofErr w:type="spellEnd"/>
      <w:r w:rsidRPr="00105E86">
        <w:rPr>
          <w:sz w:val="22"/>
        </w:rPr>
        <w:t xml:space="preserve"> das Lazarett ja </w:t>
      </w:r>
    </w:p>
    <w:p w14:paraId="5FD0C8A7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auch geräumt werden! Hoffentlich </w:t>
      </w:r>
    </w:p>
    <w:p w14:paraId="67AE9D69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bin ich dann noch nicht </w:t>
      </w:r>
      <w:proofErr w:type="spellStart"/>
      <w:r w:rsidRPr="00105E86">
        <w:rPr>
          <w:sz w:val="22"/>
        </w:rPr>
        <w:t>k.v</w:t>
      </w:r>
      <w:proofErr w:type="spellEnd"/>
      <w:r w:rsidRPr="00105E86">
        <w:rPr>
          <w:sz w:val="22"/>
        </w:rPr>
        <w:t>. - Wenn</w:t>
      </w:r>
    </w:p>
    <w:p w14:paraId="30D9B0D1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ich unsere nette Schwester immer</w:t>
      </w:r>
    </w:p>
    <w:p w14:paraId="2A611C71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anschaue </w:t>
      </w:r>
      <w:proofErr w:type="spellStart"/>
      <w:r w:rsidRPr="00105E86">
        <w:rPr>
          <w:sz w:val="22"/>
        </w:rPr>
        <w:t>muß</w:t>
      </w:r>
      <w:proofErr w:type="spellEnd"/>
      <w:r w:rsidRPr="00105E86">
        <w:rPr>
          <w:sz w:val="22"/>
        </w:rPr>
        <w:t xml:space="preserve"> ich an unser Neu-</w:t>
      </w:r>
    </w:p>
    <w:p w14:paraId="6A8CDEB5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gerl</w:t>
      </w:r>
      <w:proofErr w:type="spellEnd"/>
      <w:r w:rsidRPr="00105E86">
        <w:rPr>
          <w:sz w:val="22"/>
        </w:rPr>
        <w:t xml:space="preserve"> denken, das auch so herumsaust</w:t>
      </w:r>
    </w:p>
    <w:p w14:paraId="3948C6C8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mit den Fieberthermometern! </w:t>
      </w:r>
    </w:p>
    <w:p w14:paraId="37FEB841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Im </w:t>
      </w:r>
      <w:proofErr w:type="spellStart"/>
      <w:proofErr w:type="gramStart"/>
      <w:r w:rsidRPr="00105E86">
        <w:rPr>
          <w:sz w:val="22"/>
        </w:rPr>
        <w:t>übrigen</w:t>
      </w:r>
      <w:proofErr w:type="spellEnd"/>
      <w:proofErr w:type="gramEnd"/>
      <w:r w:rsidRPr="00105E86">
        <w:rPr>
          <w:sz w:val="22"/>
        </w:rPr>
        <w:t xml:space="preserve"> bin ich von den </w:t>
      </w:r>
      <w:proofErr w:type="spellStart"/>
      <w:r w:rsidRPr="00105E86">
        <w:rPr>
          <w:sz w:val="22"/>
        </w:rPr>
        <w:t>ostpreußi</w:t>
      </w:r>
      <w:proofErr w:type="spellEnd"/>
      <w:r w:rsidRPr="00105E86">
        <w:rPr>
          <w:sz w:val="22"/>
        </w:rPr>
        <w:t>-</w:t>
      </w:r>
    </w:p>
    <w:p w14:paraId="41EF6809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schen</w:t>
      </w:r>
      <w:proofErr w:type="spellEnd"/>
      <w:r w:rsidRPr="00105E86">
        <w:rPr>
          <w:sz w:val="22"/>
        </w:rPr>
        <w:t xml:space="preserve"> Mädchen nicht begeistert!</w:t>
      </w:r>
    </w:p>
    <w:p w14:paraId="1876F39E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Die sind etwas hochnäsig u. </w:t>
      </w:r>
      <w:proofErr w:type="spellStart"/>
      <w:r w:rsidRPr="00105E86">
        <w:rPr>
          <w:sz w:val="22"/>
        </w:rPr>
        <w:t>ver</w:t>
      </w:r>
      <w:proofErr w:type="spellEnd"/>
      <w:r w:rsidRPr="00105E86">
        <w:rPr>
          <w:sz w:val="22"/>
        </w:rPr>
        <w:t>-</w:t>
      </w:r>
    </w:p>
    <w:p w14:paraId="266CBFC7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stehen meinen Dialekt kaum.</w:t>
      </w:r>
    </w:p>
    <w:p w14:paraId="350604CB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In meinem Zimmer ist einer</w:t>
      </w:r>
    </w:p>
    <w:p w14:paraId="42F2AEDF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aus Tölz u. einer aus Wien</w:t>
      </w:r>
      <w:r>
        <w:rPr>
          <w:sz w:val="22"/>
        </w:rPr>
        <w:t>,</w:t>
      </w:r>
    </w:p>
    <w:p w14:paraId="732B73A8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Rasierklingen könnte ich noch welche </w:t>
      </w:r>
      <w:proofErr w:type="spellStart"/>
      <w:r w:rsidRPr="00105E86">
        <w:rPr>
          <w:sz w:val="22"/>
        </w:rPr>
        <w:t>ge</w:t>
      </w:r>
      <w:proofErr w:type="spellEnd"/>
      <w:r w:rsidRPr="00105E86">
        <w:rPr>
          <w:sz w:val="22"/>
        </w:rPr>
        <w:t>-</w:t>
      </w:r>
    </w:p>
    <w:p w14:paraId="6500DB4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lastRenderedPageBreak/>
        <w:t>brauchen.</w:t>
      </w:r>
    </w:p>
    <w:p w14:paraId="6CE93EAF" w14:textId="77777777" w:rsidR="00191902" w:rsidRPr="00105E8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05E86">
        <w:rPr>
          <w:b/>
          <w:bCs/>
          <w:sz w:val="22"/>
        </w:rPr>
        <w:t>1944-10-14_2</w:t>
      </w:r>
    </w:p>
    <w:p w14:paraId="4B169E22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das übrige Norddeutsche. -</w:t>
      </w:r>
    </w:p>
    <w:p w14:paraId="3DBD612F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Ich möchte bloß wissen, wo meine</w:t>
      </w:r>
    </w:p>
    <w:p w14:paraId="254611F5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Kameraden alle sind! Der Russe</w:t>
      </w:r>
    </w:p>
    <w:p w14:paraId="0C2B9B3B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brach nämlich genau bei uns durch</w:t>
      </w:r>
    </w:p>
    <w:p w14:paraId="7FEED4E3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u. steht bereits vor Memel u. Tau-</w:t>
      </w:r>
    </w:p>
    <w:p w14:paraId="0869F9FC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roggen</w:t>
      </w:r>
      <w:proofErr w:type="spellEnd"/>
      <w:r w:rsidRPr="00105E86">
        <w:rPr>
          <w:sz w:val="22"/>
        </w:rPr>
        <w:t xml:space="preserve">, von wo ich meinen ersten </w:t>
      </w:r>
    </w:p>
    <w:p w14:paraId="64A7F33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Brief schrieb als ich verwundet war.</w:t>
      </w:r>
    </w:p>
    <w:p w14:paraId="1A2A6770" w14:textId="77777777" w:rsidR="00191902" w:rsidRPr="00105E8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05E86">
        <w:rPr>
          <w:b/>
          <w:bCs/>
          <w:sz w:val="22"/>
        </w:rPr>
        <w:t>1944-10-14_3</w:t>
      </w:r>
    </w:p>
    <w:p w14:paraId="67CF0116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Übrigens sehen wir </w:t>
      </w:r>
      <w:r>
        <w:rPr>
          <w:sz w:val="22"/>
        </w:rPr>
        <w:t>„</w:t>
      </w:r>
      <w:r w:rsidRPr="00105E86">
        <w:rPr>
          <w:sz w:val="22"/>
        </w:rPr>
        <w:t>alle unser Schick-</w:t>
      </w:r>
    </w:p>
    <w:p w14:paraId="0B699B30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Sa</w:t>
      </w:r>
      <w:r>
        <w:rPr>
          <w:sz w:val="22"/>
        </w:rPr>
        <w:t>l“</w:t>
      </w:r>
      <w:r w:rsidRPr="00105E86">
        <w:rPr>
          <w:sz w:val="22"/>
        </w:rPr>
        <w:t xml:space="preserve"> vor uns. Es kommt bloß darauf</w:t>
      </w:r>
    </w:p>
    <w:p w14:paraId="6D732D04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an, wo es jeden erteilt. Die Ostfront</w:t>
      </w:r>
    </w:p>
    <w:p w14:paraId="7692F593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rückt unaufhaltsam heran u. eben-</w:t>
      </w:r>
    </w:p>
    <w:p w14:paraId="7EE403CE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so die Westfront. Haben dann wir </w:t>
      </w:r>
      <w:proofErr w:type="spellStart"/>
      <w:r w:rsidRPr="00105E86">
        <w:rPr>
          <w:sz w:val="22"/>
        </w:rPr>
        <w:t>aufge</w:t>
      </w:r>
      <w:proofErr w:type="spellEnd"/>
      <w:r w:rsidRPr="00105E86">
        <w:rPr>
          <w:sz w:val="22"/>
        </w:rPr>
        <w:t>-</w:t>
      </w:r>
    </w:p>
    <w:p w14:paraId="0C72FC56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hört zu kämpfen, wird Deutschland</w:t>
      </w:r>
    </w:p>
    <w:p w14:paraId="32472484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ein Kriegsschauplatz zwischen Russen</w:t>
      </w:r>
    </w:p>
    <w:p w14:paraId="6E50BB69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u. Amerikanern! Aber vielleicht schaffen</w:t>
      </w:r>
    </w:p>
    <w:p w14:paraId="2A3294B8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wir es noch mit den letzten Blutstropfen.</w:t>
      </w:r>
    </w:p>
    <w:p w14:paraId="71802E2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Herzlichst Euer Hans.</w:t>
      </w:r>
    </w:p>
    <w:p w14:paraId="5D76BFA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FA2E8FF" w14:textId="77777777" w:rsidR="00191902" w:rsidRPr="00105E8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05E86">
        <w:rPr>
          <w:b/>
          <w:bCs/>
          <w:sz w:val="22"/>
        </w:rPr>
        <w:t>1944-10-19_1</w:t>
      </w:r>
    </w:p>
    <w:p w14:paraId="17D14020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Bartenstein 19. X. 44</w:t>
      </w:r>
    </w:p>
    <w:p w14:paraId="5195DC06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Meine Lieben!</w:t>
      </w:r>
    </w:p>
    <w:p w14:paraId="7D26A832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Seit ich im Lazarett liege</w:t>
      </w:r>
    </w:p>
    <w:p w14:paraId="4F0F7415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bin ich ein schrecklich fauler Brocken</w:t>
      </w:r>
    </w:p>
    <w:p w14:paraId="1EE53574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geworden, was Schreiben anbetrifft.</w:t>
      </w:r>
    </w:p>
    <w:p w14:paraId="5A40653A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Mit meiner Verwundung geht es gut</w:t>
      </w:r>
    </w:p>
    <w:p w14:paraId="737843D9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u. ich liege höchstens noch 14 Tage</w:t>
      </w:r>
    </w:p>
    <w:p w14:paraId="67CFDD9B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im Lazarett. Ich liege nun seit 8. X.</w:t>
      </w:r>
    </w:p>
    <w:p w14:paraId="2C75743A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hier u. habe noch keine Post von Euch.</w:t>
      </w:r>
    </w:p>
    <w:p w14:paraId="30F8A4A5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Also </w:t>
      </w:r>
      <w:r w:rsidRPr="00105E86">
        <w:rPr>
          <w:strike/>
          <w:sz w:val="22"/>
        </w:rPr>
        <w:t>seit</w:t>
      </w:r>
      <w:r w:rsidRPr="00105E86">
        <w:rPr>
          <w:sz w:val="22"/>
        </w:rPr>
        <w:t xml:space="preserve"> seid vorsichtig mit Schrei-</w:t>
      </w:r>
    </w:p>
    <w:p w14:paraId="4DD12409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ben</w:t>
      </w:r>
      <w:proofErr w:type="spellEnd"/>
      <w:r w:rsidRPr="00105E86">
        <w:rPr>
          <w:sz w:val="22"/>
        </w:rPr>
        <w:t>, denn es geht alles wieder zurück.</w:t>
      </w:r>
    </w:p>
    <w:p w14:paraId="6B603BCB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Aber etliche Briefe schreibt doch, für</w:t>
      </w:r>
    </w:p>
    <w:p w14:paraId="65E2C25F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den Fall ich noch länger hier bin, denn</w:t>
      </w:r>
    </w:p>
    <w:p w14:paraId="47479871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die Wunde kann ja noch eitern oder</w:t>
      </w:r>
    </w:p>
    <w:p w14:paraId="20B01067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sonst was. Ich gehe fleißig aus u.</w:t>
      </w:r>
    </w:p>
    <w:p w14:paraId="1D7201BB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die übrige Zeit lese ich. In Barten-</w:t>
      </w:r>
    </w:p>
    <w:p w14:paraId="39B93342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stein ist nicht </w:t>
      </w:r>
      <w:proofErr w:type="spellStart"/>
      <w:r w:rsidRPr="00105E86">
        <w:rPr>
          <w:sz w:val="22"/>
        </w:rPr>
        <w:t>soi</w:t>
      </w:r>
      <w:proofErr w:type="spellEnd"/>
      <w:r w:rsidRPr="00105E86">
        <w:rPr>
          <w:sz w:val="22"/>
        </w:rPr>
        <w:t xml:space="preserve"> viel los. -</w:t>
      </w:r>
    </w:p>
    <w:p w14:paraId="10F03A07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Gestern sprach bei uns im Lazarett</w:t>
      </w:r>
    </w:p>
    <w:p w14:paraId="6AEEEA38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Himmler u. vereidigte die </w:t>
      </w:r>
      <w:proofErr w:type="spellStart"/>
      <w:r w:rsidRPr="00105E86">
        <w:rPr>
          <w:sz w:val="22"/>
        </w:rPr>
        <w:t>Volksgre</w:t>
      </w:r>
      <w:proofErr w:type="spellEnd"/>
      <w:r w:rsidRPr="00105E86">
        <w:rPr>
          <w:sz w:val="22"/>
        </w:rPr>
        <w:t>-</w:t>
      </w:r>
    </w:p>
    <w:p w14:paraId="6A9C51B7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nadiere</w:t>
      </w:r>
      <w:proofErr w:type="spellEnd"/>
      <w:r w:rsidRPr="00105E86">
        <w:rPr>
          <w:sz w:val="22"/>
        </w:rPr>
        <w:t>. Eine Menge Generäle waren</w:t>
      </w:r>
    </w:p>
    <w:p w14:paraId="09F7BE90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hier, sogar Keitel u. Guderian. Übrigens</w:t>
      </w:r>
    </w:p>
    <w:p w14:paraId="00564F11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rückt der Iwan hier immer näher</w:t>
      </w:r>
    </w:p>
    <w:p w14:paraId="0A23EDDC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u. hoffentlich bin ich noch nicht </w:t>
      </w:r>
      <w:proofErr w:type="spellStart"/>
      <w:r w:rsidRPr="00105E86">
        <w:rPr>
          <w:sz w:val="22"/>
        </w:rPr>
        <w:t>k.v</w:t>
      </w:r>
      <w:proofErr w:type="spellEnd"/>
      <w:r w:rsidRPr="00105E86">
        <w:rPr>
          <w:sz w:val="22"/>
        </w:rPr>
        <w:t>.</w:t>
      </w:r>
    </w:p>
    <w:p w14:paraId="1F68CA9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wenn das Lazarett geräumt wird.</w:t>
      </w:r>
    </w:p>
    <w:p w14:paraId="1231F25F" w14:textId="77777777" w:rsidR="00191902" w:rsidRPr="00105E8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05E86">
        <w:rPr>
          <w:b/>
          <w:bCs/>
          <w:sz w:val="22"/>
        </w:rPr>
        <w:t>1944-10-19_2</w:t>
      </w:r>
    </w:p>
    <w:p w14:paraId="212BEF15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Muß</w:t>
      </w:r>
      <w:proofErr w:type="spellEnd"/>
      <w:r w:rsidRPr="00105E86">
        <w:rPr>
          <w:sz w:val="22"/>
        </w:rPr>
        <w:t xml:space="preserve"> der Ant auch zum Volkssturm?</w:t>
      </w:r>
    </w:p>
    <w:p w14:paraId="2D7FBC2E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Da wird er eine Freude haben!!!</w:t>
      </w:r>
    </w:p>
    <w:p w14:paraId="1862EDBE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Auf diese Weise wird meines </w:t>
      </w:r>
      <w:proofErr w:type="spellStart"/>
      <w:r w:rsidRPr="00105E86">
        <w:rPr>
          <w:sz w:val="22"/>
        </w:rPr>
        <w:t>Erach</w:t>
      </w:r>
      <w:proofErr w:type="spellEnd"/>
      <w:r w:rsidRPr="00105E86">
        <w:rPr>
          <w:sz w:val="22"/>
        </w:rPr>
        <w:t>-</w:t>
      </w:r>
    </w:p>
    <w:p w14:paraId="2647569F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tens</w:t>
      </w:r>
      <w:proofErr w:type="spellEnd"/>
      <w:r w:rsidRPr="00105E86">
        <w:rPr>
          <w:sz w:val="22"/>
        </w:rPr>
        <w:t xml:space="preserve"> unser Volk bis auf den letzten</w:t>
      </w:r>
    </w:p>
    <w:p w14:paraId="19D2E3A0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Blutstropfen vernichtet. - Hoffentlich</w:t>
      </w:r>
    </w:p>
    <w:p w14:paraId="4A732264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bekomme ich noch Nachricht von Euch</w:t>
      </w:r>
    </w:p>
    <w:p w14:paraId="3DFB2D6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lastRenderedPageBreak/>
        <w:t>bevor ich wieder zur Front abrücke.</w:t>
      </w:r>
    </w:p>
    <w:p w14:paraId="680AC80C" w14:textId="77777777" w:rsidR="00191902" w:rsidRPr="00105E8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05E86">
        <w:rPr>
          <w:b/>
          <w:bCs/>
          <w:sz w:val="22"/>
        </w:rPr>
        <w:t>1944-10-19_3</w:t>
      </w:r>
    </w:p>
    <w:p w14:paraId="00A97491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Ich weiß nämlich nur zu genau</w:t>
      </w:r>
    </w:p>
    <w:p w14:paraId="7FE989FB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was dort auf uns wartet! - Mehr</w:t>
      </w:r>
    </w:p>
    <w:p w14:paraId="3D5F61F0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will ich nicht Schreiben davon. Aber</w:t>
      </w:r>
    </w:p>
    <w:p w14:paraId="0F3D0E08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wir Katholiken wissen wenigstens einen</w:t>
      </w:r>
    </w:p>
    <w:p w14:paraId="344FF437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Höheren über uns u. werden deshalb alles</w:t>
      </w:r>
    </w:p>
    <w:p w14:paraId="7A58BB5E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leichter tragen als die übrigen.</w:t>
      </w:r>
    </w:p>
    <w:p w14:paraId="3918F9BD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Seid tausendmal gegrüßt von Eurem</w:t>
      </w:r>
    </w:p>
    <w:p w14:paraId="0E31936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Hanserl.</w:t>
      </w:r>
    </w:p>
    <w:p w14:paraId="1EF1157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1D216EE" w14:textId="77777777" w:rsidR="00191902" w:rsidRPr="00105E8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05E86">
        <w:rPr>
          <w:b/>
          <w:bCs/>
          <w:sz w:val="22"/>
        </w:rPr>
        <w:t>1944-10-20_1</w:t>
      </w:r>
    </w:p>
    <w:p w14:paraId="13C67CFC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Bartenstein 20.X.44.</w:t>
      </w:r>
    </w:p>
    <w:p w14:paraId="40B57ED4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Meine Lieben!</w:t>
      </w:r>
    </w:p>
    <w:p w14:paraId="0DCF5619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Heute endlich kam die</w:t>
      </w:r>
    </w:p>
    <w:p w14:paraId="6626B0B5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lang erse</w:t>
      </w:r>
      <w:r>
        <w:rPr>
          <w:sz w:val="22"/>
        </w:rPr>
        <w:t>hn</w:t>
      </w:r>
      <w:r w:rsidRPr="00105E86">
        <w:rPr>
          <w:sz w:val="22"/>
        </w:rPr>
        <w:t xml:space="preserve">te Post an. Ich </w:t>
      </w:r>
      <w:proofErr w:type="gramStart"/>
      <w:r w:rsidRPr="00105E86">
        <w:rPr>
          <w:sz w:val="22"/>
        </w:rPr>
        <w:t>hab</w:t>
      </w:r>
      <w:proofErr w:type="gramEnd"/>
      <w:r w:rsidRPr="00105E86">
        <w:rPr>
          <w:sz w:val="22"/>
        </w:rPr>
        <w:t xml:space="preserve"> </w:t>
      </w:r>
      <w:proofErr w:type="spellStart"/>
      <w:r w:rsidRPr="00105E86">
        <w:rPr>
          <w:sz w:val="22"/>
        </w:rPr>
        <w:t>näm</w:t>
      </w:r>
      <w:proofErr w:type="spellEnd"/>
      <w:r w:rsidRPr="00105E86">
        <w:rPr>
          <w:sz w:val="22"/>
        </w:rPr>
        <w:t>-</w:t>
      </w:r>
    </w:p>
    <w:p w14:paraId="7555EF5C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lich</w:t>
      </w:r>
      <w:proofErr w:type="spellEnd"/>
      <w:r w:rsidRPr="00105E86">
        <w:rPr>
          <w:sz w:val="22"/>
        </w:rPr>
        <w:t xml:space="preserve"> in letzter Zeit immer so ein</w:t>
      </w:r>
    </w:p>
    <w:p w14:paraId="7CCC93EE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Gefühl, als </w:t>
      </w:r>
      <w:proofErr w:type="spellStart"/>
      <w:r w:rsidRPr="00105E86">
        <w:rPr>
          <w:sz w:val="22"/>
        </w:rPr>
        <w:t>müßte</w:t>
      </w:r>
      <w:proofErr w:type="spellEnd"/>
      <w:r w:rsidRPr="00105E86">
        <w:rPr>
          <w:sz w:val="22"/>
        </w:rPr>
        <w:t xml:space="preserve"> zu Hause irgend-</w:t>
      </w:r>
    </w:p>
    <w:p w14:paraId="4F5406DF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etwas passieren. Das wird aber</w:t>
      </w:r>
    </w:p>
    <w:p w14:paraId="65988B20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hoffentlich nur eine meiner</w:t>
      </w:r>
    </w:p>
    <w:p w14:paraId="281E3CF8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Schwarzsehereien sein. Aber ich</w:t>
      </w:r>
    </w:p>
    <w:p w14:paraId="2B15B09D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105E86">
        <w:rPr>
          <w:sz w:val="22"/>
        </w:rPr>
        <w:t>sehe</w:t>
      </w:r>
      <w:proofErr w:type="gramEnd"/>
      <w:r w:rsidRPr="00105E86">
        <w:rPr>
          <w:sz w:val="22"/>
        </w:rPr>
        <w:t xml:space="preserve"> eigentlich nicht schwarz, </w:t>
      </w:r>
      <w:proofErr w:type="spellStart"/>
      <w:r w:rsidRPr="00105E86">
        <w:rPr>
          <w:sz w:val="22"/>
        </w:rPr>
        <w:t>son</w:t>
      </w:r>
      <w:proofErr w:type="spellEnd"/>
      <w:r w:rsidRPr="00105E86">
        <w:rPr>
          <w:sz w:val="22"/>
        </w:rPr>
        <w:t>-</w:t>
      </w:r>
    </w:p>
    <w:p w14:paraId="7A254B8D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dern</w:t>
      </w:r>
      <w:proofErr w:type="spellEnd"/>
      <w:r w:rsidRPr="00105E86">
        <w:rPr>
          <w:sz w:val="22"/>
        </w:rPr>
        <w:t xml:space="preserve"> nur klar was die Zukunft</w:t>
      </w:r>
    </w:p>
    <w:p w14:paraId="03D05C3C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bringt. Tue </w:t>
      </w:r>
      <w:r>
        <w:rPr>
          <w:sz w:val="22"/>
        </w:rPr>
        <w:t>{</w:t>
      </w:r>
      <w:r w:rsidRPr="00105E86">
        <w:rPr>
          <w:sz w:val="22"/>
        </w:rPr>
        <w:t>oder unterlasse</w:t>
      </w:r>
      <w:r>
        <w:rPr>
          <w:sz w:val="22"/>
        </w:rPr>
        <w:t>}</w:t>
      </w:r>
      <w:r w:rsidRPr="00105E86">
        <w:rPr>
          <w:sz w:val="22"/>
        </w:rPr>
        <w:t xml:space="preserve"> jeder, was er glaubt</w:t>
      </w:r>
    </w:p>
    <w:p w14:paraId="6B6F0E96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verantworten zu können!</w:t>
      </w:r>
    </w:p>
    <w:p w14:paraId="1E8F7174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Mit meiner Verwundung geht</w:t>
      </w:r>
    </w:p>
    <w:p w14:paraId="0000246B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es ganz gut.</w:t>
      </w:r>
    </w:p>
    <w:p w14:paraId="2081D5F8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Wißt</w:t>
      </w:r>
      <w:proofErr w:type="spellEnd"/>
      <w:r w:rsidRPr="00105E86">
        <w:rPr>
          <w:sz w:val="22"/>
        </w:rPr>
        <w:t xml:space="preserve"> Ihr was soeben </w:t>
      </w:r>
      <w:r>
        <w:rPr>
          <w:sz w:val="22"/>
        </w:rPr>
        <w:t>{</w:t>
      </w:r>
      <w:r w:rsidRPr="00105E86">
        <w:rPr>
          <w:sz w:val="22"/>
        </w:rPr>
        <w:t>Sonate</w:t>
      </w:r>
      <w:r>
        <w:rPr>
          <w:sz w:val="22"/>
        </w:rPr>
        <w:t xml:space="preserve"> </w:t>
      </w:r>
      <w:r w:rsidRPr="00105E86">
        <w:rPr>
          <w:sz w:val="22"/>
        </w:rPr>
        <w:t>e Dur von Mozart</w:t>
      </w:r>
      <w:r>
        <w:rPr>
          <w:sz w:val="22"/>
        </w:rPr>
        <w:t>}</w:t>
      </w:r>
      <w:r w:rsidRPr="00105E86">
        <w:rPr>
          <w:sz w:val="22"/>
        </w:rPr>
        <w:t xml:space="preserve"> im</w:t>
      </w:r>
    </w:p>
    <w:p w14:paraId="2FFA4E4F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Radio gespielt wird!!? Die </w:t>
      </w:r>
      <w:proofErr w:type="spellStart"/>
      <w:r w:rsidRPr="00105E86">
        <w:rPr>
          <w:sz w:val="22"/>
        </w:rPr>
        <w:t>Prü</w:t>
      </w:r>
      <w:proofErr w:type="spellEnd"/>
      <w:r w:rsidRPr="00105E86">
        <w:rPr>
          <w:sz w:val="22"/>
        </w:rPr>
        <w:t>-</w:t>
      </w:r>
    </w:p>
    <w:p w14:paraId="309AEB57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fungssonate</w:t>
      </w:r>
      <w:proofErr w:type="spellEnd"/>
      <w:r w:rsidRPr="00105E86">
        <w:rPr>
          <w:sz w:val="22"/>
        </w:rPr>
        <w:t xml:space="preserve"> von Alies, die ich</w:t>
      </w:r>
    </w:p>
    <w:p w14:paraId="42433CC0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doch immer so gern hörte. Wie</w:t>
      </w:r>
    </w:p>
    <w:p w14:paraId="287E6AEB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ein Zauber klang die Melodie</w:t>
      </w:r>
    </w:p>
    <w:p w14:paraId="14D872B2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u. mir kamen ein </w:t>
      </w:r>
      <w:proofErr w:type="spellStart"/>
      <w:r w:rsidRPr="00105E86">
        <w:rPr>
          <w:sz w:val="22"/>
        </w:rPr>
        <w:t>par</w:t>
      </w:r>
      <w:proofErr w:type="spellEnd"/>
      <w:r w:rsidRPr="00105E86">
        <w:rPr>
          <w:sz w:val="22"/>
        </w:rPr>
        <w:t xml:space="preserve"> Tränen</w:t>
      </w:r>
    </w:p>
    <w:p w14:paraId="4EB4C86A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vor Rührung. Dachte ich doch an</w:t>
      </w:r>
    </w:p>
    <w:p w14:paraId="08797BBA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jene Zeit wo Alies spielte u. ich</w:t>
      </w:r>
    </w:p>
    <w:p w14:paraId="378C53A8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im </w:t>
      </w:r>
      <w:proofErr w:type="spellStart"/>
      <w:r w:rsidRPr="00105E86">
        <w:rPr>
          <w:sz w:val="22"/>
        </w:rPr>
        <w:t>Billingerstuhl</w:t>
      </w:r>
      <w:proofErr w:type="spellEnd"/>
      <w:r w:rsidRPr="00105E86">
        <w:rPr>
          <w:sz w:val="22"/>
        </w:rPr>
        <w:t xml:space="preserve"> saß u. lau-</w:t>
      </w:r>
    </w:p>
    <w:p w14:paraId="1D7219A4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schend</w:t>
      </w:r>
      <w:proofErr w:type="spellEnd"/>
      <w:r w:rsidRPr="00105E86">
        <w:rPr>
          <w:sz w:val="22"/>
        </w:rPr>
        <w:t xml:space="preserve"> mein Ohr ans Klavier</w:t>
      </w:r>
    </w:p>
    <w:p w14:paraId="3D4E789A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preßte</w:t>
      </w:r>
      <w:proofErr w:type="spellEnd"/>
      <w:r w:rsidRPr="00105E86">
        <w:rPr>
          <w:sz w:val="22"/>
        </w:rPr>
        <w:t>. Heute hörte ich sie richtig</w:t>
      </w:r>
    </w:p>
    <w:p w14:paraId="0675857D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gespielt, aber viel zu schnell</w:t>
      </w:r>
    </w:p>
    <w:p w14:paraId="658EC235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spielte es meines Erachtens die</w:t>
      </w:r>
    </w:p>
    <w:p w14:paraId="30BD552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Künstlerin. Das Tempo als sie</w:t>
      </w:r>
    </w:p>
    <w:p w14:paraId="6A779FB6" w14:textId="77777777" w:rsidR="00191902" w:rsidRPr="00105E8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05E86">
        <w:rPr>
          <w:b/>
          <w:bCs/>
          <w:sz w:val="22"/>
        </w:rPr>
        <w:t>1944-10-20_2</w:t>
      </w:r>
    </w:p>
    <w:p w14:paraId="0A370953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Alies spielte gefiel mir besser.</w:t>
      </w:r>
    </w:p>
    <w:p w14:paraId="7C6D6075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Das ist doch schon bald 6 Jahre</w:t>
      </w:r>
    </w:p>
    <w:p w14:paraId="0B1A6843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her.</w:t>
      </w:r>
    </w:p>
    <w:p w14:paraId="0F1E7A48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Aber zurück zum Thema! Ich</w:t>
      </w:r>
    </w:p>
    <w:p w14:paraId="1F45C884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glaube Euch gar nicht </w:t>
      </w:r>
      <w:proofErr w:type="spellStart"/>
      <w:r w:rsidRPr="00105E86">
        <w:rPr>
          <w:sz w:val="22"/>
        </w:rPr>
        <w:t>geschrie</w:t>
      </w:r>
      <w:proofErr w:type="spellEnd"/>
      <w:r w:rsidRPr="00105E86">
        <w:rPr>
          <w:sz w:val="22"/>
        </w:rPr>
        <w:t>-</w:t>
      </w:r>
    </w:p>
    <w:p w14:paraId="532A37CF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05E86">
        <w:rPr>
          <w:sz w:val="22"/>
        </w:rPr>
        <w:t>ben</w:t>
      </w:r>
      <w:proofErr w:type="spellEnd"/>
      <w:r w:rsidRPr="00105E86">
        <w:rPr>
          <w:sz w:val="22"/>
        </w:rPr>
        <w:t xml:space="preserve"> zu haben, wann u. wo ich</w:t>
      </w:r>
    </w:p>
    <w:p w14:paraId="15ABE176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verwundet wurde.</w:t>
      </w:r>
    </w:p>
    <w:p w14:paraId="7DF5167F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Am 6.X. gegen 1/2 9 Uhr morgens,</w:t>
      </w:r>
    </w:p>
    <w:p w14:paraId="3E6D13E7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alle schliefen u. ich wollte einen</w:t>
      </w:r>
    </w:p>
    <w:p w14:paraId="79A151D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Brief anfangen, ließ uns ein</w:t>
      </w:r>
    </w:p>
    <w:p w14:paraId="3CCEA065" w14:textId="77777777" w:rsidR="00191902" w:rsidRPr="00105E8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05E86">
        <w:rPr>
          <w:b/>
          <w:bCs/>
          <w:sz w:val="22"/>
        </w:rPr>
        <w:t>1944-10-20_3</w:t>
      </w:r>
    </w:p>
    <w:p w14:paraId="5DEC0826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lastRenderedPageBreak/>
        <w:t>Donnerschlag bleich werden</w:t>
      </w:r>
    </w:p>
    <w:p w14:paraId="43018241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u. keiner wagte sich im</w:t>
      </w:r>
    </w:p>
    <w:p w14:paraId="2BEED965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ersten Augenblick aus dem</w:t>
      </w:r>
    </w:p>
    <w:p w14:paraId="0516D31C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Bunker, so zitterte u. bebte</w:t>
      </w:r>
    </w:p>
    <w:p w14:paraId="57AD7D5C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der ganze Bode. Einer wollte</w:t>
      </w:r>
    </w:p>
    <w:p w14:paraId="35AF285C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hinauslaufen, kehrte aber</w:t>
      </w:r>
    </w:p>
    <w:p w14:paraId="1BAC2784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unter dem Eingang wieder</w:t>
      </w:r>
    </w:p>
    <w:p w14:paraId="3674C17B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um, so prasselte das Eisen</w:t>
      </w:r>
    </w:p>
    <w:p w14:paraId="382F4CF2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durch die Luft. Nach etlichen</w:t>
      </w:r>
    </w:p>
    <w:p w14:paraId="09A7C1C6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Minuten als </w:t>
      </w:r>
      <w:r w:rsidRPr="00105E86">
        <w:rPr>
          <w:strike/>
          <w:sz w:val="22"/>
        </w:rPr>
        <w:t>die</w:t>
      </w:r>
      <w:r w:rsidRPr="00105E86">
        <w:rPr>
          <w:sz w:val="22"/>
        </w:rPr>
        <w:t xml:space="preserve"> </w:t>
      </w:r>
      <w:r w:rsidRPr="00105E86">
        <w:rPr>
          <w:strike/>
          <w:sz w:val="22"/>
        </w:rPr>
        <w:t>der</w:t>
      </w:r>
      <w:r w:rsidRPr="00105E86">
        <w:rPr>
          <w:sz w:val="22"/>
        </w:rPr>
        <w:t xml:space="preserve"> sich</w:t>
      </w:r>
    </w:p>
    <w:p w14:paraId="03C184F4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die aufgepeitschten Nerven</w:t>
      </w:r>
    </w:p>
    <w:p w14:paraId="321624B6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etwas beruhigt hatten setzte</w:t>
      </w:r>
    </w:p>
    <w:p w14:paraId="168B2A12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ich meinen Stahlhelm</w:t>
      </w:r>
    </w:p>
    <w:p w14:paraId="73D9A0BE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auf u. schlich geduckt hinaus </w:t>
      </w:r>
    </w:p>
    <w:p w14:paraId="7EF89FAB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in den Graben. Daß Iwan</w:t>
      </w:r>
    </w:p>
    <w:p w14:paraId="23124CB2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angriff war uns klar. Jetzt</w:t>
      </w:r>
    </w:p>
    <w:p w14:paraId="10151FF5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galt es! Wir bauten unser</w:t>
      </w:r>
    </w:p>
    <w:p w14:paraId="1577C4EF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 xml:space="preserve">MG auf. Das Sausen der </w:t>
      </w:r>
      <w:r>
        <w:rPr>
          <w:sz w:val="22"/>
        </w:rPr>
        <w:t>„</w:t>
      </w:r>
      <w:r w:rsidRPr="00105E86">
        <w:rPr>
          <w:sz w:val="22"/>
        </w:rPr>
        <w:t>Brocken</w:t>
      </w:r>
      <w:r>
        <w:rPr>
          <w:sz w:val="22"/>
        </w:rPr>
        <w:t>“</w:t>
      </w:r>
    </w:p>
    <w:p w14:paraId="2ECAD0E1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genierte uns nicht mehr,</w:t>
      </w:r>
    </w:p>
    <w:p w14:paraId="35BC093A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man hörte kaum die eigene</w:t>
      </w:r>
    </w:p>
    <w:p w14:paraId="09BAC679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Stimme noch so donnerten</w:t>
      </w:r>
    </w:p>
    <w:p w14:paraId="5D5CBF9C" w14:textId="77777777" w:rsidR="00191902" w:rsidRPr="00105E86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die Einschläge um uns.</w:t>
      </w:r>
    </w:p>
    <w:p w14:paraId="4A2FB19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05E86">
        <w:rPr>
          <w:sz w:val="22"/>
        </w:rPr>
        <w:t>Nach einer halben Stunde,</w:t>
      </w:r>
    </w:p>
    <w:p w14:paraId="22BCD99B" w14:textId="77777777" w:rsidR="00191902" w:rsidRPr="000E4DD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0E4DD4">
        <w:rPr>
          <w:b/>
          <w:bCs/>
          <w:sz w:val="22"/>
        </w:rPr>
        <w:t>1944-10-20_4</w:t>
      </w:r>
    </w:p>
    <w:p w14:paraId="41F4CA6D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wir waren mit Zusammen-</w:t>
      </w:r>
    </w:p>
    <w:p w14:paraId="67069D80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packen u. Aufbauen fertig,</w:t>
      </w:r>
    </w:p>
    <w:p w14:paraId="03D5128B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als sich das Feuer ruckartig</w:t>
      </w:r>
    </w:p>
    <w:p w14:paraId="20350636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auf das dreifache verstärkte.</w:t>
      </w:r>
    </w:p>
    <w:p w14:paraId="2D3C036F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Auf der Höhe links von</w:t>
      </w:r>
    </w:p>
    <w:p w14:paraId="725C8D8A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uns begann es und wie</w:t>
      </w:r>
    </w:p>
    <w:p w14:paraId="63AEEDA1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eine Walze kamen die </w:t>
      </w:r>
    </w:p>
    <w:p w14:paraId="48DF1520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Erdfontänen auf uns zu.</w:t>
      </w:r>
    </w:p>
    <w:p w14:paraId="313A4C16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So was </w:t>
      </w:r>
      <w:proofErr w:type="gramStart"/>
      <w:r w:rsidRPr="000E4DD4">
        <w:rPr>
          <w:sz w:val="22"/>
        </w:rPr>
        <w:t>hab</w:t>
      </w:r>
      <w:proofErr w:type="gramEnd"/>
      <w:r w:rsidRPr="000E4DD4">
        <w:rPr>
          <w:sz w:val="22"/>
        </w:rPr>
        <w:t xml:space="preserve"> ich noch nicht</w:t>
      </w:r>
    </w:p>
    <w:p w14:paraId="2485AB34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erlebt. Gott sei Dank blieb</w:t>
      </w:r>
    </w:p>
    <w:p w14:paraId="3705C11C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d</w:t>
      </w:r>
      <w:r>
        <w:rPr>
          <w:sz w:val="22"/>
        </w:rPr>
        <w:t>i</w:t>
      </w:r>
      <w:r w:rsidRPr="000E4DD4">
        <w:rPr>
          <w:sz w:val="22"/>
        </w:rPr>
        <w:t xml:space="preserve">e Walze 100 m vor uns stehen </w:t>
      </w:r>
    </w:p>
    <w:p w14:paraId="72CE1321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u. wir bekamen bloß noch</w:t>
      </w:r>
    </w:p>
    <w:p w14:paraId="66C0CF86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den Erd- u. Splitterregen. Nach</w:t>
      </w:r>
    </w:p>
    <w:p w14:paraId="0DE62F4F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einer Stunde kamen vom</w:t>
      </w:r>
    </w:p>
    <w:p w14:paraId="52B1A531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vorderen Graben die Reste zu-</w:t>
      </w:r>
    </w:p>
    <w:p w14:paraId="041B2B30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rück u. hinter ihnen</w:t>
      </w:r>
    </w:p>
    <w:p w14:paraId="21547082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in breiten Reihen der Iwan.</w:t>
      </w:r>
    </w:p>
    <w:p w14:paraId="3F6CFB2D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Rechts von uns fuhren als</w:t>
      </w:r>
    </w:p>
    <w:p w14:paraId="52ECBFEB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wir aus dem Graben sprangen</w:t>
      </w:r>
    </w:p>
    <w:p w14:paraId="5F8B7AA7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auf gleicher Höhe mit uns</w:t>
      </w:r>
    </w:p>
    <w:p w14:paraId="04ED422C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schon die Panzer, die wie</w:t>
      </w:r>
    </w:p>
    <w:p w14:paraId="1D103BDF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wild knallten. Wir liefen</w:t>
      </w:r>
    </w:p>
    <w:p w14:paraId="12D5A21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über ganz freies Feld u.</w:t>
      </w:r>
    </w:p>
    <w:p w14:paraId="28B84285" w14:textId="77777777" w:rsidR="00191902" w:rsidRPr="000E4DD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0E4DD4">
        <w:rPr>
          <w:b/>
          <w:bCs/>
          <w:sz w:val="22"/>
        </w:rPr>
        <w:t>1944-10-20_5</w:t>
      </w:r>
    </w:p>
    <w:p w14:paraId="3FDCACF3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Iwans </w:t>
      </w:r>
      <w:proofErr w:type="spellStart"/>
      <w:r w:rsidRPr="000E4DD4">
        <w:rPr>
          <w:sz w:val="22"/>
        </w:rPr>
        <w:t>Infantrie</w:t>
      </w:r>
      <w:proofErr w:type="spellEnd"/>
      <w:r w:rsidRPr="000E4DD4">
        <w:rPr>
          <w:sz w:val="22"/>
        </w:rPr>
        <w:t xml:space="preserve"> war 100m- 50m</w:t>
      </w:r>
    </w:p>
    <w:p w14:paraId="0FE3CECE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hinter uns. Ich war noch</w:t>
      </w:r>
    </w:p>
    <w:p w14:paraId="31817739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keine 300m gelaufen, als</w:t>
      </w:r>
    </w:p>
    <w:p w14:paraId="4EC79CFF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ich einen Schlag auf am Arm</w:t>
      </w:r>
    </w:p>
    <w:p w14:paraId="5ADED3ED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spürte. Ich konnte mich</w:t>
      </w:r>
    </w:p>
    <w:p w14:paraId="31751D84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lastRenderedPageBreak/>
        <w:t>im Laufen verbinden u. das</w:t>
      </w:r>
    </w:p>
    <w:p w14:paraId="74FA1270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war meine Rettung, denn</w:t>
      </w:r>
    </w:p>
    <w:p w14:paraId="38A24973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wer liegen blieb kam in</w:t>
      </w:r>
    </w:p>
    <w:p w14:paraId="44E896DF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Iwans Hand. Meinen Schützen</w:t>
      </w:r>
    </w:p>
    <w:p w14:paraId="29F0B78A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eins erwischte nach weiteren</w:t>
      </w:r>
    </w:p>
    <w:p w14:paraId="12BDEA66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100m ein Splitter am rechten</w:t>
      </w:r>
    </w:p>
    <w:p w14:paraId="1AD6068D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Unterarm u. am </w:t>
      </w:r>
      <w:proofErr w:type="spellStart"/>
      <w:r w:rsidRPr="000E4DD4">
        <w:rPr>
          <w:sz w:val="22"/>
        </w:rPr>
        <w:t>Oberschen</w:t>
      </w:r>
      <w:proofErr w:type="spellEnd"/>
      <w:r w:rsidRPr="000E4DD4">
        <w:rPr>
          <w:sz w:val="22"/>
        </w:rPr>
        <w:t>-</w:t>
      </w:r>
    </w:p>
    <w:p w14:paraId="1FC60B3E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E4DD4">
        <w:rPr>
          <w:sz w:val="22"/>
        </w:rPr>
        <w:t>kel</w:t>
      </w:r>
      <w:proofErr w:type="spellEnd"/>
      <w:r w:rsidRPr="000E4DD4">
        <w:rPr>
          <w:sz w:val="22"/>
        </w:rPr>
        <w:t>. Er hackte sich bei mir</w:t>
      </w:r>
    </w:p>
    <w:p w14:paraId="0BAA0FF6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ein u. von einem Gebüsch</w:t>
      </w:r>
    </w:p>
    <w:p w14:paraId="1632F9F5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zum anderen laufend </w:t>
      </w:r>
      <w:proofErr w:type="spellStart"/>
      <w:r w:rsidRPr="000E4DD4">
        <w:rPr>
          <w:sz w:val="22"/>
        </w:rPr>
        <w:t>ar</w:t>
      </w:r>
      <w:proofErr w:type="spellEnd"/>
      <w:r w:rsidRPr="000E4DD4">
        <w:rPr>
          <w:sz w:val="22"/>
        </w:rPr>
        <w:t>-</w:t>
      </w:r>
    </w:p>
    <w:p w14:paraId="3CABD836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E4DD4">
        <w:rPr>
          <w:sz w:val="22"/>
        </w:rPr>
        <w:t>beiteten</w:t>
      </w:r>
      <w:proofErr w:type="spellEnd"/>
      <w:r w:rsidRPr="000E4DD4">
        <w:rPr>
          <w:sz w:val="22"/>
        </w:rPr>
        <w:t xml:space="preserve"> wir uns zurück.</w:t>
      </w:r>
    </w:p>
    <w:p w14:paraId="27926FE7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Die russischen Flieger </w:t>
      </w:r>
    </w:p>
    <w:p w14:paraId="37DBB40E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sa</w:t>
      </w:r>
      <w:ins w:id="5" w:author="AnnaElisabeth Schwarz" w:date="2022-03-02T01:14:00Z">
        <w:r>
          <w:rPr>
            <w:sz w:val="22"/>
          </w:rPr>
          <w:t>u</w:t>
        </w:r>
      </w:ins>
      <w:r w:rsidRPr="000E4DD4">
        <w:rPr>
          <w:sz w:val="22"/>
        </w:rPr>
        <w:t xml:space="preserve">sten wie </w:t>
      </w:r>
      <w:proofErr w:type="gramStart"/>
      <w:r w:rsidRPr="000E4DD4">
        <w:rPr>
          <w:sz w:val="22"/>
        </w:rPr>
        <w:t>toll</w:t>
      </w:r>
      <w:proofErr w:type="gramEnd"/>
      <w:r w:rsidRPr="000E4DD4">
        <w:rPr>
          <w:sz w:val="22"/>
        </w:rPr>
        <w:t xml:space="preserve"> über uns</w:t>
      </w:r>
    </w:p>
    <w:p w14:paraId="02974D57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u. schossen mit allen</w:t>
      </w:r>
    </w:p>
    <w:p w14:paraId="017EA454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Bordwaffen. Gegen 2 Uhr</w:t>
      </w:r>
    </w:p>
    <w:p w14:paraId="7272D3F3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kamen wir auf den Haupt-</w:t>
      </w:r>
    </w:p>
    <w:p w14:paraId="3A3A1346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Verbandsplatz, der so 10 km</w:t>
      </w:r>
    </w:p>
    <w:p w14:paraId="610230C8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hinter der HKL </w:t>
      </w:r>
      <w:proofErr w:type="spellStart"/>
      <w:r w:rsidRPr="000E4DD4">
        <w:rPr>
          <w:sz w:val="22"/>
        </w:rPr>
        <w:t>gelgen</w:t>
      </w:r>
      <w:proofErr w:type="spellEnd"/>
    </w:p>
    <w:p w14:paraId="2C16460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hatte. Hier schiente der</w:t>
      </w:r>
    </w:p>
    <w:p w14:paraId="6D88EDBA" w14:textId="77777777" w:rsidR="00191902" w:rsidRPr="000E4DD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0E4DD4">
        <w:rPr>
          <w:b/>
          <w:bCs/>
          <w:sz w:val="22"/>
        </w:rPr>
        <w:t>1944-10-20_6</w:t>
      </w:r>
      <w:ins w:id="6" w:author="AnnaElisabeth Schwarz" w:date="2022-03-02T01:15:00Z">
        <w:r>
          <w:rPr>
            <w:b/>
            <w:bCs/>
            <w:sz w:val="22"/>
          </w:rPr>
          <w:t>_k</w:t>
        </w:r>
      </w:ins>
    </w:p>
    <w:p w14:paraId="3914F673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Arzt meinen Arm und</w:t>
      </w:r>
    </w:p>
    <w:p w14:paraId="743F799C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um 5 Uhr, wir warteten</w:t>
      </w:r>
    </w:p>
    <w:p w14:paraId="42293BB9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auf den LKW zum </w:t>
      </w:r>
      <w:proofErr w:type="spellStart"/>
      <w:r w:rsidRPr="000E4DD4">
        <w:rPr>
          <w:sz w:val="22"/>
        </w:rPr>
        <w:t>Abtrans</w:t>
      </w:r>
      <w:proofErr w:type="spellEnd"/>
      <w:r w:rsidRPr="000E4DD4">
        <w:rPr>
          <w:sz w:val="22"/>
        </w:rPr>
        <w:t>-</w:t>
      </w:r>
    </w:p>
    <w:p w14:paraId="42E51155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E4DD4">
        <w:rPr>
          <w:sz w:val="22"/>
        </w:rPr>
        <w:t>port</w:t>
      </w:r>
      <w:proofErr w:type="spellEnd"/>
      <w:r w:rsidRPr="000E4DD4">
        <w:rPr>
          <w:sz w:val="22"/>
        </w:rPr>
        <w:t>, war der Iwan da.</w:t>
      </w:r>
    </w:p>
    <w:p w14:paraId="68D6BDA6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Der Arzt </w:t>
      </w:r>
      <w:proofErr w:type="spellStart"/>
      <w:r w:rsidRPr="000E4DD4">
        <w:rPr>
          <w:sz w:val="22"/>
        </w:rPr>
        <w:t>mußte</w:t>
      </w:r>
      <w:proofErr w:type="spellEnd"/>
      <w:r w:rsidRPr="000E4DD4">
        <w:rPr>
          <w:sz w:val="22"/>
        </w:rPr>
        <w:t xml:space="preserve"> mitten in</w:t>
      </w:r>
    </w:p>
    <w:p w14:paraId="113665FF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einer Operation aufhören,</w:t>
      </w:r>
    </w:p>
    <w:p w14:paraId="6EF38F32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was nicht auf ein abfahren-</w:t>
      </w:r>
    </w:p>
    <w:p w14:paraId="10C96DC6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des Auto springen konnte</w:t>
      </w:r>
    </w:p>
    <w:p w14:paraId="1A84FB1B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blieb zurück. Mit meinem</w:t>
      </w:r>
    </w:p>
    <w:p w14:paraId="7AA1FACB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Arm konnte ich nirgends</w:t>
      </w:r>
    </w:p>
    <w:p w14:paraId="331F4298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hinaufklettern. Ich setzte</w:t>
      </w:r>
    </w:p>
    <w:p w14:paraId="514A9D01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mich auf die Deichsel</w:t>
      </w:r>
    </w:p>
    <w:p w14:paraId="36761CC2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eines Anhängers. </w:t>
      </w:r>
      <w:proofErr w:type="spellStart"/>
      <w:r w:rsidRPr="000E4DD4">
        <w:rPr>
          <w:sz w:val="22"/>
        </w:rPr>
        <w:t>Spät</w:t>
      </w:r>
      <w:r w:rsidRPr="000E4DD4">
        <w:rPr>
          <w:strike/>
          <w:sz w:val="22"/>
        </w:rPr>
        <w:t>t</w:t>
      </w:r>
      <w:r w:rsidRPr="000E4DD4">
        <w:rPr>
          <w:sz w:val="22"/>
        </w:rPr>
        <w:t>er</w:t>
      </w:r>
      <w:proofErr w:type="spellEnd"/>
    </w:p>
    <w:p w14:paraId="6C3A1FCE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E4DD4">
        <w:rPr>
          <w:strike/>
          <w:sz w:val="22"/>
        </w:rPr>
        <w:t>ko</w:t>
      </w:r>
      <w:proofErr w:type="spellEnd"/>
      <w:r w:rsidRPr="000E4DD4">
        <w:rPr>
          <w:sz w:val="22"/>
        </w:rPr>
        <w:t xml:space="preserve"> halfen sie </w:t>
      </w:r>
      <w:r>
        <w:rPr>
          <w:sz w:val="22"/>
        </w:rPr>
        <w:t>mir in</w:t>
      </w:r>
    </w:p>
    <w:p w14:paraId="0CE3202B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den Wagen als der LKW außer</w:t>
      </w:r>
    </w:p>
    <w:p w14:paraId="0055CEB1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dem Gefahrenbereich war.</w:t>
      </w:r>
    </w:p>
    <w:p w14:paraId="76E71132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Der Arzt im Lazarett</w:t>
      </w:r>
    </w:p>
    <w:p w14:paraId="198BB483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ist ein prima Kerl u.</w:t>
      </w:r>
    </w:p>
    <w:p w14:paraId="1F98C582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E4DD4">
        <w:rPr>
          <w:sz w:val="22"/>
        </w:rPr>
        <w:t>bnehandelt</w:t>
      </w:r>
      <w:proofErr w:type="spellEnd"/>
      <w:r w:rsidRPr="000E4DD4">
        <w:rPr>
          <w:sz w:val="22"/>
        </w:rPr>
        <w:t xml:space="preserve"> einen als </w:t>
      </w:r>
      <w:r>
        <w:rPr>
          <w:sz w:val="22"/>
        </w:rPr>
        <w:t>„</w:t>
      </w:r>
      <w:r w:rsidRPr="000E4DD4">
        <w:rPr>
          <w:sz w:val="22"/>
        </w:rPr>
        <w:t>Men-</w:t>
      </w:r>
    </w:p>
    <w:p w14:paraId="42DDBD61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E4DD4">
        <w:rPr>
          <w:sz w:val="22"/>
        </w:rPr>
        <w:t>schen</w:t>
      </w:r>
      <w:proofErr w:type="spellEnd"/>
      <w:ins w:id="7" w:author="AnnaElisabeth Schwarz" w:date="2022-03-02T01:15:00Z">
        <w:r>
          <w:rPr>
            <w:sz w:val="22"/>
          </w:rPr>
          <w:t>“</w:t>
        </w:r>
      </w:ins>
      <w:r w:rsidRPr="000E4DD4">
        <w:rPr>
          <w:sz w:val="22"/>
        </w:rPr>
        <w:t xml:space="preserve"> u. nicht wie die</w:t>
      </w:r>
    </w:p>
    <w:p w14:paraId="4FB71212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meisten anderen als Nummer.</w:t>
      </w:r>
    </w:p>
    <w:p w14:paraId="3D3D2298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Die Schwester die verbindet</w:t>
      </w:r>
    </w:p>
    <w:p w14:paraId="6D64E3D4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habe ich mir schon um</w:t>
      </w:r>
    </w:p>
    <w:p w14:paraId="5285283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den Finger gewickelt!!</w:t>
      </w:r>
    </w:p>
    <w:p w14:paraId="5964848B" w14:textId="77777777" w:rsidR="00191902" w:rsidRPr="000E4DD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0E4DD4">
        <w:rPr>
          <w:b/>
          <w:bCs/>
          <w:sz w:val="22"/>
        </w:rPr>
        <w:t>1944-10-20_7</w:t>
      </w:r>
    </w:p>
    <w:p w14:paraId="003DBC0A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Die ist auch maßgebend</w:t>
      </w:r>
    </w:p>
    <w:p w14:paraId="5B63828E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für die Zeit der Entlassung.</w:t>
      </w:r>
    </w:p>
    <w:p w14:paraId="139460E6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Sie ist 25 Jahre alt u. ich </w:t>
      </w:r>
    </w:p>
    <w:p w14:paraId="3E561B37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schätzte sie auf 20!!</w:t>
      </w:r>
    </w:p>
    <w:p w14:paraId="085EE7A6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Die Stationsschwester ist</w:t>
      </w:r>
    </w:p>
    <w:p w14:paraId="3BE9768A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so 40-50 u. watschelt um-</w:t>
      </w:r>
    </w:p>
    <w:p w14:paraId="06755E8F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her wie eine richte </w:t>
      </w:r>
      <w:proofErr w:type="spellStart"/>
      <w:r w:rsidRPr="000E4DD4">
        <w:rPr>
          <w:sz w:val="22"/>
        </w:rPr>
        <w:t>Schwes</w:t>
      </w:r>
      <w:proofErr w:type="spellEnd"/>
      <w:r w:rsidRPr="000E4DD4">
        <w:rPr>
          <w:sz w:val="22"/>
        </w:rPr>
        <w:t>-</w:t>
      </w:r>
    </w:p>
    <w:p w14:paraId="5FB93FEE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E4DD4">
        <w:rPr>
          <w:sz w:val="22"/>
        </w:rPr>
        <w:t>ter</w:t>
      </w:r>
      <w:proofErr w:type="spellEnd"/>
      <w:r w:rsidRPr="000E4DD4">
        <w:rPr>
          <w:sz w:val="22"/>
        </w:rPr>
        <w:t>. Aber recht nett u.</w:t>
      </w:r>
    </w:p>
    <w:p w14:paraId="60D67F33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lastRenderedPageBreak/>
        <w:t>aufmerksam ist sie.</w:t>
      </w:r>
    </w:p>
    <w:p w14:paraId="1FDABD64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Meine Verwundung wird</w:t>
      </w:r>
    </w:p>
    <w:p w14:paraId="25A07474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noch 2-3 Wochen dauern!</w:t>
      </w:r>
    </w:p>
    <w:p w14:paraId="17A058CA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Aber Urlaub gibt es keinen</w:t>
      </w:r>
    </w:p>
    <w:p w14:paraId="7D7AFE44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u. eine Verlegung nach</w:t>
      </w:r>
    </w:p>
    <w:p w14:paraId="72798271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Rückwärts auch nicht.</w:t>
      </w:r>
    </w:p>
    <w:p w14:paraId="3A8E201D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Vielleicht </w:t>
      </w:r>
      <w:proofErr w:type="gramStart"/>
      <w:r w:rsidRPr="000E4DD4">
        <w:rPr>
          <w:sz w:val="22"/>
        </w:rPr>
        <w:t>hab</w:t>
      </w:r>
      <w:proofErr w:type="gramEnd"/>
      <w:r w:rsidRPr="000E4DD4">
        <w:rPr>
          <w:sz w:val="22"/>
        </w:rPr>
        <w:t xml:space="preserve"> ich das </w:t>
      </w:r>
      <w:proofErr w:type="spellStart"/>
      <w:r w:rsidRPr="000E4DD4">
        <w:rPr>
          <w:sz w:val="22"/>
        </w:rPr>
        <w:t>nächs</w:t>
      </w:r>
      <w:proofErr w:type="spellEnd"/>
      <w:r w:rsidRPr="000E4DD4">
        <w:rPr>
          <w:sz w:val="22"/>
        </w:rPr>
        <w:t>-</w:t>
      </w:r>
    </w:p>
    <w:p w14:paraId="7972C422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E4DD4">
        <w:rPr>
          <w:sz w:val="22"/>
        </w:rPr>
        <w:t>te</w:t>
      </w:r>
      <w:proofErr w:type="spellEnd"/>
      <w:r w:rsidRPr="000E4DD4">
        <w:rPr>
          <w:sz w:val="22"/>
        </w:rPr>
        <w:t xml:space="preserve"> </w:t>
      </w:r>
      <w:proofErr w:type="gramStart"/>
      <w:r w:rsidRPr="000E4DD4">
        <w:rPr>
          <w:sz w:val="22"/>
        </w:rPr>
        <w:t>mal</w:t>
      </w:r>
      <w:proofErr w:type="gramEnd"/>
      <w:r w:rsidRPr="000E4DD4">
        <w:rPr>
          <w:sz w:val="22"/>
        </w:rPr>
        <w:t xml:space="preserve"> mehr Glück, ob-</w:t>
      </w:r>
    </w:p>
    <w:p w14:paraId="42DB571E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wohl ich vollkommen zu-</w:t>
      </w:r>
    </w:p>
    <w:p w14:paraId="73AA0305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frieden bin diesmal. -</w:t>
      </w:r>
    </w:p>
    <w:p w14:paraId="5C42D0F3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 xml:space="preserve">Für die </w:t>
      </w:r>
      <w:r w:rsidRPr="000E4DD4">
        <w:rPr>
          <w:strike/>
          <w:sz w:val="22"/>
        </w:rPr>
        <w:t>Brot</w:t>
      </w:r>
      <w:r w:rsidRPr="000E4DD4">
        <w:rPr>
          <w:sz w:val="22"/>
        </w:rPr>
        <w:t xml:space="preserve"> </w:t>
      </w:r>
      <w:r>
        <w:rPr>
          <w:sz w:val="22"/>
        </w:rPr>
        <w:t xml:space="preserve">{Kuchen} </w:t>
      </w:r>
      <w:r w:rsidRPr="000E4DD4">
        <w:rPr>
          <w:sz w:val="22"/>
        </w:rPr>
        <w:t>u. Fettmarken</w:t>
      </w:r>
    </w:p>
    <w:p w14:paraId="0A56D71E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danke ich vielmals ich kann</w:t>
      </w:r>
    </w:p>
    <w:p w14:paraId="40874F66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sie sehr gut brauchen.</w:t>
      </w:r>
    </w:p>
    <w:p w14:paraId="21FDCA0F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Ich grüße u. küsse</w:t>
      </w:r>
    </w:p>
    <w:p w14:paraId="203D584D" w14:textId="77777777" w:rsidR="00191902" w:rsidRPr="000E4DD4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Euch vielmalst</w:t>
      </w:r>
    </w:p>
    <w:p w14:paraId="6C7133F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0E4DD4">
        <w:rPr>
          <w:sz w:val="22"/>
        </w:rPr>
        <w:t>Euer Hanserl.</w:t>
      </w:r>
    </w:p>
    <w:p w14:paraId="4DE2D10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17A2582" w14:textId="77777777" w:rsidR="00191902" w:rsidRPr="000E4DD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0E4DD4">
        <w:rPr>
          <w:b/>
          <w:bCs/>
          <w:sz w:val="22"/>
        </w:rPr>
        <w:t>1944-10-26_1</w:t>
      </w:r>
    </w:p>
    <w:p w14:paraId="15FD9A8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Bartenstein 26.X.44.</w:t>
      </w:r>
    </w:p>
    <w:p w14:paraId="3D1E36F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Meine Lieben! </w:t>
      </w:r>
    </w:p>
    <w:p w14:paraId="4B304AB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Eure Briefe erhalte</w:t>
      </w:r>
    </w:p>
    <w:p w14:paraId="16B05C2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Ich alle u. zu meinem </w:t>
      </w:r>
      <w:proofErr w:type="spellStart"/>
      <w:r>
        <w:rPr>
          <w:sz w:val="22"/>
        </w:rPr>
        <w:t>Erstau</w:t>
      </w:r>
      <w:proofErr w:type="spellEnd"/>
      <w:r>
        <w:rPr>
          <w:sz w:val="22"/>
        </w:rPr>
        <w:t>-</w:t>
      </w:r>
    </w:p>
    <w:p w14:paraId="06CB103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nen</w:t>
      </w:r>
      <w:proofErr w:type="spellEnd"/>
      <w:r>
        <w:rPr>
          <w:sz w:val="22"/>
        </w:rPr>
        <w:t xml:space="preserve"> geht’s ziemlich schnell.</w:t>
      </w:r>
    </w:p>
    <w:p w14:paraId="3738F61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Nach Süddeutschland geht’s lang-</w:t>
      </w:r>
    </w:p>
    <w:p w14:paraId="1F46162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samer</w:t>
      </w:r>
      <w:proofErr w:type="spellEnd"/>
      <w:r>
        <w:rPr>
          <w:sz w:val="22"/>
        </w:rPr>
        <w:t>, herauf geht’s schneller,</w:t>
      </w:r>
    </w:p>
    <w:p w14:paraId="5ECD377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es dauert 3-4 Tage. Aber das </w:t>
      </w:r>
      <w:proofErr w:type="spellStart"/>
      <w:r>
        <w:rPr>
          <w:sz w:val="22"/>
        </w:rPr>
        <w:t>Pa</w:t>
      </w:r>
      <w:proofErr w:type="spellEnd"/>
      <w:r>
        <w:rPr>
          <w:sz w:val="22"/>
        </w:rPr>
        <w:t>-</w:t>
      </w:r>
    </w:p>
    <w:p w14:paraId="01D6249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ket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 noch nicht. Da </w:t>
      </w:r>
    </w:p>
    <w:p w14:paraId="0F4612C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heißt es geduldig warten!</w:t>
      </w:r>
    </w:p>
    <w:p w14:paraId="0E4AAA3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Ihr </w:t>
      </w:r>
      <w:proofErr w:type="spellStart"/>
      <w:r>
        <w:rPr>
          <w:sz w:val="22"/>
        </w:rPr>
        <w:t>wißt</w:t>
      </w:r>
      <w:proofErr w:type="spellEnd"/>
      <w:r>
        <w:rPr>
          <w:sz w:val="22"/>
        </w:rPr>
        <w:t xml:space="preserve"> nicht was ein</w:t>
      </w:r>
    </w:p>
    <w:p w14:paraId="6171F07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Zahnstein ist?!?! </w:t>
      </w:r>
      <w:proofErr w:type="spellStart"/>
      <w:r>
        <w:rPr>
          <w:sz w:val="22"/>
        </w:rPr>
        <w:t>Zahnpas</w:t>
      </w:r>
      <w:proofErr w:type="spellEnd"/>
      <w:r>
        <w:rPr>
          <w:sz w:val="22"/>
        </w:rPr>
        <w:t>-</w:t>
      </w:r>
    </w:p>
    <w:p w14:paraId="6B235DF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ta</w:t>
      </w:r>
      <w:proofErr w:type="spellEnd"/>
      <w:r>
        <w:rPr>
          <w:sz w:val="22"/>
        </w:rPr>
        <w:t xml:space="preserve"> in fester Form! Das weiß</w:t>
      </w:r>
    </w:p>
    <w:p w14:paraId="46D9EC2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ich sogar </w:t>
      </w:r>
      <w:proofErr w:type="spellStart"/>
      <w:r>
        <w:rPr>
          <w:sz w:val="22"/>
        </w:rPr>
        <w:t>daß</w:t>
      </w:r>
      <w:proofErr w:type="spellEnd"/>
      <w:r>
        <w:rPr>
          <w:sz w:val="22"/>
        </w:rPr>
        <w:t xml:space="preserve"> im Salon in</w:t>
      </w:r>
    </w:p>
    <w:p w14:paraId="3144AEC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einer Schublade mehrere</w:t>
      </w:r>
    </w:p>
    <w:p w14:paraId="32F25E7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drinnen sind, die ich von</w:t>
      </w:r>
    </w:p>
    <w:p w14:paraId="171DCD7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Finnland aus schickte! Aber</w:t>
      </w:r>
    </w:p>
    <w:p w14:paraId="6D606C2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jetzt ist es schon zu spät</w:t>
      </w:r>
    </w:p>
    <w:p w14:paraId="2722F6A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zum schicken u. ich komm</w:t>
      </w:r>
    </w:p>
    <w:p w14:paraId="035D4BB3" w14:textId="77777777" w:rsidR="00191902" w:rsidRPr="000E4DD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0E4DD4">
        <w:rPr>
          <w:b/>
          <w:bCs/>
          <w:sz w:val="22"/>
        </w:rPr>
        <w:t>1944-10-26_2</w:t>
      </w:r>
    </w:p>
    <w:p w14:paraId="2D2DBC2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ohne Zahnpasta genau so</w:t>
      </w:r>
    </w:p>
    <w:p w14:paraId="4E9767B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gut durch den Krieg als mit!</w:t>
      </w:r>
    </w:p>
    <w:p w14:paraId="217227D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Schön </w:t>
      </w:r>
      <w:proofErr w:type="gramStart"/>
      <w:r>
        <w:rPr>
          <w:sz w:val="22"/>
        </w:rPr>
        <w:t>wäre</w:t>
      </w:r>
      <w:proofErr w:type="gramEnd"/>
      <w:r>
        <w:rPr>
          <w:sz w:val="22"/>
        </w:rPr>
        <w:t xml:space="preserve"> wenn Lenz mich</w:t>
      </w:r>
    </w:p>
    <w:p w14:paraId="336EB5C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Besuchen könnte! Daß wir</w:t>
      </w:r>
    </w:p>
    <w:p w14:paraId="39404AE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uns treffen glaub ich kaum.</w:t>
      </w:r>
    </w:p>
    <w:p w14:paraId="7285DE1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So was </w:t>
      </w:r>
      <w:proofErr w:type="gramStart"/>
      <w:r>
        <w:rPr>
          <w:sz w:val="22"/>
        </w:rPr>
        <w:t>wär</w:t>
      </w:r>
      <w:proofErr w:type="gramEnd"/>
      <w:r>
        <w:rPr>
          <w:sz w:val="22"/>
        </w:rPr>
        <w:t xml:space="preserve"> ein großer Zu-</w:t>
      </w:r>
    </w:p>
    <w:p w14:paraId="14A74E8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fall! Wenn man da einen</w:t>
      </w:r>
    </w:p>
    <w:p w14:paraId="717CC09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sucht an der 100 km langen</w:t>
      </w:r>
    </w:p>
    <w:p w14:paraId="59F59DD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Front, ohne seine Einheit</w:t>
      </w:r>
    </w:p>
    <w:p w14:paraId="3EB4856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zu wissen, so ist das dem</w:t>
      </w:r>
    </w:p>
    <w:p w14:paraId="2E6E09B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ähnlich: als Schorsch seine</w:t>
      </w:r>
    </w:p>
    <w:p w14:paraId="4E77C11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Tante Kathe in Landshut</w:t>
      </w:r>
    </w:p>
    <w:p w14:paraId="63387D9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suchte!!! Sollte ich wieder</w:t>
      </w:r>
    </w:p>
    <w:p w14:paraId="093777C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zu meiner alten Einheit </w:t>
      </w:r>
    </w:p>
    <w:p w14:paraId="2FF9F5C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kommen, wäre mir das </w:t>
      </w:r>
    </w:p>
    <w:p w14:paraId="2357159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lastRenderedPageBreak/>
        <w:t>sehr lieb. Aber es werden</w:t>
      </w:r>
    </w:p>
    <w:p w14:paraId="5EE3CEB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lauter neue Haufen auf-</w:t>
      </w:r>
    </w:p>
    <w:p w14:paraId="647F322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gestellt aus Lazarettleuten,</w:t>
      </w:r>
    </w:p>
    <w:p w14:paraId="7EB3E7E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Volksgrenadieren usw.</w:t>
      </w:r>
    </w:p>
    <w:p w14:paraId="56D515D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Das ist </w:t>
      </w:r>
      <w:r w:rsidRPr="00F6484F">
        <w:rPr>
          <w:sz w:val="22"/>
          <w:u w:val="single"/>
        </w:rPr>
        <w:t>Scheiße</w:t>
      </w:r>
      <w:r>
        <w:rPr>
          <w:sz w:val="22"/>
        </w:rPr>
        <w:t>!!!</w:t>
      </w:r>
    </w:p>
    <w:p w14:paraId="47B38922" w14:textId="77777777" w:rsidR="00191902" w:rsidRPr="00F6484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6484F">
        <w:rPr>
          <w:b/>
          <w:bCs/>
          <w:sz w:val="22"/>
        </w:rPr>
        <w:t>1944-10-26_3</w:t>
      </w:r>
    </w:p>
    <w:p w14:paraId="4DA0C7C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Meine Wunde heilt so rasch,</w:t>
      </w:r>
    </w:p>
    <w:p w14:paraId="2C1BE7E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daß man fast zusehen kann.</w:t>
      </w:r>
    </w:p>
    <w:p w14:paraId="459BF92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Der </w:t>
      </w:r>
      <w:proofErr w:type="spellStart"/>
      <w:r>
        <w:rPr>
          <w:sz w:val="22"/>
        </w:rPr>
        <w:t>Einschuß</w:t>
      </w:r>
      <w:proofErr w:type="spellEnd"/>
      <w:r>
        <w:rPr>
          <w:sz w:val="22"/>
        </w:rPr>
        <w:t xml:space="preserve"> ist fast zu,</w:t>
      </w:r>
    </w:p>
    <w:p w14:paraId="0BB3545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der </w:t>
      </w:r>
      <w:proofErr w:type="spellStart"/>
      <w:r>
        <w:rPr>
          <w:sz w:val="22"/>
        </w:rPr>
        <w:t>Ausschuß</w:t>
      </w:r>
      <w:proofErr w:type="spellEnd"/>
      <w:r>
        <w:rPr>
          <w:sz w:val="22"/>
        </w:rPr>
        <w:t xml:space="preserve"> ist</w:t>
      </w:r>
    </w:p>
    <w:p w14:paraId="79B8813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noch so groß wie</w:t>
      </w:r>
    </w:p>
    <w:p w14:paraId="36434BB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 vorderes Dau-</w:t>
      </w:r>
    </w:p>
    <w:p w14:paraId="4EBB9E3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meinglied</w:t>
      </w:r>
      <w:proofErr w:type="spellEnd"/>
      <w:r>
        <w:rPr>
          <w:sz w:val="22"/>
        </w:rPr>
        <w:t xml:space="preserve"> u. eitert</w:t>
      </w:r>
    </w:p>
    <w:p w14:paraId="0EB27B4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fast nicht. Die Wunde wird</w:t>
      </w:r>
    </w:p>
    <w:p w14:paraId="70311D7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mit </w:t>
      </w:r>
      <w:proofErr w:type="spellStart"/>
      <w:r>
        <w:rPr>
          <w:sz w:val="22"/>
        </w:rPr>
        <w:t>Penetrin</w:t>
      </w:r>
      <w:proofErr w:type="spellEnd"/>
      <w:r>
        <w:rPr>
          <w:sz w:val="22"/>
        </w:rPr>
        <w:t xml:space="preserve"> ausgewaschen</w:t>
      </w:r>
    </w:p>
    <w:p w14:paraId="2743B4D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u. dann ein Heftpflaster</w:t>
      </w:r>
    </w:p>
    <w:p w14:paraId="6B7E9EA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drüber geklebt. Eine </w:t>
      </w:r>
      <w:proofErr w:type="spellStart"/>
      <w:r>
        <w:rPr>
          <w:sz w:val="22"/>
        </w:rPr>
        <w:t>wun</w:t>
      </w:r>
      <w:proofErr w:type="spellEnd"/>
      <w:r>
        <w:rPr>
          <w:sz w:val="22"/>
        </w:rPr>
        <w:t>-</w:t>
      </w:r>
    </w:p>
    <w:p w14:paraId="7399967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derbare</w:t>
      </w:r>
      <w:proofErr w:type="spellEnd"/>
      <w:r>
        <w:rPr>
          <w:sz w:val="22"/>
        </w:rPr>
        <w:t xml:space="preserve"> Heilwirkung!</w:t>
      </w:r>
    </w:p>
    <w:p w14:paraId="662DD10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Leider geht’s zu schnell.</w:t>
      </w:r>
    </w:p>
    <w:p w14:paraId="06B9FC1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Aber 14 Tage bleib ich</w:t>
      </w:r>
    </w:p>
    <w:p w14:paraId="2809282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Schon noch hier, bis es</w:t>
      </w:r>
    </w:p>
    <w:p w14:paraId="0255DDD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Ganz zugeheilt ist u.</w:t>
      </w:r>
    </w:p>
    <w:p w14:paraId="332C8F7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Kraft </w:t>
      </w:r>
      <w:proofErr w:type="gramStart"/>
      <w:r>
        <w:rPr>
          <w:sz w:val="22"/>
        </w:rPr>
        <w:t>hab</w:t>
      </w:r>
      <w:proofErr w:type="gramEnd"/>
      <w:r>
        <w:rPr>
          <w:sz w:val="22"/>
        </w:rPr>
        <w:t xml:space="preserve"> ich noch keine</w:t>
      </w:r>
    </w:p>
    <w:p w14:paraId="4F88CCE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richtige in der Hand. – </w:t>
      </w:r>
    </w:p>
    <w:p w14:paraId="4E2AAB3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Für die Brot, Fleisch, Butter</w:t>
      </w:r>
    </w:p>
    <w:p w14:paraId="55F828C3" w14:textId="77777777" w:rsidR="00191902" w:rsidRPr="00F6484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6484F">
        <w:rPr>
          <w:b/>
          <w:bCs/>
          <w:sz w:val="22"/>
        </w:rPr>
        <w:t>1944-10-26_4</w:t>
      </w:r>
    </w:p>
    <w:p w14:paraId="2C40A65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u. Margarinemarken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>-</w:t>
      </w:r>
    </w:p>
    <w:p w14:paraId="473B42B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ke</w:t>
      </w:r>
      <w:proofErr w:type="spellEnd"/>
      <w:r>
        <w:rPr>
          <w:sz w:val="22"/>
        </w:rPr>
        <w:t xml:space="preserve"> ich herzlich. Ich </w:t>
      </w:r>
      <w:proofErr w:type="gramStart"/>
      <w:r>
        <w:rPr>
          <w:sz w:val="22"/>
        </w:rPr>
        <w:t>hab</w:t>
      </w:r>
      <w:proofErr w:type="gramEnd"/>
    </w:p>
    <w:p w14:paraId="477AFC6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schon gut gegessen drum</w:t>
      </w:r>
    </w:p>
    <w:p w14:paraId="543310A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Ausgehen kann ich ja</w:t>
      </w:r>
    </w:p>
    <w:p w14:paraId="4611D65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So oft ich will. Ich weiß</w:t>
      </w:r>
    </w:p>
    <w:p w14:paraId="3557B57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Einen „Schleichweg hinten</w:t>
      </w:r>
    </w:p>
    <w:p w14:paraId="00DA9B5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hinaus“. Gestern kam ich</w:t>
      </w:r>
    </w:p>
    <w:p w14:paraId="5D85EFA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erst um 10h heim. Da</w:t>
      </w:r>
    </w:p>
    <w:p w14:paraId="7648E45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stieg ich über den Zaun.</w:t>
      </w:r>
    </w:p>
    <w:p w14:paraId="656BD14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Es ist nämlich bloß bis</w:t>
      </w:r>
    </w:p>
    <w:p w14:paraId="7447EF7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8 Uhr geöffnet. Ich war</w:t>
      </w:r>
    </w:p>
    <w:p w14:paraId="06B9EF2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Nicht bei einem Mädchen</w:t>
      </w:r>
    </w:p>
    <w:p w14:paraId="2617DBF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Sondern in der Bibelstunde.</w:t>
      </w:r>
    </w:p>
    <w:p w14:paraId="7C5E932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Es ist ein Militärgeistlicher </w:t>
      </w:r>
    </w:p>
    <w:p w14:paraId="53404C1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Hier, ein junger, feiner</w:t>
      </w:r>
    </w:p>
    <w:p w14:paraId="64B49B4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Kerl. Er kennt </w:t>
      </w:r>
      <w:proofErr w:type="spellStart"/>
      <w:r>
        <w:rPr>
          <w:sz w:val="22"/>
        </w:rPr>
        <w:t>Berchtes</w:t>
      </w:r>
      <w:proofErr w:type="spellEnd"/>
      <w:r>
        <w:rPr>
          <w:sz w:val="22"/>
        </w:rPr>
        <w:t>-</w:t>
      </w:r>
    </w:p>
    <w:p w14:paraId="7FB5A2B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gaden</w:t>
      </w:r>
      <w:proofErr w:type="spellEnd"/>
      <w:r>
        <w:rPr>
          <w:sz w:val="22"/>
        </w:rPr>
        <w:t xml:space="preserve"> u. die ganze Um-</w:t>
      </w:r>
    </w:p>
    <w:p w14:paraId="76315CD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gebung</w:t>
      </w:r>
      <w:proofErr w:type="spellEnd"/>
      <w:r>
        <w:rPr>
          <w:sz w:val="22"/>
        </w:rPr>
        <w:t xml:space="preserve"> gut. Am Sonntag</w:t>
      </w:r>
    </w:p>
    <w:p w14:paraId="5EC2994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abends ist immer Wehr-</w:t>
      </w:r>
    </w:p>
    <w:p w14:paraId="6A7E895C" w14:textId="77777777" w:rsidR="00191902" w:rsidRPr="004704A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704AF">
        <w:rPr>
          <w:b/>
          <w:bCs/>
          <w:sz w:val="22"/>
        </w:rPr>
        <w:t>1944-10-26_5</w:t>
      </w:r>
      <w:ins w:id="8" w:author="AnnaElisabeth Schwarz" w:date="2022-03-02T01:35:00Z">
        <w:r>
          <w:rPr>
            <w:b/>
            <w:bCs/>
            <w:sz w:val="22"/>
          </w:rPr>
          <w:t>_k</w:t>
        </w:r>
      </w:ins>
    </w:p>
    <w:p w14:paraId="13688F7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machtsgottesdienst</w:t>
      </w:r>
      <w:proofErr w:type="spellEnd"/>
      <w:r>
        <w:rPr>
          <w:sz w:val="22"/>
        </w:rPr>
        <w:t>. –</w:t>
      </w:r>
    </w:p>
    <w:p w14:paraId="2D54006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Die Mädchen, wie über-</w:t>
      </w:r>
    </w:p>
    <w:p w14:paraId="0A9F354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haupt</w:t>
      </w:r>
      <w:proofErr w:type="spellEnd"/>
      <w:r>
        <w:rPr>
          <w:sz w:val="22"/>
        </w:rPr>
        <w:t xml:space="preserve"> die Leute hier sind</w:t>
      </w:r>
    </w:p>
    <w:p w14:paraId="18CC76F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mir sehr unsympathisch.</w:t>
      </w:r>
    </w:p>
    <w:p w14:paraId="76FC606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kann diese große Fresse</w:t>
      </w:r>
    </w:p>
    <w:p w14:paraId="4B0A5F1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nicht leiden u.</w:t>
      </w:r>
      <w:ins w:id="9" w:author="AnnaElisabeth Schwarz" w:date="2022-03-02T01:30:00Z">
        <w:r>
          <w:rPr>
            <w:sz w:val="22"/>
          </w:rPr>
          <w:t xml:space="preserve"> wenn es</w:t>
        </w:r>
      </w:ins>
      <w:r>
        <w:rPr>
          <w:sz w:val="22"/>
        </w:rPr>
        <w:t xml:space="preserve"> das netteste</w:t>
      </w:r>
    </w:p>
    <w:p w14:paraId="67EF37A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Mädchen wäre. Und </w:t>
      </w:r>
      <w:proofErr w:type="spellStart"/>
      <w:r>
        <w:rPr>
          <w:sz w:val="22"/>
        </w:rPr>
        <w:t>ver</w:t>
      </w:r>
      <w:proofErr w:type="spellEnd"/>
      <w:r>
        <w:rPr>
          <w:sz w:val="22"/>
        </w:rPr>
        <w:t>-</w:t>
      </w:r>
    </w:p>
    <w:p w14:paraId="5F368E8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lastRenderedPageBreak/>
        <w:t>stehen tun sie mich auch</w:t>
      </w:r>
    </w:p>
    <w:p w14:paraId="4B07C0B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so schwer mit meinem</w:t>
      </w:r>
    </w:p>
    <w:p w14:paraId="0379123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jou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dou</w:t>
      </w:r>
      <w:proofErr w:type="spellEnd"/>
      <w:r>
        <w:rPr>
          <w:sz w:val="22"/>
        </w:rPr>
        <w:t>. –</w:t>
      </w:r>
    </w:p>
    <w:p w14:paraId="56BD54E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lese den ganzen Tag</w:t>
      </w:r>
    </w:p>
    <w:p w14:paraId="386ED1D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u. meine Spaziergänge</w:t>
      </w:r>
    </w:p>
    <w:p w14:paraId="0E763B7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mach ich allein. Da stört</w:t>
      </w:r>
    </w:p>
    <w:p w14:paraId="68D3395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mich wenigstens dann</w:t>
      </w:r>
    </w:p>
    <w:p w14:paraId="0A4A950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niemand. Meinen Arm</w:t>
      </w:r>
    </w:p>
    <w:p w14:paraId="6A449EC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trage ich noch in der Schlinge,</w:t>
      </w:r>
    </w:p>
    <w:p w14:paraId="658D66E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denn das sieht schöner aus!</w:t>
      </w:r>
    </w:p>
    <w:p w14:paraId="7CB1A7D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Der Kasernenhof steht </w:t>
      </w:r>
    </w:p>
    <w:p w14:paraId="46811A4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Voll von den Wägen der </w:t>
      </w:r>
    </w:p>
    <w:p w14:paraId="61DB008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Flüchtlinge. Vororte von</w:t>
      </w:r>
    </w:p>
    <w:p w14:paraId="29AFD485" w14:textId="77777777" w:rsidR="00191902" w:rsidRPr="00FF79C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F79C1">
        <w:rPr>
          <w:b/>
          <w:bCs/>
          <w:sz w:val="22"/>
        </w:rPr>
        <w:t>1944-10-26_6</w:t>
      </w:r>
      <w:ins w:id="10" w:author="AnnaElisabeth Schwarz" w:date="2022-03-02T01:34:00Z">
        <w:r>
          <w:rPr>
            <w:b/>
            <w:bCs/>
            <w:sz w:val="22"/>
          </w:rPr>
          <w:t>_k</w:t>
        </w:r>
      </w:ins>
    </w:p>
    <w:p w14:paraId="5978C2D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Bartenstein werden schon</w:t>
      </w:r>
    </w:p>
    <w:p w14:paraId="08D87C3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geräumt. Die Bauern haben</w:t>
      </w:r>
    </w:p>
    <w:p w14:paraId="742315D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wenigstens Wagen u. Pferde,</w:t>
      </w:r>
    </w:p>
    <w:p w14:paraId="01099F3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ihre Habe wegzufahren. </w:t>
      </w:r>
    </w:p>
    <w:p w14:paraId="692EC19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Aber was sollen die Städter</w:t>
      </w:r>
    </w:p>
    <w:p w14:paraId="41C5EDA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Tun? Ich </w:t>
      </w:r>
      <w:proofErr w:type="spellStart"/>
      <w:r>
        <w:rPr>
          <w:sz w:val="22"/>
        </w:rPr>
        <w:t>geb</w:t>
      </w:r>
      <w:proofErr w:type="spellEnd"/>
      <w:r>
        <w:rPr>
          <w:sz w:val="22"/>
        </w:rPr>
        <w:t xml:space="preserve"> Euch den</w:t>
      </w:r>
    </w:p>
    <w:p w14:paraId="613A707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guten Rat! Richte</w:t>
      </w:r>
      <w:ins w:id="11" w:author="AnnaElisabeth Schwarz" w:date="2022-03-02T01:34:00Z">
        <w:r>
          <w:rPr>
            <w:sz w:val="22"/>
          </w:rPr>
          <w:t>t</w:t>
        </w:r>
      </w:ins>
      <w:del w:id="12" w:author="AnnaElisabeth Schwarz" w:date="2022-03-02T01:34:00Z">
        <w:r w:rsidDel="000D0615">
          <w:rPr>
            <w:sz w:val="22"/>
          </w:rPr>
          <w:delText>n</w:delText>
        </w:r>
      </w:del>
      <w:r>
        <w:rPr>
          <w:sz w:val="22"/>
        </w:rPr>
        <w:t xml:space="preserve"> Euch</w:t>
      </w:r>
    </w:p>
    <w:p w14:paraId="19F94E7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Kisten her zum Eingraben</w:t>
      </w:r>
    </w:p>
    <w:p w14:paraId="0C42E3E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u. überlegt was Ihr am</w:t>
      </w:r>
    </w:p>
    <w:p w14:paraId="7D2EA84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besten hinein tut! Denn</w:t>
      </w:r>
    </w:p>
    <w:p w14:paraId="01FA99F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es kann einmal schnell</w:t>
      </w:r>
    </w:p>
    <w:p w14:paraId="05F066A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gehen! Eingegraben sind</w:t>
      </w:r>
    </w:p>
    <w:p w14:paraId="729DEB2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sie dann immer schnell.</w:t>
      </w:r>
    </w:p>
    <w:p w14:paraId="2F54397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Habt Ihr das Paket mit</w:t>
      </w:r>
    </w:p>
    <w:p w14:paraId="4D2E4FC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den Zigaretten, Zigarren u. Tabak</w:t>
      </w:r>
    </w:p>
    <w:p w14:paraId="04B8015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nicht erhalten? Sicher hats</w:t>
      </w:r>
    </w:p>
    <w:p w14:paraId="2218B50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dann der Iwan geschnappt,</w:t>
      </w:r>
    </w:p>
    <w:p w14:paraId="28E5DDD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oder es ist geklaut worden.</w:t>
      </w:r>
    </w:p>
    <w:p w14:paraId="157CEE4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Der Betreffende wird lachen,</w:t>
      </w:r>
    </w:p>
    <w:p w14:paraId="74CD095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denn es sind 170 Zigaretten,</w:t>
      </w:r>
    </w:p>
    <w:p w14:paraId="78EBD3E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10 Zigarren u. 2 Pakete Tabak drin.</w:t>
      </w:r>
    </w:p>
    <w:p w14:paraId="0A2E010B" w14:textId="77777777" w:rsidR="00191902" w:rsidRPr="00F47A4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47A4B">
        <w:rPr>
          <w:b/>
          <w:bCs/>
          <w:sz w:val="22"/>
        </w:rPr>
        <w:t>1944-10-26_7</w:t>
      </w:r>
    </w:p>
    <w:p w14:paraId="21EAC3A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Genesungsurlaub bekomme </w:t>
      </w:r>
    </w:p>
    <w:p w14:paraId="4660FAD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nicht! Nur wer länger</w:t>
      </w:r>
    </w:p>
    <w:p w14:paraId="1184F3A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Als 8 Wochen im Lazarett liegt.</w:t>
      </w:r>
    </w:p>
    <w:p w14:paraId="348377A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Ich bin </w:t>
      </w:r>
      <w:proofErr w:type="gramStart"/>
      <w:r>
        <w:rPr>
          <w:sz w:val="22"/>
        </w:rPr>
        <w:t>froh</w:t>
      </w:r>
      <w:proofErr w:type="gramEnd"/>
      <w:r>
        <w:rPr>
          <w:sz w:val="22"/>
        </w:rPr>
        <w:t xml:space="preserve"> wenn ich 5 oder</w:t>
      </w:r>
    </w:p>
    <w:p w14:paraId="3292076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6 Wochen voll bekomme. </w:t>
      </w:r>
    </w:p>
    <w:p w14:paraId="2733BE8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Ab jetzt </w:t>
      </w:r>
      <w:r w:rsidRPr="00F47A4B">
        <w:rPr>
          <w:strike/>
          <w:sz w:val="22"/>
        </w:rPr>
        <w:t>sin</w:t>
      </w:r>
      <w:r>
        <w:rPr>
          <w:sz w:val="22"/>
        </w:rPr>
        <w:t xml:space="preserve"> haben wir eine</w:t>
      </w:r>
    </w:p>
    <w:p w14:paraId="0722454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Feldpostnummer. Das hat</w:t>
      </w:r>
    </w:p>
    <w:p w14:paraId="48C75EC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aber sonst keine Bedeutung.</w:t>
      </w:r>
    </w:p>
    <w:p w14:paraId="238C9AF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Und zur </w:t>
      </w:r>
      <w:proofErr w:type="spellStart"/>
      <w:r>
        <w:rPr>
          <w:sz w:val="22"/>
        </w:rPr>
        <w:t>Beantwor</w:t>
      </w:r>
      <w:proofErr w:type="spellEnd"/>
      <w:r>
        <w:rPr>
          <w:sz w:val="22"/>
        </w:rPr>
        <w:t>-</w:t>
      </w:r>
    </w:p>
    <w:p w14:paraId="6420D96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tung</w:t>
      </w:r>
      <w:proofErr w:type="spellEnd"/>
      <w:r>
        <w:rPr>
          <w:sz w:val="22"/>
        </w:rPr>
        <w:t xml:space="preserve"> der Briefe von Alies.</w:t>
      </w:r>
    </w:p>
    <w:p w14:paraId="5B422E8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Briefpapier dürft Ihr mir</w:t>
      </w:r>
    </w:p>
    <w:p w14:paraId="150085A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Immer etwas beilegen. </w:t>
      </w:r>
    </w:p>
    <w:p w14:paraId="50152F5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habe zwar einen klei-</w:t>
      </w:r>
    </w:p>
    <w:p w14:paraId="57C6E3B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>
        <w:rPr>
          <w:sz w:val="22"/>
        </w:rPr>
        <w:t>nen</w:t>
      </w:r>
      <w:proofErr w:type="spellEnd"/>
      <w:r>
        <w:rPr>
          <w:sz w:val="22"/>
        </w:rPr>
        <w:t xml:space="preserve"> Vorrat, aber der kann</w:t>
      </w:r>
    </w:p>
    <w:p w14:paraId="041BCB8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irgendwo </w:t>
      </w:r>
      <w:proofErr w:type="spellStart"/>
      <w:r>
        <w:rPr>
          <w:sz w:val="22"/>
        </w:rPr>
        <w:t>kaput</w:t>
      </w:r>
      <w:proofErr w:type="spellEnd"/>
      <w:r>
        <w:rPr>
          <w:sz w:val="22"/>
        </w:rPr>
        <w:t xml:space="preserve"> gehen. Eben-</w:t>
      </w:r>
    </w:p>
    <w:p w14:paraId="395B321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so werde ich meine Hausschuhe</w:t>
      </w:r>
    </w:p>
    <w:p w14:paraId="7A9E4DF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u. mein </w:t>
      </w:r>
      <w:proofErr w:type="spellStart"/>
      <w:r>
        <w:rPr>
          <w:sz w:val="22"/>
        </w:rPr>
        <w:t>Kissi</w:t>
      </w:r>
      <w:proofErr w:type="spellEnd"/>
      <w:r>
        <w:rPr>
          <w:sz w:val="22"/>
        </w:rPr>
        <w:t xml:space="preserve">, das im </w:t>
      </w:r>
      <w:proofErr w:type="gramStart"/>
      <w:r>
        <w:rPr>
          <w:sz w:val="22"/>
        </w:rPr>
        <w:t>großen</w:t>
      </w:r>
      <w:proofErr w:type="gramEnd"/>
      <w:r>
        <w:rPr>
          <w:sz w:val="22"/>
        </w:rPr>
        <w:t xml:space="preserve"> </w:t>
      </w:r>
    </w:p>
    <w:p w14:paraId="2622B96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lastRenderedPageBreak/>
        <w:t>Rucksack war nicht mehr</w:t>
      </w:r>
    </w:p>
    <w:p w14:paraId="1D2E896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Bekommen. – Von meinen</w:t>
      </w:r>
    </w:p>
    <w:p w14:paraId="1D59A24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Splittern im Gesicht sieht</w:t>
      </w:r>
    </w:p>
    <w:p w14:paraId="12B3A603" w14:textId="77777777" w:rsidR="00191902" w:rsidRPr="00F47A4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47A4B">
        <w:rPr>
          <w:b/>
          <w:bCs/>
          <w:sz w:val="22"/>
        </w:rPr>
        <w:t>1944-10-26_8</w:t>
      </w:r>
    </w:p>
    <w:p w14:paraId="10F46C4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man gar nichts mehr. – </w:t>
      </w:r>
    </w:p>
    <w:p w14:paraId="0BE99EB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Das Heft </w:t>
      </w:r>
      <w:proofErr w:type="gramStart"/>
      <w:r>
        <w:rPr>
          <w:sz w:val="22"/>
        </w:rPr>
        <w:t>von der Maria</w:t>
      </w:r>
      <w:proofErr w:type="gramEnd"/>
      <w:r>
        <w:rPr>
          <w:sz w:val="22"/>
        </w:rPr>
        <w:t xml:space="preserve"> Fatima</w:t>
      </w:r>
    </w:p>
    <w:p w14:paraId="1C7A35D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erhielt ich auch. Zeit habe</w:t>
      </w:r>
    </w:p>
    <w:p w14:paraId="177103E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ich ja zum Lesen. Und</w:t>
      </w:r>
    </w:p>
    <w:p w14:paraId="65B06E1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 Rosenkranz ist mir</w:t>
      </w:r>
    </w:p>
    <w:p w14:paraId="3C7D58A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auch nicht </w:t>
      </w:r>
      <w:proofErr w:type="spellStart"/>
      <w:r>
        <w:rPr>
          <w:sz w:val="22"/>
        </w:rPr>
        <w:t>zuviel</w:t>
      </w:r>
      <w:proofErr w:type="spellEnd"/>
      <w:r>
        <w:rPr>
          <w:sz w:val="22"/>
        </w:rPr>
        <w:t xml:space="preserve">! </w:t>
      </w:r>
    </w:p>
    <w:p w14:paraId="2FBDE94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So, das wäre wieder</w:t>
      </w:r>
    </w:p>
    <w:p w14:paraId="23AA81D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ein langer Bericht!</w:t>
      </w:r>
    </w:p>
    <w:p w14:paraId="5F43C80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Seid alle vielmals</w:t>
      </w:r>
    </w:p>
    <w:p w14:paraId="465EAEB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herzlichst gegrüßt </w:t>
      </w:r>
    </w:p>
    <w:p w14:paraId="396125A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von Euerm</w:t>
      </w:r>
    </w:p>
    <w:p w14:paraId="5EED5D1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Hanserl. </w:t>
      </w:r>
    </w:p>
    <w:p w14:paraId="53191FC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5E43E9B" w14:textId="77777777" w:rsidR="00191902" w:rsidRPr="003B60D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B60DB">
        <w:rPr>
          <w:b/>
          <w:bCs/>
          <w:sz w:val="22"/>
        </w:rPr>
        <w:t>1944-10-27_1</w:t>
      </w:r>
    </w:p>
    <w:p w14:paraId="20426DB8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Bartenstein 27. X. 44.</w:t>
      </w:r>
    </w:p>
    <w:p w14:paraId="2F77E22B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Meine Lieben!</w:t>
      </w:r>
    </w:p>
    <w:p w14:paraId="252C598C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Am 26. kam das</w:t>
      </w:r>
    </w:p>
    <w:p w14:paraId="3174261A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Paket hier an u. heute Nachmittag</w:t>
      </w:r>
    </w:p>
    <w:p w14:paraId="4FE68FE8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 xml:space="preserve">holte ich er ab. Gefreut </w:t>
      </w:r>
      <w:proofErr w:type="gramStart"/>
      <w:r w:rsidRPr="003B60DB">
        <w:rPr>
          <w:sz w:val="22"/>
        </w:rPr>
        <w:t>hab</w:t>
      </w:r>
      <w:proofErr w:type="gramEnd"/>
      <w:r w:rsidRPr="003B60DB">
        <w:rPr>
          <w:sz w:val="22"/>
        </w:rPr>
        <w:t xml:space="preserve"> ich</w:t>
      </w:r>
    </w:p>
    <w:p w14:paraId="5B2B96AA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 xml:space="preserve">mich schon als ich die </w:t>
      </w:r>
      <w:r>
        <w:rPr>
          <w:sz w:val="22"/>
        </w:rPr>
        <w:t>„</w:t>
      </w:r>
      <w:r w:rsidRPr="003B60DB">
        <w:rPr>
          <w:sz w:val="22"/>
        </w:rPr>
        <w:t>bekannte</w:t>
      </w:r>
      <w:r>
        <w:rPr>
          <w:sz w:val="22"/>
        </w:rPr>
        <w:t>“</w:t>
      </w:r>
    </w:p>
    <w:p w14:paraId="323FDA5D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Schachtel aus dem Papier schälte.</w:t>
      </w:r>
    </w:p>
    <w:p w14:paraId="56A8FD1F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Und dann erst dieser Inhalt!</w:t>
      </w:r>
    </w:p>
    <w:p w14:paraId="2C037836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Da kann ich Euch ja gar nicht</w:t>
      </w:r>
    </w:p>
    <w:p w14:paraId="1C278351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danken dafür so großartig ist der</w:t>
      </w:r>
    </w:p>
    <w:p w14:paraId="32E569C8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 xml:space="preserve">Inhalt. Äpfel, Birnen, Nüsse, </w:t>
      </w:r>
      <w:proofErr w:type="spellStart"/>
      <w:r w:rsidRPr="003B60DB">
        <w:rPr>
          <w:sz w:val="22"/>
        </w:rPr>
        <w:t>Buddi</w:t>
      </w:r>
      <w:proofErr w:type="spellEnd"/>
      <w:r w:rsidRPr="003B60DB">
        <w:rPr>
          <w:sz w:val="22"/>
        </w:rPr>
        <w:t>,</w:t>
      </w:r>
    </w:p>
    <w:p w14:paraId="2617EFB4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Wurst, Seife, Rasierklingen u. der</w:t>
      </w:r>
    </w:p>
    <w:p w14:paraId="7F53A241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gute Kuchen. Da vergehen mir</w:t>
      </w:r>
    </w:p>
    <w:p w14:paraId="46849DF6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 xml:space="preserve">für etliche Tage die </w:t>
      </w:r>
      <w:proofErr w:type="spellStart"/>
      <w:r w:rsidRPr="003B60DB">
        <w:rPr>
          <w:sz w:val="22"/>
        </w:rPr>
        <w:t>Kriegsgedan</w:t>
      </w:r>
      <w:proofErr w:type="spellEnd"/>
      <w:r w:rsidRPr="003B60DB">
        <w:rPr>
          <w:sz w:val="22"/>
        </w:rPr>
        <w:t>-</w:t>
      </w:r>
    </w:p>
    <w:p w14:paraId="68ACB411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B60DB">
        <w:rPr>
          <w:sz w:val="22"/>
        </w:rPr>
        <w:t>ken</w:t>
      </w:r>
      <w:proofErr w:type="spellEnd"/>
      <w:r w:rsidRPr="003B60DB">
        <w:rPr>
          <w:sz w:val="22"/>
        </w:rPr>
        <w:t xml:space="preserve">. Also, vielen tausend Dank! </w:t>
      </w:r>
    </w:p>
    <w:p w14:paraId="4484D7E0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 xml:space="preserve">Der ganze Inhalt ist unversehrt. </w:t>
      </w:r>
    </w:p>
    <w:p w14:paraId="375A9533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Post bekam ich soeben auch von</w:t>
      </w:r>
    </w:p>
    <w:p w14:paraId="291AA3CA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  <w:lang w:val="en-US"/>
        </w:rPr>
      </w:pPr>
      <w:proofErr w:type="spellStart"/>
      <w:r w:rsidRPr="003B60DB">
        <w:rPr>
          <w:sz w:val="22"/>
          <w:lang w:val="en-US"/>
        </w:rPr>
        <w:t>Euch</w:t>
      </w:r>
      <w:proofErr w:type="spellEnd"/>
      <w:r w:rsidRPr="003B60DB">
        <w:rPr>
          <w:sz w:val="22"/>
          <w:lang w:val="en-US"/>
        </w:rPr>
        <w:t>. Mutters Brief No 7 u. Alies</w:t>
      </w:r>
    </w:p>
    <w:p w14:paraId="7E0A4330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Brief vom 21. u. 22. X. Wie kommt</w:t>
      </w:r>
    </w:p>
    <w:p w14:paraId="6AC07B3A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denn Alies zu der Meinung ich hätte</w:t>
      </w:r>
    </w:p>
    <w:p w14:paraId="75444465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im Oberarm einen Splitter? Durch</w:t>
      </w:r>
    </w:p>
    <w:p w14:paraId="5700DF36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 xml:space="preserve">den li. Unt. Arm einen </w:t>
      </w:r>
      <w:proofErr w:type="spellStart"/>
      <w:r w:rsidRPr="003B60DB">
        <w:rPr>
          <w:sz w:val="22"/>
        </w:rPr>
        <w:t>Durchschuß</w:t>
      </w:r>
      <w:proofErr w:type="spellEnd"/>
      <w:r w:rsidRPr="003B60DB">
        <w:rPr>
          <w:sz w:val="22"/>
        </w:rPr>
        <w:t>-</w:t>
      </w:r>
    </w:p>
    <w:p w14:paraId="577FF2A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(Fleischwunde) von einem Splitter.</w:t>
      </w:r>
    </w:p>
    <w:p w14:paraId="628D0147" w14:textId="77777777" w:rsidR="00191902" w:rsidRPr="003B60D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B60DB">
        <w:rPr>
          <w:b/>
          <w:bCs/>
          <w:sz w:val="22"/>
        </w:rPr>
        <w:t>1944-10-27_2</w:t>
      </w:r>
    </w:p>
    <w:p w14:paraId="5676F05C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Früher meinte ich es wäre ein</w:t>
      </w:r>
    </w:p>
    <w:p w14:paraId="2BEFE505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B60DB">
        <w:rPr>
          <w:sz w:val="22"/>
        </w:rPr>
        <w:t>Infantriegeschoß</w:t>
      </w:r>
      <w:proofErr w:type="spellEnd"/>
      <w:r w:rsidRPr="003B60DB">
        <w:rPr>
          <w:sz w:val="22"/>
        </w:rPr>
        <w:t>, aber es war ein</w:t>
      </w:r>
    </w:p>
    <w:p w14:paraId="2D31C45D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 xml:space="preserve">Splitter. Natürliche Größe des </w:t>
      </w:r>
      <w:r>
        <w:rPr>
          <w:sz w:val="22"/>
        </w:rPr>
        <w:t>E</w:t>
      </w:r>
      <w:r w:rsidRPr="003B60DB">
        <w:rPr>
          <w:sz w:val="22"/>
        </w:rPr>
        <w:t>in-</w:t>
      </w:r>
    </w:p>
    <w:p w14:paraId="6946EB90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u. Ausschusses! -</w:t>
      </w:r>
    </w:p>
    <w:p w14:paraId="60C7F3F6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Ich rechne daß ich noch</w:t>
      </w:r>
    </w:p>
    <w:p w14:paraId="71E71FD9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2 Wochen hier bin. Wenn</w:t>
      </w:r>
    </w:p>
    <w:p w14:paraId="4ABDAEDC" w14:textId="77777777" w:rsidR="00191902" w:rsidRPr="003B60DB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die Wunde dann aufbrechen</w:t>
      </w:r>
    </w:p>
    <w:p w14:paraId="69E9FE7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B60DB">
        <w:rPr>
          <w:sz w:val="22"/>
        </w:rPr>
        <w:t>sollte, dauert's noch länger.</w:t>
      </w:r>
    </w:p>
    <w:p w14:paraId="50D4258C" w14:textId="77777777" w:rsidR="00191902" w:rsidRPr="002F5A3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F5A3C">
        <w:rPr>
          <w:b/>
          <w:bCs/>
          <w:sz w:val="22"/>
        </w:rPr>
        <w:t>1944-10-27_3</w:t>
      </w:r>
    </w:p>
    <w:p w14:paraId="75B15189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Diesen Abschnitt schicke ich</w:t>
      </w:r>
    </w:p>
    <w:p w14:paraId="2E91E144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Euch, weil ich mir nicht denken</w:t>
      </w:r>
    </w:p>
    <w:p w14:paraId="2D7BC825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2F5A3C">
        <w:rPr>
          <w:sz w:val="22"/>
        </w:rPr>
        <w:lastRenderedPageBreak/>
        <w:t>kann</w:t>
      </w:r>
      <w:proofErr w:type="gramEnd"/>
      <w:r w:rsidRPr="002F5A3C">
        <w:rPr>
          <w:sz w:val="22"/>
        </w:rPr>
        <w:t xml:space="preserve"> wer Math. Weinländer ist.</w:t>
      </w:r>
    </w:p>
    <w:p w14:paraId="00B9F023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Tausend Bussi von</w:t>
      </w:r>
    </w:p>
    <w:p w14:paraId="783E2722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Euerm</w:t>
      </w:r>
    </w:p>
    <w:p w14:paraId="03703AF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Hanserl.</w:t>
      </w:r>
    </w:p>
    <w:p w14:paraId="0391EAA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FE48807" w14:textId="77777777" w:rsidR="00191902" w:rsidRPr="002F5A3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F5A3C">
        <w:rPr>
          <w:b/>
          <w:bCs/>
          <w:sz w:val="22"/>
        </w:rPr>
        <w:t>1944-10-29_1</w:t>
      </w:r>
    </w:p>
    <w:p w14:paraId="4D432938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Bartenstein 29.X.44.</w:t>
      </w:r>
    </w:p>
    <w:p w14:paraId="2491176C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Meine Lieben!</w:t>
      </w:r>
    </w:p>
    <w:p w14:paraId="6D3C480C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F5A3C">
        <w:rPr>
          <w:sz w:val="22"/>
        </w:rPr>
        <w:t>Genau so</w:t>
      </w:r>
      <w:proofErr w:type="spellEnd"/>
      <w:r w:rsidRPr="002F5A3C">
        <w:rPr>
          <w:sz w:val="22"/>
        </w:rPr>
        <w:t xml:space="preserve"> wie ich es mir</w:t>
      </w:r>
    </w:p>
    <w:p w14:paraId="3CA4EEF1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F5A3C">
        <w:rPr>
          <w:sz w:val="22"/>
        </w:rPr>
        <w:t>unbewußt</w:t>
      </w:r>
      <w:proofErr w:type="spellEnd"/>
      <w:r w:rsidRPr="002F5A3C">
        <w:rPr>
          <w:sz w:val="22"/>
        </w:rPr>
        <w:t xml:space="preserve"> vorgestellt hatte, kam</w:t>
      </w:r>
    </w:p>
    <w:p w14:paraId="1E6F73B0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es. Ich stand im Zimmer, u. Lenz</w:t>
      </w:r>
    </w:p>
    <w:p w14:paraId="34B5DC23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kommt zur Türe herein. Ich war</w:t>
      </w:r>
    </w:p>
    <w:p w14:paraId="3FCB0335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wie vom Blitz getroffen. Ich ging</w:t>
      </w:r>
    </w:p>
    <w:p w14:paraId="6A46CF95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dann mit ihm aus u. er</w:t>
      </w:r>
    </w:p>
    <w:p w14:paraId="39968456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übernachtete in Bartenstein</w:t>
      </w:r>
    </w:p>
    <w:p w14:paraId="5E5F9EB9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in der Kaserne. Wir haben uns</w:t>
      </w:r>
    </w:p>
    <w:p w14:paraId="155903FD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prima unterhalten. So gefreut</w:t>
      </w:r>
    </w:p>
    <w:p w14:paraId="12FAC027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2F5A3C">
        <w:rPr>
          <w:sz w:val="22"/>
        </w:rPr>
        <w:t>hab</w:t>
      </w:r>
      <w:proofErr w:type="gramEnd"/>
      <w:r w:rsidRPr="002F5A3C">
        <w:rPr>
          <w:sz w:val="22"/>
        </w:rPr>
        <w:t xml:space="preserve"> ich mich schon lang nicht</w:t>
      </w:r>
    </w:p>
    <w:p w14:paraId="38AA5755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mehr. Außerdem ist Lenz</w:t>
      </w:r>
    </w:p>
    <w:p w14:paraId="79E5366F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immer noch der alte. -</w:t>
      </w:r>
    </w:p>
    <w:p w14:paraId="6966495E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F5A3C">
        <w:rPr>
          <w:sz w:val="22"/>
        </w:rPr>
        <w:t>Doeben</w:t>
      </w:r>
      <w:proofErr w:type="spellEnd"/>
      <w:r w:rsidRPr="002F5A3C">
        <w:rPr>
          <w:sz w:val="22"/>
        </w:rPr>
        <w:t xml:space="preserve"> bekam ich Brief No8 von</w:t>
      </w:r>
    </w:p>
    <w:p w14:paraId="14197D88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 xml:space="preserve">Mutter. Daß Fritzl </w:t>
      </w:r>
      <w:proofErr w:type="spellStart"/>
      <w:r w:rsidRPr="002F5A3C">
        <w:rPr>
          <w:sz w:val="22"/>
        </w:rPr>
        <w:t>vermißt</w:t>
      </w:r>
      <w:proofErr w:type="spellEnd"/>
      <w:r w:rsidRPr="002F5A3C">
        <w:rPr>
          <w:sz w:val="22"/>
        </w:rPr>
        <w:t xml:space="preserve"> ist, ist</w:t>
      </w:r>
    </w:p>
    <w:p w14:paraId="30F190D7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sehr traurig. Wenn er aber in</w:t>
      </w:r>
    </w:p>
    <w:p w14:paraId="3E4E580E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einem Wald wo Partisanen</w:t>
      </w:r>
    </w:p>
    <w:p w14:paraId="5E94E3A8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hausten verschwand, habe ich</w:t>
      </w:r>
    </w:p>
    <w:p w14:paraId="10EE8451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wenig Hoffnung. Ich werde aber</w:t>
      </w:r>
    </w:p>
    <w:p w14:paraId="2956DA9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Tante Wally schreiben.</w:t>
      </w:r>
    </w:p>
    <w:p w14:paraId="040B9691" w14:textId="77777777" w:rsidR="00191902" w:rsidRPr="002F5A3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F5A3C">
        <w:rPr>
          <w:b/>
          <w:bCs/>
          <w:sz w:val="22"/>
        </w:rPr>
        <w:t>1944-10-29_2</w:t>
      </w:r>
    </w:p>
    <w:p w14:paraId="4B9BDA65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Für Ludwig steht die Sache</w:t>
      </w:r>
    </w:p>
    <w:p w14:paraId="3516247E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besser, weil man überhaupt</w:t>
      </w:r>
    </w:p>
    <w:p w14:paraId="2D82BA69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nichts weiß davon. Wenn</w:t>
      </w:r>
    </w:p>
    <w:p w14:paraId="0B36104F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nämlich größere Einheiten</w:t>
      </w:r>
    </w:p>
    <w:p w14:paraId="341C6916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 xml:space="preserve">eingeschlossen werden, ist </w:t>
      </w:r>
    </w:p>
    <w:p w14:paraId="40F84849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2F5A3C">
        <w:rPr>
          <w:sz w:val="22"/>
        </w:rPr>
        <w:t>das</w:t>
      </w:r>
      <w:proofErr w:type="gramEnd"/>
      <w:r w:rsidRPr="002F5A3C">
        <w:rPr>
          <w:sz w:val="22"/>
        </w:rPr>
        <w:t xml:space="preserve"> </w:t>
      </w:r>
      <w:r>
        <w:rPr>
          <w:sz w:val="22"/>
        </w:rPr>
        <w:t>„</w:t>
      </w:r>
      <w:r w:rsidRPr="002F5A3C">
        <w:rPr>
          <w:sz w:val="22"/>
        </w:rPr>
        <w:t>Schlachten</w:t>
      </w:r>
      <w:r>
        <w:rPr>
          <w:sz w:val="22"/>
        </w:rPr>
        <w:t>“</w:t>
      </w:r>
      <w:r w:rsidRPr="002F5A3C">
        <w:rPr>
          <w:sz w:val="22"/>
        </w:rPr>
        <w:t xml:space="preserve"> nicht so groß.</w:t>
      </w:r>
    </w:p>
    <w:p w14:paraId="0FF9E373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Meines Erachtens haben die, die</w:t>
      </w:r>
    </w:p>
    <w:p w14:paraId="00977ED5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das Diesseits gesegnet haben,</w:t>
      </w:r>
    </w:p>
    <w:p w14:paraId="4EE972DE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den besten Teil erwählt. -</w:t>
      </w:r>
    </w:p>
    <w:p w14:paraId="6CE87F0C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Beiliegende Urkunde hebt</w:t>
      </w:r>
    </w:p>
    <w:p w14:paraId="2E5ED0D8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Ihr mir auf. - Heute ist</w:t>
      </w:r>
    </w:p>
    <w:p w14:paraId="067EAE16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 xml:space="preserve">schlechtes Wetter u. ich </w:t>
      </w:r>
      <w:proofErr w:type="gramStart"/>
      <w:r w:rsidRPr="002F5A3C">
        <w:rPr>
          <w:sz w:val="22"/>
        </w:rPr>
        <w:t>bin</w:t>
      </w:r>
      <w:proofErr w:type="gramEnd"/>
    </w:p>
    <w:p w14:paraId="44E93DA3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noch um jede Stunde froh</w:t>
      </w:r>
    </w:p>
    <w:p w14:paraId="42EE602B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in der ich im Trockenen</w:t>
      </w:r>
    </w:p>
    <w:p w14:paraId="4DEC362D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sitze u. lesen kann.</w:t>
      </w:r>
    </w:p>
    <w:p w14:paraId="79E72D0B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 xml:space="preserve">Seit vielmals </w:t>
      </w:r>
      <w:proofErr w:type="spellStart"/>
      <w:r w:rsidRPr="002F5A3C">
        <w:rPr>
          <w:sz w:val="22"/>
        </w:rPr>
        <w:t>herz</w:t>
      </w:r>
      <w:proofErr w:type="spellEnd"/>
      <w:r w:rsidRPr="002F5A3C">
        <w:rPr>
          <w:sz w:val="22"/>
        </w:rPr>
        <w:t>-</w:t>
      </w:r>
    </w:p>
    <w:p w14:paraId="34B7F0E3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F5A3C">
        <w:rPr>
          <w:sz w:val="22"/>
        </w:rPr>
        <w:t>lich</w:t>
      </w:r>
      <w:proofErr w:type="spellEnd"/>
      <w:r w:rsidRPr="002F5A3C">
        <w:rPr>
          <w:sz w:val="22"/>
        </w:rPr>
        <w:t xml:space="preserve"> gegrüßt von</w:t>
      </w:r>
    </w:p>
    <w:p w14:paraId="0FA111E7" w14:textId="77777777" w:rsidR="00191902" w:rsidRPr="002F5A3C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 xml:space="preserve">Eurem </w:t>
      </w:r>
    </w:p>
    <w:p w14:paraId="313891C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2F5A3C">
        <w:rPr>
          <w:sz w:val="22"/>
        </w:rPr>
        <w:t>Hans.</w:t>
      </w:r>
    </w:p>
    <w:p w14:paraId="623E38D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8187CDC" w14:textId="77777777" w:rsidR="00191902" w:rsidRPr="00411D7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11D78">
        <w:rPr>
          <w:b/>
          <w:bCs/>
          <w:sz w:val="22"/>
        </w:rPr>
        <w:t>1944-10-31_1</w:t>
      </w:r>
    </w:p>
    <w:p w14:paraId="2E7AC017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Bartenstein 31. X. 44.</w:t>
      </w:r>
    </w:p>
    <w:p w14:paraId="362806BA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Meine Lieben!</w:t>
      </w:r>
    </w:p>
    <w:p w14:paraId="3896D547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Stellt Euch vor! Lenz</w:t>
      </w:r>
    </w:p>
    <w:p w14:paraId="0D80D81E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war an genau derselben Stelle wo</w:t>
      </w:r>
    </w:p>
    <w:p w14:paraId="22EFA9C7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lastRenderedPageBreak/>
        <w:t>ich auch gelegen hatte. Er kannte</w:t>
      </w:r>
    </w:p>
    <w:p w14:paraId="5F50F794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jeden Wald u. jedes Haus. Unser</w:t>
      </w:r>
    </w:p>
    <w:p w14:paraId="4036E320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11D78">
        <w:rPr>
          <w:sz w:val="22"/>
        </w:rPr>
        <w:t>Batl</w:t>
      </w:r>
      <w:proofErr w:type="spellEnd"/>
      <w:r w:rsidRPr="00411D78">
        <w:rPr>
          <w:sz w:val="22"/>
        </w:rPr>
        <w:t xml:space="preserve">. hatte am 19. </w:t>
      </w:r>
      <w:r w:rsidRPr="00411D78">
        <w:rPr>
          <w:strike/>
          <w:sz w:val="22"/>
        </w:rPr>
        <w:t>Sept</w:t>
      </w:r>
      <w:r w:rsidRPr="00411D78">
        <w:rPr>
          <w:sz w:val="22"/>
        </w:rPr>
        <w:t>. Aug. das</w:t>
      </w:r>
    </w:p>
    <w:p w14:paraId="14B40DDB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 xml:space="preserve">seinige abgelöst. Was wäre das </w:t>
      </w:r>
      <w:proofErr w:type="spellStart"/>
      <w:r w:rsidRPr="00411D78">
        <w:rPr>
          <w:sz w:val="22"/>
        </w:rPr>
        <w:t>ge</w:t>
      </w:r>
      <w:proofErr w:type="spellEnd"/>
      <w:r w:rsidRPr="00411D78">
        <w:rPr>
          <w:sz w:val="22"/>
        </w:rPr>
        <w:t>-</w:t>
      </w:r>
    </w:p>
    <w:p w14:paraId="5A844C1F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 xml:space="preserve">wesen, wenn wir uns damals </w:t>
      </w:r>
      <w:proofErr w:type="spellStart"/>
      <w:r w:rsidRPr="00411D78">
        <w:rPr>
          <w:sz w:val="22"/>
        </w:rPr>
        <w:t>ge</w:t>
      </w:r>
      <w:proofErr w:type="spellEnd"/>
      <w:r w:rsidRPr="00411D78">
        <w:rPr>
          <w:sz w:val="22"/>
        </w:rPr>
        <w:t>-</w:t>
      </w:r>
    </w:p>
    <w:p w14:paraId="206918A1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troffen hätten! Aber es war eine</w:t>
      </w:r>
    </w:p>
    <w:p w14:paraId="7AE2AA62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stockfinstere Nacht während der</w:t>
      </w:r>
    </w:p>
    <w:p w14:paraId="64AF5FE5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Ablösung. -</w:t>
      </w:r>
    </w:p>
    <w:p w14:paraId="36FEBC6B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 xml:space="preserve">Ich tu </w:t>
      </w:r>
      <w:proofErr w:type="gramStart"/>
      <w:r w:rsidRPr="00411D78">
        <w:rPr>
          <w:sz w:val="22"/>
        </w:rPr>
        <w:t>zur Zeit</w:t>
      </w:r>
      <w:proofErr w:type="gramEnd"/>
      <w:r w:rsidRPr="00411D78">
        <w:rPr>
          <w:sz w:val="22"/>
        </w:rPr>
        <w:t xml:space="preserve"> nichts</w:t>
      </w:r>
    </w:p>
    <w:p w14:paraId="658F21BF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als Lesen, vom frühen Morgen</w:t>
      </w:r>
    </w:p>
    <w:p w14:paraId="3F0E842A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bis zum späten Abend. - Daß Fritzl</w:t>
      </w:r>
    </w:p>
    <w:p w14:paraId="2AF108B0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nichts passiert ist bin ich auch</w:t>
      </w:r>
    </w:p>
    <w:p w14:paraId="7BE72213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herzlich froh.</w:t>
      </w:r>
    </w:p>
    <w:p w14:paraId="6D132072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Nach meiner Schätzung</w:t>
      </w:r>
    </w:p>
    <w:p w14:paraId="11D0A4D6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bin ich noch 10- 14 Tage hier, wenn</w:t>
      </w:r>
    </w:p>
    <w:p w14:paraId="0C505D1E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die Heilung regelmäßig von</w:t>
      </w:r>
    </w:p>
    <w:p w14:paraId="0211044B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statten geht.</w:t>
      </w:r>
    </w:p>
    <w:p w14:paraId="61DE7428" w14:textId="77777777" w:rsidR="00191902" w:rsidRPr="00411D78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Herzlichst</w:t>
      </w:r>
    </w:p>
    <w:p w14:paraId="2E1B043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11D78">
        <w:rPr>
          <w:sz w:val="22"/>
        </w:rPr>
        <w:t>Euer Hanserl.</w:t>
      </w:r>
    </w:p>
    <w:p w14:paraId="5D7E839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98BBD47" w14:textId="77777777" w:rsidR="00191902" w:rsidRPr="0047319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73199">
        <w:rPr>
          <w:b/>
          <w:bCs/>
          <w:sz w:val="22"/>
        </w:rPr>
        <w:t>1944-11-01_1</w:t>
      </w:r>
    </w:p>
    <w:p w14:paraId="60E9432E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Bartenstein 1. XI. 44.</w:t>
      </w:r>
    </w:p>
    <w:p w14:paraId="6FC3153F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Meine Lieben!</w:t>
      </w:r>
    </w:p>
    <w:p w14:paraId="2A13146A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heute erhielt ich das Brief-</w:t>
      </w:r>
    </w:p>
    <w:p w14:paraId="3902EA2B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73199">
        <w:rPr>
          <w:sz w:val="22"/>
        </w:rPr>
        <w:t>papier</w:t>
      </w:r>
      <w:proofErr w:type="spellEnd"/>
      <w:r w:rsidRPr="00473199">
        <w:rPr>
          <w:sz w:val="22"/>
        </w:rPr>
        <w:t xml:space="preserve"> von Alies. Herzlichen Dank.</w:t>
      </w:r>
    </w:p>
    <w:p w14:paraId="3FDE4E49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Für die Brotmarken kaufte ich</w:t>
      </w:r>
    </w:p>
    <w:p w14:paraId="4E6E181E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 xml:space="preserve">mir </w:t>
      </w:r>
      <w:proofErr w:type="spellStart"/>
      <w:r w:rsidRPr="00473199">
        <w:rPr>
          <w:sz w:val="22"/>
        </w:rPr>
        <w:t>Eierweckerl</w:t>
      </w:r>
      <w:proofErr w:type="spellEnd"/>
      <w:r w:rsidRPr="00473199">
        <w:rPr>
          <w:sz w:val="22"/>
        </w:rPr>
        <w:t xml:space="preserve"> u. da ich vom</w:t>
      </w:r>
    </w:p>
    <w:p w14:paraId="70A00951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 xml:space="preserve">Paket noch </w:t>
      </w:r>
      <w:proofErr w:type="spellStart"/>
      <w:r w:rsidRPr="00473199">
        <w:rPr>
          <w:sz w:val="22"/>
        </w:rPr>
        <w:t>Buddi</w:t>
      </w:r>
      <w:proofErr w:type="spellEnd"/>
      <w:r w:rsidRPr="00473199">
        <w:rPr>
          <w:sz w:val="22"/>
        </w:rPr>
        <w:t xml:space="preserve"> u. das Fleisch</w:t>
      </w:r>
    </w:p>
    <w:p w14:paraId="46926123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hatte, setzte ich mich, legte alles</w:t>
      </w:r>
    </w:p>
    <w:p w14:paraId="78A5472A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 xml:space="preserve">weg u. dachte an daheim u. </w:t>
      </w:r>
      <w:proofErr w:type="gramStart"/>
      <w:r w:rsidRPr="00473199">
        <w:rPr>
          <w:sz w:val="22"/>
        </w:rPr>
        <w:t>das</w:t>
      </w:r>
      <w:proofErr w:type="gramEnd"/>
    </w:p>
    <w:p w14:paraId="77A81316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73199">
        <w:rPr>
          <w:sz w:val="22"/>
        </w:rPr>
        <w:t>Neugerl</w:t>
      </w:r>
      <w:proofErr w:type="spellEnd"/>
      <w:r w:rsidRPr="00473199">
        <w:rPr>
          <w:sz w:val="22"/>
        </w:rPr>
        <w:t>, wenn es immer Eier-</w:t>
      </w:r>
    </w:p>
    <w:p w14:paraId="05F12483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73199">
        <w:rPr>
          <w:sz w:val="22"/>
        </w:rPr>
        <w:t>weckerl</w:t>
      </w:r>
      <w:proofErr w:type="spellEnd"/>
      <w:r w:rsidRPr="00473199">
        <w:rPr>
          <w:sz w:val="22"/>
        </w:rPr>
        <w:t xml:space="preserve"> </w:t>
      </w:r>
      <w:proofErr w:type="spellStart"/>
      <w:r w:rsidRPr="00473199">
        <w:rPr>
          <w:sz w:val="22"/>
        </w:rPr>
        <w:t>gepampft</w:t>
      </w:r>
      <w:proofErr w:type="spellEnd"/>
      <w:r w:rsidRPr="00473199">
        <w:rPr>
          <w:sz w:val="22"/>
        </w:rPr>
        <w:t xml:space="preserve"> hat als Nach-</w:t>
      </w:r>
    </w:p>
    <w:p w14:paraId="0F127043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 xml:space="preserve">speise. </w:t>
      </w:r>
      <w:proofErr w:type="gramStart"/>
      <w:r w:rsidRPr="00473199">
        <w:rPr>
          <w:sz w:val="22"/>
        </w:rPr>
        <w:t>Na</w:t>
      </w:r>
      <w:proofErr w:type="gramEnd"/>
      <w:r w:rsidRPr="00473199">
        <w:rPr>
          <w:sz w:val="22"/>
        </w:rPr>
        <w:t xml:space="preserve"> das war fein! -</w:t>
      </w:r>
    </w:p>
    <w:p w14:paraId="5169766E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Gestern machte ich was</w:t>
      </w:r>
    </w:p>
    <w:p w14:paraId="55F14DB9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interessantes! Ich war im</w:t>
      </w:r>
    </w:p>
    <w:p w14:paraId="253FA466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evangelischen Gottesdienst u.</w:t>
      </w:r>
    </w:p>
    <w:p w14:paraId="1592B001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beim Abendmahl. Es gab einen</w:t>
      </w:r>
    </w:p>
    <w:p w14:paraId="3776CCC3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prima Wein! Aber das Lachen</w:t>
      </w:r>
    </w:p>
    <w:p w14:paraId="639A29BB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73199">
        <w:rPr>
          <w:sz w:val="22"/>
        </w:rPr>
        <w:t>m</w:t>
      </w:r>
      <w:r>
        <w:rPr>
          <w:sz w:val="22"/>
        </w:rPr>
        <w:t>u</w:t>
      </w:r>
      <w:r w:rsidRPr="00473199">
        <w:rPr>
          <w:sz w:val="22"/>
        </w:rPr>
        <w:t>ßte</w:t>
      </w:r>
      <w:proofErr w:type="spellEnd"/>
      <w:r w:rsidRPr="00473199">
        <w:rPr>
          <w:sz w:val="22"/>
        </w:rPr>
        <w:t xml:space="preserve"> ich verbeißen. Lange</w:t>
      </w:r>
    </w:p>
    <w:p w14:paraId="2C3FE36B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überlegte ich, ob das kein Ver-</w:t>
      </w:r>
    </w:p>
    <w:p w14:paraId="2A045CB5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brechen ist, aber ich bin über-</w:t>
      </w:r>
    </w:p>
    <w:p w14:paraId="0465679F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 xml:space="preserve">zeugt davon, daß es kein </w:t>
      </w:r>
      <w:proofErr w:type="spellStart"/>
      <w:r w:rsidRPr="00473199">
        <w:rPr>
          <w:sz w:val="22"/>
        </w:rPr>
        <w:t>Un</w:t>
      </w:r>
      <w:proofErr w:type="spellEnd"/>
      <w:r w:rsidRPr="00473199">
        <w:rPr>
          <w:sz w:val="22"/>
        </w:rPr>
        <w:t>-</w:t>
      </w:r>
    </w:p>
    <w:p w14:paraId="4144E666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recht war. Interessant war</w:t>
      </w:r>
    </w:p>
    <w:p w14:paraId="0B47B445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 xml:space="preserve">die Predigt </w:t>
      </w:r>
      <w:proofErr w:type="gramStart"/>
      <w:r w:rsidRPr="00473199">
        <w:rPr>
          <w:sz w:val="22"/>
        </w:rPr>
        <w:t>vom Pastor</w:t>
      </w:r>
      <w:proofErr w:type="gramEnd"/>
      <w:r w:rsidRPr="00473199">
        <w:rPr>
          <w:sz w:val="22"/>
        </w:rPr>
        <w:t xml:space="preserve">. </w:t>
      </w:r>
    </w:p>
    <w:p w14:paraId="58DB6D0B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Heute Abend ist wieder Wehr-</w:t>
      </w:r>
    </w:p>
    <w:p w14:paraId="74F31EC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73199">
        <w:rPr>
          <w:sz w:val="22"/>
        </w:rPr>
        <w:t>machtsgottesdienst</w:t>
      </w:r>
      <w:proofErr w:type="spellEnd"/>
      <w:r w:rsidRPr="00473199">
        <w:rPr>
          <w:sz w:val="22"/>
        </w:rPr>
        <w:t>, da Aller</w:t>
      </w:r>
    </w:p>
    <w:p w14:paraId="2DEFB133" w14:textId="77777777" w:rsidR="00191902" w:rsidRPr="0047319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73199">
        <w:rPr>
          <w:b/>
          <w:bCs/>
          <w:sz w:val="22"/>
        </w:rPr>
        <w:t>1944-11-01_2</w:t>
      </w:r>
    </w:p>
    <w:p w14:paraId="5F6DB855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 xml:space="preserve">heiligen ist. </w:t>
      </w:r>
      <w:r w:rsidRPr="00473199">
        <w:rPr>
          <w:strike/>
          <w:sz w:val="22"/>
        </w:rPr>
        <w:t>Ich A</w:t>
      </w:r>
    </w:p>
    <w:p w14:paraId="0F4587AC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Ich tu den ganzen Tag nichts</w:t>
      </w:r>
    </w:p>
    <w:p w14:paraId="79728F72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als Lesen. Das Wetter ist zu schlecht</w:t>
      </w:r>
    </w:p>
    <w:p w14:paraId="3AF610EF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zum Spazierengehen. Mit</w:t>
      </w:r>
    </w:p>
    <w:p w14:paraId="0CF478DE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 xml:space="preserve">Mädchen </w:t>
      </w:r>
      <w:proofErr w:type="gramStart"/>
      <w:r w:rsidRPr="00473199">
        <w:rPr>
          <w:sz w:val="22"/>
        </w:rPr>
        <w:t>hab</w:t>
      </w:r>
      <w:proofErr w:type="gramEnd"/>
      <w:r w:rsidRPr="00473199">
        <w:rPr>
          <w:sz w:val="22"/>
        </w:rPr>
        <w:t xml:space="preserve"> ich hier kein</w:t>
      </w:r>
    </w:p>
    <w:p w14:paraId="19CDA08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Glück u. auch kein Interesse.</w:t>
      </w:r>
    </w:p>
    <w:p w14:paraId="009470FB" w14:textId="77777777" w:rsidR="00191902" w:rsidRPr="0047319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73199">
        <w:rPr>
          <w:b/>
          <w:bCs/>
          <w:sz w:val="22"/>
        </w:rPr>
        <w:lastRenderedPageBreak/>
        <w:t>1944-11-01_3</w:t>
      </w:r>
    </w:p>
    <w:p w14:paraId="59BEEC0E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 xml:space="preserve">Meine Wunde </w:t>
      </w:r>
      <w:r>
        <w:rPr>
          <w:sz w:val="22"/>
        </w:rPr>
        <w:t>„</w:t>
      </w:r>
      <w:r w:rsidRPr="00473199">
        <w:rPr>
          <w:sz w:val="22"/>
        </w:rPr>
        <w:t>selbst behandeln</w:t>
      </w:r>
      <w:r>
        <w:rPr>
          <w:sz w:val="22"/>
        </w:rPr>
        <w:t>“</w:t>
      </w:r>
    </w:p>
    <w:p w14:paraId="0C72A8A3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 xml:space="preserve">mag ich nicht! Aus </w:t>
      </w:r>
      <w:r w:rsidRPr="00473199">
        <w:rPr>
          <w:sz w:val="22"/>
          <w:u w:val="single"/>
        </w:rPr>
        <w:t>verschiede</w:t>
      </w:r>
      <w:r w:rsidRPr="00473199">
        <w:rPr>
          <w:sz w:val="22"/>
        </w:rPr>
        <w:t>-</w:t>
      </w:r>
    </w:p>
    <w:p w14:paraId="25BC2219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73199">
        <w:rPr>
          <w:sz w:val="22"/>
          <w:u w:val="single"/>
        </w:rPr>
        <w:t>nen</w:t>
      </w:r>
      <w:proofErr w:type="spellEnd"/>
      <w:r w:rsidRPr="00473199">
        <w:rPr>
          <w:sz w:val="22"/>
        </w:rPr>
        <w:t xml:space="preserve"> Gründen! Ich weiß, Ihr</w:t>
      </w:r>
    </w:p>
    <w:p w14:paraId="3D74EB5B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versteht mich da nicht, aber ich</w:t>
      </w:r>
    </w:p>
    <w:p w14:paraId="4975C678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473199">
        <w:rPr>
          <w:sz w:val="22"/>
        </w:rPr>
        <w:t>hab's</w:t>
      </w:r>
      <w:proofErr w:type="gramEnd"/>
      <w:r w:rsidRPr="00473199">
        <w:rPr>
          <w:sz w:val="22"/>
        </w:rPr>
        <w:t xml:space="preserve"> zu verantworten! Feige Men-</w:t>
      </w:r>
    </w:p>
    <w:p w14:paraId="464BBD37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73199">
        <w:rPr>
          <w:sz w:val="22"/>
        </w:rPr>
        <w:t>schen</w:t>
      </w:r>
      <w:proofErr w:type="spellEnd"/>
      <w:r w:rsidRPr="00473199">
        <w:rPr>
          <w:sz w:val="22"/>
        </w:rPr>
        <w:t>, wird in dieser Zeit des Kampfes</w:t>
      </w:r>
    </w:p>
    <w:p w14:paraId="62A6B5BA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ihr eigene</w:t>
      </w:r>
      <w:r>
        <w:rPr>
          <w:sz w:val="22"/>
        </w:rPr>
        <w:t>r</w:t>
      </w:r>
      <w:r w:rsidRPr="00473199">
        <w:rPr>
          <w:sz w:val="22"/>
        </w:rPr>
        <w:t xml:space="preserve"> Zustand </w:t>
      </w:r>
      <w:proofErr w:type="gramStart"/>
      <w:r w:rsidRPr="00473199">
        <w:rPr>
          <w:sz w:val="22"/>
        </w:rPr>
        <w:t>schlagen</w:t>
      </w:r>
      <w:proofErr w:type="gramEnd"/>
      <w:r w:rsidRPr="00473199">
        <w:rPr>
          <w:sz w:val="22"/>
        </w:rPr>
        <w:t>. -</w:t>
      </w:r>
    </w:p>
    <w:p w14:paraId="30969D1A" w14:textId="77777777" w:rsidR="00191902" w:rsidRPr="00473199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Tausend Grüße von Eurem dummen</w:t>
      </w:r>
    </w:p>
    <w:p w14:paraId="1D15C3F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73199">
        <w:rPr>
          <w:sz w:val="22"/>
        </w:rPr>
        <w:t>Hanserl.</w:t>
      </w:r>
    </w:p>
    <w:p w14:paraId="670AB1B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04FB589" w14:textId="77777777" w:rsidR="00191902" w:rsidRPr="0031218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1218F">
        <w:rPr>
          <w:b/>
          <w:bCs/>
          <w:sz w:val="22"/>
        </w:rPr>
        <w:t>1944-11-04_1</w:t>
      </w:r>
    </w:p>
    <w:p w14:paraId="2CF40144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1218F">
        <w:rPr>
          <w:sz w:val="22"/>
        </w:rPr>
        <w:t>Haffwinkel</w:t>
      </w:r>
      <w:proofErr w:type="spellEnd"/>
      <w:r w:rsidRPr="0031218F">
        <w:rPr>
          <w:sz w:val="22"/>
        </w:rPr>
        <w:t xml:space="preserve"> 4.XI.44.</w:t>
      </w:r>
    </w:p>
    <w:p w14:paraId="27E165E5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Liebe Alies!</w:t>
      </w:r>
    </w:p>
    <w:p w14:paraId="0D0ED404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Man ist doch nicht immer</w:t>
      </w:r>
    </w:p>
    <w:p w14:paraId="0CE85E6B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aufgelegt Briefe solchen Inhalts</w:t>
      </w:r>
    </w:p>
    <w:p w14:paraId="497AF4DB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wie unsere Letzten waren zu schrei-</w:t>
      </w:r>
    </w:p>
    <w:p w14:paraId="0D104210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1218F">
        <w:rPr>
          <w:sz w:val="22"/>
        </w:rPr>
        <w:t>ben</w:t>
      </w:r>
      <w:proofErr w:type="spellEnd"/>
      <w:r w:rsidRPr="0031218F">
        <w:rPr>
          <w:sz w:val="22"/>
        </w:rPr>
        <w:t xml:space="preserve"> u. zu beantworten. Dein langer</w:t>
      </w:r>
    </w:p>
    <w:p w14:paraId="43C324BF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Brief freute mich sehr, es ist darin</w:t>
      </w:r>
    </w:p>
    <w:p w14:paraId="3065916C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alles ganz eindeutig u. somit nicht</w:t>
      </w:r>
    </w:p>
    <w:p w14:paraId="4388B480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 xml:space="preserve">viel </w:t>
      </w:r>
      <w:proofErr w:type="spellStart"/>
      <w:r w:rsidRPr="0031218F">
        <w:rPr>
          <w:sz w:val="22"/>
        </w:rPr>
        <w:t>hinzuzufüger</w:t>
      </w:r>
      <w:proofErr w:type="spellEnd"/>
      <w:r w:rsidRPr="0031218F">
        <w:rPr>
          <w:sz w:val="22"/>
        </w:rPr>
        <w:t xml:space="preserve"> oder </w:t>
      </w:r>
      <w:proofErr w:type="spellStart"/>
      <w:r w:rsidRPr="0031218F">
        <w:rPr>
          <w:sz w:val="22"/>
        </w:rPr>
        <w:t>dagegenzu</w:t>
      </w:r>
      <w:proofErr w:type="spellEnd"/>
      <w:r w:rsidRPr="0031218F">
        <w:rPr>
          <w:sz w:val="22"/>
        </w:rPr>
        <w:t>-</w:t>
      </w:r>
    </w:p>
    <w:p w14:paraId="6E816B4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sagen. Wenn ich wieder mit sol-</w:t>
      </w:r>
    </w:p>
    <w:p w14:paraId="75FDD916" w14:textId="77777777" w:rsidR="00191902" w:rsidRPr="0031218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1218F">
        <w:rPr>
          <w:b/>
          <w:bCs/>
          <w:sz w:val="22"/>
        </w:rPr>
        <w:t>1944-11-04_2</w:t>
      </w:r>
    </w:p>
    <w:p w14:paraId="267E0DB7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1218F">
        <w:rPr>
          <w:sz w:val="22"/>
        </w:rPr>
        <w:t>chen</w:t>
      </w:r>
      <w:proofErr w:type="spellEnd"/>
      <w:r w:rsidRPr="0031218F">
        <w:rPr>
          <w:sz w:val="22"/>
        </w:rPr>
        <w:t xml:space="preserve"> Problemen zu schaffen habe,</w:t>
      </w:r>
    </w:p>
    <w:p w14:paraId="4CE0EE89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schreibe ich schon wieder! Bei mir</w:t>
      </w:r>
    </w:p>
    <w:p w14:paraId="6C2BDB6D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kommt sowas nicht aus einer</w:t>
      </w:r>
    </w:p>
    <w:p w14:paraId="698DE6BF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augenblicklichen Regung, sondern</w:t>
      </w:r>
    </w:p>
    <w:p w14:paraId="03DA1ADC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ich trage solche Dinge Wochen u.</w:t>
      </w:r>
    </w:p>
    <w:p w14:paraId="61452BDB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Monate in mir herum, bis sie</w:t>
      </w:r>
    </w:p>
    <w:p w14:paraId="35B06AC5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dann plötzlich herausdrängen u.</w:t>
      </w:r>
    </w:p>
    <w:p w14:paraId="4BFCC4DB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Gestalt annehmen. Und wenn</w:t>
      </w:r>
    </w:p>
    <w:p w14:paraId="3B18F5BA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 xml:space="preserve">dieser Augenblick des </w:t>
      </w:r>
      <w:r>
        <w:rPr>
          <w:sz w:val="22"/>
        </w:rPr>
        <w:t>„</w:t>
      </w:r>
      <w:r w:rsidRPr="0031218F">
        <w:rPr>
          <w:sz w:val="22"/>
        </w:rPr>
        <w:t>Freiwerdens</w:t>
      </w:r>
      <w:r>
        <w:rPr>
          <w:sz w:val="22"/>
        </w:rPr>
        <w:t>“</w:t>
      </w:r>
    </w:p>
    <w:p w14:paraId="4797B730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da ist u. ich kann meine Gedanken</w:t>
      </w:r>
    </w:p>
    <w:p w14:paraId="225B8561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mündlich oder brieflich nicht los-</w:t>
      </w:r>
    </w:p>
    <w:p w14:paraId="2C18A505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werden, bin ich wie ein unruhiger</w:t>
      </w:r>
    </w:p>
    <w:p w14:paraId="487F6EEF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Geist in der Wüste, den es umtreibt.</w:t>
      </w:r>
    </w:p>
    <w:p w14:paraId="5BCF908D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 xml:space="preserve">Auf solch </w:t>
      </w:r>
      <w:r>
        <w:rPr>
          <w:sz w:val="22"/>
        </w:rPr>
        <w:t>„</w:t>
      </w:r>
      <w:r w:rsidRPr="0031218F">
        <w:rPr>
          <w:sz w:val="22"/>
        </w:rPr>
        <w:t>fruchtbare</w:t>
      </w:r>
      <w:r>
        <w:rPr>
          <w:sz w:val="22"/>
        </w:rPr>
        <w:t>“</w:t>
      </w:r>
      <w:r w:rsidRPr="0031218F">
        <w:rPr>
          <w:sz w:val="22"/>
        </w:rPr>
        <w:t xml:space="preserve"> Zeit folgt</w:t>
      </w:r>
    </w:p>
    <w:p w14:paraId="44E9673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meist eine verdrießliche Zeit.</w:t>
      </w:r>
    </w:p>
    <w:p w14:paraId="492A45DC" w14:textId="77777777" w:rsidR="00191902" w:rsidRPr="0031218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1218F">
        <w:rPr>
          <w:b/>
          <w:bCs/>
          <w:sz w:val="22"/>
        </w:rPr>
        <w:t>1944-11-04_3</w:t>
      </w:r>
    </w:p>
    <w:p w14:paraId="75C6D353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Die habe ich jetzt. Da würde ich</w:t>
      </w:r>
    </w:p>
    <w:p w14:paraId="67A5FF27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am liebsten mit gar niemand</w:t>
      </w:r>
    </w:p>
    <w:p w14:paraId="663A5980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sprechen, sondern nur vor mich</w:t>
      </w:r>
    </w:p>
    <w:p w14:paraId="678877A3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hinträumen. Macht das</w:t>
      </w:r>
      <w:r>
        <w:rPr>
          <w:sz w:val="22"/>
        </w:rPr>
        <w:t xml:space="preserve"> {bloß}</w:t>
      </w:r>
      <w:r w:rsidRPr="0031218F">
        <w:rPr>
          <w:sz w:val="22"/>
        </w:rPr>
        <w:t xml:space="preserve"> dieses</w:t>
      </w:r>
    </w:p>
    <w:p w14:paraId="796296E1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schlechte Wetter aus, oder liegt das</w:t>
      </w:r>
    </w:p>
    <w:p w14:paraId="564340CE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tiefer begründet?? Du kennst</w:t>
      </w:r>
    </w:p>
    <w:p w14:paraId="6D19FD78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doch solche Zeiten bei mir? Was</w:t>
      </w:r>
    </w:p>
    <w:p w14:paraId="191DCE3F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31218F">
        <w:rPr>
          <w:sz w:val="22"/>
        </w:rPr>
        <w:t>sagst</w:t>
      </w:r>
      <w:proofErr w:type="gramEnd"/>
      <w:r w:rsidRPr="0031218F">
        <w:rPr>
          <w:sz w:val="22"/>
        </w:rPr>
        <w:t xml:space="preserve"> dazu? Ich bin da über mich</w:t>
      </w:r>
    </w:p>
    <w:p w14:paraId="277DFEDC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selbst im Unklaren! Eine Selbst-</w:t>
      </w:r>
    </w:p>
    <w:p w14:paraId="27A70BB3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1218F">
        <w:rPr>
          <w:sz w:val="22"/>
        </w:rPr>
        <w:t>kontrolle</w:t>
      </w:r>
      <w:proofErr w:type="spellEnd"/>
      <w:r w:rsidRPr="0031218F">
        <w:rPr>
          <w:sz w:val="22"/>
        </w:rPr>
        <w:t xml:space="preserve"> ist in diesem Fall sehr</w:t>
      </w:r>
    </w:p>
    <w:p w14:paraId="4E789A55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schwer, da man den tieferen</w:t>
      </w:r>
    </w:p>
    <w:p w14:paraId="03C59396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Beobachter, das Herz, nicht aus</w:t>
      </w:r>
    </w:p>
    <w:p w14:paraId="4DBB99C3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sich herausstellen kann u. mit</w:t>
      </w:r>
    </w:p>
    <w:p w14:paraId="3106B77D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ihm sich selbst (eben dieses Herz)</w:t>
      </w:r>
    </w:p>
    <w:p w14:paraId="69BA149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lastRenderedPageBreak/>
        <w:t>prüfen kann.</w:t>
      </w:r>
    </w:p>
    <w:p w14:paraId="22B4F16C" w14:textId="77777777" w:rsidR="00191902" w:rsidRPr="0031218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1218F">
        <w:rPr>
          <w:b/>
          <w:bCs/>
          <w:sz w:val="22"/>
        </w:rPr>
        <w:t>1944-11-04_4</w:t>
      </w:r>
    </w:p>
    <w:p w14:paraId="129E8CC9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Daß Du für mein leibliches Wohl</w:t>
      </w:r>
    </w:p>
    <w:p w14:paraId="678BB89C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 xml:space="preserve">so gut </w:t>
      </w:r>
      <w:proofErr w:type="gramStart"/>
      <w:r w:rsidRPr="0031218F">
        <w:rPr>
          <w:sz w:val="22"/>
        </w:rPr>
        <w:t>sorgst</w:t>
      </w:r>
      <w:proofErr w:type="gramEnd"/>
      <w:r w:rsidRPr="0031218F">
        <w:rPr>
          <w:sz w:val="22"/>
        </w:rPr>
        <w:t>, werde ich Dir immer</w:t>
      </w:r>
    </w:p>
    <w:p w14:paraId="76361E59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danken. Die Marken habe ich gleich</w:t>
      </w:r>
    </w:p>
    <w:p w14:paraId="153728D5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alle aufgebraucht. Buttersemmeln</w:t>
      </w:r>
    </w:p>
    <w:p w14:paraId="00262775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mit Wurst schmecken großartig.</w:t>
      </w:r>
    </w:p>
    <w:p w14:paraId="52C47032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Heute bin ich auf Wache.</w:t>
      </w:r>
    </w:p>
    <w:p w14:paraId="55110CF3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 xml:space="preserve">3 km von </w:t>
      </w:r>
      <w:proofErr w:type="spellStart"/>
      <w:r w:rsidRPr="0031218F">
        <w:rPr>
          <w:sz w:val="22"/>
        </w:rPr>
        <w:t>Haffwinkel</w:t>
      </w:r>
      <w:proofErr w:type="spellEnd"/>
      <w:r w:rsidRPr="0031218F">
        <w:rPr>
          <w:sz w:val="22"/>
        </w:rPr>
        <w:t xml:space="preserve"> </w:t>
      </w:r>
      <w:proofErr w:type="gramStart"/>
      <w:r w:rsidRPr="0031218F">
        <w:rPr>
          <w:sz w:val="22"/>
        </w:rPr>
        <w:t>weg müssen</w:t>
      </w:r>
      <w:proofErr w:type="gramEnd"/>
    </w:p>
    <w:p w14:paraId="0A2AA5E4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 xml:space="preserve">wir eine </w:t>
      </w:r>
      <w:proofErr w:type="spellStart"/>
      <w:r w:rsidRPr="0031218F">
        <w:rPr>
          <w:sz w:val="22"/>
        </w:rPr>
        <w:t>Flußmündung</w:t>
      </w:r>
      <w:proofErr w:type="spellEnd"/>
      <w:r w:rsidRPr="0031218F">
        <w:rPr>
          <w:sz w:val="22"/>
        </w:rPr>
        <w:t xml:space="preserve"> u. das</w:t>
      </w:r>
    </w:p>
    <w:p w14:paraId="212AC69D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Meeresufer bewachen, daß der</w:t>
      </w:r>
    </w:p>
    <w:p w14:paraId="01124404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Iwan hier nicht landet. In einem</w:t>
      </w:r>
    </w:p>
    <w:p w14:paraId="34C7EBCD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Bauernhaus ist das Wachlokal.</w:t>
      </w:r>
    </w:p>
    <w:p w14:paraId="74ADE09A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Da es heute so stürmt u. schneit</w:t>
      </w:r>
    </w:p>
    <w:p w14:paraId="4D8E6413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 xml:space="preserve">ging in </w:t>
      </w:r>
      <w:proofErr w:type="spellStart"/>
      <w:r w:rsidRPr="0031218F">
        <w:rPr>
          <w:sz w:val="22"/>
        </w:rPr>
        <w:t>in</w:t>
      </w:r>
      <w:proofErr w:type="spellEnd"/>
      <w:r w:rsidRPr="0031218F">
        <w:rPr>
          <w:sz w:val="22"/>
        </w:rPr>
        <w:t xml:space="preserve"> ein anderes Bauern-</w:t>
      </w:r>
    </w:p>
    <w:p w14:paraId="6AA21354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haus hinein u. wärmte mich</w:t>
      </w:r>
    </w:p>
    <w:p w14:paraId="66CC62F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auf. Mit der jungen Frau unter-</w:t>
      </w:r>
    </w:p>
    <w:p w14:paraId="49FD9BAF" w14:textId="77777777" w:rsidR="00191902" w:rsidRPr="0031218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1218F">
        <w:rPr>
          <w:b/>
          <w:bCs/>
          <w:sz w:val="22"/>
        </w:rPr>
        <w:t>1944-11-04_5</w:t>
      </w:r>
    </w:p>
    <w:p w14:paraId="214A6F61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hielt ich mich eine Weile.</w:t>
      </w:r>
    </w:p>
    <w:p w14:paraId="3F9F97CE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Ich bekam Kaffee u. Butterbrot.</w:t>
      </w:r>
    </w:p>
    <w:p w14:paraId="688FA32F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Dann fragte sie mich wo ich</w:t>
      </w:r>
    </w:p>
    <w:p w14:paraId="69742ABF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zu Hause sei. Ich sagte in der</w:t>
      </w:r>
    </w:p>
    <w:p w14:paraId="2898D813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Nähe von München. Da dachte</w:t>
      </w:r>
    </w:p>
    <w:p w14:paraId="0AA61FF5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sie lange nach, wo das liegen</w:t>
      </w:r>
    </w:p>
    <w:p w14:paraId="22249F52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könnte. Endlich schien das</w:t>
      </w:r>
    </w:p>
    <w:p w14:paraId="7200D1CC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Zehnerl hinuntergefallen</w:t>
      </w:r>
    </w:p>
    <w:p w14:paraId="247D641D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zu sein als ich sagte in Süd-</w:t>
      </w:r>
    </w:p>
    <w:p w14:paraId="797680AD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1218F">
        <w:rPr>
          <w:sz w:val="22"/>
        </w:rPr>
        <w:t>deutschland</w:t>
      </w:r>
      <w:proofErr w:type="spellEnd"/>
      <w:r w:rsidRPr="0031218F">
        <w:rPr>
          <w:sz w:val="22"/>
        </w:rPr>
        <w:t>. Eine ganze Weile</w:t>
      </w:r>
    </w:p>
    <w:p w14:paraId="52336C60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später, wir hatten schon ganz</w:t>
      </w:r>
    </w:p>
    <w:p w14:paraId="19D17EB6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was anderes gesprochen, fragte</w:t>
      </w:r>
    </w:p>
    <w:p w14:paraId="14F6CBCF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 xml:space="preserve">sie: Sprecht </w:t>
      </w:r>
      <w:proofErr w:type="spellStart"/>
      <w:r w:rsidRPr="0031218F">
        <w:rPr>
          <w:sz w:val="22"/>
        </w:rPr>
        <w:t>mon</w:t>
      </w:r>
      <w:proofErr w:type="spellEnd"/>
      <w:r w:rsidRPr="0031218F">
        <w:rPr>
          <w:sz w:val="22"/>
        </w:rPr>
        <w:t xml:space="preserve"> bi </w:t>
      </w:r>
      <w:proofErr w:type="spellStart"/>
      <w:r w:rsidRPr="0031218F">
        <w:rPr>
          <w:sz w:val="22"/>
        </w:rPr>
        <w:t>Ehnen</w:t>
      </w:r>
      <w:proofErr w:type="spellEnd"/>
    </w:p>
    <w:p w14:paraId="5AF586CF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 xml:space="preserve">do Hus och deutsch! So </w:t>
      </w:r>
      <w:proofErr w:type="spellStart"/>
      <w:r w:rsidRPr="0031218F">
        <w:rPr>
          <w:sz w:val="22"/>
        </w:rPr>
        <w:t>ge</w:t>
      </w:r>
      <w:proofErr w:type="spellEnd"/>
      <w:r w:rsidRPr="0031218F">
        <w:rPr>
          <w:sz w:val="22"/>
        </w:rPr>
        <w:t>-</w:t>
      </w:r>
    </w:p>
    <w:p w14:paraId="18419F66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1218F">
        <w:rPr>
          <w:sz w:val="22"/>
        </w:rPr>
        <w:t>scheidt</w:t>
      </w:r>
      <w:proofErr w:type="spellEnd"/>
      <w:r w:rsidRPr="0031218F">
        <w:rPr>
          <w:sz w:val="22"/>
        </w:rPr>
        <w:t xml:space="preserve"> sind die Leute hier!</w:t>
      </w:r>
    </w:p>
    <w:p w14:paraId="288CCA9F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Den Dialekt hier das platt,</w:t>
      </w:r>
    </w:p>
    <w:p w14:paraId="3C4602F0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verstehe ich überhaupt nicht.</w:t>
      </w:r>
    </w:p>
    <w:p w14:paraId="64EB8E79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 xml:space="preserve">Ältere Leute, die ein </w:t>
      </w:r>
      <w:proofErr w:type="spellStart"/>
      <w:r w:rsidRPr="0031218F">
        <w:rPr>
          <w:sz w:val="22"/>
        </w:rPr>
        <w:t>bißchen</w:t>
      </w:r>
      <w:proofErr w:type="spellEnd"/>
    </w:p>
    <w:p w14:paraId="3BC59744" w14:textId="77777777" w:rsidR="00191902" w:rsidRPr="0031218F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>schriftdeutsch sprechen</w:t>
      </w:r>
    </w:p>
    <w:p w14:paraId="2648E75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1218F">
        <w:rPr>
          <w:sz w:val="22"/>
        </w:rPr>
        <w:t xml:space="preserve">versteh ich leichter. Aber </w:t>
      </w:r>
    </w:p>
    <w:p w14:paraId="55DFD410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1218F">
        <w:rPr>
          <w:b/>
          <w:bCs/>
          <w:sz w:val="22"/>
        </w:rPr>
        <w:t>1944-11-04_6</w:t>
      </w:r>
    </w:p>
    <w:p w14:paraId="06D75364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mit den Kindern kann ich</w:t>
      </w:r>
    </w:p>
    <w:p w14:paraId="0DA6D42F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gar nichts anfangen. -</w:t>
      </w:r>
    </w:p>
    <w:p w14:paraId="5426D309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Daß mir die Weih-</w:t>
      </w:r>
    </w:p>
    <w:p w14:paraId="707AD071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A64FD">
        <w:rPr>
          <w:sz w:val="22"/>
        </w:rPr>
        <w:t>nachtspakete</w:t>
      </w:r>
      <w:proofErr w:type="spellEnd"/>
      <w:r w:rsidRPr="005A64FD">
        <w:rPr>
          <w:sz w:val="22"/>
        </w:rPr>
        <w:t xml:space="preserve"> nachgeschickt</w:t>
      </w:r>
    </w:p>
    <w:p w14:paraId="329B6687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werden, dafür sorge ich schon.</w:t>
      </w:r>
    </w:p>
    <w:p w14:paraId="0EB91D0A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Mit Urlaub ist nichts!</w:t>
      </w:r>
    </w:p>
    <w:p w14:paraId="6E9BD3DC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Aber trotzdem hoffe</w:t>
      </w:r>
    </w:p>
    <w:p w14:paraId="6B1B86D8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ich auf ein baldiges</w:t>
      </w:r>
    </w:p>
    <w:p w14:paraId="1A110A47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Wiedersehn u. grüße Dich</w:t>
      </w:r>
    </w:p>
    <w:p w14:paraId="1AC3F85F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herzlichst</w:t>
      </w:r>
    </w:p>
    <w:p w14:paraId="6B1C1F4A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Dein Bruder</w:t>
      </w:r>
    </w:p>
    <w:p w14:paraId="30E93E5D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Hans.</w:t>
      </w:r>
    </w:p>
    <w:p w14:paraId="7F0A3F9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47365A79" w14:textId="77777777" w:rsidR="00191902" w:rsidRPr="005A64F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A64FD">
        <w:rPr>
          <w:b/>
          <w:bCs/>
          <w:sz w:val="22"/>
        </w:rPr>
        <w:t>1944-11-07_1</w:t>
      </w:r>
    </w:p>
    <w:p w14:paraId="0B39ACE7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lastRenderedPageBreak/>
        <w:t>Bartenstein 7.11.44.</w:t>
      </w:r>
    </w:p>
    <w:p w14:paraId="3EAABE55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Meine Lieben!</w:t>
      </w:r>
    </w:p>
    <w:p w14:paraId="3754A75C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 xml:space="preserve">Vor lauter Lesen u. </w:t>
      </w:r>
    </w:p>
    <w:p w14:paraId="45A53E27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Studieren komme ich nicht</w:t>
      </w:r>
    </w:p>
    <w:p w14:paraId="6F4E2DD0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mehr zum Schreiben. Kaum</w:t>
      </w:r>
    </w:p>
    <w:p w14:paraId="254087FD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daß ich zum Essen Zeit finde.</w:t>
      </w:r>
    </w:p>
    <w:p w14:paraId="37ADBF77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In der Frontbücherei kaufte ich</w:t>
      </w:r>
    </w:p>
    <w:p w14:paraId="1F9707CE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mir ein Buch über die Grund-</w:t>
      </w:r>
    </w:p>
    <w:p w14:paraId="00133FEF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lagen der Botanik. Es gehört für</w:t>
      </w:r>
    </w:p>
    <w:p w14:paraId="7D885BFB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solche, die Weiterstudieren wollen</w:t>
      </w:r>
    </w:p>
    <w:p w14:paraId="733DBA2C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u. alles vergessen haben. Das</w:t>
      </w:r>
    </w:p>
    <w:p w14:paraId="221C198E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Buch ist so interessant u. noch</w:t>
      </w:r>
    </w:p>
    <w:p w14:paraId="2B0D21E5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größer ist mein Lerneifer.</w:t>
      </w:r>
    </w:p>
    <w:p w14:paraId="31DA28B5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Schade ist bloß, daß ich nicht</w:t>
      </w:r>
    </w:p>
    <w:p w14:paraId="19586B6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in Ruhe arbeiten kann.</w:t>
      </w:r>
    </w:p>
    <w:p w14:paraId="701D9C2B" w14:textId="77777777" w:rsidR="00191902" w:rsidRPr="005A64F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A64FD">
        <w:rPr>
          <w:b/>
          <w:bCs/>
          <w:sz w:val="22"/>
        </w:rPr>
        <w:t>1944-11-07_2</w:t>
      </w:r>
    </w:p>
    <w:p w14:paraId="3AFD1595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Wenn die 10 Mann im Zimmer</w:t>
      </w:r>
    </w:p>
    <w:p w14:paraId="1A31C7A1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nur eine Minute am Tag</w:t>
      </w:r>
    </w:p>
    <w:p w14:paraId="02C41E72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still sein würden. Aber die</w:t>
      </w:r>
    </w:p>
    <w:p w14:paraId="38D09C4F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tun den lieben langen Tag</w:t>
      </w:r>
    </w:p>
    <w:p w14:paraId="36095293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proofErr w:type="spellStart"/>
      <w:r w:rsidRPr="005A64FD">
        <w:rPr>
          <w:sz w:val="22"/>
        </w:rPr>
        <w:t>Hierlbo</w:t>
      </w:r>
      <w:proofErr w:type="spellEnd"/>
      <w:r>
        <w:rPr>
          <w:sz w:val="22"/>
        </w:rPr>
        <w:t>“</w:t>
      </w:r>
      <w:r w:rsidRPr="005A64FD">
        <w:rPr>
          <w:sz w:val="22"/>
        </w:rPr>
        <w:t xml:space="preserve">. Das </w:t>
      </w:r>
      <w:proofErr w:type="gramStart"/>
      <w:r w:rsidRPr="005A64FD">
        <w:rPr>
          <w:sz w:val="22"/>
        </w:rPr>
        <w:t>wär</w:t>
      </w:r>
      <w:proofErr w:type="gramEnd"/>
      <w:r w:rsidRPr="005A64FD">
        <w:rPr>
          <w:sz w:val="22"/>
        </w:rPr>
        <w:t xml:space="preserve"> fein, wenn</w:t>
      </w:r>
    </w:p>
    <w:p w14:paraId="1EB1B403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 xml:space="preserve">ich in L. </w:t>
      </w:r>
      <w:proofErr w:type="spellStart"/>
      <w:r w:rsidRPr="005A64FD">
        <w:rPr>
          <w:sz w:val="22"/>
        </w:rPr>
        <w:t>ambuland</w:t>
      </w:r>
      <w:proofErr w:type="spellEnd"/>
      <w:r w:rsidRPr="005A64FD">
        <w:rPr>
          <w:sz w:val="22"/>
        </w:rPr>
        <w:t xml:space="preserve"> wäre!</w:t>
      </w:r>
    </w:p>
    <w:p w14:paraId="22538C11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Da hätte ich Ruhe u. Zeit!!</w:t>
      </w:r>
    </w:p>
    <w:p w14:paraId="7A312BC2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Aber ich nütze die Tage auch</w:t>
      </w:r>
    </w:p>
    <w:p w14:paraId="4B68AB89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hier ganz aus u. gebe mich</w:t>
      </w:r>
    </w:p>
    <w:p w14:paraId="09897C91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zufrieden. Meine Wunde eitert</w:t>
      </w:r>
    </w:p>
    <w:p w14:paraId="7A7C7953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wieder etwas u. heute habe</w:t>
      </w:r>
    </w:p>
    <w:p w14:paraId="14475D44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ich auch behandelt. Den</w:t>
      </w:r>
    </w:p>
    <w:p w14:paraId="10D1B3C7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 xml:space="preserve">Erfolg </w:t>
      </w:r>
      <w:proofErr w:type="spellStart"/>
      <w:r w:rsidRPr="005A64FD">
        <w:rPr>
          <w:sz w:val="22"/>
        </w:rPr>
        <w:t>muß</w:t>
      </w:r>
      <w:proofErr w:type="spellEnd"/>
      <w:r w:rsidRPr="005A64FD">
        <w:rPr>
          <w:sz w:val="22"/>
        </w:rPr>
        <w:t xml:space="preserve"> ich erst sehen.</w:t>
      </w:r>
    </w:p>
    <w:p w14:paraId="57EA8400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Die Marken bekam ich alle!</w:t>
      </w:r>
    </w:p>
    <w:p w14:paraId="5AD6E25E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 xml:space="preserve">Die </w:t>
      </w:r>
      <w:proofErr w:type="spellStart"/>
      <w:r w:rsidRPr="005A64FD">
        <w:rPr>
          <w:sz w:val="22"/>
        </w:rPr>
        <w:t>Briefkouverts</w:t>
      </w:r>
      <w:proofErr w:type="spellEnd"/>
      <w:r w:rsidRPr="005A64FD">
        <w:rPr>
          <w:sz w:val="22"/>
        </w:rPr>
        <w:t xml:space="preserve"> von</w:t>
      </w:r>
    </w:p>
    <w:p w14:paraId="00B71F59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Alies erhielt ich u. auch den</w:t>
      </w:r>
    </w:p>
    <w:p w14:paraId="0C3A3BBA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Zahnstein!</w:t>
      </w:r>
    </w:p>
    <w:p w14:paraId="3112105C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Das große Bild vom Kind</w:t>
      </w:r>
    </w:p>
    <w:p w14:paraId="1D0A6AD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hätte mich sehr gefreut.</w:t>
      </w:r>
    </w:p>
    <w:p w14:paraId="33B14190" w14:textId="77777777" w:rsidR="00191902" w:rsidRPr="005A64F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A64FD">
        <w:rPr>
          <w:b/>
          <w:bCs/>
          <w:sz w:val="22"/>
        </w:rPr>
        <w:t>1944-11-07_3</w:t>
      </w:r>
    </w:p>
    <w:p w14:paraId="322CFAC8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 xml:space="preserve">Und außerdem </w:t>
      </w:r>
      <w:proofErr w:type="spellStart"/>
      <w:r w:rsidRPr="005A64FD">
        <w:rPr>
          <w:sz w:val="22"/>
        </w:rPr>
        <w:t>muß</w:t>
      </w:r>
      <w:proofErr w:type="spellEnd"/>
      <w:r w:rsidRPr="005A64FD">
        <w:rPr>
          <w:sz w:val="22"/>
        </w:rPr>
        <w:t xml:space="preserve"> ich doch</w:t>
      </w:r>
    </w:p>
    <w:p w14:paraId="029D951A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Propaganda machen für</w:t>
      </w:r>
    </w:p>
    <w:p w14:paraId="726DB862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 xml:space="preserve">mein Schwesterlein. </w:t>
      </w:r>
      <w:proofErr w:type="gramStart"/>
      <w:r w:rsidRPr="005A64FD">
        <w:rPr>
          <w:sz w:val="22"/>
        </w:rPr>
        <w:t>Hast</w:t>
      </w:r>
      <w:proofErr w:type="gramEnd"/>
    </w:p>
    <w:p w14:paraId="7647770F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noch keinen Liebling im</w:t>
      </w:r>
    </w:p>
    <w:p w14:paraId="2EAF5F87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A64FD">
        <w:rPr>
          <w:sz w:val="22"/>
        </w:rPr>
        <w:t>Solanushaus</w:t>
      </w:r>
      <w:proofErr w:type="spellEnd"/>
      <w:r w:rsidRPr="005A64FD">
        <w:rPr>
          <w:sz w:val="22"/>
        </w:rPr>
        <w:t>?</w:t>
      </w:r>
    </w:p>
    <w:p w14:paraId="18F0993C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In meinem Zimmer liegt</w:t>
      </w:r>
    </w:p>
    <w:p w14:paraId="61334872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einer in dessen Kompanie</w:t>
      </w:r>
    </w:p>
    <w:p w14:paraId="076F195B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ein Hauptmann u. Feld-</w:t>
      </w:r>
    </w:p>
    <w:p w14:paraId="4C2C66AA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A64FD">
        <w:rPr>
          <w:sz w:val="22"/>
        </w:rPr>
        <w:t>webel</w:t>
      </w:r>
      <w:proofErr w:type="spellEnd"/>
      <w:r w:rsidRPr="005A64FD">
        <w:rPr>
          <w:sz w:val="22"/>
        </w:rPr>
        <w:t xml:space="preserve"> Salisco waren. Beide</w:t>
      </w:r>
    </w:p>
    <w:p w14:paraId="5E6B60D9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waren verwandt u. stammen</w:t>
      </w:r>
    </w:p>
    <w:p w14:paraId="586F3D8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aus Österreich. Das ist sicher</w:t>
      </w:r>
    </w:p>
    <w:p w14:paraId="3E990019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der österreichische Zweig</w:t>
      </w:r>
    </w:p>
    <w:p w14:paraId="0EA58990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unserer Familie. Leider</w:t>
      </w:r>
    </w:p>
    <w:p w14:paraId="7F9B21EA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wusste derjenige von dem</w:t>
      </w:r>
    </w:p>
    <w:p w14:paraId="7D710E95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ich's hörte die Adresse von</w:t>
      </w:r>
    </w:p>
    <w:p w14:paraId="75495EA4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den beiden nicht, weil sie</w:t>
      </w:r>
    </w:p>
    <w:p w14:paraId="1AC0A4CE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versetzt wurden. Auch die</w:t>
      </w:r>
    </w:p>
    <w:p w14:paraId="6B7F239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lastRenderedPageBreak/>
        <w:t xml:space="preserve">Stadt </w:t>
      </w:r>
      <w:proofErr w:type="spellStart"/>
      <w:r w:rsidRPr="005A64FD">
        <w:rPr>
          <w:sz w:val="22"/>
        </w:rPr>
        <w:t>wußte</w:t>
      </w:r>
      <w:proofErr w:type="spellEnd"/>
      <w:r w:rsidRPr="005A64FD">
        <w:rPr>
          <w:sz w:val="22"/>
        </w:rPr>
        <w:t xml:space="preserve"> er nicht.</w:t>
      </w:r>
    </w:p>
    <w:p w14:paraId="07862165" w14:textId="77777777" w:rsidR="00191902" w:rsidRPr="005A64F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A64FD">
        <w:rPr>
          <w:b/>
          <w:bCs/>
          <w:sz w:val="22"/>
        </w:rPr>
        <w:t>1944-11-07_4</w:t>
      </w:r>
      <w:ins w:id="13" w:author="AnnaElisabeth Schwarz" w:date="2022-03-02T01:56:00Z">
        <w:r>
          <w:rPr>
            <w:b/>
            <w:bCs/>
            <w:sz w:val="22"/>
          </w:rPr>
          <w:t>_k</w:t>
        </w:r>
      </w:ins>
    </w:p>
    <w:p w14:paraId="3FBBCDC6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Jeden Tag geht bei uns die</w:t>
      </w:r>
    </w:p>
    <w:p w14:paraId="22D1F39B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5A64FD">
        <w:rPr>
          <w:sz w:val="22"/>
        </w:rPr>
        <w:t>Kv. Maschine</w:t>
      </w:r>
      <w:r>
        <w:rPr>
          <w:sz w:val="22"/>
        </w:rPr>
        <w:t>“</w:t>
      </w:r>
      <w:r w:rsidRPr="005A64FD">
        <w:rPr>
          <w:sz w:val="22"/>
        </w:rPr>
        <w:t xml:space="preserve"> durch. Aber</w:t>
      </w:r>
    </w:p>
    <w:p w14:paraId="6B7B5081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 xml:space="preserve">zu </w:t>
      </w:r>
      <w:ins w:id="14" w:author="AnnaElisabeth Schwarz" w:date="2022-03-02T01:56:00Z">
        <w:r>
          <w:rPr>
            <w:sz w:val="22"/>
          </w:rPr>
          <w:t xml:space="preserve">mir </w:t>
        </w:r>
      </w:ins>
      <w:r w:rsidRPr="005A64FD">
        <w:rPr>
          <w:sz w:val="22"/>
        </w:rPr>
        <w:t>sagte er noch nichts</w:t>
      </w:r>
    </w:p>
    <w:p w14:paraId="74CC64D7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von Entlassung.</w:t>
      </w:r>
    </w:p>
    <w:p w14:paraId="60456F3C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 xml:space="preserve">Ich bin wieder </w:t>
      </w:r>
      <w:proofErr w:type="spellStart"/>
      <w:proofErr w:type="gramStart"/>
      <w:r w:rsidRPr="005A64FD">
        <w:rPr>
          <w:sz w:val="22"/>
        </w:rPr>
        <w:t>zuende</w:t>
      </w:r>
      <w:proofErr w:type="spellEnd"/>
      <w:proofErr w:type="gramEnd"/>
    </w:p>
    <w:p w14:paraId="62C9369F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mit meiner Weisheit</w:t>
      </w:r>
    </w:p>
    <w:p w14:paraId="5C416C31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u. grüße Euch herzlich</w:t>
      </w:r>
    </w:p>
    <w:p w14:paraId="54E08C5C" w14:textId="77777777" w:rsidR="00191902" w:rsidRPr="005A64FD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Euer</w:t>
      </w:r>
    </w:p>
    <w:p w14:paraId="4575893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A64FD">
        <w:rPr>
          <w:sz w:val="22"/>
        </w:rPr>
        <w:t>Hanserl.</w:t>
      </w:r>
    </w:p>
    <w:p w14:paraId="491E4DD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A9BF2F0" w14:textId="77777777" w:rsidR="00191902" w:rsidRPr="008B0C3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B0C35">
        <w:rPr>
          <w:b/>
          <w:bCs/>
          <w:sz w:val="22"/>
        </w:rPr>
        <w:t>1944-11-09_1</w:t>
      </w:r>
    </w:p>
    <w:p w14:paraId="3BC3BAE1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Bartenstein 9.11.44.</w:t>
      </w:r>
    </w:p>
    <w:p w14:paraId="5EE50D79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Meine Lieben!</w:t>
      </w:r>
    </w:p>
    <w:p w14:paraId="1442BC97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Etliche Tage setzte die</w:t>
      </w:r>
    </w:p>
    <w:p w14:paraId="5F49BA54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Post aus. Aber heute kamen</w:t>
      </w:r>
    </w:p>
    <w:p w14:paraId="2A7E21AD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die Briefe alle nach. (16 u. 17.)</w:t>
      </w:r>
    </w:p>
    <w:p w14:paraId="43DEB8AC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Für die Marken vielen Dank.</w:t>
      </w:r>
    </w:p>
    <w:p w14:paraId="525F7B9F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Auch für die von Alies, die</w:t>
      </w:r>
    </w:p>
    <w:p w14:paraId="34165423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Urlaubermarken. -</w:t>
      </w:r>
    </w:p>
    <w:p w14:paraId="57A6803B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 xml:space="preserve">Alies </w:t>
      </w:r>
      <w:proofErr w:type="gramStart"/>
      <w:r w:rsidRPr="008B0C35">
        <w:rPr>
          <w:sz w:val="22"/>
        </w:rPr>
        <w:t>weißt</w:t>
      </w:r>
      <w:proofErr w:type="gramEnd"/>
      <w:r w:rsidRPr="008B0C35">
        <w:rPr>
          <w:sz w:val="22"/>
        </w:rPr>
        <w:t xml:space="preserve"> was Du tun</w:t>
      </w:r>
    </w:p>
    <w:p w14:paraId="29923625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proofErr w:type="gramStart"/>
      <w:r w:rsidRPr="008B0C35">
        <w:rPr>
          <w:sz w:val="22"/>
        </w:rPr>
        <w:t>mußt</w:t>
      </w:r>
      <w:proofErr w:type="spellEnd"/>
      <w:proofErr w:type="gramEnd"/>
      <w:r w:rsidRPr="008B0C35">
        <w:rPr>
          <w:sz w:val="22"/>
        </w:rPr>
        <w:t xml:space="preserve"> wenn Dich das Hefte-</w:t>
      </w:r>
    </w:p>
    <w:p w14:paraId="6933F3B1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 xml:space="preserve">korrigieren nicht mehr freut. </w:t>
      </w:r>
    </w:p>
    <w:p w14:paraId="0918CDBB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Greif mal wieder nach ei-</w:t>
      </w:r>
    </w:p>
    <w:p w14:paraId="17993F26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B0C35">
        <w:rPr>
          <w:sz w:val="22"/>
        </w:rPr>
        <w:t>nem</w:t>
      </w:r>
      <w:proofErr w:type="spellEnd"/>
      <w:r w:rsidRPr="008B0C35">
        <w:rPr>
          <w:sz w:val="22"/>
        </w:rPr>
        <w:t xml:space="preserve"> Schulbuch u. lerne</w:t>
      </w:r>
    </w:p>
    <w:p w14:paraId="6D1861D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angestrengt, dann freut</w:t>
      </w:r>
    </w:p>
    <w:p w14:paraId="5B6DF7BA" w14:textId="77777777" w:rsidR="00191902" w:rsidRPr="008B0C3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B0C35">
        <w:rPr>
          <w:b/>
          <w:bCs/>
          <w:sz w:val="22"/>
        </w:rPr>
        <w:t>1944-11-09_2</w:t>
      </w:r>
    </w:p>
    <w:p w14:paraId="24C58233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 xml:space="preserve">einen die nachfolgende </w:t>
      </w:r>
      <w:proofErr w:type="spellStart"/>
      <w:r w:rsidRPr="008B0C35">
        <w:rPr>
          <w:sz w:val="22"/>
        </w:rPr>
        <w:t>leich</w:t>
      </w:r>
      <w:proofErr w:type="spellEnd"/>
      <w:r w:rsidRPr="008B0C35">
        <w:rPr>
          <w:sz w:val="22"/>
        </w:rPr>
        <w:t>-</w:t>
      </w:r>
    </w:p>
    <w:p w14:paraId="48209A05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B0C35">
        <w:rPr>
          <w:sz w:val="22"/>
        </w:rPr>
        <w:t>tere</w:t>
      </w:r>
      <w:proofErr w:type="spellEnd"/>
      <w:r w:rsidRPr="008B0C35">
        <w:rPr>
          <w:sz w:val="22"/>
        </w:rPr>
        <w:t xml:space="preserve"> Tätigkeit wieder besser.</w:t>
      </w:r>
    </w:p>
    <w:p w14:paraId="25C19433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Das ist natürlich bloß ein</w:t>
      </w:r>
    </w:p>
    <w:p w14:paraId="0E5F2EF7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 xml:space="preserve">theoretischer </w:t>
      </w:r>
      <w:proofErr w:type="spellStart"/>
      <w:r w:rsidRPr="008B0C35">
        <w:rPr>
          <w:sz w:val="22"/>
        </w:rPr>
        <w:t>Vorschag</w:t>
      </w:r>
      <w:proofErr w:type="spellEnd"/>
      <w:r w:rsidRPr="008B0C35">
        <w:rPr>
          <w:sz w:val="22"/>
        </w:rPr>
        <w:t xml:space="preserve"> </w:t>
      </w:r>
      <w:proofErr w:type="spellStart"/>
      <w:r w:rsidRPr="008B0C35">
        <w:rPr>
          <w:sz w:val="22"/>
        </w:rPr>
        <w:t>mei</w:t>
      </w:r>
      <w:proofErr w:type="spellEnd"/>
      <w:r w:rsidRPr="008B0C35">
        <w:rPr>
          <w:sz w:val="22"/>
        </w:rPr>
        <w:t>-</w:t>
      </w:r>
    </w:p>
    <w:p w14:paraId="74996350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B0C35">
        <w:rPr>
          <w:sz w:val="22"/>
        </w:rPr>
        <w:t>nerseits</w:t>
      </w:r>
      <w:proofErr w:type="spellEnd"/>
      <w:r w:rsidRPr="008B0C35">
        <w:rPr>
          <w:sz w:val="22"/>
        </w:rPr>
        <w:t>, u. ob er sich in der</w:t>
      </w:r>
    </w:p>
    <w:p w14:paraId="3B83ECFF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 xml:space="preserve">Praxis bewährt </w:t>
      </w:r>
      <w:proofErr w:type="gramStart"/>
      <w:r w:rsidRPr="008B0C35">
        <w:rPr>
          <w:sz w:val="22"/>
        </w:rPr>
        <w:t>kannst</w:t>
      </w:r>
      <w:proofErr w:type="gramEnd"/>
      <w:r w:rsidRPr="008B0C35">
        <w:rPr>
          <w:sz w:val="22"/>
        </w:rPr>
        <w:t xml:space="preserve"> ja</w:t>
      </w:r>
    </w:p>
    <w:p w14:paraId="4F27D312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versuchen. Und dann:</w:t>
      </w:r>
    </w:p>
    <w:p w14:paraId="45D92A9D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wer rastet, rostet! Bloß</w:t>
      </w:r>
    </w:p>
    <w:p w14:paraId="3744910B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nicht veralten im Schul-</w:t>
      </w:r>
    </w:p>
    <w:p w14:paraId="5C7D1BD3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betrieb. Ich meine jedes</w:t>
      </w:r>
    </w:p>
    <w:p w14:paraId="46A15CC5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Jahr dasselbe erzählen</w:t>
      </w:r>
    </w:p>
    <w:p w14:paraId="3770D9B8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u. nach einem gelernten</w:t>
      </w:r>
    </w:p>
    <w:p w14:paraId="7F5D2DC0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Schema verfahren, sondern</w:t>
      </w:r>
    </w:p>
    <w:p w14:paraId="34B10AA6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gerade an den Kindern kann</w:t>
      </w:r>
    </w:p>
    <w:p w14:paraId="06F24B5D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man die verschiedensten</w:t>
      </w:r>
    </w:p>
    <w:p w14:paraId="1841E616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Experimente machen. -</w:t>
      </w:r>
    </w:p>
    <w:p w14:paraId="33248F6B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 xml:space="preserve">Ach, wenn ich </w:t>
      </w:r>
      <w:proofErr w:type="spellStart"/>
      <w:r w:rsidRPr="008B0C35">
        <w:rPr>
          <w:sz w:val="22"/>
        </w:rPr>
        <w:t>ambuland</w:t>
      </w:r>
      <w:proofErr w:type="spellEnd"/>
    </w:p>
    <w:p w14:paraId="1C9EC2E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wäre! -</w:t>
      </w:r>
    </w:p>
    <w:p w14:paraId="11A7F941" w14:textId="77777777" w:rsidR="00191902" w:rsidRPr="008B0C3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B0C35">
        <w:rPr>
          <w:b/>
          <w:bCs/>
          <w:sz w:val="22"/>
        </w:rPr>
        <w:t>1944-11-09_3</w:t>
      </w:r>
    </w:p>
    <w:p w14:paraId="7411E437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 xml:space="preserve">Letzten Sonntag </w:t>
      </w:r>
      <w:r w:rsidRPr="008B0C35">
        <w:rPr>
          <w:strike/>
          <w:sz w:val="22"/>
        </w:rPr>
        <w:t>w</w:t>
      </w:r>
      <w:r w:rsidRPr="008B0C35">
        <w:rPr>
          <w:sz w:val="22"/>
        </w:rPr>
        <w:t xml:space="preserve"> liefen in</w:t>
      </w:r>
    </w:p>
    <w:p w14:paraId="6D6CF542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 xml:space="preserve">der Stadt so </w:t>
      </w:r>
      <w:r w:rsidRPr="008B0C35">
        <w:rPr>
          <w:strike/>
          <w:sz w:val="22"/>
        </w:rPr>
        <w:t>w</w:t>
      </w:r>
      <w:r w:rsidRPr="008B0C35">
        <w:rPr>
          <w:sz w:val="22"/>
        </w:rPr>
        <w:t xml:space="preserve"> viele </w:t>
      </w:r>
      <w:r>
        <w:rPr>
          <w:sz w:val="22"/>
        </w:rPr>
        <w:t>„</w:t>
      </w:r>
      <w:r w:rsidRPr="008B0C35">
        <w:rPr>
          <w:sz w:val="22"/>
        </w:rPr>
        <w:t>Röcke</w:t>
      </w:r>
      <w:r>
        <w:rPr>
          <w:sz w:val="22"/>
        </w:rPr>
        <w:t>“</w:t>
      </w:r>
      <w:r w:rsidRPr="008B0C35">
        <w:rPr>
          <w:sz w:val="22"/>
        </w:rPr>
        <w:t xml:space="preserve"> um-</w:t>
      </w:r>
    </w:p>
    <w:p w14:paraId="0809D8BF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her, daß ich ohne es zu wollen</w:t>
      </w:r>
    </w:p>
    <w:p w14:paraId="7CCCBCEC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an einem hängen blieb. Ich</w:t>
      </w:r>
    </w:p>
    <w:p w14:paraId="5578AA03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nahm sie dann am Abend</w:t>
      </w:r>
    </w:p>
    <w:p w14:paraId="111F0DBC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mit in die Kirche, da schaute</w:t>
      </w:r>
    </w:p>
    <w:p w14:paraId="6F5E9433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lastRenderedPageBreak/>
        <w:t>sie dumm! Aber mitgegangen</w:t>
      </w:r>
    </w:p>
    <w:p w14:paraId="1A685D7E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ist sie doch. Nun bekam ich</w:t>
      </w:r>
    </w:p>
    <w:p w14:paraId="30D77315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 xml:space="preserve">gestern, von dieser </w:t>
      </w:r>
      <w:r>
        <w:rPr>
          <w:sz w:val="22"/>
        </w:rPr>
        <w:t>„</w:t>
      </w:r>
      <w:r w:rsidRPr="008B0C35">
        <w:rPr>
          <w:sz w:val="22"/>
        </w:rPr>
        <w:t>lieben</w:t>
      </w:r>
    </w:p>
    <w:p w14:paraId="5466AAF8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Luzia</w:t>
      </w:r>
      <w:r>
        <w:rPr>
          <w:sz w:val="22"/>
        </w:rPr>
        <w:t>“</w:t>
      </w:r>
      <w:r w:rsidRPr="008B0C35">
        <w:rPr>
          <w:sz w:val="22"/>
        </w:rPr>
        <w:t xml:space="preserve"> wie sie hieß einen</w:t>
      </w:r>
    </w:p>
    <w:p w14:paraId="01B9CABB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Brief, ich sollte ihr am</w:t>
      </w:r>
    </w:p>
    <w:p w14:paraId="4FA32B38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kommenden Sonntag wo</w:t>
      </w:r>
    </w:p>
    <w:p w14:paraId="41BDE188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warten. Sie fährt extra</w:t>
      </w:r>
    </w:p>
    <w:p w14:paraId="2C81F540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 xml:space="preserve">20 km von </w:t>
      </w:r>
      <w:proofErr w:type="spellStart"/>
      <w:r w:rsidRPr="008B0C35">
        <w:rPr>
          <w:sz w:val="22"/>
        </w:rPr>
        <w:t>Auswärts</w:t>
      </w:r>
      <w:proofErr w:type="spellEnd"/>
      <w:r w:rsidRPr="008B0C35">
        <w:rPr>
          <w:sz w:val="22"/>
        </w:rPr>
        <w:t xml:space="preserve"> her.</w:t>
      </w:r>
    </w:p>
    <w:p w14:paraId="10AA5FBC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Aber ich pfeif ihr was. Da</w:t>
      </w:r>
    </w:p>
    <w:p w14:paraId="73276DB6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kann sie lange auf mich</w:t>
      </w:r>
    </w:p>
    <w:p w14:paraId="4AA8C4B8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warten. Ich fahre nämlich</w:t>
      </w:r>
    </w:p>
    <w:p w14:paraId="478FAC5F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zufällig am Sonntag mit</w:t>
      </w:r>
    </w:p>
    <w:p w14:paraId="6DD4971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dem Kriegspfarre</w:t>
      </w:r>
      <w:r>
        <w:rPr>
          <w:sz w:val="22"/>
        </w:rPr>
        <w:t>r</w:t>
      </w:r>
      <w:r w:rsidRPr="008B0C35">
        <w:rPr>
          <w:sz w:val="22"/>
        </w:rPr>
        <w:t xml:space="preserve"> dorthin</w:t>
      </w:r>
    </w:p>
    <w:p w14:paraId="43C9731C" w14:textId="77777777" w:rsidR="00191902" w:rsidRPr="008B0C35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B0C35">
        <w:rPr>
          <w:b/>
          <w:bCs/>
          <w:sz w:val="22"/>
        </w:rPr>
        <w:t>1944-11-09_4</w:t>
      </w:r>
    </w:p>
    <w:p w14:paraId="2251D303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wo sie herkommt. Ich soll</w:t>
      </w:r>
    </w:p>
    <w:p w14:paraId="3818EBC3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 xml:space="preserve">ministrieren u. </w:t>
      </w:r>
      <w:proofErr w:type="gramStart"/>
      <w:r w:rsidRPr="008B0C35">
        <w:rPr>
          <w:sz w:val="22"/>
        </w:rPr>
        <w:t>hab's</w:t>
      </w:r>
      <w:proofErr w:type="gramEnd"/>
      <w:r w:rsidRPr="008B0C35">
        <w:rPr>
          <w:sz w:val="22"/>
        </w:rPr>
        <w:t xml:space="preserve"> noch</w:t>
      </w:r>
    </w:p>
    <w:p w14:paraId="2F19713B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nie gemacht. Aber es wird</w:t>
      </w:r>
    </w:p>
    <w:p w14:paraId="7E19B2A8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schon gehen. Der Pfarrer ist</w:t>
      </w:r>
    </w:p>
    <w:p w14:paraId="3AE7C926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ein prima Kerl! Er stammt</w:t>
      </w:r>
    </w:p>
    <w:p w14:paraId="691C82DB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 xml:space="preserve">aus Würzburg u. kennt </w:t>
      </w:r>
      <w:proofErr w:type="spellStart"/>
      <w:r w:rsidRPr="008B0C35">
        <w:rPr>
          <w:sz w:val="22"/>
        </w:rPr>
        <w:t>Berch</w:t>
      </w:r>
      <w:proofErr w:type="spellEnd"/>
      <w:r w:rsidRPr="008B0C35">
        <w:rPr>
          <w:sz w:val="22"/>
        </w:rPr>
        <w:t>-</w:t>
      </w:r>
    </w:p>
    <w:p w14:paraId="05D4F36A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B0C35">
        <w:rPr>
          <w:sz w:val="22"/>
        </w:rPr>
        <w:t>tesgaden</w:t>
      </w:r>
      <w:proofErr w:type="spellEnd"/>
      <w:r w:rsidRPr="008B0C35">
        <w:rPr>
          <w:sz w:val="22"/>
        </w:rPr>
        <w:t xml:space="preserve"> gut. -</w:t>
      </w:r>
    </w:p>
    <w:p w14:paraId="558AD38B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Habe ich Euch folgendes</w:t>
      </w:r>
    </w:p>
    <w:p w14:paraId="49E25183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trike/>
          <w:sz w:val="22"/>
        </w:rPr>
        <w:t>G</w:t>
      </w:r>
      <w:r w:rsidRPr="008B0C35">
        <w:rPr>
          <w:sz w:val="22"/>
        </w:rPr>
        <w:t xml:space="preserve"> geschrieben! Als ich </w:t>
      </w:r>
      <w:r w:rsidRPr="008B0C35">
        <w:rPr>
          <w:strike/>
          <w:sz w:val="22"/>
        </w:rPr>
        <w:t>vom</w:t>
      </w:r>
    </w:p>
    <w:p w14:paraId="0A5DFC83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nach dem Urlaub nach Dan-</w:t>
      </w:r>
    </w:p>
    <w:p w14:paraId="52ACF2F9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zig fuhr traf ich im Zug</w:t>
      </w:r>
    </w:p>
    <w:p w14:paraId="4FF21BF0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einen Bamberger, der Frau</w:t>
      </w:r>
    </w:p>
    <w:p w14:paraId="1626AC18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Schreiner kannte.</w:t>
      </w:r>
    </w:p>
    <w:p w14:paraId="64A4C964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Herzlichst grüßt Euch</w:t>
      </w:r>
    </w:p>
    <w:p w14:paraId="20CEF5C5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Euer Hanserl.</w:t>
      </w:r>
    </w:p>
    <w:p w14:paraId="3EB74462" w14:textId="77777777" w:rsidR="00191902" w:rsidRPr="008B0C35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Auch an Tante u. Anna</w:t>
      </w:r>
    </w:p>
    <w:p w14:paraId="17C737D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8B0C35">
        <w:rPr>
          <w:sz w:val="22"/>
        </w:rPr>
        <w:t>die besten Grüße.</w:t>
      </w:r>
    </w:p>
    <w:p w14:paraId="1B5E7D2F" w14:textId="7C445FAD" w:rsidR="00191902" w:rsidRDefault="00191902" w:rsidP="00354D71">
      <w:pPr>
        <w:spacing w:before="120" w:after="0" w:line="240" w:lineRule="auto"/>
        <w:contextualSpacing/>
        <w:rPr>
          <w:sz w:val="22"/>
        </w:rPr>
      </w:pPr>
    </w:p>
    <w:p w14:paraId="2A5B09AE" w14:textId="77777777" w:rsidR="00191902" w:rsidRPr="0041271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12711">
        <w:rPr>
          <w:b/>
          <w:bCs/>
          <w:sz w:val="22"/>
        </w:rPr>
        <w:t>1944-11-13_1</w:t>
      </w:r>
    </w:p>
    <w:p w14:paraId="018F29E3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Bartenstein 13.11.44.</w:t>
      </w:r>
    </w:p>
    <w:p w14:paraId="6C469C7D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Meine Lieben!</w:t>
      </w:r>
    </w:p>
    <w:p w14:paraId="6BEE5BFF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In dieser Woche am</w:t>
      </w:r>
    </w:p>
    <w:p w14:paraId="324C434B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 xml:space="preserve">Donnerstag hat das </w:t>
      </w:r>
      <w:proofErr w:type="spellStart"/>
      <w:r w:rsidRPr="00412711">
        <w:rPr>
          <w:sz w:val="22"/>
        </w:rPr>
        <w:t>Stünd</w:t>
      </w:r>
      <w:proofErr w:type="spellEnd"/>
      <w:r w:rsidRPr="00412711">
        <w:rPr>
          <w:sz w:val="22"/>
        </w:rPr>
        <w:t>-</w:t>
      </w:r>
    </w:p>
    <w:p w14:paraId="32BE5F40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12711">
        <w:rPr>
          <w:sz w:val="22"/>
        </w:rPr>
        <w:t>chen</w:t>
      </w:r>
      <w:proofErr w:type="spellEnd"/>
      <w:r w:rsidRPr="00412711">
        <w:rPr>
          <w:sz w:val="22"/>
        </w:rPr>
        <w:t xml:space="preserve"> geschlagen, auf das ich</w:t>
      </w:r>
    </w:p>
    <w:p w14:paraId="4C58ED45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so lange gewartet hatte. Ich</w:t>
      </w:r>
    </w:p>
    <w:p w14:paraId="0A9353CD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412711">
        <w:rPr>
          <w:sz w:val="22"/>
        </w:rPr>
        <w:t>werde</w:t>
      </w:r>
      <w:proofErr w:type="gramEnd"/>
      <w:r w:rsidRPr="00412711">
        <w:rPr>
          <w:sz w:val="22"/>
        </w:rPr>
        <w:t xml:space="preserve"> entlassen. Und dieser</w:t>
      </w:r>
    </w:p>
    <w:p w14:paraId="510289E2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Dreck jetzt draußen. Mir graut.</w:t>
      </w:r>
    </w:p>
    <w:p w14:paraId="69707598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Wenn bloß die ersten Wochen</w:t>
      </w:r>
    </w:p>
    <w:p w14:paraId="1A5C47E6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vorbei wären, denn die sind</w:t>
      </w:r>
    </w:p>
    <w:p w14:paraId="613F09CF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bekanntlich die schlimmsten,</w:t>
      </w:r>
    </w:p>
    <w:p w14:paraId="4A684070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bis man wieder an alles</w:t>
      </w:r>
    </w:p>
    <w:p w14:paraId="1C7CD44B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gewöhnt ist. Die Temperaturen,</w:t>
      </w:r>
    </w:p>
    <w:p w14:paraId="7BE8FF49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dauernd im Freien, die Schieße</w:t>
      </w:r>
      <w:r>
        <w:rPr>
          <w:sz w:val="22"/>
        </w:rPr>
        <w:t>rei</w:t>
      </w:r>
    </w:p>
    <w:p w14:paraId="34967CA5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usw. Wenn ich zu meiner</w:t>
      </w:r>
    </w:p>
    <w:p w14:paraId="0C3899CA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Einheit komme, dann ist</w:t>
      </w:r>
    </w:p>
    <w:p w14:paraId="727097AC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ja alles leichter da mir schon</w:t>
      </w:r>
    </w:p>
    <w:p w14:paraId="647791A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alle bekommt sind.</w:t>
      </w:r>
    </w:p>
    <w:p w14:paraId="5A1B8A5C" w14:textId="77777777" w:rsidR="00191902" w:rsidRPr="0041271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12711">
        <w:rPr>
          <w:b/>
          <w:bCs/>
          <w:sz w:val="22"/>
        </w:rPr>
        <w:t>1944-11-13_2</w:t>
      </w:r>
    </w:p>
    <w:p w14:paraId="6D97CB54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Die Marken, Brot,</w:t>
      </w:r>
      <w:r>
        <w:rPr>
          <w:sz w:val="22"/>
        </w:rPr>
        <w:t xml:space="preserve"> </w:t>
      </w:r>
      <w:proofErr w:type="spellStart"/>
      <w:r>
        <w:rPr>
          <w:sz w:val="22"/>
        </w:rPr>
        <w:t>B</w:t>
      </w:r>
      <w:r w:rsidRPr="00412711">
        <w:rPr>
          <w:sz w:val="22"/>
        </w:rPr>
        <w:t>uddi</w:t>
      </w:r>
      <w:proofErr w:type="spellEnd"/>
      <w:r w:rsidRPr="00412711">
        <w:rPr>
          <w:sz w:val="22"/>
        </w:rPr>
        <w:t xml:space="preserve"> u. Semmeln</w:t>
      </w:r>
    </w:p>
    <w:p w14:paraId="73604289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lastRenderedPageBreak/>
        <w:t>von Mutter erhielt ich heute.</w:t>
      </w:r>
    </w:p>
    <w:p w14:paraId="4EE566B3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Ihr dürft also jetzt wieder</w:t>
      </w:r>
    </w:p>
    <w:p w14:paraId="51A1AE47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an die Nummer 06024 / E</w:t>
      </w:r>
    </w:p>
    <w:p w14:paraId="42A7BE0C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 xml:space="preserve">schreiben. Ich glaube sie </w:t>
      </w:r>
      <w:proofErr w:type="spellStart"/>
      <w:r w:rsidRPr="00412711">
        <w:rPr>
          <w:sz w:val="22"/>
        </w:rPr>
        <w:t>lie</w:t>
      </w:r>
      <w:proofErr w:type="spellEnd"/>
      <w:r w:rsidRPr="00412711">
        <w:rPr>
          <w:sz w:val="22"/>
        </w:rPr>
        <w:t>-</w:t>
      </w:r>
    </w:p>
    <w:p w14:paraId="3832AD8C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gen vor oder in der Nähe</w:t>
      </w:r>
    </w:p>
    <w:p w14:paraId="0B38AFE0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 xml:space="preserve">von Tilsit. - </w:t>
      </w:r>
    </w:p>
    <w:p w14:paraId="18BFD9F4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12711">
        <w:rPr>
          <w:sz w:val="22"/>
        </w:rPr>
        <w:t>Beiligend</w:t>
      </w:r>
      <w:proofErr w:type="spellEnd"/>
      <w:r w:rsidRPr="00412711">
        <w:rPr>
          <w:sz w:val="22"/>
        </w:rPr>
        <w:t xml:space="preserve"> schicke ich Euch</w:t>
      </w:r>
    </w:p>
    <w:p w14:paraId="13191440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die Marken für das Weihnachts-</w:t>
      </w:r>
    </w:p>
    <w:p w14:paraId="442A8DFA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12711">
        <w:rPr>
          <w:sz w:val="22"/>
        </w:rPr>
        <w:t>paket</w:t>
      </w:r>
      <w:proofErr w:type="spellEnd"/>
      <w:r w:rsidRPr="00412711">
        <w:rPr>
          <w:sz w:val="22"/>
        </w:rPr>
        <w:t xml:space="preserve">. Es </w:t>
      </w:r>
      <w:proofErr w:type="spellStart"/>
      <w:r w:rsidRPr="00412711">
        <w:rPr>
          <w:sz w:val="22"/>
        </w:rPr>
        <w:t>muß</w:t>
      </w:r>
      <w:proofErr w:type="spellEnd"/>
      <w:r w:rsidRPr="00412711">
        <w:rPr>
          <w:sz w:val="22"/>
        </w:rPr>
        <w:t xml:space="preserve"> bis zum 30. 11. </w:t>
      </w:r>
    </w:p>
    <w:p w14:paraId="2F958889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abgeschickt sein. 2 Marken</w:t>
      </w:r>
    </w:p>
    <w:p w14:paraId="16A3CC02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bekamen wir u. 2 habe ich</w:t>
      </w:r>
    </w:p>
    <w:p w14:paraId="24D63335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eingetauscht. Dann schickte</w:t>
      </w:r>
    </w:p>
    <w:p w14:paraId="487740DC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ich heute ein Paket ab, mit</w:t>
      </w:r>
    </w:p>
    <w:p w14:paraId="22001223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etlichen Büchern, die Ihr</w:t>
      </w:r>
    </w:p>
    <w:p w14:paraId="77C496DD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mir aufheben sollt. Meine</w:t>
      </w:r>
    </w:p>
    <w:p w14:paraId="4BDC876F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Bucherkiste im Speicher auch</w:t>
      </w:r>
    </w:p>
    <w:p w14:paraId="66447D92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mal lüften! Nachschauen,</w:t>
      </w:r>
    </w:p>
    <w:p w14:paraId="6C92387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ob nicht recht viele Motten</w:t>
      </w:r>
    </w:p>
    <w:p w14:paraId="408DBCD9" w14:textId="77777777" w:rsidR="00191902" w:rsidRPr="0041271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12711">
        <w:rPr>
          <w:b/>
          <w:bCs/>
          <w:sz w:val="22"/>
        </w:rPr>
        <w:t>1944-11-13_3</w:t>
      </w:r>
    </w:p>
    <w:p w14:paraId="1892958B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drinnen sind. - Die Gespräche</w:t>
      </w:r>
    </w:p>
    <w:p w14:paraId="4A7FBEA0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von Tante Maria möchte ich</w:t>
      </w:r>
    </w:p>
    <w:p w14:paraId="21C0E4C2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auch gerne anhören! Werden</w:t>
      </w:r>
    </w:p>
    <w:p w14:paraId="001497C9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 xml:space="preserve">meine Briefe von ihr </w:t>
      </w:r>
      <w:proofErr w:type="spellStart"/>
      <w:r w:rsidRPr="00412711">
        <w:rPr>
          <w:sz w:val="22"/>
        </w:rPr>
        <w:t>kon</w:t>
      </w:r>
      <w:proofErr w:type="spellEnd"/>
      <w:r w:rsidRPr="00412711">
        <w:rPr>
          <w:sz w:val="22"/>
        </w:rPr>
        <w:t>-</w:t>
      </w:r>
    </w:p>
    <w:p w14:paraId="310F9B10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12711">
        <w:rPr>
          <w:sz w:val="22"/>
        </w:rPr>
        <w:t>trolliert</w:t>
      </w:r>
      <w:proofErr w:type="spellEnd"/>
      <w:r w:rsidRPr="00412711">
        <w:rPr>
          <w:sz w:val="22"/>
        </w:rPr>
        <w:t>??!! Heimlich</w:t>
      </w:r>
    </w:p>
    <w:p w14:paraId="3EBC92A0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 xml:space="preserve">sicher! - </w:t>
      </w:r>
    </w:p>
    <w:p w14:paraId="6351D51F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Gestern war ich mit</w:t>
      </w:r>
    </w:p>
    <w:p w14:paraId="5569EDA9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unserm Pfarrer in Schippen-</w:t>
      </w:r>
    </w:p>
    <w:p w14:paraId="5BCF5FB5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12711">
        <w:rPr>
          <w:sz w:val="22"/>
        </w:rPr>
        <w:t>beil</w:t>
      </w:r>
      <w:proofErr w:type="spellEnd"/>
      <w:r w:rsidRPr="00412711">
        <w:rPr>
          <w:sz w:val="22"/>
        </w:rPr>
        <w:t>, wo wir für lauter Ita-</w:t>
      </w:r>
    </w:p>
    <w:p w14:paraId="3D979180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12711">
        <w:rPr>
          <w:sz w:val="22"/>
        </w:rPr>
        <w:t>liener</w:t>
      </w:r>
      <w:proofErr w:type="spellEnd"/>
      <w:r w:rsidRPr="00412711">
        <w:rPr>
          <w:sz w:val="22"/>
        </w:rPr>
        <w:t xml:space="preserve"> Gottesdienst hielten.</w:t>
      </w:r>
    </w:p>
    <w:p w14:paraId="7AB5A0CE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Als dann zurück kein Zug</w:t>
      </w:r>
    </w:p>
    <w:p w14:paraId="24E6FFB7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 xml:space="preserve">mehr ging </w:t>
      </w:r>
      <w:proofErr w:type="spellStart"/>
      <w:r w:rsidRPr="00412711">
        <w:rPr>
          <w:sz w:val="22"/>
        </w:rPr>
        <w:t>mußten</w:t>
      </w:r>
      <w:proofErr w:type="spellEnd"/>
      <w:r w:rsidRPr="00412711">
        <w:rPr>
          <w:sz w:val="22"/>
        </w:rPr>
        <w:t xml:space="preserve"> wir</w:t>
      </w:r>
    </w:p>
    <w:p w14:paraId="4CECD324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uns in einen Güterzug</w:t>
      </w:r>
    </w:p>
    <w:p w14:paraId="346CE6BE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schmuggeln, um nicht</w:t>
      </w:r>
    </w:p>
    <w:p w14:paraId="50DCD89F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20 km zu Fuß zu laufen. -</w:t>
      </w:r>
    </w:p>
    <w:p w14:paraId="436F1E2F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Meier Ludwig hatte</w:t>
      </w:r>
    </w:p>
    <w:p w14:paraId="18E5C36C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 xml:space="preserve">gestern hierher </w:t>
      </w:r>
      <w:proofErr w:type="spellStart"/>
      <w:r w:rsidRPr="00412711">
        <w:rPr>
          <w:sz w:val="22"/>
        </w:rPr>
        <w:t>telephoniert</w:t>
      </w:r>
      <w:proofErr w:type="spellEnd"/>
    </w:p>
    <w:p w14:paraId="4186D19D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u. gefragt ob ich mich nicht</w:t>
      </w:r>
    </w:p>
    <w:p w14:paraId="6C244388" w14:textId="77777777" w:rsidR="00191902" w:rsidRPr="00412711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nach Braunsberg verlegen</w:t>
      </w:r>
    </w:p>
    <w:p w14:paraId="463FADE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12711">
        <w:rPr>
          <w:sz w:val="22"/>
        </w:rPr>
        <w:t>lassen kann.</w:t>
      </w:r>
    </w:p>
    <w:p w14:paraId="13FEFCD7" w14:textId="77777777" w:rsidR="00191902" w:rsidRPr="005504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504E1">
        <w:rPr>
          <w:b/>
          <w:bCs/>
          <w:sz w:val="22"/>
        </w:rPr>
        <w:t>1944-11-13_4</w:t>
      </w:r>
    </w:p>
    <w:p w14:paraId="383684FF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 xml:space="preserve">Hoffentlich ist dann die </w:t>
      </w:r>
      <w:proofErr w:type="spellStart"/>
      <w:r w:rsidRPr="005504E1">
        <w:rPr>
          <w:sz w:val="22"/>
        </w:rPr>
        <w:t>nächts</w:t>
      </w:r>
      <w:proofErr w:type="spellEnd"/>
      <w:r w:rsidRPr="005504E1">
        <w:rPr>
          <w:sz w:val="22"/>
        </w:rPr>
        <w:t>-</w:t>
      </w:r>
    </w:p>
    <w:p w14:paraId="1E98E9A7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504E1">
        <w:rPr>
          <w:sz w:val="22"/>
        </w:rPr>
        <w:t>te</w:t>
      </w:r>
      <w:proofErr w:type="spellEnd"/>
      <w:r w:rsidRPr="005504E1">
        <w:rPr>
          <w:sz w:val="22"/>
        </w:rPr>
        <w:t xml:space="preserve"> Verwundung größer u. doch</w:t>
      </w:r>
    </w:p>
    <w:p w14:paraId="6B487C4A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>wieder so günstig. Das Kind</w:t>
      </w:r>
    </w:p>
    <w:p w14:paraId="56D50DCE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>soll mir was schreiben von</w:t>
      </w:r>
    </w:p>
    <w:p w14:paraId="467F7978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>Ihren Patienten. Hat sie</w:t>
      </w:r>
    </w:p>
    <w:p w14:paraId="2363BE12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 xml:space="preserve">bloß Offiziere wie das </w:t>
      </w:r>
      <w:r>
        <w:rPr>
          <w:sz w:val="22"/>
        </w:rPr>
        <w:t>„</w:t>
      </w:r>
      <w:proofErr w:type="spellStart"/>
      <w:r w:rsidRPr="005504E1">
        <w:rPr>
          <w:sz w:val="22"/>
        </w:rPr>
        <w:t>Batscherl</w:t>
      </w:r>
      <w:proofErr w:type="spellEnd"/>
      <w:r>
        <w:rPr>
          <w:sz w:val="22"/>
        </w:rPr>
        <w:t>“</w:t>
      </w:r>
      <w:r w:rsidRPr="005504E1">
        <w:rPr>
          <w:sz w:val="22"/>
        </w:rPr>
        <w:t>!</w:t>
      </w:r>
    </w:p>
    <w:p w14:paraId="447F8B56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>Was macht die denn??  Ist der</w:t>
      </w:r>
    </w:p>
    <w:p w14:paraId="6C113110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>Karli noch im Lazarett?</w:t>
      </w:r>
    </w:p>
    <w:p w14:paraId="6A94364F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504E1">
        <w:rPr>
          <w:sz w:val="22"/>
        </w:rPr>
        <w:t>Mußte</w:t>
      </w:r>
      <w:proofErr w:type="spellEnd"/>
      <w:r w:rsidRPr="005504E1">
        <w:rPr>
          <w:sz w:val="22"/>
        </w:rPr>
        <w:t xml:space="preserve"> von Landshut nie-</w:t>
      </w:r>
    </w:p>
    <w:p w14:paraId="52F46C82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504E1">
        <w:rPr>
          <w:sz w:val="22"/>
        </w:rPr>
        <w:t>mand</w:t>
      </w:r>
      <w:proofErr w:type="spellEnd"/>
      <w:r w:rsidRPr="005504E1">
        <w:rPr>
          <w:sz w:val="22"/>
        </w:rPr>
        <w:t xml:space="preserve"> zum Volkssturm?</w:t>
      </w:r>
    </w:p>
    <w:p w14:paraId="05F3A214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>Der Markowski? Die Frau</w:t>
      </w:r>
    </w:p>
    <w:p w14:paraId="6E9D8D7D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5504E1">
        <w:rPr>
          <w:sz w:val="22"/>
        </w:rPr>
        <w:t>wär</w:t>
      </w:r>
      <w:proofErr w:type="gramEnd"/>
      <w:r w:rsidRPr="005504E1">
        <w:rPr>
          <w:sz w:val="22"/>
        </w:rPr>
        <w:t xml:space="preserve"> froh! Und der Iwan tät</w:t>
      </w:r>
    </w:p>
    <w:p w14:paraId="2D49E567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>sicher laufen vor ihm.</w:t>
      </w:r>
    </w:p>
    <w:p w14:paraId="06F276F7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lastRenderedPageBreak/>
        <w:t>Und nun Euch allen</w:t>
      </w:r>
    </w:p>
    <w:p w14:paraId="1ECA8D57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>Tante Maria u. auch Herrn</w:t>
      </w:r>
    </w:p>
    <w:p w14:paraId="5B9D1181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>Planner die besten Grüße</w:t>
      </w:r>
    </w:p>
    <w:p w14:paraId="33B565F8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>von</w:t>
      </w:r>
    </w:p>
    <w:p w14:paraId="5115A858" w14:textId="77777777" w:rsidR="00191902" w:rsidRPr="005504E1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>Euerm</w:t>
      </w:r>
    </w:p>
    <w:p w14:paraId="46E81C3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504E1">
        <w:rPr>
          <w:sz w:val="22"/>
        </w:rPr>
        <w:t>Hans.</w:t>
      </w:r>
    </w:p>
    <w:p w14:paraId="518F91E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BDCDA35" w14:textId="77777777" w:rsidR="00191902" w:rsidRPr="001D657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D6578">
        <w:rPr>
          <w:b/>
          <w:bCs/>
          <w:sz w:val="22"/>
        </w:rPr>
        <w:t>1944-11-16_1</w:t>
      </w:r>
    </w:p>
    <w:p w14:paraId="32ABD8D4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Bartenstein 16.XI.44.</w:t>
      </w:r>
    </w:p>
    <w:p w14:paraId="05AA11FD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Meine Lieben!</w:t>
      </w:r>
    </w:p>
    <w:p w14:paraId="6880C9A2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Mit </w:t>
      </w:r>
      <w:proofErr w:type="spellStart"/>
      <w:r w:rsidRPr="001D6578">
        <w:rPr>
          <w:sz w:val="22"/>
        </w:rPr>
        <w:t>ungeheuerer</w:t>
      </w:r>
      <w:proofErr w:type="spellEnd"/>
      <w:r w:rsidRPr="001D6578">
        <w:rPr>
          <w:sz w:val="22"/>
        </w:rPr>
        <w:t xml:space="preserve"> Ver-</w:t>
      </w:r>
    </w:p>
    <w:p w14:paraId="2FC44AEE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spätung</w:t>
      </w:r>
      <w:proofErr w:type="spellEnd"/>
      <w:r w:rsidRPr="001D6578">
        <w:rPr>
          <w:sz w:val="22"/>
        </w:rPr>
        <w:t xml:space="preserve"> kam heute Mutters</w:t>
      </w:r>
    </w:p>
    <w:p w14:paraId="187B68B3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Brief </w:t>
      </w:r>
      <w:proofErr w:type="spellStart"/>
      <w:r w:rsidRPr="001D6578">
        <w:rPr>
          <w:sz w:val="22"/>
        </w:rPr>
        <w:t>No</w:t>
      </w:r>
      <w:proofErr w:type="spellEnd"/>
      <w:r w:rsidRPr="001D6578">
        <w:rPr>
          <w:sz w:val="22"/>
        </w:rPr>
        <w:t xml:space="preserve"> 15 an. Wo wird der bloß</w:t>
      </w:r>
    </w:p>
    <w:p w14:paraId="516C658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liegen geblieben sein!?! Er war</w:t>
      </w:r>
    </w:p>
    <w:p w14:paraId="467EF4D5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vom 1.11. u. die Semmel u.</w:t>
      </w:r>
    </w:p>
    <w:p w14:paraId="0F836999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Buttermarken sind natürlich</w:t>
      </w:r>
    </w:p>
    <w:p w14:paraId="3F76BA5F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verfallen. Ich gab sie trotzdem</w:t>
      </w:r>
    </w:p>
    <w:p w14:paraId="48D8934C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einer Frau mit in die Stadt,</w:t>
      </w:r>
    </w:p>
    <w:p w14:paraId="37979AB5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sie soll es noch versuchen da-</w:t>
      </w:r>
    </w:p>
    <w:p w14:paraId="4E16F243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mit. Hoffentlich hat sie Glück.</w:t>
      </w:r>
    </w:p>
    <w:p w14:paraId="6158CC6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Für die Fleischmarken aus den</w:t>
      </w:r>
    </w:p>
    <w:p w14:paraId="26A58F7D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anderen Briefen (18, 19- 22) kauf</w:t>
      </w:r>
    </w:p>
    <w:p w14:paraId="387E779E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ich mir Wurst, dann Semmeln</w:t>
      </w:r>
    </w:p>
    <w:p w14:paraId="66BFADA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u. Butter u. ließ es mir prima</w:t>
      </w:r>
    </w:p>
    <w:p w14:paraId="6274F365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schmecken. Heute sitze zum</w:t>
      </w:r>
    </w:p>
    <w:p w14:paraId="3BAA57D6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letzten </w:t>
      </w:r>
      <w:proofErr w:type="spellStart"/>
      <w:proofErr w:type="gramStart"/>
      <w:r w:rsidRPr="001D6578">
        <w:rPr>
          <w:sz w:val="22"/>
        </w:rPr>
        <w:t>mal</w:t>
      </w:r>
      <w:proofErr w:type="spellEnd"/>
      <w:proofErr w:type="gramEnd"/>
      <w:r w:rsidRPr="001D6578">
        <w:rPr>
          <w:sz w:val="22"/>
        </w:rPr>
        <w:t xml:space="preserve"> in der Stadt in</w:t>
      </w:r>
    </w:p>
    <w:p w14:paraId="10F88709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meinem Stammkaffee u.</w:t>
      </w:r>
    </w:p>
    <w:p w14:paraId="2961130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schreibe.</w:t>
      </w:r>
    </w:p>
    <w:p w14:paraId="0C23B436" w14:textId="77777777" w:rsidR="00191902" w:rsidRPr="001D657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D6578">
        <w:rPr>
          <w:b/>
          <w:bCs/>
          <w:sz w:val="22"/>
        </w:rPr>
        <w:t>1944-11-16_2</w:t>
      </w:r>
    </w:p>
    <w:p w14:paraId="50C525BA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Am Samstag geht es also end-</w:t>
      </w:r>
    </w:p>
    <w:p w14:paraId="36452D8F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gültig weg von hier. Ich bin</w:t>
      </w:r>
    </w:p>
    <w:p w14:paraId="16F18A63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aber keineswegs traurig da-</w:t>
      </w:r>
    </w:p>
    <w:p w14:paraId="4B56BDB9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rüber, oder mache mir </w:t>
      </w:r>
      <w:proofErr w:type="spellStart"/>
      <w:r w:rsidRPr="001D6578">
        <w:rPr>
          <w:sz w:val="22"/>
        </w:rPr>
        <w:t>be</w:t>
      </w:r>
      <w:proofErr w:type="spellEnd"/>
      <w:r w:rsidRPr="001D6578">
        <w:rPr>
          <w:sz w:val="22"/>
        </w:rPr>
        <w:t>-</w:t>
      </w:r>
    </w:p>
    <w:p w14:paraId="59B9402A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sondere Kopfzerbrechen, wie</w:t>
      </w:r>
    </w:p>
    <w:p w14:paraId="32DF82EB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es wohl weitergehen wird.</w:t>
      </w:r>
    </w:p>
    <w:p w14:paraId="43AE4E48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Ich würde Euch so gerne</w:t>
      </w:r>
    </w:p>
    <w:p w14:paraId="10FE02FD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schreiben mit welchen Ge-</w:t>
      </w:r>
    </w:p>
    <w:p w14:paraId="7BC56DC9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danken u. welcher Kraft</w:t>
      </w:r>
    </w:p>
    <w:p w14:paraId="6011BBF7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ich wieder hinausgehe.</w:t>
      </w:r>
    </w:p>
    <w:p w14:paraId="2364EDFD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Mit Worten ließe sich das </w:t>
      </w:r>
      <w:proofErr w:type="spellStart"/>
      <w:r w:rsidRPr="001D6578">
        <w:rPr>
          <w:sz w:val="22"/>
        </w:rPr>
        <w:t>leich</w:t>
      </w:r>
      <w:proofErr w:type="spellEnd"/>
      <w:r w:rsidRPr="001D6578">
        <w:rPr>
          <w:sz w:val="22"/>
        </w:rPr>
        <w:t>-</w:t>
      </w:r>
    </w:p>
    <w:p w14:paraId="720AD507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ter</w:t>
      </w:r>
      <w:proofErr w:type="spellEnd"/>
      <w:r w:rsidRPr="001D6578">
        <w:rPr>
          <w:sz w:val="22"/>
        </w:rPr>
        <w:t xml:space="preserve"> sagen. Aber ich glaube</w:t>
      </w:r>
    </w:p>
    <w:p w14:paraId="249B70BF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von Euch nicht ganz </w:t>
      </w:r>
      <w:proofErr w:type="spellStart"/>
      <w:r w:rsidRPr="001D6578">
        <w:rPr>
          <w:sz w:val="22"/>
        </w:rPr>
        <w:t>ver</w:t>
      </w:r>
      <w:proofErr w:type="spellEnd"/>
      <w:r w:rsidRPr="001D6578">
        <w:rPr>
          <w:sz w:val="22"/>
        </w:rPr>
        <w:t>-</w:t>
      </w:r>
    </w:p>
    <w:p w14:paraId="7A4104F5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standen zu werden. Erin-</w:t>
      </w:r>
    </w:p>
    <w:p w14:paraId="2B682656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nert</w:t>
      </w:r>
      <w:proofErr w:type="spellEnd"/>
      <w:r w:rsidRPr="001D6578">
        <w:rPr>
          <w:sz w:val="22"/>
        </w:rPr>
        <w:t xml:space="preserve"> Euch nur an gewisse</w:t>
      </w:r>
    </w:p>
    <w:p w14:paraId="55938A7B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Stunden, von 10 - 2 Uhr nachts,</w:t>
      </w:r>
    </w:p>
    <w:p w14:paraId="18347757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wo ich Euch immer Vor-</w:t>
      </w:r>
    </w:p>
    <w:p w14:paraId="2FD2F23D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träge hielt am Fußende</w:t>
      </w:r>
    </w:p>
    <w:p w14:paraId="4AA3D96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Eurer Betten sitzend!</w:t>
      </w:r>
    </w:p>
    <w:p w14:paraId="0AD792E5" w14:textId="77777777" w:rsidR="00191902" w:rsidRPr="001D657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D6578">
        <w:rPr>
          <w:b/>
          <w:bCs/>
          <w:sz w:val="22"/>
        </w:rPr>
        <w:t>1944-11-16_3</w:t>
      </w:r>
    </w:p>
    <w:p w14:paraId="0B2B0C33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Das Leben zu verlieren ist in</w:t>
      </w:r>
    </w:p>
    <w:p w14:paraId="0D7FAC10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unserer Zeit bestimmt nicht</w:t>
      </w:r>
    </w:p>
    <w:p w14:paraId="75F8A9BE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der größte Verlust! Noch dazu als</w:t>
      </w:r>
    </w:p>
    <w:p w14:paraId="5F94C63F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Katholiken ist uns das leichter</w:t>
      </w:r>
    </w:p>
    <w:p w14:paraId="69865233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lastRenderedPageBreak/>
        <w:t xml:space="preserve">gemacht als den anderen, </w:t>
      </w:r>
      <w:proofErr w:type="spellStart"/>
      <w:r w:rsidRPr="001D6578">
        <w:rPr>
          <w:sz w:val="22"/>
        </w:rPr>
        <w:t>wel</w:t>
      </w:r>
      <w:proofErr w:type="spellEnd"/>
      <w:r w:rsidRPr="001D6578">
        <w:rPr>
          <w:sz w:val="22"/>
        </w:rPr>
        <w:t>-</w:t>
      </w:r>
    </w:p>
    <w:p w14:paraId="610C5D45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cher</w:t>
      </w:r>
      <w:proofErr w:type="spellEnd"/>
      <w:r w:rsidRPr="001D6578">
        <w:rPr>
          <w:sz w:val="22"/>
        </w:rPr>
        <w:t xml:space="preserve"> Idee sie auch leben. Schließ-</w:t>
      </w:r>
    </w:p>
    <w:p w14:paraId="32630BBD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lich</w:t>
      </w:r>
      <w:proofErr w:type="spellEnd"/>
      <w:r w:rsidRPr="001D6578">
        <w:rPr>
          <w:sz w:val="22"/>
        </w:rPr>
        <w:t xml:space="preserve"> ist die tragende Idee</w:t>
      </w:r>
    </w:p>
    <w:p w14:paraId="1CC62C2D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das maßgebende für unser</w:t>
      </w:r>
    </w:p>
    <w:p w14:paraId="79997E0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Leben u. nicht das </w:t>
      </w:r>
      <w:proofErr w:type="spellStart"/>
      <w:r w:rsidRPr="001D6578">
        <w:rPr>
          <w:sz w:val="22"/>
        </w:rPr>
        <w:t>bißchen</w:t>
      </w:r>
      <w:proofErr w:type="spellEnd"/>
      <w:r w:rsidRPr="001D6578">
        <w:rPr>
          <w:sz w:val="22"/>
        </w:rPr>
        <w:t>,</w:t>
      </w:r>
    </w:p>
    <w:p w14:paraId="1083ED65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armselige Leben selbst. Wer</w:t>
      </w:r>
    </w:p>
    <w:p w14:paraId="3036E714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Angst hat vor dem Sterben</w:t>
      </w:r>
    </w:p>
    <w:p w14:paraId="454BA443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wird in diesen Tagen keine</w:t>
      </w:r>
    </w:p>
    <w:p w14:paraId="01E96873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frohe Stunde mehr erleben.</w:t>
      </w:r>
    </w:p>
    <w:p w14:paraId="7258A98A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Sollen wir aber dieser Zeit oben-</w:t>
      </w:r>
    </w:p>
    <w:p w14:paraId="4E6D01F4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drein nicht noch dankbar</w:t>
      </w:r>
    </w:p>
    <w:p w14:paraId="46F0D0EC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sein dafür, daß sie uns end-</w:t>
      </w:r>
    </w:p>
    <w:p w14:paraId="1F8BBB10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lich</w:t>
      </w:r>
      <w:proofErr w:type="spellEnd"/>
      <w:r w:rsidRPr="001D6578">
        <w:rPr>
          <w:sz w:val="22"/>
        </w:rPr>
        <w:t xml:space="preserve"> lehrt (wer es noch nicht</w:t>
      </w:r>
    </w:p>
    <w:p w14:paraId="4E9419AC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gelernt hat, wird es noch</w:t>
      </w:r>
    </w:p>
    <w:p w14:paraId="22A9B28E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lernen) nicht mehr </w:t>
      </w:r>
      <w:proofErr w:type="spellStart"/>
      <w:r w:rsidRPr="001D6578">
        <w:rPr>
          <w:sz w:val="22"/>
        </w:rPr>
        <w:t>unse</w:t>
      </w:r>
      <w:proofErr w:type="spellEnd"/>
      <w:r w:rsidRPr="001D6578">
        <w:rPr>
          <w:sz w:val="22"/>
        </w:rPr>
        <w:t>-</w:t>
      </w:r>
    </w:p>
    <w:p w14:paraId="6333A79B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ren</w:t>
      </w:r>
      <w:proofErr w:type="spellEnd"/>
      <w:r w:rsidRPr="001D6578">
        <w:rPr>
          <w:sz w:val="22"/>
        </w:rPr>
        <w:t xml:space="preserve"> privaten Wünschen</w:t>
      </w:r>
    </w:p>
    <w:p w14:paraId="4FB1E416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nachzuleben, sondern daß</w:t>
      </w:r>
    </w:p>
    <w:p w14:paraId="768806B7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sie Männer braucht u. uns</w:t>
      </w:r>
    </w:p>
    <w:p w14:paraId="5B769BCE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dazu erzieht. Es ist höchste</w:t>
      </w:r>
    </w:p>
    <w:p w14:paraId="70441B74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Zeit die Augen aufzukriegen</w:t>
      </w:r>
    </w:p>
    <w:p w14:paraId="7FDE2760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u. nicht als Drückeberger</w:t>
      </w:r>
    </w:p>
    <w:p w14:paraId="08997FF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sich winselnd verkriechen.</w:t>
      </w:r>
    </w:p>
    <w:p w14:paraId="03CFFF54" w14:textId="77777777" w:rsidR="00191902" w:rsidRPr="001D657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D6578">
        <w:rPr>
          <w:b/>
          <w:bCs/>
          <w:sz w:val="22"/>
        </w:rPr>
        <w:t>1944-11-16_4</w:t>
      </w:r>
    </w:p>
    <w:p w14:paraId="5D82FB00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Wenn es ums Leben geht, </w:t>
      </w:r>
      <w:proofErr w:type="spellStart"/>
      <w:r w:rsidRPr="001D6578">
        <w:rPr>
          <w:sz w:val="22"/>
        </w:rPr>
        <w:t>be</w:t>
      </w:r>
      <w:proofErr w:type="spellEnd"/>
      <w:r w:rsidRPr="001D6578">
        <w:rPr>
          <w:sz w:val="22"/>
        </w:rPr>
        <w:t>-</w:t>
      </w:r>
    </w:p>
    <w:p w14:paraId="04E425C4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weist sich ein Charakter, sagte</w:t>
      </w:r>
    </w:p>
    <w:p w14:paraId="3F897FDC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Ingelsperger</w:t>
      </w:r>
      <w:proofErr w:type="spellEnd"/>
      <w:r w:rsidRPr="001D6578">
        <w:rPr>
          <w:sz w:val="22"/>
        </w:rPr>
        <w:t xml:space="preserve"> einmal. -</w:t>
      </w:r>
    </w:p>
    <w:p w14:paraId="18FAE27B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Ich will nicht schlechter sein</w:t>
      </w:r>
    </w:p>
    <w:p w14:paraId="6BCF4E1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als die Millionen, die vor mir</w:t>
      </w:r>
    </w:p>
    <w:p w14:paraId="0AF2C3A9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den Weg ihrer Pflicht </w:t>
      </w:r>
      <w:proofErr w:type="spellStart"/>
      <w:r w:rsidRPr="001D6578">
        <w:rPr>
          <w:sz w:val="22"/>
        </w:rPr>
        <w:t>gegan</w:t>
      </w:r>
      <w:proofErr w:type="spellEnd"/>
      <w:r w:rsidRPr="001D6578">
        <w:rPr>
          <w:sz w:val="22"/>
        </w:rPr>
        <w:t>-</w:t>
      </w:r>
    </w:p>
    <w:p w14:paraId="1E48EA03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gen sind. Wir kennen</w:t>
      </w:r>
    </w:p>
    <w:p w14:paraId="6E4630BB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keine Treue auf </w:t>
      </w:r>
      <w:r>
        <w:rPr>
          <w:sz w:val="22"/>
        </w:rPr>
        <w:t>„</w:t>
      </w:r>
      <w:r w:rsidRPr="001D6578">
        <w:rPr>
          <w:sz w:val="22"/>
        </w:rPr>
        <w:t>Wenn u.</w:t>
      </w:r>
    </w:p>
    <w:p w14:paraId="15C8664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Aber</w:t>
      </w:r>
      <w:r>
        <w:rPr>
          <w:sz w:val="22"/>
        </w:rPr>
        <w:t>“</w:t>
      </w:r>
      <w:r w:rsidRPr="001D6578">
        <w:rPr>
          <w:sz w:val="22"/>
        </w:rPr>
        <w:t>, sondern nur Treue</w:t>
      </w:r>
    </w:p>
    <w:p w14:paraId="440789E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bis in den Tod.</w:t>
      </w:r>
    </w:p>
    <w:p w14:paraId="70415467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Ich weiß, das sind harte</w:t>
      </w:r>
    </w:p>
    <w:p w14:paraId="154FE13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Worte, aber ich </w:t>
      </w:r>
      <w:proofErr w:type="spellStart"/>
      <w:r w:rsidRPr="001D6578">
        <w:rPr>
          <w:sz w:val="22"/>
        </w:rPr>
        <w:t>muß</w:t>
      </w:r>
      <w:proofErr w:type="spellEnd"/>
      <w:r w:rsidRPr="001D6578">
        <w:rPr>
          <w:sz w:val="22"/>
        </w:rPr>
        <w:t xml:space="preserve"> euch doch</w:t>
      </w:r>
    </w:p>
    <w:p w14:paraId="347ECC53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die Wahrheit sagen</w:t>
      </w:r>
      <w:r>
        <w:rPr>
          <w:sz w:val="22"/>
        </w:rPr>
        <w:t>.</w:t>
      </w:r>
      <w:r w:rsidRPr="001D6578">
        <w:rPr>
          <w:sz w:val="22"/>
        </w:rPr>
        <w:t xml:space="preserve"> Wenn ich</w:t>
      </w:r>
    </w:p>
    <w:p w14:paraId="7F71567A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nun wieder draußen bin u.</w:t>
      </w:r>
    </w:p>
    <w:p w14:paraId="3A0F8DB7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unterm ungeheuren Druck</w:t>
      </w:r>
    </w:p>
    <w:p w14:paraId="01BC8804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der Ereignisse u dem nagen-</w:t>
      </w:r>
    </w:p>
    <w:p w14:paraId="38BAAF76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den Zahn der Zeit weich werde</w:t>
      </w:r>
    </w:p>
    <w:p w14:paraId="6CEA0993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u. anders schreiben sollte, so</w:t>
      </w:r>
    </w:p>
    <w:p w14:paraId="697E36B9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 xml:space="preserve">glaubt </w:t>
      </w:r>
      <w:r w:rsidRPr="001D6578">
        <w:rPr>
          <w:sz w:val="22"/>
        </w:rPr>
        <w:t>das andere nicht, denn draußen</w:t>
      </w:r>
    </w:p>
    <w:p w14:paraId="2A064DD2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bin ich nicht mehr der den-</w:t>
      </w:r>
    </w:p>
    <w:p w14:paraId="4EE4395F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kende</w:t>
      </w:r>
      <w:proofErr w:type="spellEnd"/>
      <w:r w:rsidRPr="001D6578">
        <w:rPr>
          <w:sz w:val="22"/>
        </w:rPr>
        <w:t xml:space="preserve"> Mensch, sondern ein</w:t>
      </w:r>
    </w:p>
    <w:p w14:paraId="2479C150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eingezwängtes Rad einer</w:t>
      </w:r>
    </w:p>
    <w:p w14:paraId="6DF9DEB2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Maschine, deren Teile unterm</w:t>
      </w:r>
    </w:p>
    <w:p w14:paraId="25E13B3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Druck der Belastung gerne</w:t>
      </w:r>
    </w:p>
    <w:p w14:paraId="4CA8894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streiken.</w:t>
      </w:r>
    </w:p>
    <w:p w14:paraId="78A6AD99" w14:textId="77777777" w:rsidR="00191902" w:rsidRPr="001D657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D6578">
        <w:rPr>
          <w:b/>
          <w:bCs/>
          <w:sz w:val="22"/>
        </w:rPr>
        <w:t>1944-11-16_5</w:t>
      </w:r>
    </w:p>
    <w:p w14:paraId="2D5EB3C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Gestern abends war ich in einer</w:t>
      </w:r>
    </w:p>
    <w:p w14:paraId="2522BF9E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Soldatenbibelstunde bei </w:t>
      </w:r>
      <w:proofErr w:type="spellStart"/>
      <w:r w:rsidRPr="001D6578">
        <w:rPr>
          <w:sz w:val="22"/>
        </w:rPr>
        <w:t>mei</w:t>
      </w:r>
      <w:proofErr w:type="spellEnd"/>
      <w:r w:rsidRPr="001D6578">
        <w:rPr>
          <w:sz w:val="22"/>
        </w:rPr>
        <w:t>-</w:t>
      </w:r>
    </w:p>
    <w:p w14:paraId="411DD555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nem</w:t>
      </w:r>
      <w:proofErr w:type="spellEnd"/>
      <w:r w:rsidRPr="001D6578">
        <w:rPr>
          <w:sz w:val="22"/>
        </w:rPr>
        <w:t xml:space="preserve"> Pfarrer. Wir waren nur</w:t>
      </w:r>
    </w:p>
    <w:p w14:paraId="308DFBEA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6 Mann. Es war einfach groß-</w:t>
      </w:r>
    </w:p>
    <w:p w14:paraId="52061846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lastRenderedPageBreak/>
        <w:t>artig, über was wir uns</w:t>
      </w:r>
    </w:p>
    <w:p w14:paraId="4EDE0E38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unterhalten haben. Keine</w:t>
      </w:r>
    </w:p>
    <w:p w14:paraId="37D45D8D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Simbürger Bibelstunde war es,</w:t>
      </w:r>
    </w:p>
    <w:p w14:paraId="6915B094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der von seiner Abstammung er-</w:t>
      </w:r>
    </w:p>
    <w:p w14:paraId="00240D1D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zählt. Der Pfarrer ist auch</w:t>
      </w:r>
    </w:p>
    <w:p w14:paraId="0217C1DE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kein </w:t>
      </w:r>
      <w:proofErr w:type="spellStart"/>
      <w:r w:rsidRPr="001D6578">
        <w:rPr>
          <w:sz w:val="22"/>
        </w:rPr>
        <w:t>Erdhütter</w:t>
      </w:r>
      <w:proofErr w:type="spellEnd"/>
      <w:r w:rsidRPr="001D6578">
        <w:rPr>
          <w:sz w:val="22"/>
        </w:rPr>
        <w:t>, sondern ein</w:t>
      </w:r>
    </w:p>
    <w:p w14:paraId="64751B3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grundgescheiter Kerl. Er gab</w:t>
      </w:r>
    </w:p>
    <w:p w14:paraId="7BA1223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uns eine Übersicht über die</w:t>
      </w:r>
    </w:p>
    <w:p w14:paraId="6FA9B84B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Stellung der Kirche in Europa,</w:t>
      </w:r>
    </w:p>
    <w:p w14:paraId="5D10173F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über Auf u. Abstiegsmöglich-</w:t>
      </w:r>
    </w:p>
    <w:p w14:paraId="4D58AB6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keiten</w:t>
      </w:r>
      <w:proofErr w:type="spellEnd"/>
      <w:r w:rsidRPr="001D6578">
        <w:rPr>
          <w:sz w:val="22"/>
        </w:rPr>
        <w:t>, über die Grund- u.</w:t>
      </w:r>
    </w:p>
    <w:p w14:paraId="5DB51869" w14:textId="77777777" w:rsidR="00191902" w:rsidRPr="001D657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D6578">
        <w:rPr>
          <w:b/>
          <w:bCs/>
          <w:sz w:val="22"/>
        </w:rPr>
        <w:t>1944-11-16_6</w:t>
      </w:r>
    </w:p>
    <w:p w14:paraId="07766D9B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Glaubenskraft unserer Idee,</w:t>
      </w:r>
    </w:p>
    <w:p w14:paraId="655797A4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über Kampf u. Sieg. Und dies</w:t>
      </w:r>
    </w:p>
    <w:p w14:paraId="6C616197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alles so ganz für meine</w:t>
      </w:r>
    </w:p>
    <w:p w14:paraId="6EE9D716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angenblickliche</w:t>
      </w:r>
      <w:proofErr w:type="spellEnd"/>
      <w:r w:rsidRPr="001D6578">
        <w:rPr>
          <w:sz w:val="22"/>
        </w:rPr>
        <w:t xml:space="preserve"> Lage passend.</w:t>
      </w:r>
    </w:p>
    <w:p w14:paraId="1BED634D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Können wir doch</w:t>
      </w:r>
    </w:p>
    <w:p w14:paraId="7D0741A2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glücklich sein, daß das </w:t>
      </w:r>
      <w:proofErr w:type="spellStart"/>
      <w:r w:rsidRPr="001D6578">
        <w:rPr>
          <w:sz w:val="22"/>
        </w:rPr>
        <w:t>ir</w:t>
      </w:r>
      <w:proofErr w:type="spellEnd"/>
      <w:r w:rsidRPr="001D6578">
        <w:rPr>
          <w:sz w:val="22"/>
        </w:rPr>
        <w:t>-</w:t>
      </w:r>
    </w:p>
    <w:p w14:paraId="1A6DDAB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dische</w:t>
      </w:r>
      <w:proofErr w:type="spellEnd"/>
      <w:r w:rsidRPr="001D6578">
        <w:rPr>
          <w:sz w:val="22"/>
        </w:rPr>
        <w:t xml:space="preserve"> Glück auf das wir</w:t>
      </w:r>
    </w:p>
    <w:p w14:paraId="036B6F14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vielleicht umsonst warten</w:t>
      </w:r>
    </w:p>
    <w:p w14:paraId="4B90FD46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nicht unser Lebensziel ist.</w:t>
      </w:r>
    </w:p>
    <w:p w14:paraId="14514A50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Also bereitet Euch</w:t>
      </w:r>
    </w:p>
    <w:p w14:paraId="0D9C9769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vor u. seid dann tapfer, wenn</w:t>
      </w:r>
    </w:p>
    <w:p w14:paraId="4B696166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mit irgendeiner schweren</w:t>
      </w:r>
    </w:p>
    <w:p w14:paraId="24CA601F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Forderung das Schicksal an</w:t>
      </w:r>
    </w:p>
    <w:p w14:paraId="02D6457B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Euch herantritt. Und ich</w:t>
      </w:r>
    </w:p>
    <w:p w14:paraId="7134265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glaube ich kann beruhigt sein</w:t>
      </w:r>
    </w:p>
    <w:p w14:paraId="78AFF3AE" w14:textId="77777777" w:rsidR="00191902" w:rsidRPr="001D657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D6578">
        <w:rPr>
          <w:b/>
          <w:bCs/>
          <w:sz w:val="22"/>
        </w:rPr>
        <w:t>1944-11-16_7</w:t>
      </w:r>
    </w:p>
    <w:p w14:paraId="112458C5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denn ich war immer schon</w:t>
      </w:r>
    </w:p>
    <w:p w14:paraId="3A6E291A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stolz auf Dich liebe Mutter, da</w:t>
      </w:r>
    </w:p>
    <w:p w14:paraId="2F2B926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Du ja auch im Felde einen</w:t>
      </w:r>
    </w:p>
    <w:p w14:paraId="359B551A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Mann gestanden hast. Ich</w:t>
      </w:r>
    </w:p>
    <w:p w14:paraId="231C9353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wäre wahrlich Deiner nicht</w:t>
      </w:r>
    </w:p>
    <w:p w14:paraId="1A4C9891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wert. - Vielleicht riecht</w:t>
      </w:r>
    </w:p>
    <w:p w14:paraId="0785BC1C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mein Brief etwas nach Ab-</w:t>
      </w:r>
    </w:p>
    <w:p w14:paraId="308E31F3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schiedsstimmung</w:t>
      </w:r>
      <w:proofErr w:type="spellEnd"/>
      <w:r w:rsidRPr="001D6578">
        <w:rPr>
          <w:sz w:val="22"/>
        </w:rPr>
        <w:t>. Aber mir</w:t>
      </w:r>
    </w:p>
    <w:p w14:paraId="5A1EFE75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ist bestimmt nicht danach</w:t>
      </w:r>
    </w:p>
    <w:p w14:paraId="7214BDC5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zu Mute, sondern ich will erst</w:t>
      </w:r>
    </w:p>
    <w:p w14:paraId="20C124A8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anfangen.</w:t>
      </w:r>
    </w:p>
    <w:p w14:paraId="2CA7FEB3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Ja, Luise wollte ich</w:t>
      </w:r>
    </w:p>
    <w:p w14:paraId="43E2DF4F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 xml:space="preserve">noch </w:t>
      </w:r>
      <w:r>
        <w:rPr>
          <w:sz w:val="22"/>
        </w:rPr>
        <w:t>„</w:t>
      </w:r>
      <w:r w:rsidRPr="001D6578">
        <w:rPr>
          <w:sz w:val="22"/>
        </w:rPr>
        <w:t>gute Ermahnungen</w:t>
      </w:r>
      <w:r>
        <w:rPr>
          <w:sz w:val="22"/>
        </w:rPr>
        <w:t>“</w:t>
      </w:r>
    </w:p>
    <w:p w14:paraId="719DC212" w14:textId="77777777" w:rsidR="00191902" w:rsidRPr="001D6578" w:rsidRDefault="00191902" w:rsidP="00191902">
      <w:pPr>
        <w:spacing w:before="120" w:after="0" w:line="240" w:lineRule="auto"/>
        <w:contextualSpacing/>
        <w:rPr>
          <w:sz w:val="22"/>
        </w:rPr>
      </w:pPr>
      <w:r w:rsidRPr="001D6578">
        <w:rPr>
          <w:sz w:val="22"/>
        </w:rPr>
        <w:t>geben für ihre Lazarett-</w:t>
      </w:r>
    </w:p>
    <w:p w14:paraId="4C2B2DB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D6578">
        <w:rPr>
          <w:sz w:val="22"/>
        </w:rPr>
        <w:t>tätigkeit</w:t>
      </w:r>
      <w:proofErr w:type="spellEnd"/>
      <w:r w:rsidRPr="001D6578">
        <w:rPr>
          <w:sz w:val="22"/>
        </w:rPr>
        <w:t>, besonders wenn</w:t>
      </w:r>
    </w:p>
    <w:p w14:paraId="2F85A504" w14:textId="77777777" w:rsidR="00191902" w:rsidRPr="005A60A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A60A3">
        <w:rPr>
          <w:b/>
          <w:bCs/>
          <w:sz w:val="22"/>
        </w:rPr>
        <w:t>1944-11-16_8</w:t>
      </w:r>
    </w:p>
    <w:p w14:paraId="351854A2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t>sie bei Blinden ist. Aber zum</w:t>
      </w:r>
    </w:p>
    <w:p w14:paraId="01739DF4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t>Schreiben ist das alles viel zu</w:t>
      </w:r>
    </w:p>
    <w:p w14:paraId="4B7F379D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t>umständlich. Luis, schreib</w:t>
      </w:r>
    </w:p>
    <w:p w14:paraId="6A854EB0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t xml:space="preserve">mir mal wie Du mit </w:t>
      </w:r>
      <w:proofErr w:type="spellStart"/>
      <w:r w:rsidRPr="005A60A3">
        <w:rPr>
          <w:sz w:val="22"/>
        </w:rPr>
        <w:t>Dei</w:t>
      </w:r>
      <w:proofErr w:type="spellEnd"/>
      <w:r w:rsidRPr="005A60A3">
        <w:rPr>
          <w:sz w:val="22"/>
        </w:rPr>
        <w:t>-</w:t>
      </w:r>
    </w:p>
    <w:p w14:paraId="17289446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A60A3">
        <w:rPr>
          <w:sz w:val="22"/>
        </w:rPr>
        <w:t>nen</w:t>
      </w:r>
      <w:proofErr w:type="spellEnd"/>
      <w:r w:rsidRPr="005A60A3">
        <w:rPr>
          <w:sz w:val="22"/>
        </w:rPr>
        <w:t xml:space="preserve"> Patienten auskommst!</w:t>
      </w:r>
    </w:p>
    <w:p w14:paraId="0ACD0F35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t>Aber nicht</w:t>
      </w:r>
      <w:r>
        <w:rPr>
          <w:sz w:val="22"/>
        </w:rPr>
        <w:t xml:space="preserve"> {nur}</w:t>
      </w:r>
      <w:r w:rsidRPr="005A60A3">
        <w:rPr>
          <w:sz w:val="22"/>
        </w:rPr>
        <w:t xml:space="preserve"> äußerlich, sondern</w:t>
      </w:r>
    </w:p>
    <w:p w14:paraId="77CD2C8E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t>wie u Du Dich innerlich damit</w:t>
      </w:r>
    </w:p>
    <w:p w14:paraId="15334EA8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t>abfindest. Gib mal überhaupt</w:t>
      </w:r>
    </w:p>
    <w:p w14:paraId="6C5D3B4D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t>mehr auf Deine seelische</w:t>
      </w:r>
    </w:p>
    <w:p w14:paraId="4FB8E29F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lastRenderedPageBreak/>
        <w:t xml:space="preserve">Entwicklung acht! Ich </w:t>
      </w:r>
      <w:proofErr w:type="gramStart"/>
      <w:r w:rsidRPr="005A60A3">
        <w:rPr>
          <w:sz w:val="22"/>
        </w:rPr>
        <w:t>hab</w:t>
      </w:r>
      <w:proofErr w:type="gramEnd"/>
      <w:r w:rsidRPr="005A60A3">
        <w:rPr>
          <w:sz w:val="22"/>
        </w:rPr>
        <w:t xml:space="preserve"> das</w:t>
      </w:r>
    </w:p>
    <w:p w14:paraId="02DACC1A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t>Empfinden, Du lebst viel zu</w:t>
      </w:r>
    </w:p>
    <w:p w14:paraId="1ED4A8DC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t>viel u. sorglos in den Tag hin-</w:t>
      </w:r>
    </w:p>
    <w:p w14:paraId="5F5EC83A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t xml:space="preserve">ein. Um Gottes willen </w:t>
      </w:r>
      <w:r w:rsidRPr="005A60A3">
        <w:rPr>
          <w:strike/>
          <w:sz w:val="22"/>
        </w:rPr>
        <w:t>ha</w:t>
      </w:r>
      <w:r w:rsidRPr="005A60A3">
        <w:rPr>
          <w:sz w:val="22"/>
        </w:rPr>
        <w:t xml:space="preserve"> mach</w:t>
      </w:r>
    </w:p>
    <w:p w14:paraId="523454C7" w14:textId="77777777" w:rsidR="00191902" w:rsidRPr="005A60A3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t xml:space="preserve">bloß damit bald </w:t>
      </w:r>
      <w:proofErr w:type="spellStart"/>
      <w:r w:rsidRPr="005A60A3">
        <w:rPr>
          <w:sz w:val="22"/>
        </w:rPr>
        <w:t>Schluß</w:t>
      </w:r>
      <w:proofErr w:type="spellEnd"/>
      <w:r w:rsidRPr="005A60A3">
        <w:rPr>
          <w:sz w:val="22"/>
        </w:rPr>
        <w:t>, wenn</w:t>
      </w:r>
    </w:p>
    <w:p w14:paraId="3CA52BD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A60A3">
        <w:rPr>
          <w:sz w:val="22"/>
        </w:rPr>
        <w:t>es wirklich der Fall ist!</w:t>
      </w:r>
    </w:p>
    <w:p w14:paraId="27908166" w14:textId="77777777" w:rsidR="00191902" w:rsidRPr="005A60A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A60A3">
        <w:rPr>
          <w:b/>
          <w:bCs/>
          <w:sz w:val="22"/>
        </w:rPr>
        <w:t>1944-11-16_9</w:t>
      </w:r>
    </w:p>
    <w:p w14:paraId="6DC0DDCD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17.XI.44.</w:t>
      </w:r>
    </w:p>
    <w:p w14:paraId="1B09E0B6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94E6B">
        <w:rPr>
          <w:sz w:val="22"/>
        </w:rPr>
        <w:t>Heute morgen</w:t>
      </w:r>
      <w:proofErr w:type="spellEnd"/>
      <w:r w:rsidRPr="00F94E6B">
        <w:rPr>
          <w:sz w:val="22"/>
        </w:rPr>
        <w:t xml:space="preserve"> ging ich noch-</w:t>
      </w:r>
    </w:p>
    <w:p w14:paraId="64FE547F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94E6B">
        <w:rPr>
          <w:sz w:val="22"/>
        </w:rPr>
        <w:t>mals</w:t>
      </w:r>
      <w:proofErr w:type="spellEnd"/>
      <w:r w:rsidRPr="00F94E6B">
        <w:rPr>
          <w:sz w:val="22"/>
        </w:rPr>
        <w:t xml:space="preserve"> zum Zahnarzt. Am Mitt-</w:t>
      </w:r>
    </w:p>
    <w:p w14:paraId="0BFC76B0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94E6B">
        <w:rPr>
          <w:sz w:val="22"/>
        </w:rPr>
        <w:t>woch</w:t>
      </w:r>
      <w:proofErr w:type="spellEnd"/>
      <w:r w:rsidRPr="00F94E6B">
        <w:rPr>
          <w:sz w:val="22"/>
        </w:rPr>
        <w:t xml:space="preserve"> hatte er mir eine Plombe</w:t>
      </w:r>
    </w:p>
    <w:p w14:paraId="6F61FCA6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gesetzt u. heute Nacht konnte</w:t>
      </w:r>
    </w:p>
    <w:p w14:paraId="1D266DC9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 xml:space="preserve">ich vor Schmerzen nicht </w:t>
      </w:r>
      <w:proofErr w:type="spellStart"/>
      <w:r w:rsidRPr="00F94E6B">
        <w:rPr>
          <w:sz w:val="22"/>
        </w:rPr>
        <w:t>schla</w:t>
      </w:r>
      <w:proofErr w:type="spellEnd"/>
      <w:r w:rsidRPr="00F94E6B">
        <w:rPr>
          <w:sz w:val="22"/>
        </w:rPr>
        <w:t>-</w:t>
      </w:r>
    </w:p>
    <w:p w14:paraId="664E66B3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94E6B">
        <w:rPr>
          <w:sz w:val="22"/>
        </w:rPr>
        <w:t>fen</w:t>
      </w:r>
      <w:proofErr w:type="spellEnd"/>
      <w:r w:rsidRPr="00F94E6B">
        <w:rPr>
          <w:sz w:val="22"/>
        </w:rPr>
        <w:t>. Ich ging wieder zu ihm,</w:t>
      </w:r>
    </w:p>
    <w:p w14:paraId="68C6C115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da bohrte er das ganze Zeug</w:t>
      </w:r>
    </w:p>
    <w:p w14:paraId="2BEA3D96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wieder heraus. Nun werde ich</w:t>
      </w:r>
    </w:p>
    <w:p w14:paraId="5449801A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 xml:space="preserve">morgen entlassen u. </w:t>
      </w:r>
      <w:proofErr w:type="spellStart"/>
      <w:r w:rsidRPr="00F94E6B">
        <w:rPr>
          <w:sz w:val="22"/>
        </w:rPr>
        <w:t>muß</w:t>
      </w:r>
      <w:proofErr w:type="spellEnd"/>
      <w:r w:rsidRPr="00F94E6B">
        <w:rPr>
          <w:sz w:val="22"/>
        </w:rPr>
        <w:t xml:space="preserve"> mich</w:t>
      </w:r>
    </w:p>
    <w:p w14:paraId="22C452C5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bei einem andern Arzt weiter-</w:t>
      </w:r>
    </w:p>
    <w:p w14:paraId="60A80391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behandeln lassen. - Nun</w:t>
      </w:r>
    </w:p>
    <w:p w14:paraId="289DADC4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komme ich nicht zu meiner</w:t>
      </w:r>
    </w:p>
    <w:p w14:paraId="441FF4B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alten Truppe, sondern zu</w:t>
      </w:r>
    </w:p>
    <w:p w14:paraId="18FD143D" w14:textId="77777777" w:rsidR="00191902" w:rsidRPr="00F94E6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94E6B">
        <w:rPr>
          <w:b/>
          <w:bCs/>
          <w:sz w:val="22"/>
        </w:rPr>
        <w:t>1944-11-16_10</w:t>
      </w:r>
    </w:p>
    <w:p w14:paraId="3FFE1B43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einer Genesungskompanie.</w:t>
      </w:r>
    </w:p>
    <w:p w14:paraId="1268AE89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94E6B">
        <w:rPr>
          <w:sz w:val="22"/>
        </w:rPr>
        <w:t>Haffingen</w:t>
      </w:r>
      <w:proofErr w:type="spellEnd"/>
      <w:r w:rsidRPr="00F94E6B">
        <w:rPr>
          <w:sz w:val="22"/>
        </w:rPr>
        <w:t xml:space="preserve"> heißt der Ort (oder</w:t>
      </w:r>
    </w:p>
    <w:p w14:paraId="54FC8566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so ähnlich) u. soll an der</w:t>
      </w:r>
    </w:p>
    <w:p w14:paraId="76968CC4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Küste bei Danzig liegen. Also</w:t>
      </w:r>
    </w:p>
    <w:p w14:paraId="08A33EEE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nicht an meine alte Nummer</w:t>
      </w:r>
    </w:p>
    <w:p w14:paraId="79B1F085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schreiben, sondern neue</w:t>
      </w:r>
    </w:p>
    <w:p w14:paraId="3A652A22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Anschrift abwarten. Viel-</w:t>
      </w:r>
    </w:p>
    <w:p w14:paraId="560E3217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leicht bin ich noch länge-</w:t>
      </w:r>
    </w:p>
    <w:p w14:paraId="79A49117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94E6B">
        <w:rPr>
          <w:sz w:val="22"/>
        </w:rPr>
        <w:t>re</w:t>
      </w:r>
      <w:proofErr w:type="spellEnd"/>
      <w:r w:rsidRPr="00F94E6B">
        <w:rPr>
          <w:sz w:val="22"/>
        </w:rPr>
        <w:t xml:space="preserve"> Zeit bei dieser Genesungs-</w:t>
      </w:r>
    </w:p>
    <w:p w14:paraId="395F1F69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94E6B">
        <w:rPr>
          <w:sz w:val="22"/>
        </w:rPr>
        <w:t>kompanie</w:t>
      </w:r>
      <w:proofErr w:type="spellEnd"/>
      <w:r w:rsidRPr="00F94E6B">
        <w:rPr>
          <w:sz w:val="22"/>
        </w:rPr>
        <w:t>. Wartet also</w:t>
      </w:r>
    </w:p>
    <w:p w14:paraId="1144C2F5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meine neue Anschrift ab!</w:t>
      </w:r>
    </w:p>
    <w:p w14:paraId="15F7F33E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Seid mir alle herzlich</w:t>
      </w:r>
    </w:p>
    <w:p w14:paraId="643B5AE0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 xml:space="preserve">gegrüßt u. </w:t>
      </w:r>
      <w:proofErr w:type="spellStart"/>
      <w:r w:rsidRPr="00F94E6B">
        <w:rPr>
          <w:sz w:val="22"/>
        </w:rPr>
        <w:t>geküßt</w:t>
      </w:r>
      <w:proofErr w:type="spellEnd"/>
    </w:p>
    <w:p w14:paraId="541A3CE8" w14:textId="77777777" w:rsidR="00191902" w:rsidRPr="00F94E6B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Euer</w:t>
      </w:r>
    </w:p>
    <w:p w14:paraId="0D9F81F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94E6B">
        <w:rPr>
          <w:sz w:val="22"/>
        </w:rPr>
        <w:t>Hans.</w:t>
      </w:r>
    </w:p>
    <w:p w14:paraId="3B490FC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CF04B71" w14:textId="77777777" w:rsidR="00191902" w:rsidRPr="00A311B0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311B0">
        <w:rPr>
          <w:b/>
          <w:bCs/>
          <w:sz w:val="22"/>
        </w:rPr>
        <w:t>1944-11-17_1</w:t>
      </w:r>
    </w:p>
    <w:p w14:paraId="298B26B0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Bartenstein 17. XI. 44.</w:t>
      </w:r>
    </w:p>
    <w:p w14:paraId="5A57F27F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Meine liebe Mutter!</w:t>
      </w:r>
    </w:p>
    <w:p w14:paraId="7AFED3B1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Ich habe zwar heute</w:t>
      </w:r>
    </w:p>
    <w:p w14:paraId="1D0C1A2D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schon einen elend langen Brief</w:t>
      </w:r>
    </w:p>
    <w:p w14:paraId="7454E0F9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aufgegeben; aber nachdem. ich</w:t>
      </w:r>
    </w:p>
    <w:p w14:paraId="7747AC3C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noch ein Brief von Dir (</w:t>
      </w:r>
      <w:proofErr w:type="spellStart"/>
      <w:r w:rsidRPr="00A311B0">
        <w:rPr>
          <w:sz w:val="22"/>
        </w:rPr>
        <w:t>No</w:t>
      </w:r>
      <w:proofErr w:type="spellEnd"/>
      <w:r w:rsidRPr="00A311B0">
        <w:rPr>
          <w:sz w:val="22"/>
        </w:rPr>
        <w:t xml:space="preserve"> 23) u.</w:t>
      </w:r>
    </w:p>
    <w:p w14:paraId="13A77CB3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einen von Alies erhielt, schreibe</w:t>
      </w:r>
    </w:p>
    <w:p w14:paraId="1B679F18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ich gerne nochmals. Mit Brief-</w:t>
      </w:r>
    </w:p>
    <w:p w14:paraId="714F1ACE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11B0">
        <w:rPr>
          <w:sz w:val="22"/>
        </w:rPr>
        <w:t>papier</w:t>
      </w:r>
      <w:proofErr w:type="spellEnd"/>
      <w:r w:rsidRPr="00A311B0">
        <w:rPr>
          <w:sz w:val="22"/>
        </w:rPr>
        <w:t xml:space="preserve"> bin ich für die kommende</w:t>
      </w:r>
    </w:p>
    <w:p w14:paraId="02C44ECB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Zeit versorgt! Herzlichen Dank!</w:t>
      </w:r>
    </w:p>
    <w:p w14:paraId="400F8242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Ebenfalls für die Brot u. Fleisch-</w:t>
      </w:r>
    </w:p>
    <w:p w14:paraId="2E0506E1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marken.</w:t>
      </w:r>
    </w:p>
    <w:p w14:paraId="11E5BB9C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Daß Frau Jessen dieses Paket</w:t>
      </w:r>
    </w:p>
    <w:p w14:paraId="355B094B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nicht erhalten hat, ist mir </w:t>
      </w:r>
      <w:proofErr w:type="spellStart"/>
      <w:r w:rsidRPr="00A311B0">
        <w:rPr>
          <w:sz w:val="22"/>
        </w:rPr>
        <w:t>pein</w:t>
      </w:r>
      <w:proofErr w:type="spellEnd"/>
      <w:r w:rsidRPr="00A311B0">
        <w:rPr>
          <w:sz w:val="22"/>
        </w:rPr>
        <w:t>-</w:t>
      </w:r>
    </w:p>
    <w:p w14:paraId="00804FE0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11B0">
        <w:rPr>
          <w:sz w:val="22"/>
        </w:rPr>
        <w:lastRenderedPageBreak/>
        <w:t>lich</w:t>
      </w:r>
      <w:proofErr w:type="spellEnd"/>
      <w:r w:rsidRPr="00A311B0">
        <w:rPr>
          <w:sz w:val="22"/>
        </w:rPr>
        <w:t>. Ich hab Ihr</w:t>
      </w:r>
      <w:r>
        <w:rPr>
          <w:sz w:val="22"/>
        </w:rPr>
        <w:t xml:space="preserve"> </w:t>
      </w:r>
      <w:proofErr w:type="gramStart"/>
      <w:r>
        <w:rPr>
          <w:sz w:val="22"/>
        </w:rPr>
        <w:t>{</w:t>
      </w:r>
      <w:r w:rsidRPr="00A311B0">
        <w:rPr>
          <w:sz w:val="22"/>
        </w:rPr>
        <w:t xml:space="preserve"> jetzt</w:t>
      </w:r>
      <w:proofErr w:type="gramEnd"/>
      <w:r>
        <w:rPr>
          <w:sz w:val="22"/>
        </w:rPr>
        <w:t>}</w:t>
      </w:r>
      <w:r w:rsidRPr="00A311B0">
        <w:rPr>
          <w:sz w:val="22"/>
        </w:rPr>
        <w:t xml:space="preserve"> gleich geschrieben</w:t>
      </w:r>
    </w:p>
    <w:p w14:paraId="5584FEB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u. zwar folgendes: Den </w:t>
      </w:r>
      <w:proofErr w:type="spellStart"/>
      <w:r w:rsidRPr="00A311B0">
        <w:rPr>
          <w:sz w:val="22"/>
        </w:rPr>
        <w:t>Einliefer</w:t>
      </w:r>
      <w:proofErr w:type="spellEnd"/>
      <w:r w:rsidRPr="00A311B0">
        <w:rPr>
          <w:sz w:val="22"/>
        </w:rPr>
        <w:t>-</w:t>
      </w:r>
    </w:p>
    <w:p w14:paraId="6A2DABF8" w14:textId="77777777" w:rsidR="00191902" w:rsidRPr="00A311B0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311B0">
        <w:rPr>
          <w:b/>
          <w:bCs/>
          <w:sz w:val="22"/>
        </w:rPr>
        <w:t>1944-11-17_2</w:t>
      </w:r>
    </w:p>
    <w:p w14:paraId="752B3271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11B0">
        <w:rPr>
          <w:sz w:val="22"/>
        </w:rPr>
        <w:t>ungsschein</w:t>
      </w:r>
      <w:proofErr w:type="spellEnd"/>
      <w:r w:rsidRPr="00A311B0">
        <w:rPr>
          <w:sz w:val="22"/>
        </w:rPr>
        <w:t xml:space="preserve"> hast Du u. wenn</w:t>
      </w:r>
    </w:p>
    <w:p w14:paraId="153B01BB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sie ihn zur Aufsuchung des </w:t>
      </w:r>
      <w:proofErr w:type="spellStart"/>
      <w:r w:rsidRPr="00A311B0">
        <w:rPr>
          <w:sz w:val="22"/>
        </w:rPr>
        <w:t>Pa</w:t>
      </w:r>
      <w:proofErr w:type="spellEnd"/>
      <w:r w:rsidRPr="00A311B0">
        <w:rPr>
          <w:sz w:val="22"/>
        </w:rPr>
        <w:t>-</w:t>
      </w:r>
    </w:p>
    <w:p w14:paraId="13BE0CF9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11B0">
        <w:rPr>
          <w:sz w:val="22"/>
        </w:rPr>
        <w:t>ketes</w:t>
      </w:r>
      <w:proofErr w:type="spellEnd"/>
      <w:r w:rsidRPr="00A311B0">
        <w:rPr>
          <w:sz w:val="22"/>
        </w:rPr>
        <w:t xml:space="preserve"> braucht, dann soll sie sich</w:t>
      </w:r>
    </w:p>
    <w:p w14:paraId="7D045C1C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an Dich wenden. Gib ihn aber</w:t>
      </w:r>
    </w:p>
    <w:p w14:paraId="2B4E8C18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nicht ohne Quittung aus der Hand.</w:t>
      </w:r>
    </w:p>
    <w:p w14:paraId="7F613A2C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Ich bin schon recht herzlich</w:t>
      </w:r>
    </w:p>
    <w:p w14:paraId="5001B8CC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froh, daß Du ihn aufgehoben</w:t>
      </w:r>
    </w:p>
    <w:p w14:paraId="6D1B4C0A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A311B0">
        <w:rPr>
          <w:sz w:val="22"/>
        </w:rPr>
        <w:t>hast</w:t>
      </w:r>
      <w:proofErr w:type="gramEnd"/>
      <w:r w:rsidRPr="00A311B0">
        <w:rPr>
          <w:sz w:val="22"/>
        </w:rPr>
        <w:t>, sonst würde der Leutnant</w:t>
      </w:r>
    </w:p>
    <w:p w14:paraId="4B4104FB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Jessen glauben ich hätte das</w:t>
      </w:r>
    </w:p>
    <w:p w14:paraId="1868FA03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Paket unterschlagen. Über dies</w:t>
      </w:r>
    </w:p>
    <w:p w14:paraId="0E4BFCFD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ist Kern, der damals mit mir in</w:t>
      </w:r>
    </w:p>
    <w:p w14:paraId="14353CB8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Urlaub führ, Zeuge, daß ich es</w:t>
      </w:r>
    </w:p>
    <w:p w14:paraId="59672B45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aufgab. Sollte sie über Deine</w:t>
      </w:r>
    </w:p>
    <w:p w14:paraId="65F3DA65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Adresse an mich schreiben, wie</w:t>
      </w:r>
    </w:p>
    <w:p w14:paraId="570E36D9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ich es ihr riet, dann mach den</w:t>
      </w:r>
    </w:p>
    <w:p w14:paraId="575AFAB9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Brief auf u. schau nach, ob Du</w:t>
      </w:r>
    </w:p>
    <w:p w14:paraId="58516784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es nicht gleich regeln kannst.</w:t>
      </w:r>
    </w:p>
    <w:p w14:paraId="45FD2AC3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Ich bin neugierig, ob u. was sie antwortet.</w:t>
      </w:r>
    </w:p>
    <w:p w14:paraId="1C5E65B1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Aber so ist es immer, man er-</w:t>
      </w:r>
    </w:p>
    <w:p w14:paraId="6C6FEB86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weist einem eine Gefälligkeit u.</w:t>
      </w:r>
    </w:p>
    <w:p w14:paraId="1CAB64A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ist schließlich noch der Dumme.</w:t>
      </w:r>
    </w:p>
    <w:p w14:paraId="7641F106" w14:textId="77777777" w:rsidR="00191902" w:rsidRPr="00A311B0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311B0">
        <w:rPr>
          <w:b/>
          <w:bCs/>
          <w:sz w:val="22"/>
        </w:rPr>
        <w:t>1944-11-17_3</w:t>
      </w:r>
    </w:p>
    <w:p w14:paraId="5AC86B83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11B0">
        <w:rPr>
          <w:sz w:val="22"/>
        </w:rPr>
        <w:t>Wenns</w:t>
      </w:r>
      <w:proofErr w:type="spellEnd"/>
      <w:r w:rsidRPr="00A311B0">
        <w:rPr>
          <w:sz w:val="22"/>
        </w:rPr>
        <w:t xml:space="preserve"> nicht der Kompanie </w:t>
      </w:r>
      <w:proofErr w:type="spellStart"/>
      <w:r w:rsidRPr="00A311B0">
        <w:rPr>
          <w:sz w:val="22"/>
        </w:rPr>
        <w:t>Leut</w:t>
      </w:r>
      <w:proofErr w:type="spellEnd"/>
      <w:r w:rsidRPr="00A311B0">
        <w:rPr>
          <w:sz w:val="22"/>
        </w:rPr>
        <w:t>-</w:t>
      </w:r>
    </w:p>
    <w:p w14:paraId="55D17600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11B0">
        <w:rPr>
          <w:sz w:val="22"/>
        </w:rPr>
        <w:t>nant</w:t>
      </w:r>
      <w:proofErr w:type="spellEnd"/>
      <w:r w:rsidRPr="00A311B0">
        <w:rPr>
          <w:sz w:val="22"/>
        </w:rPr>
        <w:t xml:space="preserve"> gewesen wäre, hätte ich es</w:t>
      </w:r>
    </w:p>
    <w:p w14:paraId="5FA8D00A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so nicht mitgenommen. -</w:t>
      </w:r>
    </w:p>
    <w:p w14:paraId="6A41FB01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Und nun habe ich noch</w:t>
      </w:r>
    </w:p>
    <w:p w14:paraId="00473A5F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eine Epistel für Alies auf Lager.</w:t>
      </w:r>
    </w:p>
    <w:p w14:paraId="4796FC4B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Ich trau mir aber mit meinen</w:t>
      </w:r>
    </w:p>
    <w:p w14:paraId="0659A26B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guten Lehren, was oft auch bloß </w:t>
      </w:r>
    </w:p>
    <w:p w14:paraId="37B88437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dumme Reden sind, oft gar nicht</w:t>
      </w:r>
    </w:p>
    <w:p w14:paraId="3CB5054D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so ganz heraus. Am </w:t>
      </w:r>
      <w:proofErr w:type="spellStart"/>
      <w:r w:rsidRPr="00A311B0">
        <w:rPr>
          <w:sz w:val="22"/>
        </w:rPr>
        <w:t>Schluß</w:t>
      </w:r>
      <w:proofErr w:type="spellEnd"/>
      <w:r w:rsidRPr="00A311B0">
        <w:rPr>
          <w:sz w:val="22"/>
        </w:rPr>
        <w:t xml:space="preserve"> seid</w:t>
      </w:r>
    </w:p>
    <w:p w14:paraId="07993437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Ihr mir mal beleidigt, über meinen</w:t>
      </w:r>
    </w:p>
    <w:p w14:paraId="1B74E246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Frei- oder Frechheiten.</w:t>
      </w:r>
    </w:p>
    <w:p w14:paraId="6E19450F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Alies, wenn ein Mann mit</w:t>
      </w:r>
    </w:p>
    <w:p w14:paraId="5A7B420A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Dir glücklich werden kann,</w:t>
      </w:r>
    </w:p>
    <w:p w14:paraId="45A1618F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dann mir unter der Bedingung,</w:t>
      </w:r>
    </w:p>
    <w:p w14:paraId="5B288250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daß Du nicht seinen Beruf u.</w:t>
      </w:r>
    </w:p>
    <w:p w14:paraId="3C1C2F53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seine gute Stellung </w:t>
      </w:r>
      <w:proofErr w:type="gramStart"/>
      <w:r w:rsidRPr="00A311B0">
        <w:rPr>
          <w:sz w:val="22"/>
        </w:rPr>
        <w:t>heiratest</w:t>
      </w:r>
      <w:proofErr w:type="gramEnd"/>
      <w:r w:rsidRPr="00A311B0">
        <w:rPr>
          <w:sz w:val="22"/>
        </w:rPr>
        <w:t xml:space="preserve"> sondern</w:t>
      </w:r>
    </w:p>
    <w:p w14:paraId="20504B16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daß Du in Liebe zu ihm aufgehst.</w:t>
      </w:r>
    </w:p>
    <w:p w14:paraId="435D4CDB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Ich werde Dir </w:t>
      </w:r>
      <w:proofErr w:type="gramStart"/>
      <w:r w:rsidRPr="00A311B0">
        <w:rPr>
          <w:sz w:val="22"/>
        </w:rPr>
        <w:t>kurz</w:t>
      </w:r>
      <w:proofErr w:type="gramEnd"/>
      <w:r w:rsidRPr="00A311B0">
        <w:rPr>
          <w:sz w:val="22"/>
        </w:rPr>
        <w:t xml:space="preserve"> aber klar um.</w:t>
      </w:r>
    </w:p>
    <w:p w14:paraId="6D5A3A6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sachlich darstellen, wie ich diesen</w:t>
      </w:r>
    </w:p>
    <w:p w14:paraId="39809C1A" w14:textId="77777777" w:rsidR="00191902" w:rsidRPr="00A311B0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311B0">
        <w:rPr>
          <w:b/>
          <w:bCs/>
          <w:sz w:val="22"/>
        </w:rPr>
        <w:t>1944-11-17_4</w:t>
      </w:r>
    </w:p>
    <w:p w14:paraId="15F15AF4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Fall von Dir sehe. Ganz greifbar</w:t>
      </w:r>
    </w:p>
    <w:p w14:paraId="673AFD62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nahe kamen </w:t>
      </w:r>
      <w:r w:rsidRPr="00A311B0">
        <w:rPr>
          <w:strike/>
          <w:sz w:val="22"/>
        </w:rPr>
        <w:t>di</w:t>
      </w:r>
      <w:r w:rsidRPr="00A311B0">
        <w:rPr>
          <w:sz w:val="22"/>
        </w:rPr>
        <w:t xml:space="preserve"> mir diese </w:t>
      </w:r>
      <w:proofErr w:type="spellStart"/>
      <w:r w:rsidRPr="00A311B0">
        <w:rPr>
          <w:sz w:val="22"/>
        </w:rPr>
        <w:t>Gedan</w:t>
      </w:r>
      <w:proofErr w:type="spellEnd"/>
      <w:r w:rsidRPr="00A311B0">
        <w:rPr>
          <w:sz w:val="22"/>
        </w:rPr>
        <w:t>-</w:t>
      </w:r>
    </w:p>
    <w:p w14:paraId="5D178206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11B0">
        <w:rPr>
          <w:sz w:val="22"/>
        </w:rPr>
        <w:t>ken</w:t>
      </w:r>
      <w:proofErr w:type="spellEnd"/>
      <w:r w:rsidRPr="00A311B0">
        <w:rPr>
          <w:sz w:val="22"/>
        </w:rPr>
        <w:t xml:space="preserve"> erst durch Deinen heutigen</w:t>
      </w:r>
    </w:p>
    <w:p w14:paraId="69E40FD2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über Pöllmann</w:t>
      </w:r>
    </w:p>
    <w:p w14:paraId="6D3FDDDA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Brief. Ich nehme Dich beim</w:t>
      </w:r>
    </w:p>
    <w:p w14:paraId="462EE9FC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Wort: </w:t>
      </w:r>
      <w:r>
        <w:rPr>
          <w:sz w:val="22"/>
        </w:rPr>
        <w:t>„</w:t>
      </w:r>
      <w:r w:rsidRPr="00A311B0">
        <w:rPr>
          <w:sz w:val="22"/>
        </w:rPr>
        <w:t>Mir wäre er ganz angenehm,</w:t>
      </w:r>
    </w:p>
    <w:p w14:paraId="10D330B5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wenn er nur was wäre</w:t>
      </w:r>
      <w:r>
        <w:rPr>
          <w:sz w:val="22"/>
        </w:rPr>
        <w:t>“</w:t>
      </w:r>
      <w:r w:rsidRPr="00A311B0">
        <w:rPr>
          <w:sz w:val="22"/>
        </w:rPr>
        <w:t xml:space="preserve">! Es </w:t>
      </w:r>
      <w:proofErr w:type="spellStart"/>
      <w:r w:rsidRPr="00A311B0">
        <w:rPr>
          <w:sz w:val="22"/>
        </w:rPr>
        <w:t>be</w:t>
      </w:r>
      <w:proofErr w:type="spellEnd"/>
      <w:r w:rsidRPr="00A311B0">
        <w:rPr>
          <w:sz w:val="22"/>
        </w:rPr>
        <w:t>-</w:t>
      </w:r>
    </w:p>
    <w:p w14:paraId="11004029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steht nun </w:t>
      </w:r>
      <w:r w:rsidRPr="00A311B0">
        <w:rPr>
          <w:strike/>
          <w:sz w:val="22"/>
        </w:rPr>
        <w:t>noch</w:t>
      </w:r>
      <w:r w:rsidRPr="00A311B0">
        <w:rPr>
          <w:sz w:val="22"/>
        </w:rPr>
        <w:t xml:space="preserve"> die 1. Möglichkeit,</w:t>
      </w:r>
    </w:p>
    <w:p w14:paraId="51AA2568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lastRenderedPageBreak/>
        <w:t>daß D</w:t>
      </w:r>
      <w:r>
        <w:rPr>
          <w:sz w:val="22"/>
        </w:rPr>
        <w:t>u</w:t>
      </w:r>
      <w:r w:rsidRPr="00A311B0">
        <w:rPr>
          <w:sz w:val="22"/>
        </w:rPr>
        <w:t xml:space="preserve"> das nur so leichthin</w:t>
      </w:r>
    </w:p>
    <w:p w14:paraId="0769EFAF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geschrieben </w:t>
      </w:r>
      <w:proofErr w:type="gramStart"/>
      <w:r w:rsidRPr="00A311B0">
        <w:rPr>
          <w:sz w:val="22"/>
        </w:rPr>
        <w:t>hast</w:t>
      </w:r>
      <w:proofErr w:type="gramEnd"/>
      <w:r w:rsidRPr="00A311B0">
        <w:rPr>
          <w:sz w:val="22"/>
        </w:rPr>
        <w:t xml:space="preserve"> um irgend</w:t>
      </w:r>
    </w:p>
    <w:p w14:paraId="061CCB71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etwas anderes, was Dir </w:t>
      </w:r>
      <w:proofErr w:type="spellStart"/>
      <w:r w:rsidRPr="00A311B0">
        <w:rPr>
          <w:sz w:val="22"/>
        </w:rPr>
        <w:t>unbe</w:t>
      </w:r>
      <w:proofErr w:type="spellEnd"/>
    </w:p>
    <w:p w14:paraId="19B570BD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11B0">
        <w:rPr>
          <w:sz w:val="22"/>
        </w:rPr>
        <w:t>quem</w:t>
      </w:r>
      <w:proofErr w:type="spellEnd"/>
      <w:r w:rsidRPr="00A311B0">
        <w:rPr>
          <w:sz w:val="22"/>
        </w:rPr>
        <w:t xml:space="preserve"> zum Schreiben</w:t>
      </w:r>
      <w:r>
        <w:rPr>
          <w:sz w:val="22"/>
        </w:rPr>
        <w:t xml:space="preserve"> {war}</w:t>
      </w:r>
      <w:r w:rsidRPr="00A311B0">
        <w:rPr>
          <w:sz w:val="22"/>
        </w:rPr>
        <w:t>, nicht aus-</w:t>
      </w:r>
    </w:p>
    <w:p w14:paraId="60B2CF76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führen zu müssen. Wenn das</w:t>
      </w:r>
    </w:p>
    <w:p w14:paraId="46CDC2AD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der Fall ist, dann gebe ich Dir der</w:t>
      </w:r>
    </w:p>
    <w:p w14:paraId="5EB23466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Rat u. bitte dich zugleich in </w:t>
      </w:r>
      <w:proofErr w:type="spellStart"/>
      <w:r w:rsidRPr="00A311B0">
        <w:rPr>
          <w:sz w:val="22"/>
        </w:rPr>
        <w:t>Dei</w:t>
      </w:r>
      <w:proofErr w:type="spellEnd"/>
      <w:r w:rsidRPr="00A311B0">
        <w:rPr>
          <w:sz w:val="22"/>
        </w:rPr>
        <w:t>-</w:t>
      </w:r>
    </w:p>
    <w:p w14:paraId="759106D1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11B0">
        <w:rPr>
          <w:sz w:val="22"/>
        </w:rPr>
        <w:t>nem</w:t>
      </w:r>
      <w:proofErr w:type="spellEnd"/>
      <w:r w:rsidRPr="00A311B0">
        <w:rPr>
          <w:sz w:val="22"/>
        </w:rPr>
        <w:t xml:space="preserve"> Interesse: Versuche doch</w:t>
      </w:r>
    </w:p>
    <w:p w14:paraId="57BF70FE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mal</w:t>
      </w:r>
      <w:r>
        <w:rPr>
          <w:sz w:val="22"/>
        </w:rPr>
        <w:t xml:space="preserve"> {</w:t>
      </w:r>
      <w:r w:rsidRPr="00A311B0">
        <w:rPr>
          <w:sz w:val="22"/>
        </w:rPr>
        <w:t>mir</w:t>
      </w:r>
      <w:r>
        <w:rPr>
          <w:sz w:val="22"/>
        </w:rPr>
        <w:t>}</w:t>
      </w:r>
      <w:r w:rsidRPr="00A311B0">
        <w:rPr>
          <w:sz w:val="22"/>
        </w:rPr>
        <w:t xml:space="preserve"> dieses </w:t>
      </w:r>
      <w:r>
        <w:rPr>
          <w:sz w:val="22"/>
        </w:rPr>
        <w:t>„</w:t>
      </w:r>
      <w:r w:rsidRPr="00A311B0">
        <w:rPr>
          <w:sz w:val="22"/>
        </w:rPr>
        <w:t>Etwas andere</w:t>
      </w:r>
      <w:r>
        <w:rPr>
          <w:sz w:val="22"/>
        </w:rPr>
        <w:t>“</w:t>
      </w:r>
      <w:r w:rsidRPr="00A311B0">
        <w:rPr>
          <w:sz w:val="22"/>
        </w:rPr>
        <w:t xml:space="preserve"> zu schrei-</w:t>
      </w:r>
    </w:p>
    <w:p w14:paraId="665E9DDB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311B0">
        <w:rPr>
          <w:sz w:val="22"/>
        </w:rPr>
        <w:t>ben</w:t>
      </w:r>
      <w:proofErr w:type="spellEnd"/>
      <w:r w:rsidRPr="00A311B0">
        <w:rPr>
          <w:sz w:val="22"/>
        </w:rPr>
        <w:t>. Erstens werden mir Deine</w:t>
      </w:r>
    </w:p>
    <w:p w14:paraId="56DAD5BD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Briefe interessanter sein u. dann,</w:t>
      </w:r>
    </w:p>
    <w:p w14:paraId="2446A52E" w14:textId="77777777" w:rsidR="00191902" w:rsidRPr="00A311B0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>indem man versucht einem</w:t>
      </w:r>
    </w:p>
    <w:p w14:paraId="453B904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311B0">
        <w:rPr>
          <w:sz w:val="22"/>
        </w:rPr>
        <w:t xml:space="preserve">anderen etwas aus </w:t>
      </w:r>
      <w:proofErr w:type="spellStart"/>
      <w:r w:rsidRPr="00A311B0">
        <w:rPr>
          <w:sz w:val="22"/>
        </w:rPr>
        <w:t>seine</w:t>
      </w:r>
      <w:r w:rsidRPr="0029665B">
        <w:rPr>
          <w:strike/>
          <w:sz w:val="22"/>
        </w:rPr>
        <w:t>r</w:t>
      </w:r>
      <w:r w:rsidRPr="00A311B0">
        <w:rPr>
          <w:sz w:val="22"/>
        </w:rPr>
        <w:t>m</w:t>
      </w:r>
      <w:proofErr w:type="spellEnd"/>
    </w:p>
    <w:p w14:paraId="191BDBD3" w14:textId="77777777" w:rsidR="00191902" w:rsidRPr="002966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9665B">
        <w:rPr>
          <w:b/>
          <w:bCs/>
          <w:sz w:val="22"/>
        </w:rPr>
        <w:t>1944-11-17_5</w:t>
      </w:r>
    </w:p>
    <w:p w14:paraId="5CCCFF2C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Innern zu ermitteln, beschäftigt</w:t>
      </w:r>
    </w:p>
    <w:p w14:paraId="3F662CCD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man sich intensiver mit sich</w:t>
      </w:r>
    </w:p>
    <w:p w14:paraId="4DD18AF0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selbst. Ich habe da, ehrlich </w:t>
      </w:r>
      <w:proofErr w:type="spellStart"/>
      <w:r w:rsidRPr="0029665B">
        <w:rPr>
          <w:sz w:val="22"/>
        </w:rPr>
        <w:t>ge</w:t>
      </w:r>
      <w:proofErr w:type="spellEnd"/>
      <w:r w:rsidRPr="0029665B">
        <w:rPr>
          <w:sz w:val="22"/>
        </w:rPr>
        <w:t>-</w:t>
      </w:r>
    </w:p>
    <w:p w14:paraId="7ACC0A8D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sagt, im Stillen öfters schon </w:t>
      </w:r>
      <w:proofErr w:type="spellStart"/>
      <w:r w:rsidRPr="0029665B">
        <w:rPr>
          <w:sz w:val="22"/>
        </w:rPr>
        <w:t>be</w:t>
      </w:r>
      <w:proofErr w:type="spellEnd"/>
      <w:r w:rsidRPr="0029665B">
        <w:rPr>
          <w:sz w:val="22"/>
        </w:rPr>
        <w:t>-</w:t>
      </w:r>
    </w:p>
    <w:p w14:paraId="00BDBC9C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dauert, daß meine beiden </w:t>
      </w:r>
      <w:proofErr w:type="spellStart"/>
      <w:r w:rsidRPr="0029665B">
        <w:rPr>
          <w:sz w:val="22"/>
        </w:rPr>
        <w:t>Schwes</w:t>
      </w:r>
      <w:proofErr w:type="spellEnd"/>
      <w:r w:rsidRPr="0029665B">
        <w:rPr>
          <w:sz w:val="22"/>
        </w:rPr>
        <w:t>-</w:t>
      </w:r>
    </w:p>
    <w:p w14:paraId="09F96A0B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9665B">
        <w:rPr>
          <w:sz w:val="22"/>
        </w:rPr>
        <w:t>tern</w:t>
      </w:r>
      <w:proofErr w:type="spellEnd"/>
      <w:r w:rsidRPr="0029665B">
        <w:rPr>
          <w:sz w:val="22"/>
        </w:rPr>
        <w:t xml:space="preserve"> sehr oberflächlich sind. Ich</w:t>
      </w:r>
    </w:p>
    <w:p w14:paraId="4065D268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29665B">
        <w:rPr>
          <w:sz w:val="22"/>
        </w:rPr>
        <w:t>weiß</w:t>
      </w:r>
      <w:proofErr w:type="gramEnd"/>
      <w:r w:rsidRPr="0029665B">
        <w:rPr>
          <w:sz w:val="22"/>
        </w:rPr>
        <w:t>, daß es Euch nicht an Herzens-</w:t>
      </w:r>
    </w:p>
    <w:p w14:paraId="1D45BDC8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tiefe fehlt, sondern daß es eine</w:t>
      </w:r>
    </w:p>
    <w:p w14:paraId="178E634C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gewisse Scham ist, durch die Erstere </w:t>
      </w:r>
      <w:proofErr w:type="spellStart"/>
      <w:r w:rsidRPr="0029665B">
        <w:rPr>
          <w:sz w:val="22"/>
        </w:rPr>
        <w:t>ver</w:t>
      </w:r>
      <w:proofErr w:type="spellEnd"/>
      <w:r w:rsidRPr="0029665B">
        <w:rPr>
          <w:sz w:val="22"/>
        </w:rPr>
        <w:t>-</w:t>
      </w:r>
    </w:p>
    <w:p w14:paraId="4C841295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tuscht</w:t>
      </w:r>
      <w:r>
        <w:rPr>
          <w:sz w:val="22"/>
        </w:rPr>
        <w:t xml:space="preserve"> {</w:t>
      </w:r>
      <w:r w:rsidRPr="0029665B">
        <w:rPr>
          <w:sz w:val="22"/>
        </w:rPr>
        <w:t>u. versteckt</w:t>
      </w:r>
      <w:r>
        <w:rPr>
          <w:sz w:val="22"/>
        </w:rPr>
        <w:t>}</w:t>
      </w:r>
      <w:r w:rsidRPr="0029665B">
        <w:rPr>
          <w:sz w:val="22"/>
        </w:rPr>
        <w:t xml:space="preserve"> werden soll, daß man sich</w:t>
      </w:r>
    </w:p>
    <w:p w14:paraId="01C9ABE9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nach außen als oberflächlich zeigt,</w:t>
      </w:r>
    </w:p>
    <w:p w14:paraId="30D4AB97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mit ungefähr folgenden Worten:</w:t>
      </w:r>
    </w:p>
    <w:p w14:paraId="69C77E32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Pah, ich habe gar nicht nötig, mich</w:t>
      </w:r>
    </w:p>
    <w:p w14:paraId="254139CE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mich solchen Gefühlsduseleien</w:t>
      </w:r>
    </w:p>
    <w:p w14:paraId="52534E0E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abzugeben. Ich glaube, aber, sie</w:t>
      </w:r>
    </w:p>
    <w:p w14:paraId="60E64E18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sind der </w:t>
      </w:r>
      <w:proofErr w:type="spellStart"/>
      <w:r w:rsidRPr="0029665B">
        <w:rPr>
          <w:sz w:val="22"/>
        </w:rPr>
        <w:t>Schlußste</w:t>
      </w:r>
      <w:r>
        <w:rPr>
          <w:sz w:val="22"/>
        </w:rPr>
        <w:t>i</w:t>
      </w:r>
      <w:r w:rsidRPr="0029665B">
        <w:rPr>
          <w:sz w:val="22"/>
        </w:rPr>
        <w:t>n</w:t>
      </w:r>
      <w:proofErr w:type="spellEnd"/>
      <w:r w:rsidRPr="0029665B">
        <w:rPr>
          <w:sz w:val="22"/>
        </w:rPr>
        <w:t xml:space="preserve"> in der</w:t>
      </w:r>
    </w:p>
    <w:p w14:paraId="7E4ED4D8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29665B">
        <w:rPr>
          <w:sz w:val="22"/>
        </w:rPr>
        <w:t>Bildung</w:t>
      </w:r>
      <w:r>
        <w:rPr>
          <w:sz w:val="22"/>
        </w:rPr>
        <w:t>“</w:t>
      </w:r>
      <w:r w:rsidRPr="0029665B">
        <w:rPr>
          <w:sz w:val="22"/>
        </w:rPr>
        <w:t xml:space="preserve"> (Herze</w:t>
      </w:r>
      <w:r>
        <w:rPr>
          <w:sz w:val="22"/>
        </w:rPr>
        <w:t>n</w:t>
      </w:r>
      <w:r w:rsidRPr="0029665B">
        <w:rPr>
          <w:sz w:val="22"/>
        </w:rPr>
        <w:t>sbildung) eines</w:t>
      </w:r>
    </w:p>
    <w:p w14:paraId="3148526A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Menschen. - Einen schlagenden</w:t>
      </w:r>
    </w:p>
    <w:p w14:paraId="3E8E6E5F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Beweis führe ich auch an, selbst</w:t>
      </w:r>
    </w:p>
    <w:p w14:paraId="792CFF6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auf die Gefahr hin, daß Luis</w:t>
      </w:r>
    </w:p>
    <w:p w14:paraId="4E4E60BD" w14:textId="77777777" w:rsidR="00191902" w:rsidRPr="002966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9665B">
        <w:rPr>
          <w:b/>
          <w:bCs/>
          <w:sz w:val="22"/>
        </w:rPr>
        <w:t>1944-11-17_6</w:t>
      </w:r>
    </w:p>
    <w:p w14:paraId="2FE22288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beleidigt ist. Hat aber gar kein</w:t>
      </w:r>
    </w:p>
    <w:p w14:paraId="11537627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Recht dazu!</w:t>
      </w:r>
    </w:p>
    <w:p w14:paraId="49E8793A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Als Luis den Briefwechsel mit</w:t>
      </w:r>
    </w:p>
    <w:p w14:paraId="767F95B6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9665B">
        <w:rPr>
          <w:sz w:val="22"/>
        </w:rPr>
        <w:t>Euerheim</w:t>
      </w:r>
      <w:proofErr w:type="spellEnd"/>
      <w:r w:rsidRPr="0029665B">
        <w:rPr>
          <w:sz w:val="22"/>
        </w:rPr>
        <w:t xml:space="preserve"> hatte, stellte sie ihn</w:t>
      </w:r>
    </w:p>
    <w:p w14:paraId="179F59AF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uns als ganz was Besonderes</w:t>
      </w:r>
    </w:p>
    <w:p w14:paraId="57405E12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hin, dadurch, daß sie die Briefe</w:t>
      </w:r>
    </w:p>
    <w:p w14:paraId="5B65CE06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so eifrig versteckte. - Wir sollten</w:t>
      </w:r>
    </w:p>
    <w:p w14:paraId="6B9DB530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glauben: </w:t>
      </w:r>
      <w:r>
        <w:rPr>
          <w:sz w:val="22"/>
        </w:rPr>
        <w:t>„</w:t>
      </w:r>
      <w:r w:rsidRPr="0029665B">
        <w:rPr>
          <w:sz w:val="22"/>
        </w:rPr>
        <w:t>aha, die große Liebe.</w:t>
      </w:r>
      <w:r>
        <w:rPr>
          <w:sz w:val="22"/>
        </w:rPr>
        <w:t>“</w:t>
      </w:r>
    </w:p>
    <w:p w14:paraId="1C3CD9B1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Als ihr dieses </w:t>
      </w:r>
      <w:proofErr w:type="spellStart"/>
      <w:r w:rsidRPr="0029665B">
        <w:rPr>
          <w:sz w:val="22"/>
        </w:rPr>
        <w:t>Täuschungsma</w:t>
      </w:r>
      <w:proofErr w:type="spellEnd"/>
      <w:r w:rsidRPr="0029665B">
        <w:rPr>
          <w:sz w:val="22"/>
        </w:rPr>
        <w:t>-</w:t>
      </w:r>
    </w:p>
    <w:p w14:paraId="65781A77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9665B">
        <w:rPr>
          <w:sz w:val="22"/>
        </w:rPr>
        <w:t>növer</w:t>
      </w:r>
      <w:proofErr w:type="spellEnd"/>
      <w:r w:rsidRPr="0029665B">
        <w:rPr>
          <w:sz w:val="22"/>
        </w:rPr>
        <w:t xml:space="preserve"> gelungen schien, </w:t>
      </w:r>
      <w:proofErr w:type="spellStart"/>
      <w:r w:rsidRPr="0029665B">
        <w:rPr>
          <w:sz w:val="22"/>
        </w:rPr>
        <w:t>wur</w:t>
      </w:r>
      <w:proofErr w:type="spellEnd"/>
      <w:r w:rsidRPr="0029665B">
        <w:rPr>
          <w:sz w:val="22"/>
        </w:rPr>
        <w:t>-</w:t>
      </w:r>
    </w:p>
    <w:p w14:paraId="4B9C25CA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den die Briefe auf hartnäckige, </w:t>
      </w:r>
      <w:proofErr w:type="spellStart"/>
      <w:r w:rsidRPr="0029665B">
        <w:rPr>
          <w:sz w:val="22"/>
        </w:rPr>
        <w:t>ver</w:t>
      </w:r>
      <w:proofErr w:type="spellEnd"/>
      <w:r w:rsidRPr="0029665B">
        <w:rPr>
          <w:sz w:val="22"/>
        </w:rPr>
        <w:t>-</w:t>
      </w:r>
    </w:p>
    <w:p w14:paraId="40629910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9665B">
        <w:rPr>
          <w:sz w:val="22"/>
        </w:rPr>
        <w:t>bissene</w:t>
      </w:r>
      <w:proofErr w:type="spellEnd"/>
      <w:r w:rsidRPr="0029665B">
        <w:rPr>
          <w:sz w:val="22"/>
        </w:rPr>
        <w:t xml:space="preserve"> Weise versteckt, denn</w:t>
      </w:r>
    </w:p>
    <w:p w14:paraId="2196DD1F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wir sollten doch nicht sehen,</w:t>
      </w:r>
    </w:p>
    <w:p w14:paraId="33ADADBA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daß bei der ganzen Sache keine</w:t>
      </w:r>
    </w:p>
    <w:p w14:paraId="28EE8CA4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Herzenstiefe dabei ist. Sie hatte</w:t>
      </w:r>
    </w:p>
    <w:p w14:paraId="629641C6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mit Fingerspitzengefühl ertastet,</w:t>
      </w:r>
    </w:p>
    <w:p w14:paraId="39662CBC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daß das das Wichtigste sei bei</w:t>
      </w:r>
    </w:p>
    <w:p w14:paraId="1FCF000A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der ganzen Sache. - Zu Eurer</w:t>
      </w:r>
    </w:p>
    <w:p w14:paraId="63414E0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lastRenderedPageBreak/>
        <w:t>Beruhigung will ich anfügen,</w:t>
      </w:r>
    </w:p>
    <w:p w14:paraId="5B5A7C6A" w14:textId="77777777" w:rsidR="00191902" w:rsidRPr="002966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9665B">
        <w:rPr>
          <w:b/>
          <w:bCs/>
          <w:sz w:val="22"/>
        </w:rPr>
        <w:t>1944-11-17_7</w:t>
      </w:r>
    </w:p>
    <w:p w14:paraId="3963D89B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daß ich im geschwisterlichen</w:t>
      </w:r>
    </w:p>
    <w:p w14:paraId="467993F1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Bund der Dritte bin, der die</w:t>
      </w:r>
    </w:p>
    <w:p w14:paraId="412D5207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„große Liebe“ noch nicht gefunden</w:t>
      </w:r>
    </w:p>
    <w:p w14:paraId="02B0A958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hat. Die meisten Menschen fin-</w:t>
      </w:r>
    </w:p>
    <w:p w14:paraId="4E5D3D6E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den sie auch nie, aber anstreben</w:t>
      </w:r>
    </w:p>
    <w:p w14:paraId="6A0A8219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u auf sie hinzielen sollen</w:t>
      </w:r>
    </w:p>
    <w:p w14:paraId="302DE175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wir wenigstens. - Nach dieser</w:t>
      </w:r>
    </w:p>
    <w:p w14:paraId="6B2F2051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Abschweifung zur 2. Möglich-</w:t>
      </w:r>
    </w:p>
    <w:p w14:paraId="09F7A2F7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9665B">
        <w:rPr>
          <w:sz w:val="22"/>
        </w:rPr>
        <w:t>keit</w:t>
      </w:r>
      <w:proofErr w:type="spellEnd"/>
      <w:r w:rsidRPr="0029665B">
        <w:rPr>
          <w:sz w:val="22"/>
        </w:rPr>
        <w:t>, die aus Alies Ausspruch</w:t>
      </w:r>
    </w:p>
    <w:p w14:paraId="7C33819E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abzuleiten ist. Sie ist mit</w:t>
      </w:r>
    </w:p>
    <w:p w14:paraId="5F008AD3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einem, Wort gesagt: Hochnäsig-</w:t>
      </w:r>
    </w:p>
    <w:p w14:paraId="32DAA761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9665B">
        <w:rPr>
          <w:sz w:val="22"/>
        </w:rPr>
        <w:t>keit</w:t>
      </w:r>
      <w:proofErr w:type="spellEnd"/>
      <w:r w:rsidRPr="0029665B">
        <w:rPr>
          <w:sz w:val="22"/>
        </w:rPr>
        <w:t>! Ich glaube jedes weitere</w:t>
      </w:r>
    </w:p>
    <w:p w14:paraId="09540F34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Wort erübrigt sich, den Alies</w:t>
      </w:r>
    </w:p>
    <w:p w14:paraId="78D804FF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hat einen schärferen Verstand als ich</w:t>
      </w:r>
    </w:p>
    <w:p w14:paraId="124492F1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darüber </w:t>
      </w:r>
      <w:proofErr w:type="gramStart"/>
      <w:r w:rsidRPr="0029665B">
        <w:rPr>
          <w:sz w:val="22"/>
        </w:rPr>
        <w:t>Nachzudenken</w:t>
      </w:r>
      <w:proofErr w:type="gramEnd"/>
      <w:r w:rsidRPr="0029665B">
        <w:rPr>
          <w:sz w:val="22"/>
        </w:rPr>
        <w:t>. Nun</w:t>
      </w:r>
    </w:p>
    <w:p w14:paraId="6BC5D508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sollst du aber, liebes Schwester-</w:t>
      </w:r>
    </w:p>
    <w:p w14:paraId="1F8A7790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lein, nicht in den Beichtstuhl</w:t>
      </w:r>
    </w:p>
    <w:p w14:paraId="1E199945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rennen u. sagen: ich bin</w:t>
      </w:r>
    </w:p>
    <w:p w14:paraId="5719AA4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hochnäsig gewesen, sondern</w:t>
      </w:r>
    </w:p>
    <w:p w14:paraId="0EA576AD" w14:textId="77777777" w:rsidR="00191902" w:rsidRPr="002966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9665B">
        <w:rPr>
          <w:b/>
          <w:bCs/>
          <w:sz w:val="22"/>
        </w:rPr>
        <w:t>1944-11-17_8</w:t>
      </w:r>
    </w:p>
    <w:p w14:paraId="7CC6965F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mal Einkehr halten, wie diesem</w:t>
      </w:r>
    </w:p>
    <w:p w14:paraId="6983BE4F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Übel, falls ich richtig getippt</w:t>
      </w:r>
    </w:p>
    <w:p w14:paraId="7E28CA04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29665B">
        <w:rPr>
          <w:sz w:val="22"/>
        </w:rPr>
        <w:t>habe</w:t>
      </w:r>
      <w:proofErr w:type="gramEnd"/>
      <w:r w:rsidRPr="0029665B">
        <w:rPr>
          <w:sz w:val="22"/>
        </w:rPr>
        <w:t>, abzuhelfen ist. Prüfe mal</w:t>
      </w:r>
    </w:p>
    <w:p w14:paraId="7DDAFC2D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die Grundlagen auf die Du über-</w:t>
      </w:r>
    </w:p>
    <w:p w14:paraId="55094CF2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9665B">
        <w:rPr>
          <w:sz w:val="22"/>
        </w:rPr>
        <w:t>haupt</w:t>
      </w:r>
      <w:proofErr w:type="spellEnd"/>
      <w:r w:rsidRPr="0029665B">
        <w:rPr>
          <w:sz w:val="22"/>
        </w:rPr>
        <w:t xml:space="preserve"> aufgebaut </w:t>
      </w:r>
      <w:proofErr w:type="gramStart"/>
      <w:r w:rsidRPr="0029665B">
        <w:rPr>
          <w:sz w:val="22"/>
        </w:rPr>
        <w:t>hast</w:t>
      </w:r>
      <w:proofErr w:type="gramEnd"/>
      <w:r w:rsidRPr="0029665B">
        <w:rPr>
          <w:sz w:val="22"/>
        </w:rPr>
        <w:t>, vielmehr</w:t>
      </w:r>
    </w:p>
    <w:p w14:paraId="60D9D0D4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aufbauen willst. Wenn Dir das</w:t>
      </w:r>
    </w:p>
    <w:p w14:paraId="1F2D4AF5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Materielle das Wichtigste einer</w:t>
      </w:r>
    </w:p>
    <w:p w14:paraId="27A148BC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Ehe zu sein scheint, dann </w:t>
      </w:r>
      <w:proofErr w:type="gramStart"/>
      <w:r w:rsidRPr="0029665B">
        <w:rPr>
          <w:sz w:val="22"/>
        </w:rPr>
        <w:t>hast</w:t>
      </w:r>
      <w:proofErr w:type="gramEnd"/>
    </w:p>
    <w:p w14:paraId="717022D2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Du mit Deinem Spruch recht.</w:t>
      </w:r>
    </w:p>
    <w:p w14:paraId="75F4B9E9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Wenn Du aber auf </w:t>
      </w:r>
      <w:proofErr w:type="spellStart"/>
      <w:r w:rsidRPr="0029665B">
        <w:rPr>
          <w:sz w:val="22"/>
        </w:rPr>
        <w:t>auf</w:t>
      </w:r>
      <w:proofErr w:type="spellEnd"/>
      <w:r w:rsidRPr="0029665B">
        <w:rPr>
          <w:sz w:val="22"/>
        </w:rPr>
        <w:t xml:space="preserve"> einem </w:t>
      </w:r>
      <w:proofErr w:type="spellStart"/>
      <w:r w:rsidRPr="0029665B">
        <w:rPr>
          <w:sz w:val="22"/>
        </w:rPr>
        <w:t>sitt</w:t>
      </w:r>
      <w:proofErr w:type="spellEnd"/>
      <w:r w:rsidRPr="0029665B">
        <w:rPr>
          <w:sz w:val="22"/>
        </w:rPr>
        <w:t>-</w:t>
      </w:r>
    </w:p>
    <w:p w14:paraId="488D27F0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9665B">
        <w:rPr>
          <w:sz w:val="22"/>
        </w:rPr>
        <w:t>lich</w:t>
      </w:r>
      <w:proofErr w:type="spellEnd"/>
      <w:r w:rsidRPr="0029665B">
        <w:rPr>
          <w:sz w:val="22"/>
        </w:rPr>
        <w:t>-menschlich-geistig hoch-</w:t>
      </w:r>
    </w:p>
    <w:p w14:paraId="6A420B9C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stehendem Grundstock aufbauen</w:t>
      </w:r>
    </w:p>
    <w:p w14:paraId="02C44F52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29665B">
        <w:rPr>
          <w:sz w:val="22"/>
        </w:rPr>
        <w:t>willst</w:t>
      </w:r>
      <w:proofErr w:type="gramEnd"/>
      <w:r w:rsidRPr="0029665B">
        <w:rPr>
          <w:sz w:val="22"/>
        </w:rPr>
        <w:t>, dann fährst Du mit der</w:t>
      </w:r>
    </w:p>
    <w:p w14:paraId="4023A2A1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angedeuteten Richtung </w:t>
      </w:r>
      <w:proofErr w:type="gramStart"/>
      <w:r w:rsidRPr="0029665B">
        <w:rPr>
          <w:sz w:val="22"/>
        </w:rPr>
        <w:t>verkehrt..</w:t>
      </w:r>
      <w:proofErr w:type="gramEnd"/>
    </w:p>
    <w:p w14:paraId="3222C9EA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Liebe Mutter, was </w:t>
      </w:r>
      <w:proofErr w:type="gramStart"/>
      <w:r w:rsidRPr="0029665B">
        <w:rPr>
          <w:sz w:val="22"/>
        </w:rPr>
        <w:t>sagst</w:t>
      </w:r>
      <w:proofErr w:type="gramEnd"/>
    </w:p>
    <w:p w14:paraId="7BA8F52A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9665B">
        <w:rPr>
          <w:sz w:val="22"/>
        </w:rPr>
        <w:t>Dn</w:t>
      </w:r>
      <w:proofErr w:type="spellEnd"/>
      <w:r w:rsidRPr="0029665B">
        <w:rPr>
          <w:sz w:val="22"/>
        </w:rPr>
        <w:t xml:space="preserve"> dazu, wenn ich den beiden</w:t>
      </w:r>
    </w:p>
    <w:p w14:paraId="1BD24053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Schwestern mal ein </w:t>
      </w:r>
      <w:proofErr w:type="spellStart"/>
      <w:r w:rsidRPr="0029665B">
        <w:rPr>
          <w:sz w:val="22"/>
        </w:rPr>
        <w:t>bißchen</w:t>
      </w:r>
      <w:proofErr w:type="spellEnd"/>
    </w:p>
    <w:p w14:paraId="6BFA7190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den Kopf wasche oder wach-</w:t>
      </w:r>
    </w:p>
    <w:p w14:paraId="01E3911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rüttele?!? Ich bin mit</w:t>
      </w:r>
    </w:p>
    <w:p w14:paraId="124292F3" w14:textId="77777777" w:rsidR="00191902" w:rsidRPr="002966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9665B">
        <w:rPr>
          <w:b/>
          <w:bCs/>
          <w:sz w:val="22"/>
        </w:rPr>
        <w:t>1944-11-17_9</w:t>
      </w:r>
    </w:p>
    <w:p w14:paraId="1F0C3B77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meinen Bemühungen dann</w:t>
      </w:r>
    </w:p>
    <w:p w14:paraId="3351FDC7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zufrieden, wenn mir beide</w:t>
      </w:r>
    </w:p>
    <w:p w14:paraId="6B8181F3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in voller Wut einen Brief</w:t>
      </w:r>
    </w:p>
    <w:p w14:paraId="62632C21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schreiben u. mich mal </w:t>
      </w:r>
      <w:proofErr w:type="spellStart"/>
      <w:r w:rsidRPr="0029665B">
        <w:rPr>
          <w:sz w:val="22"/>
        </w:rPr>
        <w:t>rich</w:t>
      </w:r>
      <w:proofErr w:type="spellEnd"/>
      <w:r w:rsidRPr="0029665B">
        <w:rPr>
          <w:sz w:val="22"/>
        </w:rPr>
        <w:t>-</w:t>
      </w:r>
    </w:p>
    <w:p w14:paraId="11A0DAB6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9665B">
        <w:rPr>
          <w:sz w:val="22"/>
        </w:rPr>
        <w:t>tig</w:t>
      </w:r>
      <w:proofErr w:type="spellEnd"/>
      <w:r w:rsidRPr="0029665B">
        <w:rPr>
          <w:sz w:val="22"/>
        </w:rPr>
        <w:t xml:space="preserve"> ausschimpften. Aber es</w:t>
      </w:r>
    </w:p>
    <w:p w14:paraId="62F34118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9665B">
        <w:rPr>
          <w:sz w:val="22"/>
        </w:rPr>
        <w:t>müßte</w:t>
      </w:r>
      <w:proofErr w:type="spellEnd"/>
      <w:r w:rsidRPr="0029665B">
        <w:rPr>
          <w:sz w:val="22"/>
        </w:rPr>
        <w:t xml:space="preserve"> aus der Herzenstiefe</w:t>
      </w:r>
    </w:p>
    <w:p w14:paraId="291532C7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kommen, denn dann währe</w:t>
      </w:r>
    </w:p>
    <w:p w14:paraId="2D49B5D7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es ehrlich. - Jeder Mensch</w:t>
      </w:r>
    </w:p>
    <w:p w14:paraId="7FD1BFC2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hat persönliche geniale</w:t>
      </w:r>
    </w:p>
    <w:p w14:paraId="2CB680B2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Eigenarten in sich. Aber</w:t>
      </w:r>
    </w:p>
    <w:p w14:paraId="7073F305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wenn er sich nicht, wagt</w:t>
      </w:r>
    </w:p>
    <w:p w14:paraId="2B3EF629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lastRenderedPageBreak/>
        <w:t xml:space="preserve">in sich </w:t>
      </w:r>
      <w:proofErr w:type="gramStart"/>
      <w:r w:rsidRPr="0029665B">
        <w:rPr>
          <w:sz w:val="22"/>
        </w:rPr>
        <w:t>selber</w:t>
      </w:r>
      <w:proofErr w:type="gramEnd"/>
      <w:r w:rsidRPr="0029665B">
        <w:rPr>
          <w:sz w:val="22"/>
        </w:rPr>
        <w:t xml:space="preserve"> zu kramen</w:t>
      </w:r>
    </w:p>
    <w:p w14:paraId="297659BD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kommt nie was ans Tages-</w:t>
      </w:r>
    </w:p>
    <w:p w14:paraId="3C5D6F24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licht u. zur Geltung. Wer</w:t>
      </w:r>
    </w:p>
    <w:p w14:paraId="677D9CDB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müssen unser Leben mit </w:t>
      </w:r>
      <w:proofErr w:type="spellStart"/>
      <w:r w:rsidRPr="0029665B">
        <w:rPr>
          <w:sz w:val="22"/>
        </w:rPr>
        <w:t>un</w:t>
      </w:r>
      <w:proofErr w:type="spellEnd"/>
      <w:r w:rsidRPr="0029665B">
        <w:rPr>
          <w:sz w:val="22"/>
        </w:rPr>
        <w:t>-</w:t>
      </w:r>
    </w:p>
    <w:p w14:paraId="58F76329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seren Fähigkeiten gestalten</w:t>
      </w:r>
    </w:p>
    <w:p w14:paraId="25A4016D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(zuerst aber diese erkennen) u.</w:t>
      </w:r>
    </w:p>
    <w:p w14:paraId="1FD76ACC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dürfen nicht irgendeinem</w:t>
      </w:r>
    </w:p>
    <w:p w14:paraId="2628D06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dummen Schicksal freie Hand</w:t>
      </w:r>
    </w:p>
    <w:p w14:paraId="06D0C7E8" w14:textId="77777777" w:rsidR="00191902" w:rsidRPr="0029665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9665B">
        <w:rPr>
          <w:b/>
          <w:bCs/>
          <w:sz w:val="22"/>
        </w:rPr>
        <w:t>1944-11-17_10</w:t>
      </w:r>
    </w:p>
    <w:p w14:paraId="1291CEC0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über uns lassen mit dem</w:t>
      </w:r>
    </w:p>
    <w:p w14:paraId="7EB54974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Ausruf: Wenn bloß das u.</w:t>
      </w:r>
    </w:p>
    <w:p w14:paraId="0BCFDFB4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Jenes</w:t>
      </w:r>
      <w:r>
        <w:rPr>
          <w:sz w:val="22"/>
        </w:rPr>
        <w:t xml:space="preserve"> {</w:t>
      </w:r>
      <w:r w:rsidRPr="0029665B">
        <w:rPr>
          <w:sz w:val="22"/>
        </w:rPr>
        <w:t>(Krieg)</w:t>
      </w:r>
      <w:r>
        <w:rPr>
          <w:sz w:val="22"/>
        </w:rPr>
        <w:t xml:space="preserve">} </w:t>
      </w:r>
      <w:r w:rsidRPr="0029665B">
        <w:rPr>
          <w:sz w:val="22"/>
        </w:rPr>
        <w:t>nicht wäre, ginge alles</w:t>
      </w:r>
    </w:p>
    <w:p w14:paraId="40C5B9E8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gut. Scheiße ginge es, </w:t>
      </w:r>
      <w:proofErr w:type="spellStart"/>
      <w:r w:rsidRPr="0029665B">
        <w:rPr>
          <w:sz w:val="22"/>
        </w:rPr>
        <w:t>eber</w:t>
      </w:r>
      <w:proofErr w:type="spellEnd"/>
    </w:p>
    <w:p w14:paraId="7C79D7FD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nicht gut! Wir müssen Hammer</w:t>
      </w:r>
    </w:p>
    <w:p w14:paraId="695FF586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aber nicht </w:t>
      </w:r>
      <w:proofErr w:type="spellStart"/>
      <w:r w:rsidRPr="0029665B">
        <w:rPr>
          <w:sz w:val="22"/>
        </w:rPr>
        <w:t>Amboß</w:t>
      </w:r>
      <w:proofErr w:type="spellEnd"/>
      <w:r w:rsidRPr="0029665B">
        <w:rPr>
          <w:sz w:val="22"/>
        </w:rPr>
        <w:t xml:space="preserve"> sein, sagt </w:t>
      </w:r>
    </w:p>
    <w:p w14:paraId="215B162F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9665B">
        <w:rPr>
          <w:sz w:val="22"/>
        </w:rPr>
        <w:t>Göthe</w:t>
      </w:r>
      <w:proofErr w:type="spellEnd"/>
      <w:r w:rsidRPr="0029665B">
        <w:rPr>
          <w:sz w:val="22"/>
        </w:rPr>
        <w:t xml:space="preserve"> in einem Gedicht.</w:t>
      </w:r>
    </w:p>
    <w:p w14:paraId="3E6ED042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Luis, Dir </w:t>
      </w:r>
      <w:proofErr w:type="gramStart"/>
      <w:r w:rsidRPr="0029665B">
        <w:rPr>
          <w:sz w:val="22"/>
        </w:rPr>
        <w:t>hab</w:t>
      </w:r>
      <w:proofErr w:type="gramEnd"/>
      <w:r w:rsidRPr="0029665B">
        <w:rPr>
          <w:sz w:val="22"/>
        </w:rPr>
        <w:t xml:space="preserve"> ich</w:t>
      </w:r>
    </w:p>
    <w:p w14:paraId="3C383CE2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auch nach was zu sagen.</w:t>
      </w:r>
    </w:p>
    <w:p w14:paraId="548479D3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Du hast acht Klassen Mittel-</w:t>
      </w:r>
    </w:p>
    <w:p w14:paraId="794277AE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schule! </w:t>
      </w:r>
      <w:proofErr w:type="gramStart"/>
      <w:r w:rsidRPr="0029665B">
        <w:rPr>
          <w:sz w:val="22"/>
        </w:rPr>
        <w:t>Bist</w:t>
      </w:r>
      <w:proofErr w:type="gramEnd"/>
      <w:r w:rsidRPr="0029665B">
        <w:rPr>
          <w:sz w:val="22"/>
        </w:rPr>
        <w:t xml:space="preserve"> ohne Beruf!</w:t>
      </w:r>
    </w:p>
    <w:p w14:paraId="05F63ADC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Beschäftige Dich doch etwas</w:t>
      </w:r>
    </w:p>
    <w:p w14:paraId="523CCC15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mit Kunst, mit </w:t>
      </w:r>
      <w:proofErr w:type="spellStart"/>
      <w:r w:rsidRPr="0029665B">
        <w:rPr>
          <w:sz w:val="22"/>
        </w:rPr>
        <w:t>Litteratur</w:t>
      </w:r>
      <w:proofErr w:type="spellEnd"/>
      <w:r w:rsidRPr="0029665B">
        <w:rPr>
          <w:sz w:val="22"/>
        </w:rPr>
        <w:t>,</w:t>
      </w:r>
    </w:p>
    <w:p w14:paraId="016E2A62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mach. wenigstens den Ver-</w:t>
      </w:r>
    </w:p>
    <w:p w14:paraId="7A5CA287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such </w:t>
      </w:r>
      <w:proofErr w:type="spellStart"/>
      <w:r w:rsidRPr="0029665B">
        <w:rPr>
          <w:sz w:val="22"/>
        </w:rPr>
        <w:t>Innerlichkeiten</w:t>
      </w:r>
      <w:proofErr w:type="spellEnd"/>
      <w:r w:rsidRPr="0029665B">
        <w:rPr>
          <w:sz w:val="22"/>
        </w:rPr>
        <w:t>, Ideen,</w:t>
      </w:r>
    </w:p>
    <w:p w14:paraId="4ED40656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 xml:space="preserve">Gedanken, aus Dir </w:t>
      </w:r>
      <w:proofErr w:type="spellStart"/>
      <w:r w:rsidRPr="0029665B">
        <w:rPr>
          <w:sz w:val="22"/>
        </w:rPr>
        <w:t>herauszu</w:t>
      </w:r>
      <w:proofErr w:type="spellEnd"/>
      <w:r w:rsidRPr="0029665B">
        <w:rPr>
          <w:sz w:val="22"/>
        </w:rPr>
        <w:t>-</w:t>
      </w:r>
    </w:p>
    <w:p w14:paraId="3703E8D6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stellen. Verschlaf doch nicht</w:t>
      </w:r>
    </w:p>
    <w:p w14:paraId="2C081A2F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die ganze Zeit! Du wirst es</w:t>
      </w:r>
    </w:p>
    <w:p w14:paraId="4DE138A4" w14:textId="77777777" w:rsidR="00191902" w:rsidRPr="0029665B" w:rsidRDefault="00191902" w:rsidP="00191902">
      <w:pPr>
        <w:spacing w:before="120" w:after="0" w:line="240" w:lineRule="auto"/>
        <w:contextualSpacing/>
        <w:rPr>
          <w:sz w:val="22"/>
        </w:rPr>
      </w:pPr>
      <w:r w:rsidRPr="0029665B">
        <w:rPr>
          <w:sz w:val="22"/>
        </w:rPr>
        <w:t>später bitter bereuen, Dich so</w:t>
      </w:r>
    </w:p>
    <w:p w14:paraId="5446D4ED" w14:textId="77777777" w:rsidR="00191902" w:rsidRPr="000F2D56" w:rsidRDefault="00191902" w:rsidP="00191902">
      <w:pPr>
        <w:spacing w:before="120" w:after="0" w:line="240" w:lineRule="auto"/>
        <w:contextualSpacing/>
        <w:rPr>
          <w:i/>
          <w:iCs/>
          <w:sz w:val="22"/>
        </w:rPr>
      </w:pPr>
      <w:r w:rsidRPr="000F2D56">
        <w:rPr>
          <w:i/>
          <w:iCs/>
          <w:sz w:val="22"/>
        </w:rPr>
        <w:t>[</w:t>
      </w:r>
      <w:proofErr w:type="gramStart"/>
      <w:r w:rsidRPr="000F2D56">
        <w:rPr>
          <w:i/>
          <w:iCs/>
          <w:sz w:val="22"/>
        </w:rPr>
        <w:t>2]unbeholfenen</w:t>
      </w:r>
      <w:proofErr w:type="gramEnd"/>
      <w:r w:rsidRPr="000F2D56">
        <w:rPr>
          <w:i/>
          <w:iCs/>
          <w:sz w:val="22"/>
        </w:rPr>
        <w:t xml:space="preserve"> Ausdruck. Ich bin kein</w:t>
      </w:r>
    </w:p>
    <w:p w14:paraId="3C6370C6" w14:textId="77777777" w:rsidR="00191902" w:rsidRPr="000F2D56" w:rsidRDefault="00191902" w:rsidP="00191902">
      <w:pPr>
        <w:spacing w:before="120" w:after="0" w:line="240" w:lineRule="auto"/>
        <w:contextualSpacing/>
        <w:rPr>
          <w:i/>
          <w:iCs/>
          <w:sz w:val="22"/>
        </w:rPr>
      </w:pPr>
      <w:r w:rsidRPr="000F2D56">
        <w:rPr>
          <w:i/>
          <w:iCs/>
          <w:sz w:val="22"/>
        </w:rPr>
        <w:t>Schriftsteller.</w:t>
      </w:r>
    </w:p>
    <w:p w14:paraId="4DEA2C41" w14:textId="77777777" w:rsidR="00191902" w:rsidRPr="000F2D5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0F2D56">
        <w:rPr>
          <w:b/>
          <w:bCs/>
          <w:sz w:val="22"/>
        </w:rPr>
        <w:t>1944-11-17_11</w:t>
      </w:r>
    </w:p>
    <w:p w14:paraId="2BB088AA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wenig mit solchen bildend</w:t>
      </w:r>
    </w:p>
    <w:p w14:paraId="2E77AD70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 xml:space="preserve">wirkenden Dingen </w:t>
      </w:r>
      <w:proofErr w:type="spellStart"/>
      <w:r w:rsidRPr="000F2D56">
        <w:rPr>
          <w:sz w:val="22"/>
        </w:rPr>
        <w:t>befaßt</w:t>
      </w:r>
      <w:proofErr w:type="spellEnd"/>
      <w:r w:rsidRPr="000F2D56">
        <w:rPr>
          <w:sz w:val="22"/>
        </w:rPr>
        <w:t xml:space="preserve"> zu</w:t>
      </w:r>
    </w:p>
    <w:p w14:paraId="404566B2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haben. Gerade bei einer Frau</w:t>
      </w:r>
    </w:p>
    <w:p w14:paraId="41819FAB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kommt es auf Gemüts u.</w:t>
      </w:r>
    </w:p>
    <w:p w14:paraId="24D73744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 xml:space="preserve">Herzenstiefe an. </w:t>
      </w:r>
      <w:proofErr w:type="spellStart"/>
      <w:r w:rsidRPr="000F2D56">
        <w:rPr>
          <w:sz w:val="22"/>
        </w:rPr>
        <w:t>Lies</w:t>
      </w:r>
      <w:proofErr w:type="spellEnd"/>
      <w:r w:rsidRPr="000F2D56">
        <w:rPr>
          <w:sz w:val="22"/>
        </w:rPr>
        <w:t xml:space="preserve"> mal</w:t>
      </w:r>
    </w:p>
    <w:p w14:paraId="6F7004DD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 xml:space="preserve">das Buch </w:t>
      </w:r>
      <w:r>
        <w:rPr>
          <w:sz w:val="22"/>
        </w:rPr>
        <w:t>„</w:t>
      </w:r>
      <w:r w:rsidRPr="000F2D56">
        <w:rPr>
          <w:sz w:val="22"/>
        </w:rPr>
        <w:t>Stefana Schwert-</w:t>
      </w:r>
    </w:p>
    <w:p w14:paraId="37779855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F2D56">
        <w:rPr>
          <w:sz w:val="22"/>
        </w:rPr>
        <w:t>ner</w:t>
      </w:r>
      <w:proofErr w:type="spellEnd"/>
      <w:r>
        <w:rPr>
          <w:sz w:val="22"/>
        </w:rPr>
        <w:t>“</w:t>
      </w:r>
      <w:r w:rsidRPr="000F2D56">
        <w:rPr>
          <w:sz w:val="22"/>
        </w:rPr>
        <w:t xml:space="preserve"> von Handel-</w:t>
      </w:r>
      <w:proofErr w:type="spellStart"/>
      <w:r w:rsidRPr="000F2D56">
        <w:rPr>
          <w:sz w:val="22"/>
        </w:rPr>
        <w:t>Mazetti</w:t>
      </w:r>
      <w:proofErr w:type="spellEnd"/>
      <w:r w:rsidRPr="000F2D56">
        <w:rPr>
          <w:sz w:val="22"/>
        </w:rPr>
        <w:t>. Aber</w:t>
      </w:r>
    </w:p>
    <w:p w14:paraId="021BCD13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wirf es nicht weg bei den</w:t>
      </w:r>
    </w:p>
    <w:p w14:paraId="7F96FD5B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ersten 30. Seiten die wirklich</w:t>
      </w:r>
    </w:p>
    <w:p w14:paraId="5E8299C0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 xml:space="preserve">uninteressant sind. </w:t>
      </w:r>
      <w:proofErr w:type="spellStart"/>
      <w:r w:rsidRPr="000F2D56">
        <w:rPr>
          <w:sz w:val="22"/>
        </w:rPr>
        <w:t>Lies</w:t>
      </w:r>
      <w:proofErr w:type="spellEnd"/>
      <w:r w:rsidRPr="000F2D56">
        <w:rPr>
          <w:sz w:val="22"/>
        </w:rPr>
        <w:t xml:space="preserve"> nicht</w:t>
      </w:r>
    </w:p>
    <w:p w14:paraId="535137BC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nur die Handlung, sondern</w:t>
      </w:r>
    </w:p>
    <w:p w14:paraId="6DD41118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 xml:space="preserve">schau dir die </w:t>
      </w:r>
      <w:proofErr w:type="spellStart"/>
      <w:r w:rsidRPr="000F2D56">
        <w:rPr>
          <w:sz w:val="22"/>
        </w:rPr>
        <w:t>Charaktäre</w:t>
      </w:r>
      <w:proofErr w:type="spellEnd"/>
    </w:p>
    <w:p w14:paraId="7BA0B1D6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darin an, die die Handlung</w:t>
      </w:r>
    </w:p>
    <w:p w14:paraId="5ED36324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meistern u. die das Geschehen</w:t>
      </w:r>
    </w:p>
    <w:p w14:paraId="6E8F346B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machen. - Luis, Du musst</w:t>
      </w:r>
    </w:p>
    <w:p w14:paraId="06DACCA2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 xml:space="preserve">doch als </w:t>
      </w:r>
      <w:r>
        <w:rPr>
          <w:sz w:val="22"/>
        </w:rPr>
        <w:t>„</w:t>
      </w:r>
      <w:r w:rsidRPr="000F2D56">
        <w:rPr>
          <w:sz w:val="22"/>
        </w:rPr>
        <w:t>Studierte</w:t>
      </w:r>
      <w:r>
        <w:rPr>
          <w:sz w:val="22"/>
        </w:rPr>
        <w:t>“</w:t>
      </w:r>
      <w:r w:rsidRPr="000F2D56">
        <w:rPr>
          <w:sz w:val="22"/>
        </w:rPr>
        <w:t xml:space="preserve"> mehr</w:t>
      </w:r>
    </w:p>
    <w:p w14:paraId="12E91BBA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spüren von einem höheren</w:t>
      </w:r>
    </w:p>
    <w:p w14:paraId="13D95CE1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ideenvollen Leben, als jedes</w:t>
      </w:r>
    </w:p>
    <w:p w14:paraId="14CCE0F5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F2D56">
        <w:rPr>
          <w:sz w:val="22"/>
        </w:rPr>
        <w:t>xbeliebige</w:t>
      </w:r>
      <w:proofErr w:type="spellEnd"/>
      <w:r w:rsidRPr="000F2D56">
        <w:rPr>
          <w:sz w:val="22"/>
        </w:rPr>
        <w:t xml:space="preserve"> Küchenmädchen!</w:t>
      </w:r>
    </w:p>
    <w:p w14:paraId="12DED9D8" w14:textId="77777777" w:rsidR="00191902" w:rsidRPr="000F2D56" w:rsidRDefault="00191902" w:rsidP="00191902">
      <w:pPr>
        <w:spacing w:before="120" w:after="0" w:line="240" w:lineRule="auto"/>
        <w:contextualSpacing/>
        <w:rPr>
          <w:i/>
          <w:iCs/>
          <w:sz w:val="22"/>
        </w:rPr>
      </w:pPr>
      <w:r w:rsidRPr="000F2D56">
        <w:rPr>
          <w:i/>
          <w:iCs/>
          <w:sz w:val="22"/>
        </w:rPr>
        <w:t>[</w:t>
      </w:r>
      <w:proofErr w:type="gramStart"/>
      <w:r w:rsidRPr="000F2D56">
        <w:rPr>
          <w:i/>
          <w:iCs/>
          <w:sz w:val="22"/>
        </w:rPr>
        <w:t>1]Sollten</w:t>
      </w:r>
      <w:proofErr w:type="gramEnd"/>
      <w:r w:rsidRPr="000F2D56">
        <w:rPr>
          <w:i/>
          <w:iCs/>
          <w:sz w:val="22"/>
        </w:rPr>
        <w:t xml:space="preserve"> logische Aufbaufehler enthalten sein, so</w:t>
      </w:r>
    </w:p>
    <w:p w14:paraId="0A57E7D9" w14:textId="77777777" w:rsidR="00191902" w:rsidRPr="000F2D56" w:rsidRDefault="00191902" w:rsidP="00191902">
      <w:pPr>
        <w:spacing w:before="120" w:after="0" w:line="240" w:lineRule="auto"/>
        <w:contextualSpacing/>
        <w:rPr>
          <w:i/>
          <w:iCs/>
          <w:sz w:val="22"/>
        </w:rPr>
      </w:pPr>
      <w:r w:rsidRPr="000F2D56">
        <w:rPr>
          <w:i/>
          <w:iCs/>
          <w:sz w:val="22"/>
        </w:rPr>
        <w:t>liegt das nicht an meinem Denken, sondern an meinem</w:t>
      </w:r>
    </w:p>
    <w:p w14:paraId="69662208" w14:textId="77777777" w:rsidR="00191902" w:rsidRPr="000F2D5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0F2D56">
        <w:rPr>
          <w:b/>
          <w:bCs/>
          <w:sz w:val="22"/>
        </w:rPr>
        <w:t>1944-11-17_12</w:t>
      </w:r>
    </w:p>
    <w:p w14:paraId="0E348193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lastRenderedPageBreak/>
        <w:t xml:space="preserve">Du glaubst gar nicht, wie </w:t>
      </w:r>
      <w:proofErr w:type="spellStart"/>
      <w:r w:rsidRPr="000F2D56">
        <w:rPr>
          <w:sz w:val="22"/>
        </w:rPr>
        <w:t>deut</w:t>
      </w:r>
      <w:proofErr w:type="spellEnd"/>
      <w:r w:rsidRPr="000F2D56">
        <w:rPr>
          <w:sz w:val="22"/>
        </w:rPr>
        <w:t>-</w:t>
      </w:r>
    </w:p>
    <w:p w14:paraId="0F5B90C3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F2D56">
        <w:rPr>
          <w:sz w:val="22"/>
        </w:rPr>
        <w:t>lich</w:t>
      </w:r>
      <w:proofErr w:type="spellEnd"/>
      <w:r w:rsidRPr="000F2D56">
        <w:rPr>
          <w:sz w:val="22"/>
        </w:rPr>
        <w:t xml:space="preserve"> man das nach außen hin</w:t>
      </w:r>
    </w:p>
    <w:p w14:paraId="46CD50B2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sieht. Ich sehe diesen himmel-</w:t>
      </w:r>
    </w:p>
    <w:p w14:paraId="4D9D9DEC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schreienden Unterschied an</w:t>
      </w:r>
    </w:p>
    <w:p w14:paraId="32C037BC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hier</w:t>
      </w:r>
    </w:p>
    <w:p w14:paraId="1326E856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zwei Schwestern so deutlich!</w:t>
      </w:r>
    </w:p>
    <w:p w14:paraId="56ABF831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 xml:space="preserve">Ich </w:t>
      </w:r>
      <w:proofErr w:type="gramStart"/>
      <w:r w:rsidRPr="000F2D56">
        <w:rPr>
          <w:sz w:val="22"/>
        </w:rPr>
        <w:t>hab</w:t>
      </w:r>
      <w:proofErr w:type="gramEnd"/>
      <w:r w:rsidRPr="000F2D56">
        <w:rPr>
          <w:sz w:val="22"/>
        </w:rPr>
        <w:t xml:space="preserve"> mich auch mit</w:t>
      </w:r>
    </w:p>
    <w:p w14:paraId="1E5D5E8C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Lenz über Dich u. Alies unter-</w:t>
      </w:r>
    </w:p>
    <w:p w14:paraId="7F00E62A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halten. Ihr glaubt nicht, wie</w:t>
      </w:r>
    </w:p>
    <w:p w14:paraId="608ADA22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u. nach was Männer urteilen.</w:t>
      </w:r>
    </w:p>
    <w:p w14:paraId="49DF3460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(Damit will ich nicht sagen, daß</w:t>
      </w:r>
    </w:p>
    <w:p w14:paraId="12E9218B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Lenz u. ich Männer sind!)</w:t>
      </w:r>
    </w:p>
    <w:p w14:paraId="14B87CBC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Der Uhrzeiger rückt gen 24 Uhr.</w:t>
      </w:r>
    </w:p>
    <w:p w14:paraId="0495E45C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Ich spüre langsam Sand in den</w:t>
      </w:r>
    </w:p>
    <w:p w14:paraId="05664969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Augen. Ab morgen beginnt</w:t>
      </w:r>
    </w:p>
    <w:p w14:paraId="401AE629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wieder der Kopfstand! Soll</w:t>
      </w:r>
    </w:p>
    <w:p w14:paraId="62FC8264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ich mich freuen, oder will</w:t>
      </w:r>
    </w:p>
    <w:p w14:paraId="0C232BD2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mir grauen?</w:t>
      </w:r>
    </w:p>
    <w:p w14:paraId="3C54C392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Betet für mich!</w:t>
      </w:r>
    </w:p>
    <w:p w14:paraId="1ADF9F4B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Gute Nacht!</w:t>
      </w:r>
    </w:p>
    <w:p w14:paraId="0FEEBF44" w14:textId="77777777" w:rsidR="00191902" w:rsidRPr="000F2D56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Euer dankbarer</w:t>
      </w:r>
    </w:p>
    <w:p w14:paraId="552C3DF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0F2D56">
        <w:rPr>
          <w:sz w:val="22"/>
        </w:rPr>
        <w:t>Hans.</w:t>
      </w:r>
    </w:p>
    <w:p w14:paraId="1D51F14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BA28570" w14:textId="77777777" w:rsidR="00191902" w:rsidRPr="0038726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8726E">
        <w:rPr>
          <w:b/>
          <w:bCs/>
          <w:sz w:val="22"/>
        </w:rPr>
        <w:t>1944-11-18</w:t>
      </w:r>
    </w:p>
    <w:p w14:paraId="54E6068F" w14:textId="77777777" w:rsidR="00191902" w:rsidRPr="0038726E" w:rsidRDefault="00191902" w:rsidP="00191902">
      <w:pPr>
        <w:spacing w:before="120" w:after="0" w:line="240" w:lineRule="auto"/>
        <w:contextualSpacing/>
        <w:rPr>
          <w:sz w:val="22"/>
        </w:rPr>
      </w:pPr>
      <w:r w:rsidRPr="0038726E">
        <w:rPr>
          <w:sz w:val="22"/>
        </w:rPr>
        <w:t>Königsberg 18.XI.44.</w:t>
      </w:r>
    </w:p>
    <w:p w14:paraId="179672F2" w14:textId="77777777" w:rsidR="00191902" w:rsidRPr="0038726E" w:rsidRDefault="00191902" w:rsidP="00191902">
      <w:pPr>
        <w:spacing w:before="120" w:after="0" w:line="240" w:lineRule="auto"/>
        <w:contextualSpacing/>
        <w:rPr>
          <w:sz w:val="22"/>
        </w:rPr>
      </w:pPr>
      <w:r w:rsidRPr="0038726E">
        <w:rPr>
          <w:sz w:val="22"/>
        </w:rPr>
        <w:t>Meine Lieben!</w:t>
      </w:r>
    </w:p>
    <w:p w14:paraId="01C45CF9" w14:textId="77777777" w:rsidR="00191902" w:rsidRPr="0038726E" w:rsidRDefault="00191902" w:rsidP="00191902">
      <w:pPr>
        <w:spacing w:before="120" w:after="0" w:line="240" w:lineRule="auto"/>
        <w:contextualSpacing/>
        <w:rPr>
          <w:sz w:val="22"/>
        </w:rPr>
      </w:pPr>
      <w:r w:rsidRPr="0038726E">
        <w:rPr>
          <w:sz w:val="22"/>
        </w:rPr>
        <w:t>Ich bin ich Königsberg</w:t>
      </w:r>
    </w:p>
    <w:p w14:paraId="652F72A1" w14:textId="77777777" w:rsidR="00191902" w:rsidRPr="0038726E" w:rsidRDefault="00191902" w:rsidP="00191902">
      <w:pPr>
        <w:spacing w:before="120" w:after="0" w:line="240" w:lineRule="auto"/>
        <w:contextualSpacing/>
        <w:rPr>
          <w:sz w:val="22"/>
        </w:rPr>
      </w:pPr>
      <w:r w:rsidRPr="0038726E">
        <w:rPr>
          <w:sz w:val="22"/>
        </w:rPr>
        <w:t>auf der Durchfahrt. Es geht</w:t>
      </w:r>
    </w:p>
    <w:p w14:paraId="684D70D7" w14:textId="77777777" w:rsidR="00191902" w:rsidRPr="0038726E" w:rsidRDefault="00191902" w:rsidP="00191902">
      <w:pPr>
        <w:spacing w:before="120" w:after="0" w:line="240" w:lineRule="auto"/>
        <w:contextualSpacing/>
        <w:rPr>
          <w:sz w:val="22"/>
        </w:rPr>
      </w:pPr>
      <w:r w:rsidRPr="0038726E">
        <w:rPr>
          <w:sz w:val="22"/>
        </w:rPr>
        <w:t xml:space="preserve">weiter in Richtung </w:t>
      </w:r>
      <w:proofErr w:type="spellStart"/>
      <w:r w:rsidRPr="0038726E">
        <w:rPr>
          <w:sz w:val="22"/>
        </w:rPr>
        <w:t>Labian</w:t>
      </w:r>
      <w:proofErr w:type="spellEnd"/>
      <w:r w:rsidRPr="0038726E">
        <w:rPr>
          <w:sz w:val="22"/>
        </w:rPr>
        <w:t xml:space="preserve"> u. nach</w:t>
      </w:r>
    </w:p>
    <w:p w14:paraId="7DEEDD97" w14:textId="77777777" w:rsidR="00191902" w:rsidRPr="0038726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8726E">
        <w:rPr>
          <w:sz w:val="22"/>
        </w:rPr>
        <w:t>Haffwinkel</w:t>
      </w:r>
      <w:proofErr w:type="spellEnd"/>
      <w:r w:rsidRPr="0038726E">
        <w:rPr>
          <w:sz w:val="22"/>
        </w:rPr>
        <w:t>.</w:t>
      </w:r>
    </w:p>
    <w:p w14:paraId="4FB7E2DD" w14:textId="77777777" w:rsidR="00191902" w:rsidRPr="0038726E" w:rsidRDefault="00191902" w:rsidP="00191902">
      <w:pPr>
        <w:spacing w:before="120" w:after="0" w:line="240" w:lineRule="auto"/>
        <w:contextualSpacing/>
        <w:rPr>
          <w:sz w:val="22"/>
        </w:rPr>
      </w:pPr>
      <w:r w:rsidRPr="0038726E">
        <w:rPr>
          <w:sz w:val="22"/>
        </w:rPr>
        <w:t>Zufällig kam mir vorhin</w:t>
      </w:r>
    </w:p>
    <w:p w14:paraId="5C871F9C" w14:textId="77777777" w:rsidR="00191902" w:rsidRPr="0038726E" w:rsidRDefault="00191902" w:rsidP="00191902">
      <w:pPr>
        <w:spacing w:before="120" w:after="0" w:line="240" w:lineRule="auto"/>
        <w:contextualSpacing/>
        <w:rPr>
          <w:sz w:val="22"/>
        </w:rPr>
      </w:pPr>
      <w:r w:rsidRPr="0038726E">
        <w:rPr>
          <w:sz w:val="22"/>
        </w:rPr>
        <w:t>dieses Zeitungsblatt in die</w:t>
      </w:r>
    </w:p>
    <w:p w14:paraId="46D49005" w14:textId="77777777" w:rsidR="00191902" w:rsidRPr="0038726E" w:rsidRDefault="00191902" w:rsidP="00191902">
      <w:pPr>
        <w:spacing w:before="120" w:after="0" w:line="240" w:lineRule="auto"/>
        <w:contextualSpacing/>
        <w:rPr>
          <w:sz w:val="22"/>
        </w:rPr>
      </w:pPr>
      <w:r w:rsidRPr="0038726E">
        <w:rPr>
          <w:sz w:val="22"/>
        </w:rPr>
        <w:t>Hand, das ähnliches sagt,</w:t>
      </w:r>
    </w:p>
    <w:p w14:paraId="63A5DC51" w14:textId="77777777" w:rsidR="00191902" w:rsidRPr="0038726E" w:rsidRDefault="00191902" w:rsidP="00191902">
      <w:pPr>
        <w:spacing w:before="120" w:after="0" w:line="240" w:lineRule="auto"/>
        <w:contextualSpacing/>
        <w:rPr>
          <w:sz w:val="22"/>
        </w:rPr>
      </w:pPr>
      <w:r w:rsidRPr="0038726E">
        <w:rPr>
          <w:sz w:val="22"/>
        </w:rPr>
        <w:t>was ich gestern in meinem</w:t>
      </w:r>
    </w:p>
    <w:p w14:paraId="6D01FAB8" w14:textId="77777777" w:rsidR="00191902" w:rsidRPr="0038726E" w:rsidRDefault="00191902" w:rsidP="00191902">
      <w:pPr>
        <w:spacing w:before="120" w:after="0" w:line="240" w:lineRule="auto"/>
        <w:contextualSpacing/>
        <w:rPr>
          <w:sz w:val="22"/>
        </w:rPr>
      </w:pPr>
      <w:r w:rsidRPr="0038726E">
        <w:rPr>
          <w:sz w:val="22"/>
        </w:rPr>
        <w:t>Briefe ausführte.</w:t>
      </w:r>
    </w:p>
    <w:p w14:paraId="7FFC693D" w14:textId="77777777" w:rsidR="00191902" w:rsidRPr="0038726E" w:rsidRDefault="00191902" w:rsidP="00191902">
      <w:pPr>
        <w:spacing w:before="120" w:after="0" w:line="240" w:lineRule="auto"/>
        <w:contextualSpacing/>
        <w:rPr>
          <w:sz w:val="22"/>
        </w:rPr>
      </w:pPr>
      <w:r w:rsidRPr="0038726E">
        <w:rPr>
          <w:sz w:val="22"/>
        </w:rPr>
        <w:t>Viele herzliche Grüße</w:t>
      </w:r>
    </w:p>
    <w:p w14:paraId="115E47D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8726E">
        <w:rPr>
          <w:sz w:val="22"/>
        </w:rPr>
        <w:t>Euer Hanserl.</w:t>
      </w:r>
    </w:p>
    <w:p w14:paraId="68F7C91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4EB69F4" w14:textId="77777777" w:rsidR="00191902" w:rsidRPr="0004556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045564">
        <w:rPr>
          <w:b/>
          <w:bCs/>
          <w:sz w:val="22"/>
        </w:rPr>
        <w:t>1944-11-19_1</w:t>
      </w:r>
    </w:p>
    <w:p w14:paraId="564C7840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45564">
        <w:rPr>
          <w:sz w:val="22"/>
        </w:rPr>
        <w:t>Haffwinkel</w:t>
      </w:r>
      <w:proofErr w:type="spellEnd"/>
      <w:r w:rsidRPr="00045564">
        <w:rPr>
          <w:sz w:val="22"/>
        </w:rPr>
        <w:t xml:space="preserve"> 19.XI.44.</w:t>
      </w:r>
    </w:p>
    <w:p w14:paraId="4EAE1B72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>Meine Lieben!</w:t>
      </w:r>
    </w:p>
    <w:p w14:paraId="085FC959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45564">
        <w:rPr>
          <w:sz w:val="22"/>
        </w:rPr>
        <w:t>Haffwinkel</w:t>
      </w:r>
      <w:proofErr w:type="spellEnd"/>
      <w:r w:rsidRPr="00045564">
        <w:rPr>
          <w:sz w:val="22"/>
        </w:rPr>
        <w:t xml:space="preserve"> liegt direkt</w:t>
      </w:r>
    </w:p>
    <w:p w14:paraId="5DBC0225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 xml:space="preserve">am kurischen Haff, 5 km von </w:t>
      </w:r>
      <w:proofErr w:type="spellStart"/>
      <w:r w:rsidRPr="00045564">
        <w:rPr>
          <w:sz w:val="22"/>
        </w:rPr>
        <w:t>Labian</w:t>
      </w:r>
      <w:proofErr w:type="spellEnd"/>
    </w:p>
    <w:p w14:paraId="10AB22BB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>weg, dort wo das Haff den Knickt macht.</w:t>
      </w:r>
    </w:p>
    <w:p w14:paraId="106018E2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>Um 5 Uhr nachmittags kam ich</w:t>
      </w:r>
    </w:p>
    <w:p w14:paraId="51A74B60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>hier an u. schon auf der Dorfstraße</w:t>
      </w:r>
    </w:p>
    <w:p w14:paraId="1A038156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 xml:space="preserve">erfuhr ich, daß die </w:t>
      </w:r>
      <w:proofErr w:type="spellStart"/>
      <w:r w:rsidRPr="00045564">
        <w:rPr>
          <w:sz w:val="22"/>
        </w:rPr>
        <w:t>Genesungskom</w:t>
      </w:r>
      <w:proofErr w:type="spellEnd"/>
      <w:r w:rsidRPr="00045564">
        <w:rPr>
          <w:sz w:val="22"/>
        </w:rPr>
        <w:t>-</w:t>
      </w:r>
    </w:p>
    <w:p w14:paraId="13858375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45564">
        <w:rPr>
          <w:sz w:val="22"/>
        </w:rPr>
        <w:t>panie</w:t>
      </w:r>
      <w:proofErr w:type="spellEnd"/>
      <w:r w:rsidRPr="00045564">
        <w:rPr>
          <w:sz w:val="22"/>
        </w:rPr>
        <w:t xml:space="preserve"> heute Abend große Feier</w:t>
      </w:r>
    </w:p>
    <w:p w14:paraId="0410D05C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>hält. Und wirklich um 7 Uhr</w:t>
      </w:r>
    </w:p>
    <w:p w14:paraId="14161D63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>saß ich auch schon im Festsaal</w:t>
      </w:r>
    </w:p>
    <w:p w14:paraId="2F7208C7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>Bis 11 Uhr wurden auf der Bühne</w:t>
      </w:r>
    </w:p>
    <w:p w14:paraId="44C77B68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>Vorträge gebracht u. anschließend</w:t>
      </w:r>
    </w:p>
    <w:p w14:paraId="33D618B4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 xml:space="preserve">wurde getanzt. Auf jeden </w:t>
      </w:r>
      <w:proofErr w:type="spellStart"/>
      <w:r w:rsidRPr="00045564">
        <w:rPr>
          <w:sz w:val="22"/>
        </w:rPr>
        <w:t>Solda</w:t>
      </w:r>
      <w:proofErr w:type="spellEnd"/>
      <w:r w:rsidRPr="00045564">
        <w:rPr>
          <w:sz w:val="22"/>
        </w:rPr>
        <w:t>-</w:t>
      </w:r>
    </w:p>
    <w:p w14:paraId="377E75A7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45564">
        <w:rPr>
          <w:sz w:val="22"/>
        </w:rPr>
        <w:lastRenderedPageBreak/>
        <w:t>ten</w:t>
      </w:r>
      <w:proofErr w:type="spellEnd"/>
      <w:r w:rsidRPr="00045564">
        <w:rPr>
          <w:sz w:val="22"/>
        </w:rPr>
        <w:t xml:space="preserve"> trafen beinahe 3 Mädchen.</w:t>
      </w:r>
    </w:p>
    <w:p w14:paraId="09744D5B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 xml:space="preserve">Und </w:t>
      </w:r>
      <w:proofErr w:type="spellStart"/>
      <w:r w:rsidRPr="00045564">
        <w:rPr>
          <w:sz w:val="22"/>
        </w:rPr>
        <w:t>wißt</w:t>
      </w:r>
      <w:proofErr w:type="spellEnd"/>
      <w:r w:rsidRPr="00045564">
        <w:rPr>
          <w:sz w:val="22"/>
        </w:rPr>
        <w:t xml:space="preserve"> Ihr wann ich in der</w:t>
      </w:r>
    </w:p>
    <w:p w14:paraId="4DC84CB0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 xml:space="preserve">Früh </w:t>
      </w:r>
      <w:proofErr w:type="spellStart"/>
      <w:r w:rsidRPr="00045564">
        <w:rPr>
          <w:sz w:val="22"/>
        </w:rPr>
        <w:t>heinkam</w:t>
      </w:r>
      <w:proofErr w:type="spellEnd"/>
      <w:r w:rsidRPr="00045564">
        <w:rPr>
          <w:sz w:val="22"/>
        </w:rPr>
        <w:t>? Um 6 Uhr!</w:t>
      </w:r>
    </w:p>
    <w:p w14:paraId="1832D15C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>Von 23 - 5 Uhr tanzten wir in</w:t>
      </w:r>
    </w:p>
    <w:p w14:paraId="70966C98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>einem Saus. Das war ganz groß.</w:t>
      </w:r>
    </w:p>
    <w:p w14:paraId="55D0E992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 xml:space="preserve">Ein Mädchen </w:t>
      </w:r>
      <w:proofErr w:type="gramStart"/>
      <w:r w:rsidRPr="00045564">
        <w:rPr>
          <w:sz w:val="22"/>
        </w:rPr>
        <w:t>hab</w:t>
      </w:r>
      <w:proofErr w:type="gramEnd"/>
      <w:r w:rsidRPr="00045564">
        <w:rPr>
          <w:sz w:val="22"/>
        </w:rPr>
        <w:t xml:space="preserve"> ich nun</w:t>
      </w:r>
    </w:p>
    <w:p w14:paraId="4A9D64AC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>natürlich auch, ein Fischer-</w:t>
      </w:r>
    </w:p>
    <w:p w14:paraId="132C0423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45564">
        <w:rPr>
          <w:sz w:val="22"/>
        </w:rPr>
        <w:t>mädchen</w:t>
      </w:r>
      <w:proofErr w:type="spellEnd"/>
      <w:r w:rsidRPr="00045564">
        <w:rPr>
          <w:sz w:val="22"/>
        </w:rPr>
        <w:t>! Aber nicht übel.</w:t>
      </w:r>
    </w:p>
    <w:p w14:paraId="1AA76A8A" w14:textId="77777777" w:rsidR="00191902" w:rsidRPr="00045564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>Der Chef u. Spieß der Kompanie</w:t>
      </w:r>
    </w:p>
    <w:p w14:paraId="23AEEFF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045564">
        <w:rPr>
          <w:sz w:val="22"/>
        </w:rPr>
        <w:t>machen einen guten Eindruck,</w:t>
      </w:r>
    </w:p>
    <w:p w14:paraId="0938F402" w14:textId="77777777" w:rsidR="00191902" w:rsidRPr="008C6AF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C6AF6">
        <w:rPr>
          <w:b/>
          <w:bCs/>
          <w:sz w:val="22"/>
        </w:rPr>
        <w:t>1944-11-19_2</w:t>
      </w:r>
    </w:p>
    <w:p w14:paraId="68F5AE51" w14:textId="77777777" w:rsidR="00191902" w:rsidRPr="008C6AF6" w:rsidRDefault="00191902" w:rsidP="00191902">
      <w:pPr>
        <w:spacing w:before="120" w:after="0" w:line="240" w:lineRule="auto"/>
        <w:contextualSpacing/>
        <w:rPr>
          <w:sz w:val="22"/>
        </w:rPr>
      </w:pPr>
      <w:r w:rsidRPr="008C6AF6">
        <w:rPr>
          <w:sz w:val="22"/>
        </w:rPr>
        <w:t>Wir liegen in der. Dorfschule u.</w:t>
      </w:r>
    </w:p>
    <w:p w14:paraId="342D3F1B" w14:textId="77777777" w:rsidR="00191902" w:rsidRPr="008C6AF6" w:rsidRDefault="00191902" w:rsidP="00191902">
      <w:pPr>
        <w:spacing w:before="120" w:after="0" w:line="240" w:lineRule="auto"/>
        <w:contextualSpacing/>
        <w:rPr>
          <w:sz w:val="22"/>
        </w:rPr>
      </w:pPr>
      <w:r w:rsidRPr="008C6AF6">
        <w:rPr>
          <w:sz w:val="22"/>
        </w:rPr>
        <w:t>machen unter der Woche Arbeits-</w:t>
      </w:r>
    </w:p>
    <w:p w14:paraId="46DAB4F1" w14:textId="77777777" w:rsidR="00191902" w:rsidRPr="008C6AF6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8C6AF6">
        <w:rPr>
          <w:sz w:val="22"/>
        </w:rPr>
        <w:t>dienst</w:t>
      </w:r>
      <w:proofErr w:type="gramEnd"/>
      <w:r w:rsidRPr="008C6AF6">
        <w:rPr>
          <w:sz w:val="22"/>
        </w:rPr>
        <w:t>, Schanzen, usw. Heute</w:t>
      </w:r>
    </w:p>
    <w:p w14:paraId="4F5C5BFD" w14:textId="77777777" w:rsidR="00191902" w:rsidRPr="008C6AF6" w:rsidRDefault="00191902" w:rsidP="00191902">
      <w:pPr>
        <w:spacing w:before="120" w:after="0" w:line="240" w:lineRule="auto"/>
        <w:contextualSpacing/>
        <w:rPr>
          <w:sz w:val="22"/>
        </w:rPr>
      </w:pPr>
      <w:r w:rsidRPr="008C6AF6">
        <w:rPr>
          <w:sz w:val="22"/>
        </w:rPr>
        <w:t>ist dienstfrei am Sonntag.</w:t>
      </w:r>
    </w:p>
    <w:p w14:paraId="2541DBF8" w14:textId="77777777" w:rsidR="00191902" w:rsidRPr="008C6AF6" w:rsidRDefault="00191902" w:rsidP="00191902">
      <w:pPr>
        <w:spacing w:before="120" w:after="0" w:line="240" w:lineRule="auto"/>
        <w:contextualSpacing/>
        <w:rPr>
          <w:sz w:val="22"/>
        </w:rPr>
      </w:pPr>
      <w:r w:rsidRPr="008C6AF6">
        <w:rPr>
          <w:sz w:val="22"/>
        </w:rPr>
        <w:t>Alle 2 Tage kommt der</w:t>
      </w:r>
    </w:p>
    <w:p w14:paraId="6AA07183" w14:textId="77777777" w:rsidR="00191902" w:rsidRPr="008C6AF6" w:rsidRDefault="00191902" w:rsidP="00191902">
      <w:pPr>
        <w:spacing w:before="120" w:after="0" w:line="240" w:lineRule="auto"/>
        <w:contextualSpacing/>
        <w:rPr>
          <w:sz w:val="22"/>
        </w:rPr>
      </w:pPr>
      <w:r w:rsidRPr="008C6AF6">
        <w:rPr>
          <w:sz w:val="22"/>
        </w:rPr>
        <w:t>Arzt u. bestimmt wie lange</w:t>
      </w:r>
    </w:p>
    <w:p w14:paraId="282FA62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8C6AF6">
        <w:rPr>
          <w:sz w:val="22"/>
        </w:rPr>
        <w:t>man hier bleibt.</w:t>
      </w:r>
    </w:p>
    <w:p w14:paraId="4706E24A" w14:textId="77777777" w:rsidR="00191902" w:rsidRPr="008C6AF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C6AF6">
        <w:rPr>
          <w:b/>
          <w:bCs/>
          <w:sz w:val="22"/>
        </w:rPr>
        <w:t>1944-11-19_3</w:t>
      </w:r>
    </w:p>
    <w:p w14:paraId="6E2417D5" w14:textId="77777777" w:rsidR="00191902" w:rsidRPr="008C6AF6" w:rsidRDefault="00191902" w:rsidP="00191902">
      <w:pPr>
        <w:spacing w:before="120" w:after="0" w:line="240" w:lineRule="auto"/>
        <w:contextualSpacing/>
        <w:rPr>
          <w:sz w:val="22"/>
        </w:rPr>
      </w:pPr>
      <w:r w:rsidRPr="008C6AF6">
        <w:rPr>
          <w:sz w:val="22"/>
        </w:rPr>
        <w:t>Seid herzlichst gegrüßt</w:t>
      </w:r>
    </w:p>
    <w:p w14:paraId="79B3363E" w14:textId="77777777" w:rsidR="00191902" w:rsidRPr="008C6AF6" w:rsidRDefault="00191902" w:rsidP="00191902">
      <w:pPr>
        <w:spacing w:before="120" w:after="0" w:line="240" w:lineRule="auto"/>
        <w:contextualSpacing/>
        <w:rPr>
          <w:sz w:val="22"/>
        </w:rPr>
      </w:pPr>
      <w:r w:rsidRPr="008C6AF6">
        <w:rPr>
          <w:sz w:val="22"/>
        </w:rPr>
        <w:t>von Euerm</w:t>
      </w:r>
    </w:p>
    <w:p w14:paraId="6B34F01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8C6AF6">
        <w:rPr>
          <w:sz w:val="22"/>
        </w:rPr>
        <w:t>Hanserl.</w:t>
      </w:r>
    </w:p>
    <w:p w14:paraId="68EAACA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DEE0226" w14:textId="77777777" w:rsidR="00191902" w:rsidRPr="00A205D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205DE">
        <w:rPr>
          <w:b/>
          <w:bCs/>
          <w:sz w:val="22"/>
        </w:rPr>
        <w:t>1944-11-22_1</w:t>
      </w:r>
    </w:p>
    <w:p w14:paraId="7ED514DD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205DE">
        <w:rPr>
          <w:sz w:val="22"/>
        </w:rPr>
        <w:t>Haffwinkel</w:t>
      </w:r>
      <w:proofErr w:type="spellEnd"/>
      <w:r w:rsidRPr="00A205DE">
        <w:rPr>
          <w:sz w:val="22"/>
        </w:rPr>
        <w:t xml:space="preserve"> 22.11.44.</w:t>
      </w:r>
    </w:p>
    <w:p w14:paraId="4F8E50CE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Meine Lieben!</w:t>
      </w:r>
    </w:p>
    <w:p w14:paraId="21BEC5AE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Der Arzt war noch nicht</w:t>
      </w:r>
    </w:p>
    <w:p w14:paraId="2EB26BB2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hier u. ich weiß gar nicht wie-</w:t>
      </w:r>
    </w:p>
    <w:p w14:paraId="0DDA4A15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 xml:space="preserve">lange </w:t>
      </w:r>
      <w:r w:rsidRPr="00A205DE">
        <w:rPr>
          <w:strike/>
          <w:sz w:val="22"/>
        </w:rPr>
        <w:t>ich</w:t>
      </w:r>
      <w:r w:rsidRPr="00A205DE">
        <w:rPr>
          <w:sz w:val="22"/>
        </w:rPr>
        <w:t xml:space="preserve"> meines Bleiben hier</w:t>
      </w:r>
    </w:p>
    <w:p w14:paraId="0A58C6DF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sein wird. Im Lazarett sagte der</w:t>
      </w:r>
    </w:p>
    <w:p w14:paraId="0AD2182E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Arzt: 3 Wochen Schonung, also</w:t>
      </w:r>
    </w:p>
    <w:p w14:paraId="38F654E8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rechne ich, daß ich nicht viel</w:t>
      </w:r>
    </w:p>
    <w:p w14:paraId="5D242AF6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länger hier bin. Die Wunde ist</w:t>
      </w:r>
    </w:p>
    <w:p w14:paraId="4F9101AC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noch nicht ganz zu, hindert</w:t>
      </w:r>
    </w:p>
    <w:p w14:paraId="08FA0951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 xml:space="preserve">aber in keiner Weise u. ist </w:t>
      </w:r>
      <w:proofErr w:type="spellStart"/>
      <w:r w:rsidRPr="00A205DE">
        <w:rPr>
          <w:sz w:val="22"/>
        </w:rPr>
        <w:t>unbe</w:t>
      </w:r>
      <w:proofErr w:type="spellEnd"/>
      <w:r w:rsidRPr="00A205DE">
        <w:rPr>
          <w:sz w:val="22"/>
        </w:rPr>
        <w:t>-</w:t>
      </w:r>
    </w:p>
    <w:p w14:paraId="7B441621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 xml:space="preserve">deutend. Wenn ich </w:t>
      </w:r>
      <w:proofErr w:type="gramStart"/>
      <w:r w:rsidRPr="00A205DE">
        <w:rPr>
          <w:sz w:val="22"/>
        </w:rPr>
        <w:t>weg komme</w:t>
      </w:r>
      <w:proofErr w:type="gramEnd"/>
    </w:p>
    <w:p w14:paraId="7E11E88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geht's zu meiner Einheit zurück.</w:t>
      </w:r>
    </w:p>
    <w:p w14:paraId="101326BE" w14:textId="77777777" w:rsidR="00191902" w:rsidRPr="00A205D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205DE">
        <w:rPr>
          <w:b/>
          <w:bCs/>
          <w:sz w:val="22"/>
        </w:rPr>
        <w:t>1944-11-22_2</w:t>
      </w:r>
    </w:p>
    <w:p w14:paraId="49C1FF72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Die Vorteile die ich hier habe</w:t>
      </w:r>
    </w:p>
    <w:p w14:paraId="327189A3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weiß ich zu schätzen u. bin</w:t>
      </w:r>
    </w:p>
    <w:p w14:paraId="48BA0828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für jeden Tag froh den ich</w:t>
      </w:r>
    </w:p>
    <w:p w14:paraId="23D7CD7C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hier sein kann. Das essen</w:t>
      </w:r>
    </w:p>
    <w:p w14:paraId="28F2D78E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 xml:space="preserve">geht </w:t>
      </w:r>
      <w:proofErr w:type="spellStart"/>
      <w:proofErr w:type="gramStart"/>
      <w:r w:rsidRPr="00A205DE">
        <w:rPr>
          <w:sz w:val="22"/>
        </w:rPr>
        <w:t>soweit</w:t>
      </w:r>
      <w:proofErr w:type="spellEnd"/>
      <w:proofErr w:type="gramEnd"/>
      <w:r w:rsidRPr="00A205DE">
        <w:rPr>
          <w:sz w:val="22"/>
        </w:rPr>
        <w:t xml:space="preserve"> daß man satt</w:t>
      </w:r>
    </w:p>
    <w:p w14:paraId="07441D55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wird u. die Hauptsache ist,</w:t>
      </w:r>
    </w:p>
    <w:p w14:paraId="5B2608F0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bei Nacht hat man eine</w:t>
      </w:r>
    </w:p>
    <w:p w14:paraId="5D31CED4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warme Unterkunft u. kann</w:t>
      </w:r>
    </w:p>
    <w:p w14:paraId="5AD88D94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 xml:space="preserve">durchschlafen. Tagsüber </w:t>
      </w:r>
    </w:p>
    <w:p w14:paraId="40BC5C8E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bauen wir Schützengräben.</w:t>
      </w:r>
    </w:p>
    <w:p w14:paraId="15377BBF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Die Gegend gefällt mir</w:t>
      </w:r>
    </w:p>
    <w:p w14:paraId="0C92FECB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gut. Das Meer u. das kleine</w:t>
      </w:r>
    </w:p>
    <w:p w14:paraId="7E457242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Fischerdorf dazu. Ich möchte</w:t>
      </w:r>
    </w:p>
    <w:p w14:paraId="493D36E0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bloß ma</w:t>
      </w:r>
      <w:ins w:id="15" w:author="AnnaElisabeth Schwarz" w:date="2022-03-02T14:08:00Z">
        <w:r>
          <w:rPr>
            <w:sz w:val="22"/>
          </w:rPr>
          <w:t>l</w:t>
        </w:r>
      </w:ins>
      <w:r w:rsidRPr="00A205DE">
        <w:rPr>
          <w:sz w:val="22"/>
        </w:rPr>
        <w:t xml:space="preserve"> gern nachts mit </w:t>
      </w:r>
    </w:p>
    <w:p w14:paraId="4C6F149A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 xml:space="preserve">einem Fischer </w:t>
      </w:r>
      <w:proofErr w:type="spellStart"/>
      <w:r w:rsidRPr="00A205DE">
        <w:rPr>
          <w:sz w:val="22"/>
        </w:rPr>
        <w:t>hinausfah</w:t>
      </w:r>
      <w:proofErr w:type="spellEnd"/>
      <w:r w:rsidRPr="00A205DE">
        <w:rPr>
          <w:sz w:val="22"/>
        </w:rPr>
        <w:t>-</w:t>
      </w:r>
    </w:p>
    <w:p w14:paraId="5C7640FE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205DE">
        <w:rPr>
          <w:sz w:val="22"/>
        </w:rPr>
        <w:lastRenderedPageBreak/>
        <w:t>ren</w:t>
      </w:r>
      <w:proofErr w:type="spellEnd"/>
      <w:r w:rsidRPr="00A205DE">
        <w:rPr>
          <w:sz w:val="22"/>
        </w:rPr>
        <w:t xml:space="preserve"> zum Fischen.</w:t>
      </w:r>
    </w:p>
    <w:p w14:paraId="3FA84370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Und ein Wind bläst den</w:t>
      </w:r>
    </w:p>
    <w:p w14:paraId="3530007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ganzen Tag!</w:t>
      </w:r>
    </w:p>
    <w:p w14:paraId="0D8FD5B1" w14:textId="77777777" w:rsidR="00191902" w:rsidRPr="00A205DE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205DE">
        <w:rPr>
          <w:b/>
          <w:bCs/>
          <w:sz w:val="22"/>
        </w:rPr>
        <w:t>1944-11-22_3</w:t>
      </w:r>
    </w:p>
    <w:p w14:paraId="62059AB3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Ich kann etwas schlecht</w:t>
      </w:r>
    </w:p>
    <w:p w14:paraId="0C0CB619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schreiben, da ich den ganzen</w:t>
      </w:r>
    </w:p>
    <w:p w14:paraId="5EB2943A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Tag geschaufelt habe u. daher</w:t>
      </w:r>
    </w:p>
    <w:p w14:paraId="03ED694A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wird die Hand müd u.</w:t>
      </w:r>
    </w:p>
    <w:p w14:paraId="45ECE4CB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 xml:space="preserve">schwer. </w:t>
      </w:r>
      <w:r w:rsidRPr="00A205DE">
        <w:rPr>
          <w:strike/>
          <w:sz w:val="22"/>
        </w:rPr>
        <w:t>I</w:t>
      </w:r>
    </w:p>
    <w:p w14:paraId="2C122055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Ihr könnt, mir hier-</w:t>
      </w:r>
    </w:p>
    <w:p w14:paraId="4E6F1586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A205DE">
        <w:rPr>
          <w:sz w:val="22"/>
        </w:rPr>
        <w:t>her schreiben</w:t>
      </w:r>
      <w:proofErr w:type="gramEnd"/>
      <w:r w:rsidRPr="00A205DE">
        <w:rPr>
          <w:sz w:val="22"/>
        </w:rPr>
        <w:t>, ich lasse</w:t>
      </w:r>
    </w:p>
    <w:p w14:paraId="16999BCF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mir alles nachschicken</w:t>
      </w:r>
    </w:p>
    <w:p w14:paraId="1DFB1DC8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dann! Das Weihnachts-</w:t>
      </w:r>
    </w:p>
    <w:p w14:paraId="45B2435E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205DE">
        <w:rPr>
          <w:sz w:val="22"/>
        </w:rPr>
        <w:t>paket</w:t>
      </w:r>
      <w:proofErr w:type="spellEnd"/>
      <w:r w:rsidRPr="00A205DE">
        <w:rPr>
          <w:sz w:val="22"/>
        </w:rPr>
        <w:t xml:space="preserve"> schickt auf die</w:t>
      </w:r>
    </w:p>
    <w:p w14:paraId="62CF5273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 xml:space="preserve">Nummer 06024/E. </w:t>
      </w:r>
      <w:proofErr w:type="spellStart"/>
      <w:r w:rsidRPr="00A205DE">
        <w:rPr>
          <w:sz w:val="22"/>
        </w:rPr>
        <w:t>Wenns</w:t>
      </w:r>
      <w:proofErr w:type="spellEnd"/>
    </w:p>
    <w:p w14:paraId="469AF5CC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ich wirklich nicht bekomme</w:t>
      </w:r>
    </w:p>
    <w:p w14:paraId="41D45BCA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hatte ich halt Pech!</w:t>
      </w:r>
    </w:p>
    <w:p w14:paraId="0AD23592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Oder macht zwei Pakete</w:t>
      </w:r>
    </w:p>
    <w:p w14:paraId="3D5DC5B5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u. schickt eins auf 00950</w:t>
      </w:r>
    </w:p>
    <w:p w14:paraId="517675E9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u. das andere auf 06024/E.</w:t>
      </w:r>
    </w:p>
    <w:p w14:paraId="48965E96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Für heute seid</w:t>
      </w:r>
    </w:p>
    <w:p w14:paraId="4BB76C65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tausendmal gegrüßt</w:t>
      </w:r>
    </w:p>
    <w:p w14:paraId="56C6389B" w14:textId="77777777" w:rsidR="00191902" w:rsidRPr="00A205DE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von Eurem</w:t>
      </w:r>
    </w:p>
    <w:p w14:paraId="0D766AF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205DE">
        <w:rPr>
          <w:sz w:val="22"/>
        </w:rPr>
        <w:t>Hanserl.</w:t>
      </w:r>
    </w:p>
    <w:p w14:paraId="12F1C18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F9AE675" w14:textId="77777777" w:rsidR="00191902" w:rsidRPr="00CE4A4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E4A4C">
        <w:rPr>
          <w:b/>
          <w:bCs/>
          <w:sz w:val="22"/>
        </w:rPr>
        <w:t>1944-11-25_1</w:t>
      </w:r>
    </w:p>
    <w:p w14:paraId="54880519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E4A4C">
        <w:rPr>
          <w:sz w:val="22"/>
        </w:rPr>
        <w:t>Haffwinkel</w:t>
      </w:r>
      <w:proofErr w:type="spellEnd"/>
      <w:r w:rsidRPr="00CE4A4C">
        <w:rPr>
          <w:sz w:val="22"/>
        </w:rPr>
        <w:t xml:space="preserve"> 25.XI.44.</w:t>
      </w:r>
    </w:p>
    <w:p w14:paraId="01386DD2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Meine Lieben!</w:t>
      </w:r>
    </w:p>
    <w:p w14:paraId="6CD9CDAE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Wie schnell doch die</w:t>
      </w:r>
    </w:p>
    <w:p w14:paraId="7AB4757C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Zeit vergeht! In 4 Wochen ist schon</w:t>
      </w:r>
    </w:p>
    <w:p w14:paraId="780C035D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Weihnachten. Das ist nun das 3. an</w:t>
      </w:r>
    </w:p>
    <w:p w14:paraId="7FEA0795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welchem ich nicht zu Pause bin.</w:t>
      </w:r>
    </w:p>
    <w:p w14:paraId="5031E89F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Alle guten Dinge sind drei! Das</w:t>
      </w:r>
    </w:p>
    <w:p w14:paraId="25B60197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 xml:space="preserve">Beste </w:t>
      </w:r>
      <w:proofErr w:type="gramStart"/>
      <w:r w:rsidRPr="00CE4A4C">
        <w:rPr>
          <w:sz w:val="22"/>
        </w:rPr>
        <w:t>wär</w:t>
      </w:r>
      <w:proofErr w:type="gramEnd"/>
      <w:r w:rsidRPr="00CE4A4C">
        <w:rPr>
          <w:sz w:val="22"/>
        </w:rPr>
        <w:t>, das Erste. Damals war ich</w:t>
      </w:r>
    </w:p>
    <w:p w14:paraId="5267D1ED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noch in Admont u. hatte Besuch</w:t>
      </w:r>
    </w:p>
    <w:p w14:paraId="73ED434B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von Euch. Das Zweite feierte ich</w:t>
      </w:r>
    </w:p>
    <w:p w14:paraId="703B780C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dann in Finnland u. beim Dritten</w:t>
      </w:r>
    </w:p>
    <w:p w14:paraId="34796277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werde ich im Graben stecken.</w:t>
      </w:r>
    </w:p>
    <w:p w14:paraId="2FC33DAF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Aber in 4 Wochen kanns sich noch</w:t>
      </w:r>
    </w:p>
    <w:p w14:paraId="70221CDE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vieles ändern! -</w:t>
      </w:r>
    </w:p>
    <w:p w14:paraId="67BA56A0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Wenn der Tante Maria vor</w:t>
      </w:r>
    </w:p>
    <w:p w14:paraId="729A1A34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allen Menschen graust, dann</w:t>
      </w:r>
    </w:p>
    <w:p w14:paraId="1CEC342E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erzählt ihr doch mal etwas vom</w:t>
      </w:r>
    </w:p>
    <w:p w14:paraId="2C9A82C8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E4A4C">
        <w:rPr>
          <w:sz w:val="22"/>
        </w:rPr>
        <w:t>Zungenkuß</w:t>
      </w:r>
      <w:proofErr w:type="spellEnd"/>
      <w:r w:rsidRPr="00CE4A4C">
        <w:rPr>
          <w:sz w:val="22"/>
        </w:rPr>
        <w:t xml:space="preserve"> u. wie schön der ist.</w:t>
      </w:r>
    </w:p>
    <w:p w14:paraId="3E9803BB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Vor einem Jahr, in Berchtesgaden</w:t>
      </w:r>
    </w:p>
    <w:p w14:paraId="68D3E4F0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CE4A4C">
        <w:rPr>
          <w:sz w:val="22"/>
        </w:rPr>
        <w:t>hab</w:t>
      </w:r>
      <w:proofErr w:type="gramEnd"/>
      <w:r w:rsidRPr="00CE4A4C">
        <w:rPr>
          <w:sz w:val="22"/>
        </w:rPr>
        <w:t xml:space="preserve"> ich ihn gelernt u. seit dem</w:t>
      </w:r>
    </w:p>
    <w:p w14:paraId="2402BA62" w14:textId="77777777" w:rsidR="00191902" w:rsidRPr="00CE4A4C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>nicht mehr ausprobiert. Aber</w:t>
      </w:r>
    </w:p>
    <w:p w14:paraId="17B50A5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E4A4C">
        <w:rPr>
          <w:sz w:val="22"/>
        </w:rPr>
        <w:t xml:space="preserve">hier </w:t>
      </w:r>
      <w:proofErr w:type="gramStart"/>
      <w:r w:rsidRPr="00CE4A4C">
        <w:rPr>
          <w:sz w:val="22"/>
        </w:rPr>
        <w:t>hab</w:t>
      </w:r>
      <w:proofErr w:type="gramEnd"/>
      <w:r w:rsidRPr="00CE4A4C">
        <w:rPr>
          <w:sz w:val="22"/>
        </w:rPr>
        <w:t xml:space="preserve"> ich wieder ein Mädchen</w:t>
      </w:r>
    </w:p>
    <w:p w14:paraId="175B2D36" w14:textId="77777777" w:rsidR="00191902" w:rsidRPr="00FA2BF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A2BF9">
        <w:rPr>
          <w:b/>
          <w:bCs/>
          <w:sz w:val="22"/>
        </w:rPr>
        <w:t>1944-11-25_2</w:t>
      </w:r>
    </w:p>
    <w:p w14:paraId="1FE23687" w14:textId="77777777" w:rsidR="00191902" w:rsidRPr="00FA2BF9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FA2BF9">
        <w:rPr>
          <w:sz w:val="22"/>
        </w:rPr>
        <w:t>das</w:t>
      </w:r>
      <w:proofErr w:type="gramEnd"/>
      <w:r w:rsidRPr="00FA2BF9">
        <w:rPr>
          <w:sz w:val="22"/>
        </w:rPr>
        <w:t xml:space="preserve"> </w:t>
      </w:r>
      <w:r>
        <w:rPr>
          <w:sz w:val="22"/>
        </w:rPr>
        <w:t>„</w:t>
      </w:r>
      <w:proofErr w:type="spellStart"/>
      <w:r w:rsidRPr="00FA2BF9">
        <w:rPr>
          <w:sz w:val="22"/>
        </w:rPr>
        <w:t>gschleckert</w:t>
      </w:r>
      <w:proofErr w:type="spellEnd"/>
      <w:r>
        <w:rPr>
          <w:sz w:val="22"/>
        </w:rPr>
        <w:t>“</w:t>
      </w:r>
      <w:r w:rsidRPr="00FA2BF9">
        <w:rPr>
          <w:sz w:val="22"/>
        </w:rPr>
        <w:t xml:space="preserve"> ist wie eine Katze.</w:t>
      </w:r>
    </w:p>
    <w:p w14:paraId="44529E94" w14:textId="77777777" w:rsidR="00191902" w:rsidRPr="00FA2BF9" w:rsidRDefault="00191902" w:rsidP="00191902">
      <w:pPr>
        <w:spacing w:before="120" w:after="0" w:line="240" w:lineRule="auto"/>
        <w:contextualSpacing/>
        <w:rPr>
          <w:sz w:val="22"/>
        </w:rPr>
      </w:pPr>
      <w:r w:rsidRPr="00FA2BF9">
        <w:rPr>
          <w:sz w:val="22"/>
        </w:rPr>
        <w:t>Eine ganz amüsante Unter-</w:t>
      </w:r>
    </w:p>
    <w:p w14:paraId="309A5CD2" w14:textId="77777777" w:rsidR="00191902" w:rsidRPr="00FA2BF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A2BF9">
        <w:rPr>
          <w:sz w:val="22"/>
        </w:rPr>
        <w:t>haltung</w:t>
      </w:r>
      <w:proofErr w:type="spellEnd"/>
      <w:r w:rsidRPr="00FA2BF9">
        <w:rPr>
          <w:sz w:val="22"/>
        </w:rPr>
        <w:t xml:space="preserve">. Man verdummt </w:t>
      </w:r>
      <w:proofErr w:type="spellStart"/>
      <w:r w:rsidRPr="00FA2BF9">
        <w:rPr>
          <w:sz w:val="22"/>
        </w:rPr>
        <w:t>näm</w:t>
      </w:r>
      <w:proofErr w:type="spellEnd"/>
      <w:r w:rsidRPr="00FA2BF9">
        <w:rPr>
          <w:sz w:val="22"/>
        </w:rPr>
        <w:t>-</w:t>
      </w:r>
    </w:p>
    <w:p w14:paraId="2CE7C1F3" w14:textId="77777777" w:rsidR="00191902" w:rsidRPr="00FA2BF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A2BF9">
        <w:rPr>
          <w:sz w:val="22"/>
        </w:rPr>
        <w:t>lich</w:t>
      </w:r>
      <w:proofErr w:type="spellEnd"/>
      <w:r w:rsidRPr="00FA2BF9">
        <w:rPr>
          <w:sz w:val="22"/>
        </w:rPr>
        <w:t xml:space="preserve"> sonst ganz. -</w:t>
      </w:r>
    </w:p>
    <w:p w14:paraId="52086310" w14:textId="77777777" w:rsidR="00191902" w:rsidRPr="00FA2BF9" w:rsidRDefault="00191902" w:rsidP="00191902">
      <w:pPr>
        <w:spacing w:before="120" w:after="0" w:line="240" w:lineRule="auto"/>
        <w:contextualSpacing/>
        <w:rPr>
          <w:sz w:val="22"/>
        </w:rPr>
      </w:pPr>
      <w:r w:rsidRPr="00FA2BF9">
        <w:rPr>
          <w:sz w:val="22"/>
        </w:rPr>
        <w:lastRenderedPageBreak/>
        <w:t>Heute war ich beim Arzt. Am</w:t>
      </w:r>
    </w:p>
    <w:p w14:paraId="26CD4A3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A2BF9">
        <w:rPr>
          <w:sz w:val="22"/>
        </w:rPr>
        <w:t xml:space="preserve">29.XI. </w:t>
      </w:r>
      <w:proofErr w:type="spellStart"/>
      <w:r w:rsidRPr="00FA2BF9">
        <w:rPr>
          <w:sz w:val="22"/>
        </w:rPr>
        <w:t>muß</w:t>
      </w:r>
      <w:proofErr w:type="spellEnd"/>
      <w:r w:rsidRPr="00FA2BF9">
        <w:rPr>
          <w:sz w:val="22"/>
        </w:rPr>
        <w:t xml:space="preserve"> ich wiederkommen.</w:t>
      </w:r>
    </w:p>
    <w:p w14:paraId="2CA4B496" w14:textId="77777777" w:rsidR="00191902" w:rsidRPr="00FA2BF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A2BF9">
        <w:rPr>
          <w:b/>
          <w:bCs/>
          <w:sz w:val="22"/>
        </w:rPr>
        <w:t>1944-11-25_3</w:t>
      </w:r>
    </w:p>
    <w:p w14:paraId="45B0B675" w14:textId="77777777" w:rsidR="00191902" w:rsidRPr="00FA2BF9" w:rsidRDefault="00191902" w:rsidP="00191902">
      <w:pPr>
        <w:spacing w:before="120" w:after="0" w:line="240" w:lineRule="auto"/>
        <w:contextualSpacing/>
        <w:rPr>
          <w:sz w:val="22"/>
        </w:rPr>
      </w:pPr>
      <w:r w:rsidRPr="00FA2BF9">
        <w:rPr>
          <w:sz w:val="22"/>
        </w:rPr>
        <w:t>Das Wetter ist sauschlecht</w:t>
      </w:r>
    </w:p>
    <w:p w14:paraId="275489C9" w14:textId="77777777" w:rsidR="00191902" w:rsidRPr="00FA2BF9" w:rsidRDefault="00191902" w:rsidP="00191902">
      <w:pPr>
        <w:spacing w:before="120" w:after="0" w:line="240" w:lineRule="auto"/>
        <w:contextualSpacing/>
        <w:rPr>
          <w:sz w:val="22"/>
        </w:rPr>
      </w:pPr>
      <w:r w:rsidRPr="00FA2BF9">
        <w:rPr>
          <w:sz w:val="22"/>
        </w:rPr>
        <w:t>hier. Doch dann u. wann scheint</w:t>
      </w:r>
    </w:p>
    <w:p w14:paraId="7136B158" w14:textId="77777777" w:rsidR="00191902" w:rsidRPr="00FA2BF9" w:rsidRDefault="00191902" w:rsidP="00191902">
      <w:pPr>
        <w:spacing w:before="120" w:after="0" w:line="240" w:lineRule="auto"/>
        <w:contextualSpacing/>
        <w:rPr>
          <w:sz w:val="22"/>
        </w:rPr>
      </w:pPr>
      <w:r w:rsidRPr="00FA2BF9">
        <w:rPr>
          <w:sz w:val="22"/>
        </w:rPr>
        <w:t>doch mal die Sonne! Besonders</w:t>
      </w:r>
    </w:p>
    <w:p w14:paraId="5A3E6831" w14:textId="77777777" w:rsidR="00191902" w:rsidRPr="00FA2BF9" w:rsidRDefault="00191902" w:rsidP="00191902">
      <w:pPr>
        <w:spacing w:before="120" w:after="0" w:line="240" w:lineRule="auto"/>
        <w:contextualSpacing/>
        <w:rPr>
          <w:sz w:val="22"/>
        </w:rPr>
      </w:pPr>
      <w:r w:rsidRPr="00FA2BF9">
        <w:rPr>
          <w:sz w:val="22"/>
        </w:rPr>
        <w:t>beim abendlichen Spaziergang!</w:t>
      </w:r>
    </w:p>
    <w:p w14:paraId="272FF6F2" w14:textId="77777777" w:rsidR="00191902" w:rsidRPr="00FA2BF9" w:rsidRDefault="00191902" w:rsidP="00191902">
      <w:pPr>
        <w:spacing w:before="120" w:after="0" w:line="240" w:lineRule="auto"/>
        <w:contextualSpacing/>
        <w:rPr>
          <w:sz w:val="22"/>
        </w:rPr>
      </w:pPr>
      <w:r w:rsidRPr="00FA2BF9">
        <w:rPr>
          <w:sz w:val="22"/>
        </w:rPr>
        <w:t>Seid herzlichst gegrüßt</w:t>
      </w:r>
    </w:p>
    <w:p w14:paraId="76215EE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A2BF9">
        <w:rPr>
          <w:sz w:val="22"/>
        </w:rPr>
        <w:t>von Eurem Hanserl.</w:t>
      </w:r>
    </w:p>
    <w:p w14:paraId="7942BE9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095F495" w14:textId="77777777" w:rsidR="00191902" w:rsidRPr="00190F9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90F96">
        <w:rPr>
          <w:b/>
          <w:bCs/>
          <w:sz w:val="22"/>
        </w:rPr>
        <w:t>1944-11-27_1</w:t>
      </w:r>
    </w:p>
    <w:p w14:paraId="63D4B040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90F96">
        <w:rPr>
          <w:sz w:val="22"/>
        </w:rPr>
        <w:t>Haffwinkel</w:t>
      </w:r>
      <w:proofErr w:type="spellEnd"/>
      <w:r w:rsidRPr="00190F96">
        <w:rPr>
          <w:sz w:val="22"/>
        </w:rPr>
        <w:t xml:space="preserve"> 27.XI.44.</w:t>
      </w:r>
    </w:p>
    <w:p w14:paraId="717A62F6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Liebe Mutter!</w:t>
      </w:r>
    </w:p>
    <w:p w14:paraId="7F335DCA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Heute bekam ich</w:t>
      </w:r>
    </w:p>
    <w:p w14:paraId="70A21A45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den ersten Brief nach</w:t>
      </w:r>
    </w:p>
    <w:p w14:paraId="15D6CE11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90F96">
        <w:rPr>
          <w:sz w:val="22"/>
        </w:rPr>
        <w:t>Haffwinkel</w:t>
      </w:r>
      <w:proofErr w:type="spellEnd"/>
      <w:r w:rsidRPr="00190F96">
        <w:rPr>
          <w:sz w:val="22"/>
        </w:rPr>
        <w:t xml:space="preserve"> her. Ihr könnt</w:t>
      </w:r>
    </w:p>
    <w:p w14:paraId="6CAC2589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mir ab jetzt dann lang-</w:t>
      </w:r>
    </w:p>
    <w:p w14:paraId="2328DDED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sam an die Nummer</w:t>
      </w:r>
    </w:p>
    <w:p w14:paraId="71D688F6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06024/E schreiben.</w:t>
      </w:r>
    </w:p>
    <w:p w14:paraId="4E514A97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Eine Woche werde ich</w:t>
      </w:r>
    </w:p>
    <w:p w14:paraId="1FA75B33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noch hier sein! Die Post</w:t>
      </w:r>
    </w:p>
    <w:p w14:paraId="72626CEB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lasse ich mir schon</w:t>
      </w:r>
    </w:p>
    <w:p w14:paraId="44F978D2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nachschicken.</w:t>
      </w:r>
    </w:p>
    <w:p w14:paraId="319CD719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Tausend Grüße u.</w:t>
      </w:r>
    </w:p>
    <w:p w14:paraId="68F4A682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Küsse Euer</w:t>
      </w:r>
    </w:p>
    <w:p w14:paraId="0CA4AD8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Hanserl.</w:t>
      </w:r>
    </w:p>
    <w:p w14:paraId="24A302B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CAD0AEB" w14:textId="77777777" w:rsidR="00191902" w:rsidRPr="00190F9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90F96">
        <w:rPr>
          <w:b/>
          <w:bCs/>
          <w:sz w:val="22"/>
        </w:rPr>
        <w:t>1944-11-29_1</w:t>
      </w:r>
    </w:p>
    <w:p w14:paraId="35888F52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90F96">
        <w:rPr>
          <w:sz w:val="22"/>
        </w:rPr>
        <w:t>Haffwinkel</w:t>
      </w:r>
      <w:proofErr w:type="spellEnd"/>
      <w:r w:rsidRPr="00190F96">
        <w:rPr>
          <w:sz w:val="22"/>
        </w:rPr>
        <w:t xml:space="preserve"> 29.11.44.</w:t>
      </w:r>
    </w:p>
    <w:p w14:paraId="52EF0E3C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Liebe Luis!</w:t>
      </w:r>
    </w:p>
    <w:p w14:paraId="3801FEA5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Meine Finger sind von der</w:t>
      </w:r>
    </w:p>
    <w:p w14:paraId="3F92DA88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Kälte draußen noch klamm u. steif</w:t>
      </w:r>
    </w:p>
    <w:p w14:paraId="7FD65E08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vom Arbeiten. Daher kann ich schlecht</w:t>
      </w:r>
    </w:p>
    <w:p w14:paraId="5DE255CF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schreiben. Aber bis zum Mittagessen</w:t>
      </w:r>
    </w:p>
    <w:p w14:paraId="4F02DE9C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ist noch eine Viertelstunde Zeit u.</w:t>
      </w:r>
    </w:p>
    <w:p w14:paraId="3C22DC8A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die will ich nützen. Um in Ruhe</w:t>
      </w:r>
    </w:p>
    <w:p w14:paraId="20737A1E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u. Sammlung schreiben zu können</w:t>
      </w:r>
    </w:p>
    <w:p w14:paraId="09209E87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sind viel zu</w:t>
      </w:r>
      <w:r>
        <w:rPr>
          <w:sz w:val="22"/>
        </w:rPr>
        <w:t xml:space="preserve"> {</w:t>
      </w:r>
      <w:r w:rsidRPr="00190F96">
        <w:rPr>
          <w:sz w:val="22"/>
        </w:rPr>
        <w:t>viel</w:t>
      </w:r>
      <w:r>
        <w:rPr>
          <w:sz w:val="22"/>
        </w:rPr>
        <w:t xml:space="preserve">} </w:t>
      </w:r>
      <w:r w:rsidRPr="00190F96">
        <w:rPr>
          <w:sz w:val="22"/>
        </w:rPr>
        <w:t>Leute in der Bude, es</w:t>
      </w:r>
    </w:p>
    <w:p w14:paraId="436E5B6A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gibt keine ruhigen 5 Minuten. Ich</w:t>
      </w:r>
    </w:p>
    <w:p w14:paraId="7BB5B816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190F96">
        <w:rPr>
          <w:sz w:val="22"/>
        </w:rPr>
        <w:t>werde</w:t>
      </w:r>
      <w:proofErr w:type="gramEnd"/>
      <w:r w:rsidRPr="00190F96">
        <w:rPr>
          <w:sz w:val="22"/>
        </w:rPr>
        <w:t xml:space="preserve"> mal freiwillig eine Nacht-</w:t>
      </w:r>
    </w:p>
    <w:p w14:paraId="0564283F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wache machen, um anständig schrei-</w:t>
      </w:r>
    </w:p>
    <w:p w14:paraId="6E689CED" w14:textId="77777777" w:rsidR="00191902" w:rsidRPr="00190F9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90F96">
        <w:rPr>
          <w:sz w:val="22"/>
        </w:rPr>
        <w:t>ben</w:t>
      </w:r>
      <w:proofErr w:type="spellEnd"/>
      <w:r w:rsidRPr="00190F96">
        <w:rPr>
          <w:sz w:val="22"/>
        </w:rPr>
        <w:t xml:space="preserve"> zu können. Eigentlich handelt</w:t>
      </w:r>
    </w:p>
    <w:p w14:paraId="3E59181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90F96">
        <w:rPr>
          <w:sz w:val="22"/>
        </w:rPr>
        <w:t>es sich ja weniger um das schreiben</w:t>
      </w:r>
    </w:p>
    <w:p w14:paraId="7AFE556A" w14:textId="77777777" w:rsidR="00191902" w:rsidRPr="00190F9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90F96">
        <w:rPr>
          <w:b/>
          <w:bCs/>
          <w:sz w:val="22"/>
        </w:rPr>
        <w:t>1944-11-29_2</w:t>
      </w:r>
    </w:p>
    <w:p w14:paraId="0A1FB7A6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t xml:space="preserve">als </w:t>
      </w:r>
      <w:proofErr w:type="spellStart"/>
      <w:proofErr w:type="gramStart"/>
      <w:r w:rsidRPr="0027554C">
        <w:rPr>
          <w:sz w:val="22"/>
        </w:rPr>
        <w:t>um's</w:t>
      </w:r>
      <w:proofErr w:type="spellEnd"/>
      <w:proofErr w:type="gramEnd"/>
      <w:r w:rsidRPr="0027554C">
        <w:rPr>
          <w:sz w:val="22"/>
        </w:rPr>
        <w:t xml:space="preserve"> Nachdenken!</w:t>
      </w:r>
    </w:p>
    <w:p w14:paraId="7DD523C2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t xml:space="preserve">Für Deinen langen Brief </w:t>
      </w:r>
      <w:proofErr w:type="spellStart"/>
      <w:r w:rsidRPr="0027554C">
        <w:rPr>
          <w:sz w:val="22"/>
        </w:rPr>
        <w:t>herz</w:t>
      </w:r>
      <w:proofErr w:type="spellEnd"/>
      <w:r w:rsidRPr="0027554C">
        <w:rPr>
          <w:sz w:val="22"/>
        </w:rPr>
        <w:t>-</w:t>
      </w:r>
    </w:p>
    <w:p w14:paraId="74C9BC1D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7554C">
        <w:rPr>
          <w:sz w:val="22"/>
        </w:rPr>
        <w:t>lichen</w:t>
      </w:r>
      <w:proofErr w:type="spellEnd"/>
      <w:r w:rsidRPr="0027554C">
        <w:rPr>
          <w:sz w:val="22"/>
        </w:rPr>
        <w:t xml:space="preserve"> Dank. Ich freute mich sehr</w:t>
      </w:r>
    </w:p>
    <w:p w14:paraId="7A42A170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t>darüber - schon allein, weil Du</w:t>
      </w:r>
    </w:p>
    <w:p w14:paraId="69383E18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27554C">
        <w:rPr>
          <w:sz w:val="22"/>
        </w:rPr>
        <w:t>soviel</w:t>
      </w:r>
      <w:proofErr w:type="gramEnd"/>
      <w:r w:rsidRPr="0027554C">
        <w:rPr>
          <w:sz w:val="22"/>
        </w:rPr>
        <w:t xml:space="preserve"> Zeit für mich aufgewandt</w:t>
      </w:r>
    </w:p>
    <w:p w14:paraId="2DB31B07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27554C">
        <w:rPr>
          <w:sz w:val="22"/>
        </w:rPr>
        <w:t>hast</w:t>
      </w:r>
      <w:proofErr w:type="gramEnd"/>
      <w:r w:rsidRPr="0027554C">
        <w:rPr>
          <w:sz w:val="22"/>
        </w:rPr>
        <w:t xml:space="preserve"> - u. es war eigentlich der</w:t>
      </w:r>
    </w:p>
    <w:p w14:paraId="4B209C21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  <w:u w:val="single"/>
        </w:rPr>
        <w:t>erste</w:t>
      </w:r>
      <w:r w:rsidRPr="0027554C">
        <w:rPr>
          <w:sz w:val="22"/>
        </w:rPr>
        <w:t xml:space="preserve"> Brief </w:t>
      </w:r>
      <w:r w:rsidRPr="00153336">
        <w:rPr>
          <w:sz w:val="22"/>
          <w:u w:val="single"/>
        </w:rPr>
        <w:t>an mich</w:t>
      </w:r>
      <w:r w:rsidRPr="0027554C">
        <w:rPr>
          <w:sz w:val="22"/>
        </w:rPr>
        <w:t>; die anderen,</w:t>
      </w:r>
    </w:p>
    <w:p w14:paraId="3D128DDB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t>die Du mir früher immer schriebst,</w:t>
      </w:r>
    </w:p>
    <w:p w14:paraId="0BD8EBAB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t>hätten genauso für 100 andere</w:t>
      </w:r>
    </w:p>
    <w:p w14:paraId="1BD5C22F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lastRenderedPageBreak/>
        <w:t>gepasst, man hätte bloß andere</w:t>
      </w:r>
    </w:p>
    <w:p w14:paraId="72874E5A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t>Namen einsetzen dürfen. -</w:t>
      </w:r>
    </w:p>
    <w:p w14:paraId="4BD5C543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t>Eigentlich wollte ich ja gar</w:t>
      </w:r>
    </w:p>
    <w:p w14:paraId="62FD6AD6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t>nicht so tief in Deine Geheimnisse</w:t>
      </w:r>
    </w:p>
    <w:p w14:paraId="2EF8893B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t xml:space="preserve">eindringen. Am </w:t>
      </w:r>
      <w:proofErr w:type="spellStart"/>
      <w:r w:rsidRPr="0027554C">
        <w:rPr>
          <w:sz w:val="22"/>
        </w:rPr>
        <w:t>Schluß</w:t>
      </w:r>
      <w:proofErr w:type="spellEnd"/>
      <w:r w:rsidRPr="0027554C">
        <w:rPr>
          <w:sz w:val="22"/>
        </w:rPr>
        <w:t xml:space="preserve"> glaubst Du</w:t>
      </w:r>
    </w:p>
    <w:p w14:paraId="0FB56F15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t>noch ich wäre neugierig. Bestimmt</w:t>
      </w:r>
    </w:p>
    <w:p w14:paraId="3E733984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t>nicht! Mein letzter diesbezüglicher</w:t>
      </w:r>
    </w:p>
    <w:p w14:paraId="65726254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t>Brief entsprang auch nicht einem</w:t>
      </w:r>
    </w:p>
    <w:p w14:paraId="70332780" w14:textId="77777777" w:rsidR="00191902" w:rsidRPr="0027554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7554C">
        <w:rPr>
          <w:sz w:val="22"/>
        </w:rPr>
        <w:t>Neugierdebewe</w:t>
      </w:r>
      <w:r>
        <w:rPr>
          <w:sz w:val="22"/>
        </w:rPr>
        <w:t>g</w:t>
      </w:r>
      <w:r w:rsidRPr="0027554C">
        <w:rPr>
          <w:sz w:val="22"/>
        </w:rPr>
        <w:t>grund</w:t>
      </w:r>
      <w:proofErr w:type="spellEnd"/>
      <w:r w:rsidRPr="0027554C">
        <w:rPr>
          <w:sz w:val="22"/>
        </w:rPr>
        <w:t>! Ich hatte</w:t>
      </w:r>
    </w:p>
    <w:p w14:paraId="757F446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27554C">
        <w:rPr>
          <w:sz w:val="22"/>
        </w:rPr>
        <w:t>bloß mal lange gegrübelt u. dabei</w:t>
      </w:r>
    </w:p>
    <w:p w14:paraId="2E70C4DE" w14:textId="77777777" w:rsidR="00191902" w:rsidRPr="00190F9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90F96">
        <w:rPr>
          <w:b/>
          <w:bCs/>
          <w:sz w:val="22"/>
        </w:rPr>
        <w:t>1944-11-29_3</w:t>
      </w:r>
    </w:p>
    <w:p w14:paraId="373D4633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war ich draufgekommen, wie wenig</w:t>
      </w:r>
    </w:p>
    <w:p w14:paraId="44BAEC4B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sich meine Schwestern mir</w:t>
      </w:r>
    </w:p>
    <w:p w14:paraId="5207C3F3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gegenüber zeigen u. eins gab denn</w:t>
      </w:r>
    </w:p>
    <w:p w14:paraId="0EF51ECB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beim Schreiben das andere.</w:t>
      </w:r>
    </w:p>
    <w:p w14:paraId="6CAAF93B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Nun freue ich mich aber, daß</w:t>
      </w:r>
    </w:p>
    <w:p w14:paraId="76284211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Du mir gleich </w:t>
      </w:r>
      <w:proofErr w:type="spellStart"/>
      <w:proofErr w:type="gramStart"/>
      <w:r w:rsidRPr="00153336">
        <w:rPr>
          <w:sz w:val="22"/>
        </w:rPr>
        <w:t>soviel</w:t>
      </w:r>
      <w:proofErr w:type="spellEnd"/>
      <w:proofErr w:type="gramEnd"/>
      <w:r w:rsidRPr="00153336">
        <w:rPr>
          <w:sz w:val="22"/>
        </w:rPr>
        <w:t xml:space="preserve"> erzählt</w:t>
      </w:r>
    </w:p>
    <w:p w14:paraId="017B8D47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153336">
        <w:rPr>
          <w:sz w:val="22"/>
        </w:rPr>
        <w:t>hast</w:t>
      </w:r>
      <w:proofErr w:type="gramEnd"/>
      <w:r w:rsidRPr="00153336">
        <w:rPr>
          <w:sz w:val="22"/>
        </w:rPr>
        <w:t xml:space="preserve"> u. das war nun wirklich</w:t>
      </w:r>
    </w:p>
    <w:p w14:paraId="7BE77D1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der Brief (aus dem Herzen geschrieben</w:t>
      </w:r>
      <w:r>
        <w:rPr>
          <w:sz w:val="22"/>
        </w:rPr>
        <w:t>)</w:t>
      </w:r>
    </w:p>
    <w:p w14:paraId="7AB699D8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den ich von Dir haben wollte, so</w:t>
      </w:r>
    </w:p>
    <w:p w14:paraId="4A38EB94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daß ich </w:t>
      </w:r>
      <w:proofErr w:type="spellStart"/>
      <w:r w:rsidRPr="00153336">
        <w:rPr>
          <w:sz w:val="22"/>
        </w:rPr>
        <w:t>weingstens</w:t>
      </w:r>
      <w:proofErr w:type="spellEnd"/>
      <w:r w:rsidRPr="00153336">
        <w:rPr>
          <w:sz w:val="22"/>
        </w:rPr>
        <w:t xml:space="preserve"> sehe, daß</w:t>
      </w:r>
    </w:p>
    <w:p w14:paraId="04B26D34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Du nicht nur in </w:t>
      </w:r>
      <w:proofErr w:type="spellStart"/>
      <w:r w:rsidRPr="00153336">
        <w:rPr>
          <w:sz w:val="22"/>
        </w:rPr>
        <w:t>Äußerlichkei</w:t>
      </w:r>
      <w:proofErr w:type="spellEnd"/>
      <w:r w:rsidRPr="00153336">
        <w:rPr>
          <w:sz w:val="22"/>
        </w:rPr>
        <w:t>-</w:t>
      </w:r>
    </w:p>
    <w:p w14:paraId="4C140E9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53336">
        <w:rPr>
          <w:sz w:val="22"/>
        </w:rPr>
        <w:t>ten</w:t>
      </w:r>
      <w:proofErr w:type="spellEnd"/>
      <w:r w:rsidRPr="00153336">
        <w:rPr>
          <w:sz w:val="22"/>
        </w:rPr>
        <w:t xml:space="preserve"> vegetierst.</w:t>
      </w:r>
    </w:p>
    <w:p w14:paraId="3880F1F4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Ob nun Deine Liebes- u. Lebens-</w:t>
      </w:r>
    </w:p>
    <w:p w14:paraId="45CEE67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begriffe so oder mehr so sind,</w:t>
      </w:r>
    </w:p>
    <w:p w14:paraId="2D6C78B7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ist im </w:t>
      </w:r>
      <w:proofErr w:type="gramStart"/>
      <w:r w:rsidRPr="00153336">
        <w:rPr>
          <w:sz w:val="22"/>
        </w:rPr>
        <w:t>einzelnen</w:t>
      </w:r>
      <w:proofErr w:type="gramEnd"/>
      <w:r w:rsidRPr="00153336">
        <w:rPr>
          <w:sz w:val="22"/>
        </w:rPr>
        <w:t xml:space="preserve"> Dir überlassen,</w:t>
      </w:r>
    </w:p>
    <w:p w14:paraId="355FC64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da redet Dir niemand was ein.</w:t>
      </w:r>
    </w:p>
    <w:p w14:paraId="36460AFA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53336">
        <w:rPr>
          <w:sz w:val="22"/>
        </w:rPr>
        <w:t>Hauktsache</w:t>
      </w:r>
      <w:proofErr w:type="spellEnd"/>
      <w:r w:rsidRPr="00153336">
        <w:rPr>
          <w:sz w:val="22"/>
        </w:rPr>
        <w:t xml:space="preserve"> ist: Du hast etwas</w:t>
      </w:r>
    </w:p>
    <w:p w14:paraId="381FDE5B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erkannt u. zum Ziel u. Grund-</w:t>
      </w:r>
    </w:p>
    <w:p w14:paraId="39A2121D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53336">
        <w:rPr>
          <w:sz w:val="22"/>
        </w:rPr>
        <w:t>satz</w:t>
      </w:r>
      <w:proofErr w:type="spellEnd"/>
      <w:r w:rsidRPr="00153336">
        <w:rPr>
          <w:sz w:val="22"/>
        </w:rPr>
        <w:t xml:space="preserve"> erwählt, u. </w:t>
      </w:r>
      <w:proofErr w:type="gramStart"/>
      <w:r w:rsidRPr="00153336">
        <w:rPr>
          <w:sz w:val="22"/>
        </w:rPr>
        <w:t>richtest</w:t>
      </w:r>
      <w:proofErr w:type="gramEnd"/>
      <w:r w:rsidRPr="00153336">
        <w:rPr>
          <w:sz w:val="22"/>
        </w:rPr>
        <w:t xml:space="preserve"> Dich</w:t>
      </w:r>
    </w:p>
    <w:p w14:paraId="199DC03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danach.</w:t>
      </w:r>
    </w:p>
    <w:p w14:paraId="53E319F3" w14:textId="77777777" w:rsidR="00191902" w:rsidRPr="00190F9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90F96">
        <w:rPr>
          <w:b/>
          <w:bCs/>
          <w:sz w:val="22"/>
        </w:rPr>
        <w:t>1944-11-29_4</w:t>
      </w:r>
    </w:p>
    <w:p w14:paraId="4A676CAC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Grundsätze kann man, wenn</w:t>
      </w:r>
    </w:p>
    <w:p w14:paraId="7CC0E3D0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sie als unzureichend oder falsch</w:t>
      </w:r>
    </w:p>
    <w:p w14:paraId="0EF0A0E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gefunden wenden, natürlich </w:t>
      </w:r>
      <w:proofErr w:type="spellStart"/>
      <w:r w:rsidRPr="00153336">
        <w:rPr>
          <w:sz w:val="22"/>
        </w:rPr>
        <w:t>än</w:t>
      </w:r>
      <w:proofErr w:type="spellEnd"/>
      <w:r w:rsidRPr="00153336">
        <w:rPr>
          <w:sz w:val="22"/>
        </w:rPr>
        <w:t>-</w:t>
      </w:r>
    </w:p>
    <w:p w14:paraId="40592E42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53336">
        <w:rPr>
          <w:sz w:val="22"/>
        </w:rPr>
        <w:t>ern</w:t>
      </w:r>
      <w:proofErr w:type="spellEnd"/>
      <w:r w:rsidRPr="00153336">
        <w:rPr>
          <w:sz w:val="22"/>
        </w:rPr>
        <w:t>. Man soll sie sogar dauernd</w:t>
      </w:r>
    </w:p>
    <w:p w14:paraId="3850753D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überprüfen, da ja das Leben nicht</w:t>
      </w:r>
    </w:p>
    <w:p w14:paraId="01AE882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stillsteht, sondern dauernd fort-</w:t>
      </w:r>
    </w:p>
    <w:p w14:paraId="1FA9A4E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rückt u. uns in andere </w:t>
      </w:r>
      <w:proofErr w:type="spellStart"/>
      <w:r w:rsidRPr="00153336">
        <w:rPr>
          <w:sz w:val="22"/>
        </w:rPr>
        <w:t>Spähren</w:t>
      </w:r>
      <w:proofErr w:type="spellEnd"/>
    </w:p>
    <w:p w14:paraId="4A27BA8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schiebt, wo auf einmal die </w:t>
      </w:r>
      <w:proofErr w:type="spellStart"/>
      <w:r w:rsidRPr="00153336">
        <w:rPr>
          <w:sz w:val="22"/>
        </w:rPr>
        <w:t>frühern</w:t>
      </w:r>
      <w:proofErr w:type="spellEnd"/>
    </w:p>
    <w:p w14:paraId="712C0657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Grundsätze </w:t>
      </w:r>
      <w:proofErr w:type="spellStart"/>
      <w:r w:rsidRPr="00153336">
        <w:rPr>
          <w:sz w:val="22"/>
        </w:rPr>
        <w:t>veraltert</w:t>
      </w:r>
      <w:proofErr w:type="spellEnd"/>
      <w:r w:rsidRPr="00153336">
        <w:rPr>
          <w:sz w:val="22"/>
        </w:rPr>
        <w:t xml:space="preserve"> sind. -</w:t>
      </w:r>
    </w:p>
    <w:p w14:paraId="40FC1903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Mit einem Gedanken an</w:t>
      </w:r>
    </w:p>
    <w:p w14:paraId="22586707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deinem Brief bin ich gar nicht</w:t>
      </w:r>
    </w:p>
    <w:p w14:paraId="34753057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einverstanden! Nämlich: </w:t>
      </w:r>
      <w:r>
        <w:rPr>
          <w:sz w:val="22"/>
        </w:rPr>
        <w:t>„</w:t>
      </w:r>
      <w:r w:rsidRPr="00153336">
        <w:rPr>
          <w:sz w:val="22"/>
        </w:rPr>
        <w:t>In</w:t>
      </w:r>
    </w:p>
    <w:p w14:paraId="0ECC474F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dieser Zeit </w:t>
      </w:r>
      <w:proofErr w:type="spellStart"/>
      <w:r w:rsidRPr="00153336">
        <w:rPr>
          <w:sz w:val="22"/>
        </w:rPr>
        <w:t>muß</w:t>
      </w:r>
      <w:proofErr w:type="spellEnd"/>
      <w:r w:rsidRPr="00153336">
        <w:rPr>
          <w:sz w:val="22"/>
        </w:rPr>
        <w:t xml:space="preserve"> oder kann man</w:t>
      </w:r>
    </w:p>
    <w:p w14:paraId="4DD8630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nur von heute auf morgen</w:t>
      </w:r>
    </w:p>
    <w:p w14:paraId="015C391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leben.</w:t>
      </w:r>
      <w:r>
        <w:rPr>
          <w:sz w:val="22"/>
        </w:rPr>
        <w:t>“</w:t>
      </w:r>
      <w:r w:rsidRPr="00153336">
        <w:rPr>
          <w:sz w:val="22"/>
        </w:rPr>
        <w:t xml:space="preserve"> Über diesen Satz </w:t>
      </w:r>
      <w:proofErr w:type="gramStart"/>
      <w:r w:rsidRPr="00153336">
        <w:rPr>
          <w:sz w:val="22"/>
        </w:rPr>
        <w:t>hast</w:t>
      </w:r>
      <w:proofErr w:type="gramEnd"/>
    </w:p>
    <w:p w14:paraId="4A072BFA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Du bestimmt nicht genug nach-</w:t>
      </w:r>
    </w:p>
    <w:p w14:paraId="102F02FF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gedacht u. dann stammt er</w:t>
      </w:r>
    </w:p>
    <w:p w14:paraId="7692A22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nicht von Dir, sondern du hast</w:t>
      </w:r>
    </w:p>
    <w:p w14:paraId="7264019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ihn hundert anderen Menschen</w:t>
      </w:r>
    </w:p>
    <w:p w14:paraId="019D0F7E" w14:textId="77777777" w:rsidR="00191902" w:rsidRPr="00190F9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90F96">
        <w:rPr>
          <w:b/>
          <w:bCs/>
          <w:sz w:val="22"/>
        </w:rPr>
        <w:t>1944-11-29_5</w:t>
      </w:r>
    </w:p>
    <w:p w14:paraId="0167F2F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nachgeplappert, die vom heutigen,</w:t>
      </w:r>
    </w:p>
    <w:p w14:paraId="0BE0F5A8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lastRenderedPageBreak/>
        <w:t xml:space="preserve">verdrießlichen Zeitgeist </w:t>
      </w:r>
      <w:proofErr w:type="spellStart"/>
      <w:r w:rsidRPr="00153336">
        <w:rPr>
          <w:sz w:val="22"/>
        </w:rPr>
        <w:t>ange</w:t>
      </w:r>
      <w:proofErr w:type="spellEnd"/>
      <w:r w:rsidRPr="00153336">
        <w:rPr>
          <w:sz w:val="22"/>
        </w:rPr>
        <w:t>-</w:t>
      </w:r>
    </w:p>
    <w:p w14:paraId="503CD9AD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steckt sind. </w:t>
      </w:r>
      <w:r>
        <w:rPr>
          <w:sz w:val="22"/>
        </w:rPr>
        <w:t>{</w:t>
      </w:r>
      <w:r w:rsidRPr="00153336">
        <w:rPr>
          <w:sz w:val="22"/>
        </w:rPr>
        <w:t>Ich werde Dir das Gegenteil beweisen</w:t>
      </w:r>
      <w:r>
        <w:rPr>
          <w:sz w:val="22"/>
        </w:rPr>
        <w:t>.}</w:t>
      </w:r>
      <w:r w:rsidRPr="00153336">
        <w:rPr>
          <w:sz w:val="22"/>
        </w:rPr>
        <w:t xml:space="preserve"> Angenommen</w:t>
      </w:r>
    </w:p>
    <w:p w14:paraId="4977906B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es wäre nicht Krieg! </w:t>
      </w:r>
      <w:proofErr w:type="gramStart"/>
      <w:r w:rsidRPr="00153336">
        <w:rPr>
          <w:sz w:val="22"/>
        </w:rPr>
        <w:t>Würdest</w:t>
      </w:r>
      <w:proofErr w:type="gramEnd"/>
    </w:p>
    <w:p w14:paraId="0AEC400D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Du da etwa nicht genau so</w:t>
      </w:r>
    </w:p>
    <w:p w14:paraId="2461EAC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von heute auf morgen leben?</w:t>
      </w:r>
    </w:p>
    <w:p w14:paraId="5B785C4F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Ja, wirst Du </w:t>
      </w:r>
      <w:proofErr w:type="spellStart"/>
      <w:r w:rsidRPr="00153336">
        <w:rPr>
          <w:sz w:val="22"/>
        </w:rPr>
        <w:t>erwiedern</w:t>
      </w:r>
      <w:proofErr w:type="spellEnd"/>
      <w:r w:rsidRPr="00153336">
        <w:rPr>
          <w:sz w:val="22"/>
        </w:rPr>
        <w:t>: da könnte</w:t>
      </w:r>
    </w:p>
    <w:p w14:paraId="337A2D40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man Pläne schmieden, da wäre</w:t>
      </w:r>
    </w:p>
    <w:p w14:paraId="7126AEF6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der Pep nicht fort, man könnte</w:t>
      </w:r>
    </w:p>
    <w:p w14:paraId="741314D7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ins Theater gehen u. lustig</w:t>
      </w:r>
    </w:p>
    <w:p w14:paraId="1B137784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sein usw. Aber dabei </w:t>
      </w:r>
      <w:proofErr w:type="gramStart"/>
      <w:r w:rsidRPr="00153336">
        <w:rPr>
          <w:sz w:val="22"/>
        </w:rPr>
        <w:t>hättest</w:t>
      </w:r>
      <w:proofErr w:type="gramEnd"/>
    </w:p>
    <w:p w14:paraId="54DCBCB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Du den Ernst des Lebens noch</w:t>
      </w:r>
    </w:p>
    <w:p w14:paraId="3340E0C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weniger </w:t>
      </w:r>
      <w:proofErr w:type="spellStart"/>
      <w:r w:rsidRPr="00153336">
        <w:rPr>
          <w:sz w:val="22"/>
        </w:rPr>
        <w:t>erfaßt</w:t>
      </w:r>
      <w:proofErr w:type="spellEnd"/>
      <w:r w:rsidRPr="00153336">
        <w:rPr>
          <w:sz w:val="22"/>
        </w:rPr>
        <w:t xml:space="preserve"> als es durch den</w:t>
      </w:r>
    </w:p>
    <w:p w14:paraId="5AFBBE0E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Krieg der Fall wurde. Schließlich</w:t>
      </w:r>
    </w:p>
    <w:p w14:paraId="06B70CC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ist das Leben kein Spiel das</w:t>
      </w:r>
    </w:p>
    <w:p w14:paraId="37722B80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mit Lust u. Liebe vertrieben</w:t>
      </w:r>
    </w:p>
    <w:p w14:paraId="31FB94FC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werden kann. Das Leben ist</w:t>
      </w:r>
    </w:p>
    <w:p w14:paraId="1B8F45F7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Kampf! Das sollen wir früh-</w:t>
      </w:r>
    </w:p>
    <w:p w14:paraId="627BD3F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zeitig lernen! Und ich glaube</w:t>
      </w:r>
    </w:p>
    <w:p w14:paraId="437FB69F" w14:textId="77777777" w:rsidR="00191902" w:rsidRPr="00190F9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90F96">
        <w:rPr>
          <w:b/>
          <w:bCs/>
          <w:sz w:val="22"/>
        </w:rPr>
        <w:t>1944-11-29_6</w:t>
      </w:r>
    </w:p>
    <w:p w14:paraId="158DD053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es ist für uns junge Genera-</w:t>
      </w:r>
    </w:p>
    <w:p w14:paraId="7C7DBC77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53336">
        <w:rPr>
          <w:sz w:val="22"/>
        </w:rPr>
        <w:t>tion</w:t>
      </w:r>
      <w:proofErr w:type="spellEnd"/>
      <w:r w:rsidRPr="00153336">
        <w:rPr>
          <w:sz w:val="22"/>
        </w:rPr>
        <w:t xml:space="preserve"> kein Unglück so früh</w:t>
      </w:r>
    </w:p>
    <w:p w14:paraId="7EB429E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mit den bitteren Lebensnot-</w:t>
      </w:r>
    </w:p>
    <w:p w14:paraId="60B84261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53336">
        <w:rPr>
          <w:sz w:val="22"/>
        </w:rPr>
        <w:t>wendigkeiten</w:t>
      </w:r>
      <w:proofErr w:type="spellEnd"/>
      <w:r w:rsidRPr="00153336">
        <w:rPr>
          <w:sz w:val="22"/>
        </w:rPr>
        <w:t xml:space="preserve"> bekannt zu</w:t>
      </w:r>
    </w:p>
    <w:p w14:paraId="17D77DC0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werden. Das ganze Leben ist</w:t>
      </w:r>
    </w:p>
    <w:p w14:paraId="40FFE18D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Kampf u. Krieg. Und daher</w:t>
      </w:r>
    </w:p>
    <w:p w14:paraId="337CBDE8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ist die </w:t>
      </w:r>
      <w:proofErr w:type="gramStart"/>
      <w:r w:rsidRPr="00153336">
        <w:rPr>
          <w:sz w:val="22"/>
        </w:rPr>
        <w:t>Zeit</w:t>
      </w:r>
      <w:proofErr w:type="gramEnd"/>
      <w:r w:rsidRPr="00153336">
        <w:rPr>
          <w:sz w:val="22"/>
        </w:rPr>
        <w:t xml:space="preserve"> in der wir leben</w:t>
      </w:r>
    </w:p>
    <w:p w14:paraId="538E456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kein Ausnahmezustand,</w:t>
      </w:r>
    </w:p>
    <w:p w14:paraId="140924E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den man abwarten u. vorüber-</w:t>
      </w:r>
    </w:p>
    <w:p w14:paraId="3DD9C3BB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gehen lassen soll, sondern</w:t>
      </w:r>
    </w:p>
    <w:p w14:paraId="6636A28A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blutvolles Leben, das gelebt</w:t>
      </w:r>
    </w:p>
    <w:p w14:paraId="59067E8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u. gekämpft sein will. Und</w:t>
      </w:r>
    </w:p>
    <w:p w14:paraId="69308DDB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daher dürfen wir Junge</w:t>
      </w:r>
    </w:p>
    <w:p w14:paraId="06BEE6B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weniger denn je von heute</w:t>
      </w:r>
    </w:p>
    <w:p w14:paraId="64A60AB7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sondern das Heute u. Morgen nützen! </w:t>
      </w:r>
    </w:p>
    <w:p w14:paraId="50F60192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auf morgen leben. Wenn die</w:t>
      </w:r>
    </w:p>
    <w:p w14:paraId="08A717E2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Alten müde sind, ist das kein</w:t>
      </w:r>
    </w:p>
    <w:p w14:paraId="0D4BE46A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Wunder. Wir lassen uns aber</w:t>
      </w:r>
    </w:p>
    <w:p w14:paraId="3386698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davon nicht anstecken!</w:t>
      </w:r>
    </w:p>
    <w:p w14:paraId="468B7AF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Wenn Du sagst: Ich kann</w:t>
      </w:r>
    </w:p>
    <w:p w14:paraId="6FFA5463" w14:textId="77777777" w:rsidR="00191902" w:rsidRPr="00190F9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90F96">
        <w:rPr>
          <w:b/>
          <w:bCs/>
          <w:sz w:val="22"/>
        </w:rPr>
        <w:t>1944-11-29_7</w:t>
      </w:r>
    </w:p>
    <w:p w14:paraId="71844C4D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mich doch in dieser schweren</w:t>
      </w:r>
    </w:p>
    <w:p w14:paraId="7B702D5D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Zeit wo es um so große Dinge</w:t>
      </w:r>
    </w:p>
    <w:p w14:paraId="198951AF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geht nicht mit mir selbst </w:t>
      </w:r>
      <w:proofErr w:type="spellStart"/>
      <w:r w:rsidRPr="00153336">
        <w:rPr>
          <w:sz w:val="22"/>
        </w:rPr>
        <w:t>be</w:t>
      </w:r>
      <w:proofErr w:type="spellEnd"/>
      <w:r w:rsidRPr="00153336">
        <w:rPr>
          <w:sz w:val="22"/>
        </w:rPr>
        <w:t>-</w:t>
      </w:r>
    </w:p>
    <w:p w14:paraId="440F54A8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53336">
        <w:rPr>
          <w:sz w:val="22"/>
        </w:rPr>
        <w:t>schäftigen</w:t>
      </w:r>
      <w:proofErr w:type="spellEnd"/>
      <w:r w:rsidRPr="00153336">
        <w:rPr>
          <w:sz w:val="22"/>
        </w:rPr>
        <w:t>, so ist das ein feiges</w:t>
      </w:r>
    </w:p>
    <w:p w14:paraId="1B2F7FB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Auskneifen, u. Du wirst in</w:t>
      </w:r>
    </w:p>
    <w:p w14:paraId="084311F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späteren Zeiten nicht mehr</w:t>
      </w:r>
    </w:p>
    <w:p w14:paraId="10149742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die Kraft </w:t>
      </w:r>
      <w:proofErr w:type="spellStart"/>
      <w:r w:rsidRPr="00153336">
        <w:rPr>
          <w:sz w:val="22"/>
        </w:rPr>
        <w:t>daben</w:t>
      </w:r>
      <w:proofErr w:type="spellEnd"/>
      <w:r w:rsidRPr="00153336">
        <w:rPr>
          <w:sz w:val="22"/>
        </w:rPr>
        <w:t>, an Dir selbst</w:t>
      </w:r>
    </w:p>
    <w:p w14:paraId="00FB7BBF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zu arbeiten.</w:t>
      </w:r>
    </w:p>
    <w:p w14:paraId="4AC70DC7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...</w:t>
      </w:r>
      <w:r>
        <w:rPr>
          <w:sz w:val="22"/>
        </w:rPr>
        <w:t>“</w:t>
      </w:r>
      <w:r w:rsidRPr="00153336">
        <w:rPr>
          <w:sz w:val="22"/>
        </w:rPr>
        <w:t xml:space="preserve">Und handeln </w:t>
      </w:r>
      <w:proofErr w:type="gramStart"/>
      <w:r w:rsidRPr="00153336">
        <w:rPr>
          <w:sz w:val="22"/>
        </w:rPr>
        <w:t>sollst</w:t>
      </w:r>
      <w:proofErr w:type="gramEnd"/>
    </w:p>
    <w:p w14:paraId="5168586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Du so als hinge von Dir u. </w:t>
      </w:r>
      <w:proofErr w:type="spellStart"/>
      <w:r w:rsidRPr="00153336">
        <w:rPr>
          <w:sz w:val="22"/>
        </w:rPr>
        <w:t>Dei</w:t>
      </w:r>
      <w:proofErr w:type="spellEnd"/>
      <w:r w:rsidRPr="00153336">
        <w:rPr>
          <w:sz w:val="22"/>
        </w:rPr>
        <w:t>-</w:t>
      </w:r>
    </w:p>
    <w:p w14:paraId="2B13FC7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53336">
        <w:rPr>
          <w:sz w:val="22"/>
        </w:rPr>
        <w:t>nem</w:t>
      </w:r>
      <w:proofErr w:type="spellEnd"/>
      <w:r w:rsidRPr="00153336">
        <w:rPr>
          <w:sz w:val="22"/>
        </w:rPr>
        <w:t xml:space="preserve"> Tun allein, das Schicksal</w:t>
      </w:r>
    </w:p>
    <w:p w14:paraId="38C9895F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ab der deutschen Dinge</w:t>
      </w:r>
      <w:r>
        <w:rPr>
          <w:sz w:val="22"/>
        </w:rPr>
        <w:t>“</w:t>
      </w:r>
      <w:r w:rsidRPr="00153336">
        <w:rPr>
          <w:sz w:val="22"/>
        </w:rPr>
        <w:t>....</w:t>
      </w:r>
    </w:p>
    <w:p w14:paraId="26A7CC11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Jetzt steigt dann als</w:t>
      </w:r>
    </w:p>
    <w:p w14:paraId="0E4C77C1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lastRenderedPageBreak/>
        <w:t>nächstes die Frage auf: wie</w:t>
      </w:r>
    </w:p>
    <w:p w14:paraId="269AD6D8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lebe ich nicht von heute auf</w:t>
      </w:r>
    </w:p>
    <w:p w14:paraId="1D30EAFF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 xml:space="preserve">morgen oder positiv </w:t>
      </w:r>
      <w:proofErr w:type="spellStart"/>
      <w:r w:rsidRPr="00153336">
        <w:rPr>
          <w:sz w:val="22"/>
        </w:rPr>
        <w:t>formu</w:t>
      </w:r>
      <w:proofErr w:type="spellEnd"/>
      <w:r w:rsidRPr="00153336">
        <w:rPr>
          <w:sz w:val="22"/>
        </w:rPr>
        <w:t>-</w:t>
      </w:r>
    </w:p>
    <w:p w14:paraId="78B3F9E5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53336">
        <w:rPr>
          <w:sz w:val="22"/>
        </w:rPr>
        <w:t>liert</w:t>
      </w:r>
      <w:proofErr w:type="spellEnd"/>
      <w:r w:rsidRPr="00153336">
        <w:rPr>
          <w:sz w:val="22"/>
        </w:rPr>
        <w:t>: wie lebe ich sinnvoll?</w:t>
      </w:r>
    </w:p>
    <w:p w14:paraId="2B86CE6A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Daß Du Deine Pflicht tust,</w:t>
      </w:r>
    </w:p>
    <w:p w14:paraId="6DA974A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das glaube ich Dir. Es kommt</w:t>
      </w:r>
    </w:p>
    <w:p w14:paraId="18EDE538" w14:textId="77777777" w:rsidR="00191902" w:rsidRPr="00190F9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90F96">
        <w:rPr>
          <w:b/>
          <w:bCs/>
          <w:sz w:val="22"/>
        </w:rPr>
        <w:t>1944-11-29_8</w:t>
      </w:r>
    </w:p>
    <w:p w14:paraId="797F5D32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nun darauf an wie man sie</w:t>
      </w:r>
    </w:p>
    <w:p w14:paraId="26274EC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tut! - Damit stehe ich Dir</w:t>
      </w:r>
    </w:p>
    <w:p w14:paraId="4D06462B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(einer Frau) gegenüber am Ende</w:t>
      </w:r>
    </w:p>
    <w:p w14:paraId="04BEAE99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meiner Weisheit. Als Soldat</w:t>
      </w:r>
    </w:p>
    <w:p w14:paraId="223CE84B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mein Leben sinnvoll zu gestalten.</w:t>
      </w:r>
    </w:p>
    <w:p w14:paraId="15A84E61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weiß ich mir zu helfen! -</w:t>
      </w:r>
    </w:p>
    <w:p w14:paraId="74D39D80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Daß Ich über Deine</w:t>
      </w:r>
    </w:p>
    <w:p w14:paraId="754E3587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Geheimsachen schweige ist</w:t>
      </w:r>
    </w:p>
    <w:p w14:paraId="546869F6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doch ganz klar, du dummes</w:t>
      </w:r>
    </w:p>
    <w:p w14:paraId="44B5EE30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Kind! Wem sollte ich wohl</w:t>
      </w:r>
    </w:p>
    <w:p w14:paraId="127F8FE4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davon erzählen! Bleibt alles</w:t>
      </w:r>
    </w:p>
    <w:p w14:paraId="42BFD93F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bei mir.</w:t>
      </w:r>
    </w:p>
    <w:p w14:paraId="54FE214C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Auf Wiederhören, liebe</w:t>
      </w:r>
    </w:p>
    <w:p w14:paraId="34505187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Schwester! Und mit dem</w:t>
      </w:r>
    </w:p>
    <w:p w14:paraId="0854779F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Soldatengruß. Mach's gut!</w:t>
      </w:r>
    </w:p>
    <w:p w14:paraId="2B7DBE7E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verabschiede ich mich herz-</w:t>
      </w:r>
    </w:p>
    <w:p w14:paraId="1201B64D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53336">
        <w:rPr>
          <w:sz w:val="22"/>
        </w:rPr>
        <w:t>lich</w:t>
      </w:r>
      <w:proofErr w:type="spellEnd"/>
    </w:p>
    <w:p w14:paraId="66BB693C" w14:textId="77777777" w:rsidR="00191902" w:rsidRPr="00153336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Dein Bruder</w:t>
      </w:r>
    </w:p>
    <w:p w14:paraId="3EC104A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53336">
        <w:rPr>
          <w:sz w:val="22"/>
        </w:rPr>
        <w:t>Hans.</w:t>
      </w:r>
    </w:p>
    <w:p w14:paraId="0DDC5D0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9EA8227" w14:textId="77777777" w:rsidR="00191902" w:rsidRPr="003353E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353E4">
        <w:rPr>
          <w:b/>
          <w:bCs/>
          <w:sz w:val="22"/>
        </w:rPr>
        <w:t>1944-11-30_1</w:t>
      </w:r>
    </w:p>
    <w:p w14:paraId="1490087C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7760A">
        <w:rPr>
          <w:sz w:val="22"/>
        </w:rPr>
        <w:t>Haffwinkel</w:t>
      </w:r>
      <w:proofErr w:type="spellEnd"/>
      <w:r w:rsidRPr="00E7760A">
        <w:rPr>
          <w:sz w:val="22"/>
        </w:rPr>
        <w:t xml:space="preserve"> 30.11.44.</w:t>
      </w:r>
    </w:p>
    <w:p w14:paraId="74A22940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Meine liebe Mutter!</w:t>
      </w:r>
    </w:p>
    <w:p w14:paraId="0C1582E6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Ich weiß gar nicht</w:t>
      </w:r>
    </w:p>
    <w:p w14:paraId="304B74C4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wie u. wo ich anfangen</w:t>
      </w:r>
    </w:p>
    <w:p w14:paraId="59CB5A6B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soll mit der Beantwortung</w:t>
      </w:r>
    </w:p>
    <w:p w14:paraId="6958A531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Deiner Briefe. Alles liegt</w:t>
      </w:r>
    </w:p>
    <w:p w14:paraId="08C63F57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mir durcheinander, alte</w:t>
      </w:r>
    </w:p>
    <w:p w14:paraId="3878ADB8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u. neue Briefe. Und dazu</w:t>
      </w:r>
    </w:p>
    <w:p w14:paraId="08AD3FC4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eine solche Menge. Heute</w:t>
      </w:r>
    </w:p>
    <w:p w14:paraId="79740676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7760A">
        <w:rPr>
          <w:sz w:val="22"/>
        </w:rPr>
        <w:t>abend</w:t>
      </w:r>
      <w:proofErr w:type="spellEnd"/>
      <w:r w:rsidRPr="00E7760A">
        <w:rPr>
          <w:sz w:val="22"/>
        </w:rPr>
        <w:t xml:space="preserve"> setzte ich mich her</w:t>
      </w:r>
    </w:p>
    <w:p w14:paraId="7328C8E9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u. wollte ein Buch zu lesen</w:t>
      </w:r>
    </w:p>
    <w:p w14:paraId="7EB09025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beginnen. Da brachte mir</w:t>
      </w:r>
    </w:p>
    <w:p w14:paraId="5696E53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einer die Post. Es waren nicht</w:t>
      </w:r>
    </w:p>
    <w:p w14:paraId="75E50A22" w14:textId="77777777" w:rsidR="00191902" w:rsidRPr="003353E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353E4">
        <w:rPr>
          <w:b/>
          <w:bCs/>
          <w:sz w:val="22"/>
        </w:rPr>
        <w:t>1944-11-30_2</w:t>
      </w:r>
    </w:p>
    <w:p w14:paraId="6EC2A44C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weniger als acht Briefe. Und</w:t>
      </w:r>
    </w:p>
    <w:p w14:paraId="3C25F1D1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 xml:space="preserve">alle aus dem Herzen </w:t>
      </w:r>
      <w:proofErr w:type="spellStart"/>
      <w:r w:rsidRPr="00E7760A">
        <w:rPr>
          <w:sz w:val="22"/>
        </w:rPr>
        <w:t>geschrie</w:t>
      </w:r>
      <w:proofErr w:type="spellEnd"/>
      <w:r w:rsidRPr="00E7760A">
        <w:rPr>
          <w:sz w:val="22"/>
        </w:rPr>
        <w:t>-</w:t>
      </w:r>
    </w:p>
    <w:p w14:paraId="16BAC2A8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7760A">
        <w:rPr>
          <w:sz w:val="22"/>
        </w:rPr>
        <w:t>ben</w:t>
      </w:r>
      <w:proofErr w:type="spellEnd"/>
      <w:r w:rsidRPr="00E7760A">
        <w:rPr>
          <w:sz w:val="22"/>
        </w:rPr>
        <w:t>, so wie ich sie mir wünsch-</w:t>
      </w:r>
    </w:p>
    <w:p w14:paraId="15CA77CF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7760A">
        <w:rPr>
          <w:sz w:val="22"/>
        </w:rPr>
        <w:t>te</w:t>
      </w:r>
      <w:proofErr w:type="spellEnd"/>
      <w:r w:rsidRPr="00E7760A">
        <w:rPr>
          <w:sz w:val="22"/>
        </w:rPr>
        <w:t xml:space="preserve">. Eine </w:t>
      </w:r>
      <w:proofErr w:type="spellStart"/>
      <w:r w:rsidRPr="00E7760A">
        <w:rPr>
          <w:sz w:val="22"/>
        </w:rPr>
        <w:t>rießen</w:t>
      </w:r>
      <w:proofErr w:type="spellEnd"/>
      <w:r w:rsidRPr="00E7760A">
        <w:rPr>
          <w:sz w:val="22"/>
        </w:rPr>
        <w:t xml:space="preserve"> Freude hatte</w:t>
      </w:r>
    </w:p>
    <w:p w14:paraId="1362EC56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ich darüber. Da könnten</w:t>
      </w:r>
    </w:p>
    <w:p w14:paraId="55115231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100 Mädchen draußen warten,</w:t>
      </w:r>
    </w:p>
    <w:p w14:paraId="148B0F6D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ich ginge nicht hinaus,</w:t>
      </w:r>
    </w:p>
    <w:p w14:paraId="35DB721C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sondern würde meine Post,</w:t>
      </w:r>
    </w:p>
    <w:p w14:paraId="3EB567C6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 xml:space="preserve">meine </w:t>
      </w:r>
      <w:r>
        <w:rPr>
          <w:sz w:val="22"/>
        </w:rPr>
        <w:t>„</w:t>
      </w:r>
      <w:r w:rsidRPr="00E7760A">
        <w:rPr>
          <w:sz w:val="22"/>
        </w:rPr>
        <w:t>Gespräche</w:t>
      </w:r>
      <w:r>
        <w:rPr>
          <w:sz w:val="22"/>
        </w:rPr>
        <w:t>“</w:t>
      </w:r>
      <w:r w:rsidRPr="00E7760A">
        <w:rPr>
          <w:sz w:val="22"/>
        </w:rPr>
        <w:t xml:space="preserve"> aus der</w:t>
      </w:r>
    </w:p>
    <w:p w14:paraId="505AFB55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 xml:space="preserve">innersten Heimat </w:t>
      </w:r>
      <w:proofErr w:type="spellStart"/>
      <w:r w:rsidRPr="00E7760A">
        <w:rPr>
          <w:sz w:val="22"/>
        </w:rPr>
        <w:t>beant</w:t>
      </w:r>
      <w:proofErr w:type="spellEnd"/>
      <w:r w:rsidRPr="00E7760A">
        <w:rPr>
          <w:sz w:val="22"/>
        </w:rPr>
        <w:t>-</w:t>
      </w:r>
    </w:p>
    <w:p w14:paraId="4D68D501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worten. Diese Kraft brauche</w:t>
      </w:r>
    </w:p>
    <w:p w14:paraId="49C05B22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lastRenderedPageBreak/>
        <w:t>ich mehr als je; u. schätze</w:t>
      </w:r>
    </w:p>
    <w:p w14:paraId="73750409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sie auch höher als früher.</w:t>
      </w:r>
    </w:p>
    <w:p w14:paraId="6B28C18E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Was ich in meinen</w:t>
      </w:r>
    </w:p>
    <w:p w14:paraId="15966132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letzten Brief von Bildung</w:t>
      </w:r>
    </w:p>
    <w:p w14:paraId="451B7156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geschrieben habe, war nicht</w:t>
      </w:r>
    </w:p>
    <w:p w14:paraId="48D7D698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 xml:space="preserve">auf Dich </w:t>
      </w:r>
      <w:proofErr w:type="spellStart"/>
      <w:r w:rsidRPr="00E7760A">
        <w:rPr>
          <w:sz w:val="22"/>
        </w:rPr>
        <w:t>abgemünzt</w:t>
      </w:r>
      <w:proofErr w:type="spellEnd"/>
      <w:r w:rsidRPr="00E7760A">
        <w:rPr>
          <w:sz w:val="22"/>
        </w:rPr>
        <w:t>. Ich</w:t>
      </w:r>
    </w:p>
    <w:p w14:paraId="1B5063B5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E7760A">
        <w:rPr>
          <w:sz w:val="22"/>
        </w:rPr>
        <w:t>weiß</w:t>
      </w:r>
      <w:proofErr w:type="gramEnd"/>
      <w:r w:rsidRPr="00E7760A">
        <w:rPr>
          <w:sz w:val="22"/>
        </w:rPr>
        <w:t>, daß</w:t>
      </w:r>
      <w:r>
        <w:rPr>
          <w:sz w:val="22"/>
        </w:rPr>
        <w:t xml:space="preserve"> Du</w:t>
      </w:r>
      <w:r w:rsidRPr="00E7760A">
        <w:rPr>
          <w:sz w:val="22"/>
        </w:rPr>
        <w:t xml:space="preserve"> mehr Bildung</w:t>
      </w:r>
    </w:p>
    <w:p w14:paraId="760DCC1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E7760A">
        <w:rPr>
          <w:sz w:val="22"/>
        </w:rPr>
        <w:t>hast</w:t>
      </w:r>
      <w:proofErr w:type="gramEnd"/>
      <w:r w:rsidRPr="00E7760A">
        <w:rPr>
          <w:sz w:val="22"/>
        </w:rPr>
        <w:t xml:space="preserve"> als tausend andere</w:t>
      </w:r>
    </w:p>
    <w:p w14:paraId="0A5BE7E0" w14:textId="77777777" w:rsidR="00191902" w:rsidRPr="003353E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353E4">
        <w:rPr>
          <w:b/>
          <w:bCs/>
          <w:sz w:val="22"/>
        </w:rPr>
        <w:t>1944-11-30_3</w:t>
      </w:r>
    </w:p>
    <w:p w14:paraId="02DB3B8B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die studiert haben. Vom</w:t>
      </w:r>
    </w:p>
    <w:p w14:paraId="2F87FBB2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Studium hängt auch die</w:t>
      </w:r>
    </w:p>
    <w:p w14:paraId="0ECF97FD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Herzensbildung nicht ab!</w:t>
      </w:r>
    </w:p>
    <w:p w14:paraId="4D06717E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Das weiß ich selbst! Ich</w:t>
      </w:r>
    </w:p>
    <w:p w14:paraId="0B3CCB8A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meinte bloß Luis, nach-</w:t>
      </w:r>
    </w:p>
    <w:p w14:paraId="36591BAA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dem sie mal studiert hat,</w:t>
      </w:r>
    </w:p>
    <w:p w14:paraId="13871AE2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sollte sich aus dem Schrift-</w:t>
      </w:r>
    </w:p>
    <w:p w14:paraId="411F0693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 xml:space="preserve">gut von </w:t>
      </w:r>
      <w:proofErr w:type="spellStart"/>
      <w:r w:rsidRPr="00E7760A">
        <w:rPr>
          <w:sz w:val="22"/>
        </w:rPr>
        <w:t>Classikern</w:t>
      </w:r>
      <w:proofErr w:type="spellEnd"/>
      <w:r w:rsidRPr="00E7760A">
        <w:rPr>
          <w:sz w:val="22"/>
        </w:rPr>
        <w:t xml:space="preserve"> Gedanken</w:t>
      </w:r>
    </w:p>
    <w:p w14:paraId="5E4C1143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herausholen u. verarbeiten,</w:t>
      </w:r>
    </w:p>
    <w:p w14:paraId="273F2BB5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damit sie geistig nicht</w:t>
      </w:r>
    </w:p>
    <w:p w14:paraId="3D7C759A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einschläft.</w:t>
      </w:r>
    </w:p>
    <w:p w14:paraId="6AB86D49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Als ich im Urlaub</w:t>
      </w:r>
    </w:p>
    <w:p w14:paraId="40456947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 xml:space="preserve">war hast Du immer </w:t>
      </w:r>
      <w:proofErr w:type="spellStart"/>
      <w:r w:rsidRPr="00E7760A">
        <w:rPr>
          <w:sz w:val="22"/>
        </w:rPr>
        <w:t>ge</w:t>
      </w:r>
      <w:proofErr w:type="spellEnd"/>
      <w:r w:rsidRPr="00E7760A">
        <w:rPr>
          <w:sz w:val="22"/>
        </w:rPr>
        <w:t>-</w:t>
      </w:r>
    </w:p>
    <w:p w14:paraId="41E4A7E1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sagt, man könnte mit</w:t>
      </w:r>
    </w:p>
    <w:p w14:paraId="7C092978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mir überhaupt kein Wort</w:t>
      </w:r>
    </w:p>
    <w:p w14:paraId="0688CC6B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sprechen, so wenig sei</w:t>
      </w:r>
    </w:p>
    <w:p w14:paraId="4916E708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ich zu Hause. Aber in den</w:t>
      </w:r>
    </w:p>
    <w:p w14:paraId="0EAA06A9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Stunden bei Nacht zu Euren</w:t>
      </w:r>
    </w:p>
    <w:p w14:paraId="2BCE3253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Füßen, erzählte ich oft</w:t>
      </w:r>
    </w:p>
    <w:p w14:paraId="206D651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E7760A">
        <w:rPr>
          <w:sz w:val="22"/>
        </w:rPr>
        <w:t>mehr,</w:t>
      </w:r>
      <w:proofErr w:type="gramEnd"/>
      <w:r w:rsidRPr="00E7760A">
        <w:rPr>
          <w:sz w:val="22"/>
        </w:rPr>
        <w:t xml:space="preserve"> als ich den ganzen</w:t>
      </w:r>
    </w:p>
    <w:p w14:paraId="1FCBA2AF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353E4">
        <w:rPr>
          <w:b/>
          <w:bCs/>
          <w:sz w:val="22"/>
        </w:rPr>
        <w:t>1944-11-30_4</w:t>
      </w:r>
    </w:p>
    <w:p w14:paraId="622CD50F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 xml:space="preserve">Tag über herausgebracht </w:t>
      </w:r>
    </w:p>
    <w:p w14:paraId="6CF69735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hätte. -</w:t>
      </w:r>
    </w:p>
    <w:p w14:paraId="4B13C8A2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 xml:space="preserve">In einem Brief </w:t>
      </w:r>
      <w:proofErr w:type="gramStart"/>
      <w:r w:rsidRPr="00E7760A">
        <w:rPr>
          <w:sz w:val="22"/>
        </w:rPr>
        <w:t>wolltest</w:t>
      </w:r>
      <w:proofErr w:type="gramEnd"/>
    </w:p>
    <w:p w14:paraId="5104DCC5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Du noch wissen welche</w:t>
      </w:r>
    </w:p>
    <w:p w14:paraId="42965D50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 xml:space="preserve">meiner Mädchen die </w:t>
      </w:r>
      <w:proofErr w:type="spellStart"/>
      <w:r w:rsidRPr="00E7760A">
        <w:rPr>
          <w:sz w:val="22"/>
        </w:rPr>
        <w:t>schöns</w:t>
      </w:r>
      <w:proofErr w:type="spellEnd"/>
      <w:r w:rsidRPr="00E7760A">
        <w:rPr>
          <w:sz w:val="22"/>
        </w:rPr>
        <w:t>-</w:t>
      </w:r>
    </w:p>
    <w:p w14:paraId="1D86A78C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7760A">
        <w:rPr>
          <w:sz w:val="22"/>
        </w:rPr>
        <w:t>ten</w:t>
      </w:r>
      <w:proofErr w:type="spellEnd"/>
      <w:r w:rsidRPr="00E7760A">
        <w:rPr>
          <w:sz w:val="22"/>
        </w:rPr>
        <w:t xml:space="preserve"> Briefe schreibt.</w:t>
      </w:r>
    </w:p>
    <w:p w14:paraId="51D66566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E7760A">
        <w:rPr>
          <w:sz w:val="22"/>
        </w:rPr>
        <w:t>Die Annemarie</w:t>
      </w:r>
      <w:proofErr w:type="gramEnd"/>
      <w:r w:rsidRPr="00E7760A">
        <w:rPr>
          <w:sz w:val="22"/>
        </w:rPr>
        <w:t>! Aber von</w:t>
      </w:r>
    </w:p>
    <w:p w14:paraId="28FCD518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der weißt Du ja nicht viel.</w:t>
      </w:r>
    </w:p>
    <w:p w14:paraId="0687C7CC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Die schickte mir sogar ein</w:t>
      </w:r>
    </w:p>
    <w:p w14:paraId="22089AED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Paket ins Lazarett! Da war</w:t>
      </w:r>
    </w:p>
    <w:p w14:paraId="3F2C4A51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 xml:space="preserve">ich platt darüber! </w:t>
      </w:r>
    </w:p>
    <w:p w14:paraId="212BE590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Das Gretchen hat schon 3</w:t>
      </w:r>
    </w:p>
    <w:p w14:paraId="2C127A83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Wochen überhaupt nicht</w:t>
      </w:r>
    </w:p>
    <w:p w14:paraId="5BF2CC14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mehr geschrieben. Meine</w:t>
      </w:r>
    </w:p>
    <w:p w14:paraId="0C8C08F7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Mädchenpost ist also sehr</w:t>
      </w:r>
    </w:p>
    <w:p w14:paraId="73409C35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zurückgegangen, da auch</w:t>
      </w:r>
    </w:p>
    <w:p w14:paraId="10B58B1A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7760A">
        <w:rPr>
          <w:sz w:val="22"/>
        </w:rPr>
        <w:t>Margott</w:t>
      </w:r>
      <w:proofErr w:type="spellEnd"/>
      <w:r w:rsidRPr="00E7760A">
        <w:rPr>
          <w:sz w:val="22"/>
        </w:rPr>
        <w:t xml:space="preserve"> nicht mehr schreibt. </w:t>
      </w:r>
    </w:p>
    <w:p w14:paraId="1FA62303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Aber das kränkt mich alles</w:t>
      </w:r>
    </w:p>
    <w:p w14:paraId="4399F744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ganz u. gar nicht. Ich bin</w:t>
      </w:r>
    </w:p>
    <w:p w14:paraId="04AFC8FE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froh, wenn ich von Euch</w:t>
      </w:r>
    </w:p>
    <w:p w14:paraId="66BE7138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Post bekomme.</w:t>
      </w:r>
    </w:p>
    <w:p w14:paraId="330A4CFB" w14:textId="77777777" w:rsidR="00191902" w:rsidRPr="00E7760A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 xml:space="preserve">Sei herzlichst gegrüßt u. </w:t>
      </w:r>
      <w:proofErr w:type="spellStart"/>
      <w:r w:rsidRPr="00E7760A">
        <w:rPr>
          <w:sz w:val="22"/>
        </w:rPr>
        <w:t>geküßt</w:t>
      </w:r>
      <w:proofErr w:type="spellEnd"/>
      <w:r w:rsidRPr="00E7760A">
        <w:rPr>
          <w:sz w:val="22"/>
        </w:rPr>
        <w:t xml:space="preserve"> von Deinem</w:t>
      </w:r>
    </w:p>
    <w:p w14:paraId="2D3818A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7760A">
        <w:rPr>
          <w:sz w:val="22"/>
        </w:rPr>
        <w:t>dankbaren Hanserl.</w:t>
      </w:r>
    </w:p>
    <w:p w14:paraId="5C16352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B01F062" w14:textId="77777777" w:rsidR="00191902" w:rsidRPr="00BF36E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F36EF">
        <w:rPr>
          <w:b/>
          <w:bCs/>
          <w:sz w:val="22"/>
        </w:rPr>
        <w:t>1944-12-07_1</w:t>
      </w:r>
    </w:p>
    <w:p w14:paraId="746FC9EC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6465A">
        <w:rPr>
          <w:sz w:val="22"/>
        </w:rPr>
        <w:t>Haffwinkel</w:t>
      </w:r>
      <w:proofErr w:type="spellEnd"/>
      <w:r w:rsidRPr="0056465A">
        <w:rPr>
          <w:sz w:val="22"/>
        </w:rPr>
        <w:t xml:space="preserve"> 7.XII.44.</w:t>
      </w:r>
    </w:p>
    <w:p w14:paraId="7FA25944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 xml:space="preserve">Meine Lieben! </w:t>
      </w:r>
    </w:p>
    <w:p w14:paraId="124793B2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Besonderes weiß ich</w:t>
      </w:r>
    </w:p>
    <w:p w14:paraId="5EF9CF3B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heute nicht zu schreiben.</w:t>
      </w:r>
    </w:p>
    <w:p w14:paraId="308FF3C9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Ich danke nur für Eure Briefe,</w:t>
      </w:r>
    </w:p>
    <w:p w14:paraId="1D882855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die laufend ankommen.</w:t>
      </w:r>
    </w:p>
    <w:p w14:paraId="0B801535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Der zutreffendste Satz in</w:t>
      </w:r>
    </w:p>
    <w:p w14:paraId="4BBA3AF1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Alies Brief war der, daß ich</w:t>
      </w:r>
    </w:p>
    <w:p w14:paraId="4273FB3B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 xml:space="preserve">mich in der Stille des </w:t>
      </w:r>
      <w:proofErr w:type="spellStart"/>
      <w:r w:rsidRPr="0056465A">
        <w:rPr>
          <w:sz w:val="22"/>
        </w:rPr>
        <w:t>Laza</w:t>
      </w:r>
      <w:proofErr w:type="spellEnd"/>
      <w:r w:rsidRPr="0056465A">
        <w:rPr>
          <w:sz w:val="22"/>
        </w:rPr>
        <w:t>-</w:t>
      </w:r>
    </w:p>
    <w:p w14:paraId="7679CB71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6465A">
        <w:rPr>
          <w:sz w:val="22"/>
        </w:rPr>
        <w:t>rettes</w:t>
      </w:r>
      <w:proofErr w:type="spellEnd"/>
      <w:r w:rsidRPr="0056465A">
        <w:rPr>
          <w:sz w:val="22"/>
        </w:rPr>
        <w:t xml:space="preserve"> im eigenen Ich sonnte!</w:t>
      </w:r>
    </w:p>
    <w:p w14:paraId="397E930E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 xml:space="preserve">Für die </w:t>
      </w:r>
      <w:proofErr w:type="spellStart"/>
      <w:r w:rsidRPr="0056465A">
        <w:rPr>
          <w:sz w:val="22"/>
        </w:rPr>
        <w:t>Semel</w:t>
      </w:r>
      <w:proofErr w:type="spellEnd"/>
      <w:r w:rsidRPr="0056465A">
        <w:rPr>
          <w:sz w:val="22"/>
        </w:rPr>
        <w:t xml:space="preserve"> u. Fleisch-</w:t>
      </w:r>
    </w:p>
    <w:p w14:paraId="47DC543B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marken vielen Dank. Neben</w:t>
      </w:r>
    </w:p>
    <w:p w14:paraId="6A983499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unserer Schule ist nämlich</w:t>
      </w:r>
    </w:p>
    <w:p w14:paraId="6C26B143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gleich ein Bäcker. -</w:t>
      </w:r>
    </w:p>
    <w:p w14:paraId="236B55D2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Der Frau Jessen schreibe</w:t>
      </w:r>
    </w:p>
    <w:p w14:paraId="67C8242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ich nicht mehr!</w:t>
      </w:r>
    </w:p>
    <w:p w14:paraId="041F6487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F36EF">
        <w:rPr>
          <w:b/>
          <w:bCs/>
          <w:sz w:val="22"/>
        </w:rPr>
        <w:t>1944-12-07_2</w:t>
      </w:r>
    </w:p>
    <w:p w14:paraId="436054A7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Der Ade hat ein Glück,</w:t>
      </w:r>
    </w:p>
    <w:p w14:paraId="619C5AB1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daß er schon wieder Urlaub</w:t>
      </w:r>
    </w:p>
    <w:p w14:paraId="465011D7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hat. Und so dumm ist</w:t>
      </w:r>
    </w:p>
    <w:p w14:paraId="08C94145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 xml:space="preserve">der alte Kerl, u. </w:t>
      </w:r>
      <w:proofErr w:type="spellStart"/>
      <w:r w:rsidRPr="0056465A">
        <w:rPr>
          <w:sz w:val="22"/>
        </w:rPr>
        <w:t>läßt</w:t>
      </w:r>
      <w:proofErr w:type="spellEnd"/>
      <w:r w:rsidRPr="0056465A">
        <w:rPr>
          <w:sz w:val="22"/>
        </w:rPr>
        <w:t xml:space="preserve"> sich</w:t>
      </w:r>
    </w:p>
    <w:p w14:paraId="2BD9B794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 xml:space="preserve">vom neugierigen </w:t>
      </w:r>
      <w:proofErr w:type="spellStart"/>
      <w:r w:rsidRPr="0056465A">
        <w:rPr>
          <w:sz w:val="22"/>
        </w:rPr>
        <w:t>Rese</w:t>
      </w:r>
      <w:proofErr w:type="spellEnd"/>
      <w:r w:rsidRPr="0056465A">
        <w:rPr>
          <w:sz w:val="22"/>
        </w:rPr>
        <w:t xml:space="preserve"> so</w:t>
      </w:r>
    </w:p>
    <w:p w14:paraId="5A64757E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ausfragen!</w:t>
      </w:r>
    </w:p>
    <w:p w14:paraId="5AFC3C9C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Ich habe keine Ruhe</w:t>
      </w:r>
    </w:p>
    <w:p w14:paraId="19AE24B6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 xml:space="preserve">beim Schreiben, da um </w:t>
      </w:r>
    </w:p>
    <w:p w14:paraId="48C30D25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mich her alles quatscht.</w:t>
      </w:r>
    </w:p>
    <w:p w14:paraId="7DDC12AA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 xml:space="preserve">Seid herzlichst </w:t>
      </w:r>
    </w:p>
    <w:p w14:paraId="7EC4F5DF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gegrüßt von Eurem</w:t>
      </w:r>
    </w:p>
    <w:p w14:paraId="65195E6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6465A">
        <w:rPr>
          <w:sz w:val="22"/>
        </w:rPr>
        <w:t>Hanserl.</w:t>
      </w:r>
    </w:p>
    <w:p w14:paraId="1948638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91EE30D" w14:textId="77777777" w:rsidR="00191902" w:rsidRPr="00641FE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641FEC">
        <w:rPr>
          <w:b/>
          <w:bCs/>
          <w:sz w:val="22"/>
        </w:rPr>
        <w:t>1944-12-11_1</w:t>
      </w:r>
    </w:p>
    <w:p w14:paraId="00F91543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41FEC">
        <w:rPr>
          <w:sz w:val="22"/>
        </w:rPr>
        <w:t>Haffwinkel</w:t>
      </w:r>
      <w:proofErr w:type="spellEnd"/>
      <w:r w:rsidRPr="00641FEC">
        <w:rPr>
          <w:sz w:val="22"/>
        </w:rPr>
        <w:t xml:space="preserve"> 14.XII.44.</w:t>
      </w:r>
    </w:p>
    <w:p w14:paraId="6EB14CE8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Meine Lieben!</w:t>
      </w:r>
    </w:p>
    <w:p w14:paraId="22E04883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Zweimal war </w:t>
      </w:r>
      <w:proofErr w:type="spellStart"/>
      <w:r w:rsidRPr="00641FEC">
        <w:rPr>
          <w:sz w:val="22"/>
        </w:rPr>
        <w:t>vergan</w:t>
      </w:r>
      <w:proofErr w:type="spellEnd"/>
      <w:r w:rsidRPr="00641FEC">
        <w:rPr>
          <w:sz w:val="22"/>
        </w:rPr>
        <w:t>-</w:t>
      </w:r>
    </w:p>
    <w:p w14:paraId="114A7BB8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41FEC">
        <w:rPr>
          <w:sz w:val="22"/>
        </w:rPr>
        <w:t>gene</w:t>
      </w:r>
      <w:proofErr w:type="spellEnd"/>
      <w:r w:rsidRPr="00641FEC">
        <w:rPr>
          <w:sz w:val="22"/>
        </w:rPr>
        <w:t xml:space="preserve"> Woche der Arzt hier u.</w:t>
      </w:r>
    </w:p>
    <w:p w14:paraId="7179092C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41FEC">
        <w:rPr>
          <w:sz w:val="22"/>
        </w:rPr>
        <w:t>jedesmal</w:t>
      </w:r>
      <w:proofErr w:type="spellEnd"/>
      <w:r w:rsidRPr="00641FEC">
        <w:rPr>
          <w:sz w:val="22"/>
        </w:rPr>
        <w:t xml:space="preserve"> drückte ich mich</w:t>
      </w:r>
    </w:p>
    <w:p w14:paraId="4B61DA30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um die Visite herum. Ich</w:t>
      </w:r>
    </w:p>
    <w:p w14:paraId="03FC515C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rechne nämlich, daß er</w:t>
      </w:r>
    </w:p>
    <w:p w14:paraId="01C9FBCF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mich </w:t>
      </w:r>
      <w:proofErr w:type="spellStart"/>
      <w:r w:rsidRPr="00641FEC">
        <w:rPr>
          <w:sz w:val="22"/>
        </w:rPr>
        <w:t>K.v</w:t>
      </w:r>
      <w:proofErr w:type="spellEnd"/>
      <w:r w:rsidRPr="00641FEC">
        <w:rPr>
          <w:sz w:val="22"/>
        </w:rPr>
        <w:t>. schreib, da ich</w:t>
      </w:r>
    </w:p>
    <w:p w14:paraId="3CCDEF51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3 Wochen hier bin. Solange</w:t>
      </w:r>
    </w:p>
    <w:p w14:paraId="4362DC55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hatte ich auf Grund meiner</w:t>
      </w:r>
    </w:p>
    <w:p w14:paraId="42AB748F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Krankenpapiere Schonung.</w:t>
      </w:r>
    </w:p>
    <w:p w14:paraId="46A356F5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Wann ich abgestellt werde,</w:t>
      </w:r>
    </w:p>
    <w:p w14:paraId="034BDA03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hängt ganz von den Um-</w:t>
      </w:r>
    </w:p>
    <w:p w14:paraId="0FF752E0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ständen ab. Ich kann zu</w:t>
      </w:r>
    </w:p>
    <w:p w14:paraId="1E330E2E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Weihnachten noch hier sein,</w:t>
      </w:r>
    </w:p>
    <w:p w14:paraId="27B3CB0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aber </w:t>
      </w:r>
      <w:proofErr w:type="spellStart"/>
      <w:r w:rsidRPr="00641FEC">
        <w:rPr>
          <w:sz w:val="22"/>
        </w:rPr>
        <w:t>ebensogut</w:t>
      </w:r>
      <w:proofErr w:type="spellEnd"/>
      <w:r w:rsidRPr="00641FEC">
        <w:rPr>
          <w:sz w:val="22"/>
        </w:rPr>
        <w:t xml:space="preserve"> morgen</w:t>
      </w:r>
    </w:p>
    <w:p w14:paraId="3780E752" w14:textId="77777777" w:rsidR="00191902" w:rsidRPr="00641FE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641FEC">
        <w:rPr>
          <w:b/>
          <w:bCs/>
          <w:sz w:val="22"/>
        </w:rPr>
        <w:t>1944-12-11_2</w:t>
      </w:r>
    </w:p>
    <w:p w14:paraId="67370077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schon wegkommen. Ich</w:t>
      </w:r>
    </w:p>
    <w:p w14:paraId="4419C09A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641FEC">
        <w:rPr>
          <w:sz w:val="22"/>
        </w:rPr>
        <w:t>kümmere</w:t>
      </w:r>
      <w:proofErr w:type="gramEnd"/>
      <w:r w:rsidRPr="00641FEC">
        <w:rPr>
          <w:sz w:val="22"/>
        </w:rPr>
        <w:t xml:space="preserve"> mich gar nicht</w:t>
      </w:r>
    </w:p>
    <w:p w14:paraId="2AFEB8F3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sonderlich darum, denn</w:t>
      </w:r>
    </w:p>
    <w:p w14:paraId="090A166D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lastRenderedPageBreak/>
        <w:t>wenn man dauernd glaubt:</w:t>
      </w:r>
    </w:p>
    <w:p w14:paraId="630B0666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morgen oder </w:t>
      </w:r>
      <w:proofErr w:type="spellStart"/>
      <w:r w:rsidRPr="00641FEC">
        <w:rPr>
          <w:sz w:val="22"/>
        </w:rPr>
        <w:t>gewiß</w:t>
      </w:r>
      <w:proofErr w:type="spellEnd"/>
      <w:r w:rsidRPr="00641FEC">
        <w:rPr>
          <w:sz w:val="22"/>
        </w:rPr>
        <w:t xml:space="preserve"> dann</w:t>
      </w:r>
    </w:p>
    <w:p w14:paraId="390156BD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übermorgen; </w:t>
      </w:r>
      <w:r w:rsidRPr="00641FEC">
        <w:rPr>
          <w:strike/>
          <w:sz w:val="22"/>
        </w:rPr>
        <w:t>diese</w:t>
      </w:r>
      <w:r w:rsidRPr="00641FEC">
        <w:rPr>
          <w:sz w:val="22"/>
        </w:rPr>
        <w:t xml:space="preserve"> werde ich</w:t>
      </w:r>
    </w:p>
    <w:p w14:paraId="036968C8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abgestellt, das kann einem</w:t>
      </w:r>
    </w:p>
    <w:p w14:paraId="7DE56525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die </w:t>
      </w:r>
      <w:r w:rsidRPr="00641FEC">
        <w:rPr>
          <w:strike/>
          <w:sz w:val="22"/>
        </w:rPr>
        <w:t>ganze</w:t>
      </w:r>
      <w:r w:rsidRPr="00641FEC">
        <w:rPr>
          <w:sz w:val="22"/>
        </w:rPr>
        <w:t xml:space="preserve"> Zeit unerträglich</w:t>
      </w:r>
    </w:p>
    <w:p w14:paraId="646627E3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machen. Ich lebe mehr</w:t>
      </w:r>
    </w:p>
    <w:p w14:paraId="3E151B96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oder minder in den Tag</w:t>
      </w:r>
    </w:p>
    <w:p w14:paraId="4AD02774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hinein u. freue mich</w:t>
      </w:r>
    </w:p>
    <w:p w14:paraId="2E865E70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auf Eure Post, die alle</w:t>
      </w:r>
    </w:p>
    <w:p w14:paraId="73E1CB99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2 Tage ohne Ausfälle an-</w:t>
      </w:r>
    </w:p>
    <w:p w14:paraId="384C8F6A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kommt. Zum Schreiben</w:t>
      </w:r>
    </w:p>
    <w:p w14:paraId="6C269F76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finde ich wenig Zeit, da</w:t>
      </w:r>
    </w:p>
    <w:p w14:paraId="20C0566C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ich meistens lese. </w:t>
      </w:r>
      <w:r w:rsidRPr="00641FEC">
        <w:rPr>
          <w:strike/>
          <w:sz w:val="22"/>
        </w:rPr>
        <w:t>D</w:t>
      </w:r>
    </w:p>
    <w:p w14:paraId="0DC03E16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Diese 2 kg Päckchen-</w:t>
      </w:r>
    </w:p>
    <w:p w14:paraId="231A851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marke ist eigentlich</w:t>
      </w:r>
    </w:p>
    <w:p w14:paraId="4B70BEE9" w14:textId="77777777" w:rsidR="00191902" w:rsidRPr="00641FE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641FEC">
        <w:rPr>
          <w:b/>
          <w:bCs/>
          <w:sz w:val="22"/>
        </w:rPr>
        <w:t>1944-12-11_3</w:t>
      </w:r>
    </w:p>
    <w:p w14:paraId="3F58DEA4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gedacht zum schicken-</w:t>
      </w:r>
    </w:p>
    <w:p w14:paraId="4F6205EE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lassen von </w:t>
      </w:r>
      <w:proofErr w:type="spellStart"/>
      <w:r w:rsidRPr="00641FEC">
        <w:rPr>
          <w:sz w:val="22"/>
        </w:rPr>
        <w:t>Winterbeklei</w:t>
      </w:r>
      <w:proofErr w:type="spellEnd"/>
      <w:r w:rsidRPr="00641FEC">
        <w:rPr>
          <w:sz w:val="22"/>
        </w:rPr>
        <w:t>-</w:t>
      </w:r>
    </w:p>
    <w:p w14:paraId="7E8A58D1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41FEC">
        <w:rPr>
          <w:sz w:val="22"/>
        </w:rPr>
        <w:t>dung</w:t>
      </w:r>
      <w:proofErr w:type="spellEnd"/>
      <w:r w:rsidRPr="00641FEC">
        <w:rPr>
          <w:sz w:val="22"/>
        </w:rPr>
        <w:t>. Ich weiß aber augen-</w:t>
      </w:r>
    </w:p>
    <w:p w14:paraId="1C7E5692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41FEC">
        <w:rPr>
          <w:sz w:val="22"/>
        </w:rPr>
        <w:t>blicklich</w:t>
      </w:r>
      <w:proofErr w:type="spellEnd"/>
      <w:r w:rsidRPr="00641FEC">
        <w:rPr>
          <w:sz w:val="22"/>
        </w:rPr>
        <w:t xml:space="preserve"> nicht was ich</w:t>
      </w:r>
    </w:p>
    <w:p w14:paraId="35CBD045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am notwendigsten brau-</w:t>
      </w:r>
    </w:p>
    <w:p w14:paraId="6701A781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41FEC">
        <w:rPr>
          <w:sz w:val="22"/>
        </w:rPr>
        <w:t>che</w:t>
      </w:r>
      <w:proofErr w:type="spellEnd"/>
      <w:r w:rsidRPr="00641FEC">
        <w:rPr>
          <w:sz w:val="22"/>
        </w:rPr>
        <w:t>. Am besten Ihr</w:t>
      </w:r>
    </w:p>
    <w:p w14:paraId="4583E1CB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wartet mit der Marke</w:t>
      </w:r>
    </w:p>
    <w:p w14:paraId="6F7A1218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noch ein </w:t>
      </w:r>
      <w:proofErr w:type="spellStart"/>
      <w:r w:rsidRPr="00641FEC">
        <w:rPr>
          <w:sz w:val="22"/>
        </w:rPr>
        <w:t>bißchen</w:t>
      </w:r>
      <w:proofErr w:type="spellEnd"/>
      <w:r w:rsidRPr="00641FEC">
        <w:rPr>
          <w:sz w:val="22"/>
        </w:rPr>
        <w:t>. Ihr</w:t>
      </w:r>
    </w:p>
    <w:p w14:paraId="39150B65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könnt mir dann immer</w:t>
      </w:r>
    </w:p>
    <w:p w14:paraId="7762F216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noch was Zu Essen</w:t>
      </w:r>
    </w:p>
    <w:p w14:paraId="29EE3260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schicken. Brauchen könnte</w:t>
      </w:r>
    </w:p>
    <w:p w14:paraId="320F546F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ich höchstens einen </w:t>
      </w:r>
      <w:r w:rsidRPr="00641FEC">
        <w:rPr>
          <w:strike/>
          <w:sz w:val="22"/>
        </w:rPr>
        <w:t>Woll-</w:t>
      </w:r>
    </w:p>
    <w:p w14:paraId="1126EBB6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Halsschal u. Fäustlinge.</w:t>
      </w:r>
    </w:p>
    <w:p w14:paraId="1D2D603D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Wegen Urlaub</w:t>
      </w:r>
    </w:p>
    <w:p w14:paraId="70D1C3B2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mag ich gar nicht an-</w:t>
      </w:r>
    </w:p>
    <w:p w14:paraId="3A4D8511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fragen. Die 5 Tage die</w:t>
      </w:r>
    </w:p>
    <w:p w14:paraId="4AF6AB53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ich </w:t>
      </w:r>
      <w:proofErr w:type="gramStart"/>
      <w:r w:rsidRPr="00641FEC">
        <w:rPr>
          <w:sz w:val="22"/>
        </w:rPr>
        <w:t>bekommen</w:t>
      </w:r>
      <w:proofErr w:type="gramEnd"/>
      <w:r w:rsidRPr="00641FEC">
        <w:rPr>
          <w:sz w:val="22"/>
        </w:rPr>
        <w:t xml:space="preserve"> würde,</w:t>
      </w:r>
    </w:p>
    <w:p w14:paraId="74177A4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auf die leiste ich gerne</w:t>
      </w:r>
    </w:p>
    <w:p w14:paraId="43BBAC12" w14:textId="77777777" w:rsidR="00191902" w:rsidRPr="00641FE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641FEC">
        <w:rPr>
          <w:b/>
          <w:bCs/>
          <w:sz w:val="22"/>
        </w:rPr>
        <w:t>1944-12-11_4</w:t>
      </w:r>
    </w:p>
    <w:p w14:paraId="11C50F20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Verzicht zu Gunsten derer,</w:t>
      </w:r>
    </w:p>
    <w:p w14:paraId="4FE1F745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die total </w:t>
      </w:r>
      <w:proofErr w:type="spellStart"/>
      <w:r w:rsidRPr="00641FEC">
        <w:rPr>
          <w:sz w:val="22"/>
        </w:rPr>
        <w:t>bombenbeschä</w:t>
      </w:r>
      <w:proofErr w:type="spellEnd"/>
      <w:r w:rsidRPr="00641FEC">
        <w:rPr>
          <w:sz w:val="22"/>
        </w:rPr>
        <w:t>-</w:t>
      </w:r>
    </w:p>
    <w:p w14:paraId="2AD7F832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41FEC">
        <w:rPr>
          <w:sz w:val="22"/>
        </w:rPr>
        <w:t>digt</w:t>
      </w:r>
      <w:proofErr w:type="spellEnd"/>
      <w:r w:rsidRPr="00641FEC">
        <w:rPr>
          <w:sz w:val="22"/>
        </w:rPr>
        <w:t xml:space="preserve"> sind. Außerdem würde</w:t>
      </w:r>
    </w:p>
    <w:p w14:paraId="3A595FBF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ich sowieso keinen </w:t>
      </w:r>
      <w:proofErr w:type="spellStart"/>
      <w:r w:rsidRPr="00641FEC">
        <w:rPr>
          <w:sz w:val="22"/>
        </w:rPr>
        <w:t>be</w:t>
      </w:r>
      <w:proofErr w:type="spellEnd"/>
      <w:r w:rsidRPr="00641FEC">
        <w:rPr>
          <w:sz w:val="22"/>
        </w:rPr>
        <w:t>-</w:t>
      </w:r>
    </w:p>
    <w:p w14:paraId="11BAE41A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kommen, da ich im Juli </w:t>
      </w:r>
    </w:p>
    <w:p w14:paraId="49CD7863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war. Mir ist lieber Ihr</w:t>
      </w:r>
    </w:p>
    <w:p w14:paraId="6A90379E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641FEC">
        <w:rPr>
          <w:sz w:val="22"/>
        </w:rPr>
        <w:t>habt</w:t>
      </w:r>
      <w:proofErr w:type="gramEnd"/>
      <w:r w:rsidRPr="00641FEC">
        <w:rPr>
          <w:sz w:val="22"/>
        </w:rPr>
        <w:t xml:space="preserve"> noch Euer Dach überm</w:t>
      </w:r>
    </w:p>
    <w:p w14:paraId="39B29771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Kopf, u. es ist nicht</w:t>
      </w:r>
    </w:p>
    <w:p w14:paraId="1368AB3C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alles </w:t>
      </w:r>
      <w:proofErr w:type="spellStart"/>
      <w:r w:rsidRPr="00641FEC">
        <w:rPr>
          <w:sz w:val="22"/>
        </w:rPr>
        <w:t>kaput</w:t>
      </w:r>
      <w:proofErr w:type="spellEnd"/>
      <w:r w:rsidRPr="00641FEC">
        <w:rPr>
          <w:sz w:val="22"/>
        </w:rPr>
        <w:t>. In diesem</w:t>
      </w:r>
    </w:p>
    <w:p w14:paraId="317DE6D4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Falle dürfte ich kommen</w:t>
      </w:r>
    </w:p>
    <w:p w14:paraId="460D182D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u. Euch unter den Trümmer</w:t>
      </w:r>
    </w:p>
    <w:p w14:paraId="7F6542EC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herausholen. Bewahre uns </w:t>
      </w:r>
    </w:p>
    <w:p w14:paraId="6AC549FF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Gott davor!</w:t>
      </w:r>
    </w:p>
    <w:p w14:paraId="2DB4BBFE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Tausend Grüße</w:t>
      </w:r>
    </w:p>
    <w:p w14:paraId="099CB899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Euer</w:t>
      </w:r>
    </w:p>
    <w:p w14:paraId="5C62775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Hanserl.</w:t>
      </w:r>
    </w:p>
    <w:p w14:paraId="4888E91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4763292A" w14:textId="77777777" w:rsidR="00191902" w:rsidRPr="00641FE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641FEC">
        <w:rPr>
          <w:b/>
          <w:bCs/>
          <w:sz w:val="22"/>
        </w:rPr>
        <w:t>1944-12-21_1</w:t>
      </w:r>
    </w:p>
    <w:p w14:paraId="422F1C3B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41FEC">
        <w:rPr>
          <w:sz w:val="22"/>
        </w:rPr>
        <w:lastRenderedPageBreak/>
        <w:t>Haffwinkel</w:t>
      </w:r>
      <w:proofErr w:type="spellEnd"/>
      <w:r w:rsidRPr="00641FEC">
        <w:rPr>
          <w:sz w:val="22"/>
        </w:rPr>
        <w:t xml:space="preserve"> 21. XII. 44.</w:t>
      </w:r>
    </w:p>
    <w:p w14:paraId="245AD376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Meine liebe Mutter u. Schwestern!</w:t>
      </w:r>
    </w:p>
    <w:p w14:paraId="4B6F090B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Dieser Brief wird Euch</w:t>
      </w:r>
    </w:p>
    <w:p w14:paraId="7DBAC728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vor Weihnachten wohl nicht</w:t>
      </w:r>
    </w:p>
    <w:p w14:paraId="01773369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mehr erreichen. Wir haben</w:t>
      </w:r>
    </w:p>
    <w:p w14:paraId="54FBE995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nur noch 4 Tage bis zum hl.</w:t>
      </w:r>
    </w:p>
    <w:p w14:paraId="5F3CD9F0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Abend u. in mir ist eine</w:t>
      </w:r>
    </w:p>
    <w:p w14:paraId="3C81A534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Vorfreude, wie ich sie lange</w:t>
      </w:r>
    </w:p>
    <w:p w14:paraId="54AB8DA3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nicht mehr kannte. An die</w:t>
      </w:r>
    </w:p>
    <w:p w14:paraId="54658692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Kinderzeit erinnert sie mich.</w:t>
      </w:r>
    </w:p>
    <w:p w14:paraId="55E87F81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Ich bin herzlich froh, daß</w:t>
      </w:r>
    </w:p>
    <w:p w14:paraId="53706A5A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ich Weihnachten hier </w:t>
      </w:r>
      <w:proofErr w:type="spellStart"/>
      <w:r w:rsidRPr="00641FEC">
        <w:rPr>
          <w:sz w:val="22"/>
        </w:rPr>
        <w:t>ver</w:t>
      </w:r>
      <w:proofErr w:type="spellEnd"/>
      <w:r w:rsidRPr="00641FEC">
        <w:rPr>
          <w:sz w:val="22"/>
        </w:rPr>
        <w:t>-</w:t>
      </w:r>
    </w:p>
    <w:p w14:paraId="1AACED84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bringen kann. Wir machen</w:t>
      </w:r>
    </w:p>
    <w:p w14:paraId="7720AD3A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eine große Weihnachtsfeier,</w:t>
      </w:r>
    </w:p>
    <w:p w14:paraId="3BA286D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so ähnlich die an der ich</w:t>
      </w:r>
    </w:p>
    <w:p w14:paraId="651B3720" w14:textId="77777777" w:rsidR="00191902" w:rsidRPr="00641FE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641FEC">
        <w:rPr>
          <w:b/>
          <w:bCs/>
          <w:sz w:val="22"/>
        </w:rPr>
        <w:t>1944-12-21_2</w:t>
      </w:r>
    </w:p>
    <w:p w14:paraId="601EA4BC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hierher kam. An den</w:t>
      </w:r>
    </w:p>
    <w:p w14:paraId="12A29F89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Weihnachtsfeiertagen u.</w:t>
      </w:r>
    </w:p>
    <w:p w14:paraId="03CEF914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am hl. Abend </w:t>
      </w:r>
      <w:proofErr w:type="spellStart"/>
      <w:r w:rsidRPr="008D6122">
        <w:rPr>
          <w:strike/>
          <w:sz w:val="22"/>
        </w:rPr>
        <w:t>ni</w:t>
      </w:r>
      <w:proofErr w:type="spellEnd"/>
      <w:r w:rsidRPr="00641FEC">
        <w:rPr>
          <w:sz w:val="22"/>
        </w:rPr>
        <w:t xml:space="preserve"> werden</w:t>
      </w:r>
    </w:p>
    <w:p w14:paraId="3636317C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wir in die Familien</w:t>
      </w:r>
    </w:p>
    <w:p w14:paraId="581524E2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aufgeteilt. Da freu ich</w:t>
      </w:r>
    </w:p>
    <w:p w14:paraId="3E34CCD7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mich schon auf den Gans-</w:t>
      </w:r>
    </w:p>
    <w:p w14:paraId="0AA32CAD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 xml:space="preserve">braten. Bei drei </w:t>
      </w:r>
      <w:proofErr w:type="spellStart"/>
      <w:r w:rsidRPr="00641FEC">
        <w:rPr>
          <w:sz w:val="22"/>
        </w:rPr>
        <w:t>Fami</w:t>
      </w:r>
      <w:proofErr w:type="spellEnd"/>
      <w:r w:rsidRPr="00641FEC">
        <w:rPr>
          <w:sz w:val="22"/>
        </w:rPr>
        <w:t>-</w:t>
      </w:r>
    </w:p>
    <w:p w14:paraId="30F590C9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41FEC">
        <w:rPr>
          <w:sz w:val="22"/>
        </w:rPr>
        <w:t>lien</w:t>
      </w:r>
      <w:proofErr w:type="spellEnd"/>
      <w:r w:rsidRPr="00641FEC">
        <w:rPr>
          <w:sz w:val="22"/>
        </w:rPr>
        <w:t xml:space="preserve"> bin ich eingeladen.</w:t>
      </w:r>
    </w:p>
    <w:p w14:paraId="57C041BD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Und jetzt tut mir die</w:t>
      </w:r>
    </w:p>
    <w:p w14:paraId="05A6DDE2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Wahl weh, wohin ich</w:t>
      </w:r>
    </w:p>
    <w:p w14:paraId="6D9AE1FE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gehen soll.</w:t>
      </w:r>
    </w:p>
    <w:p w14:paraId="69DCC4A2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Die herzlichsten Grüße</w:t>
      </w:r>
    </w:p>
    <w:p w14:paraId="55706254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u. Küsse</w:t>
      </w:r>
    </w:p>
    <w:p w14:paraId="5379046F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u. ein frohes gnadenvolles</w:t>
      </w:r>
    </w:p>
    <w:p w14:paraId="64AC00F2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Weihnachtsfest</w:t>
      </w:r>
    </w:p>
    <w:p w14:paraId="35AD2FF6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wünscht Euch</w:t>
      </w:r>
    </w:p>
    <w:p w14:paraId="5015C75C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Euer</w:t>
      </w:r>
    </w:p>
    <w:p w14:paraId="6E8DE9D6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dankbarer Hans.</w:t>
      </w:r>
    </w:p>
    <w:p w14:paraId="5550B9A4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Heute bekam ich Paket No1 von Mutter, mit</w:t>
      </w:r>
    </w:p>
    <w:p w14:paraId="14EEAF02" w14:textId="77777777" w:rsidR="00191902" w:rsidRPr="00641FEC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der Wurst von Frau Riederer. Schmeckt</w:t>
      </w:r>
    </w:p>
    <w:p w14:paraId="23BC9ED1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641FEC">
        <w:rPr>
          <w:sz w:val="22"/>
        </w:rPr>
        <w:t>prima.</w:t>
      </w:r>
    </w:p>
    <w:p w14:paraId="16258F85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9FFA1C1" w14:textId="77777777" w:rsidR="00191902" w:rsidRPr="008D612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D6122">
        <w:rPr>
          <w:b/>
          <w:bCs/>
          <w:sz w:val="22"/>
        </w:rPr>
        <w:t>1944-12-24_1</w:t>
      </w:r>
    </w:p>
    <w:p w14:paraId="1EED4B0C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Hl. Abend 1944.</w:t>
      </w:r>
    </w:p>
    <w:p w14:paraId="1064CE59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Meine Lieben!</w:t>
      </w:r>
    </w:p>
    <w:p w14:paraId="064CEEA6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 xml:space="preserve">1/2 12h </w:t>
      </w:r>
      <w:proofErr w:type="gramStart"/>
      <w:r w:rsidRPr="008D6122">
        <w:rPr>
          <w:sz w:val="22"/>
        </w:rPr>
        <w:t>Nachts</w:t>
      </w:r>
      <w:proofErr w:type="gramEnd"/>
      <w:r w:rsidRPr="008D6122">
        <w:rPr>
          <w:sz w:val="22"/>
        </w:rPr>
        <w:t>! Ihr</w:t>
      </w:r>
    </w:p>
    <w:p w14:paraId="506C0044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werdet Euch wohl fertig machen</w:t>
      </w:r>
    </w:p>
    <w:p w14:paraId="5A52FFC0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zur Mette. Könnte ich doch</w:t>
      </w:r>
    </w:p>
    <w:p w14:paraId="3D2A5ACB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da bloß noch mitgehen.</w:t>
      </w:r>
    </w:p>
    <w:p w14:paraId="1CE9E2C2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 xml:space="preserve">Das war also mein </w:t>
      </w:r>
      <w:proofErr w:type="spellStart"/>
      <w:r w:rsidRPr="008D6122">
        <w:rPr>
          <w:sz w:val="22"/>
        </w:rPr>
        <w:t>drittess</w:t>
      </w:r>
      <w:proofErr w:type="spellEnd"/>
    </w:p>
    <w:p w14:paraId="53ACEB1E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D6122">
        <w:rPr>
          <w:sz w:val="22"/>
        </w:rPr>
        <w:t>Kriegweihnacht</w:t>
      </w:r>
      <w:proofErr w:type="spellEnd"/>
      <w:r w:rsidRPr="008D6122">
        <w:rPr>
          <w:sz w:val="22"/>
        </w:rPr>
        <w:t>. Hoffentlich</w:t>
      </w:r>
    </w:p>
    <w:p w14:paraId="2BC4B20B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auch das Letzte. Ich kann</w:t>
      </w:r>
    </w:p>
    <w:p w14:paraId="33EF2929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es aber ruhig neben die</w:t>
      </w:r>
    </w:p>
    <w:p w14:paraId="790AE993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beiden anderen stellen.</w:t>
      </w:r>
    </w:p>
    <w:p w14:paraId="32AFAAE2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Nachmittags feierten wir</w:t>
      </w:r>
    </w:p>
    <w:p w14:paraId="183B6AF5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 xml:space="preserve">im Rahmen der </w:t>
      </w:r>
      <w:proofErr w:type="spellStart"/>
      <w:r w:rsidRPr="008D6122">
        <w:rPr>
          <w:sz w:val="22"/>
        </w:rPr>
        <w:t>Kompa</w:t>
      </w:r>
      <w:proofErr w:type="spellEnd"/>
      <w:r w:rsidRPr="008D6122">
        <w:rPr>
          <w:sz w:val="22"/>
        </w:rPr>
        <w:t>-</w:t>
      </w:r>
    </w:p>
    <w:p w14:paraId="3A82FE1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nie das Fest. Ich war froh</w:t>
      </w:r>
    </w:p>
    <w:p w14:paraId="4E5A7DF7" w14:textId="77777777" w:rsidR="00191902" w:rsidRPr="008D612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D6122">
        <w:rPr>
          <w:b/>
          <w:bCs/>
          <w:sz w:val="22"/>
        </w:rPr>
        <w:lastRenderedPageBreak/>
        <w:t>1944-12-24_2</w:t>
      </w:r>
    </w:p>
    <w:p w14:paraId="009F3CC2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 xml:space="preserve">daß </w:t>
      </w:r>
      <w:r w:rsidRPr="008D6122">
        <w:rPr>
          <w:strike/>
          <w:sz w:val="22"/>
        </w:rPr>
        <w:t>das</w:t>
      </w:r>
      <w:r w:rsidRPr="008D6122">
        <w:rPr>
          <w:sz w:val="22"/>
        </w:rPr>
        <w:t xml:space="preserve"> nach einem kurzen</w:t>
      </w:r>
    </w:p>
    <w:p w14:paraId="77EA91A6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stimmungsvollen Teil ins</w:t>
      </w:r>
    </w:p>
    <w:p w14:paraId="7CE28FD4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Lustige übergeleitet wurde.</w:t>
      </w:r>
    </w:p>
    <w:p w14:paraId="1AB4AD6E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 xml:space="preserve">Denn schwermütige </w:t>
      </w:r>
      <w:proofErr w:type="spellStart"/>
      <w:r w:rsidRPr="008D6122">
        <w:rPr>
          <w:sz w:val="22"/>
        </w:rPr>
        <w:t>Gedan</w:t>
      </w:r>
      <w:proofErr w:type="spellEnd"/>
      <w:r w:rsidRPr="008D6122">
        <w:rPr>
          <w:sz w:val="22"/>
        </w:rPr>
        <w:t>-</w:t>
      </w:r>
    </w:p>
    <w:p w14:paraId="206E20B7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D6122">
        <w:rPr>
          <w:sz w:val="22"/>
        </w:rPr>
        <w:t>ken</w:t>
      </w:r>
      <w:proofErr w:type="spellEnd"/>
      <w:r w:rsidRPr="008D6122">
        <w:rPr>
          <w:sz w:val="22"/>
        </w:rPr>
        <w:t xml:space="preserve"> machen das Fest nicht.</w:t>
      </w:r>
    </w:p>
    <w:p w14:paraId="3BE9D875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schöner. Und als einem Uffz.</w:t>
      </w:r>
    </w:p>
    <w:p w14:paraId="1521E164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neben mir die Tränen</w:t>
      </w:r>
    </w:p>
    <w:p w14:paraId="4FD0677C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kamen, ging es mir auch</w:t>
      </w:r>
    </w:p>
    <w:p w14:paraId="091ED5B2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nahe. Ihr wart um diese</w:t>
      </w:r>
    </w:p>
    <w:p w14:paraId="7EF8B260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Zeit wohl, am Friedhof.</w:t>
      </w:r>
    </w:p>
    <w:p w14:paraId="25E00D3B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Am Abend war ein Regens-</w:t>
      </w:r>
    </w:p>
    <w:p w14:paraId="1F6849C2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D6122">
        <w:rPr>
          <w:sz w:val="22"/>
        </w:rPr>
        <w:t>burger</w:t>
      </w:r>
      <w:proofErr w:type="spellEnd"/>
      <w:r w:rsidRPr="008D6122">
        <w:rPr>
          <w:sz w:val="22"/>
        </w:rPr>
        <w:t xml:space="preserve"> (19 Jahre) mit dem</w:t>
      </w:r>
    </w:p>
    <w:p w14:paraId="7EE2493A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ich mit sehr gut verstehe</w:t>
      </w:r>
    </w:p>
    <w:p w14:paraId="4A202749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 xml:space="preserve">(er ging mit dem </w:t>
      </w:r>
      <w:proofErr w:type="spellStart"/>
      <w:r w:rsidRPr="008D6122">
        <w:rPr>
          <w:sz w:val="22"/>
        </w:rPr>
        <w:t>Siset</w:t>
      </w:r>
      <w:proofErr w:type="spellEnd"/>
      <w:r w:rsidRPr="008D6122">
        <w:rPr>
          <w:sz w:val="22"/>
        </w:rPr>
        <w:t xml:space="preserve"> Gigi-</w:t>
      </w:r>
    </w:p>
    <w:p w14:paraId="4E90070B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 xml:space="preserve">u. </w:t>
      </w:r>
      <w:proofErr w:type="spellStart"/>
      <w:r w:rsidRPr="008D6122">
        <w:rPr>
          <w:sz w:val="22"/>
        </w:rPr>
        <w:t>Gagi</w:t>
      </w:r>
      <w:proofErr w:type="spellEnd"/>
      <w:r w:rsidRPr="008D6122">
        <w:rPr>
          <w:sz w:val="22"/>
        </w:rPr>
        <w:t xml:space="preserve"> in die Schule)</w:t>
      </w:r>
    </w:p>
    <w:p w14:paraId="066AFD94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 xml:space="preserve">bei einer Familie </w:t>
      </w:r>
      <w:proofErr w:type="spellStart"/>
      <w:r w:rsidRPr="008D6122">
        <w:rPr>
          <w:sz w:val="22"/>
        </w:rPr>
        <w:t>einge</w:t>
      </w:r>
      <w:proofErr w:type="spellEnd"/>
      <w:r w:rsidRPr="008D6122">
        <w:rPr>
          <w:sz w:val="22"/>
        </w:rPr>
        <w:t>-</w:t>
      </w:r>
    </w:p>
    <w:p w14:paraId="518EBC4E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laden. Auch dort war</w:t>
      </w:r>
    </w:p>
    <w:p w14:paraId="6BDAD63F" w14:textId="77777777" w:rsidR="00191902" w:rsidRPr="008D612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 xml:space="preserve">es recht nett u. wir </w:t>
      </w:r>
      <w:proofErr w:type="spellStart"/>
      <w:r w:rsidRPr="008D6122">
        <w:rPr>
          <w:sz w:val="22"/>
        </w:rPr>
        <w:t>ver</w:t>
      </w:r>
      <w:proofErr w:type="spellEnd"/>
      <w:r w:rsidRPr="008D6122">
        <w:rPr>
          <w:sz w:val="22"/>
        </w:rPr>
        <w:t>-</w:t>
      </w:r>
    </w:p>
    <w:p w14:paraId="455A2DE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8D6122">
        <w:rPr>
          <w:sz w:val="22"/>
        </w:rPr>
        <w:t>brachten den Abend mit</w:t>
      </w:r>
    </w:p>
    <w:p w14:paraId="2F9F592C" w14:textId="77777777" w:rsidR="00191902" w:rsidRPr="008D612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D6122">
        <w:rPr>
          <w:b/>
          <w:bCs/>
          <w:sz w:val="22"/>
        </w:rPr>
        <w:t>1944-12-24_3</w:t>
      </w:r>
    </w:p>
    <w:p w14:paraId="0F2CC28E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>Scherzen u. Küssen.</w:t>
      </w:r>
    </w:p>
    <w:p w14:paraId="433085B2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>Aber das Richtige war es</w:t>
      </w:r>
    </w:p>
    <w:p w14:paraId="3785DBC6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>auch nicht. Am schönsten</w:t>
      </w:r>
    </w:p>
    <w:p w14:paraId="254D1A2A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>wäre es halt zu Hause.</w:t>
      </w:r>
    </w:p>
    <w:p w14:paraId="19F191EE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>Ich bin froh heute</w:t>
      </w:r>
    </w:p>
    <w:p w14:paraId="637814AD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>wenigstens Post bekommen</w:t>
      </w:r>
    </w:p>
    <w:p w14:paraId="10BE1A0D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>zu haben. Von Mutter</w:t>
      </w:r>
    </w:p>
    <w:p w14:paraId="67FA1918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762F7">
        <w:rPr>
          <w:sz w:val="22"/>
        </w:rPr>
        <w:t>No</w:t>
      </w:r>
      <w:proofErr w:type="spellEnd"/>
      <w:r w:rsidRPr="005762F7">
        <w:rPr>
          <w:sz w:val="22"/>
        </w:rPr>
        <w:t xml:space="preserve"> 5 u. 7. von Alies </w:t>
      </w:r>
      <w:proofErr w:type="spellStart"/>
      <w:r w:rsidRPr="005762F7">
        <w:rPr>
          <w:sz w:val="22"/>
        </w:rPr>
        <w:t>No</w:t>
      </w:r>
      <w:proofErr w:type="spellEnd"/>
      <w:r w:rsidRPr="005762F7">
        <w:rPr>
          <w:sz w:val="22"/>
        </w:rPr>
        <w:t xml:space="preserve"> 19.</w:t>
      </w:r>
    </w:p>
    <w:p w14:paraId="00A1ACA7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762F7">
        <w:rPr>
          <w:strike/>
          <w:sz w:val="22"/>
        </w:rPr>
        <w:t>Wol</w:t>
      </w:r>
      <w:proofErr w:type="spellEnd"/>
      <w:r w:rsidRPr="005762F7">
        <w:rPr>
          <w:sz w:val="22"/>
        </w:rPr>
        <w:t xml:space="preserve"> Schal braucht Ihr</w:t>
      </w:r>
    </w:p>
    <w:p w14:paraId="55692A9B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>mir keinen zu schicken.</w:t>
      </w:r>
    </w:p>
    <w:p w14:paraId="3E944F08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>Höchstens Wollfäustlinge!</w:t>
      </w:r>
    </w:p>
    <w:p w14:paraId="5AA8B93A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 xml:space="preserve">Auf einen </w:t>
      </w:r>
      <w:proofErr w:type="spellStart"/>
      <w:r w:rsidRPr="005762F7">
        <w:rPr>
          <w:sz w:val="22"/>
        </w:rPr>
        <w:t>Taschenkalen</w:t>
      </w:r>
      <w:proofErr w:type="spellEnd"/>
      <w:r w:rsidRPr="005762F7">
        <w:rPr>
          <w:sz w:val="22"/>
        </w:rPr>
        <w:t>-</w:t>
      </w:r>
    </w:p>
    <w:p w14:paraId="15D6BF50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>der leiste ich Verzicht!</w:t>
      </w:r>
    </w:p>
    <w:p w14:paraId="6A762059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>Ich komme, ohne einen</w:t>
      </w:r>
    </w:p>
    <w:p w14:paraId="50C3F0B0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 xml:space="preserve">solchen auch </w:t>
      </w:r>
      <w:proofErr w:type="spellStart"/>
      <w:proofErr w:type="gramStart"/>
      <w:r w:rsidRPr="005762F7">
        <w:rPr>
          <w:sz w:val="22"/>
        </w:rPr>
        <w:t>durch's</w:t>
      </w:r>
      <w:proofErr w:type="spellEnd"/>
      <w:proofErr w:type="gramEnd"/>
      <w:r w:rsidRPr="005762F7">
        <w:rPr>
          <w:sz w:val="22"/>
        </w:rPr>
        <w:t xml:space="preserve"> Jahr.</w:t>
      </w:r>
    </w:p>
    <w:p w14:paraId="07F58188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>Weihnachten, Ostern u.</w:t>
      </w:r>
    </w:p>
    <w:p w14:paraId="7076FFF7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 xml:space="preserve">Pfingsten </w:t>
      </w:r>
      <w:proofErr w:type="spellStart"/>
      <w:r w:rsidRPr="005762F7">
        <w:rPr>
          <w:sz w:val="22"/>
        </w:rPr>
        <w:t>müßt</w:t>
      </w:r>
      <w:proofErr w:type="spellEnd"/>
      <w:r w:rsidRPr="005762F7">
        <w:rPr>
          <w:sz w:val="22"/>
        </w:rPr>
        <w:t xml:space="preserve"> Ihr mir</w:t>
      </w:r>
    </w:p>
    <w:p w14:paraId="2046A476" w14:textId="77777777" w:rsidR="00191902" w:rsidRPr="005762F7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 xml:space="preserve">halt </w:t>
      </w:r>
      <w:r>
        <w:rPr>
          <w:sz w:val="22"/>
        </w:rPr>
        <w:t>brieflich</w:t>
      </w:r>
      <w:r w:rsidRPr="005762F7">
        <w:rPr>
          <w:sz w:val="22"/>
        </w:rPr>
        <w:t xml:space="preserve"> </w:t>
      </w:r>
      <w:proofErr w:type="spellStart"/>
      <w:r w:rsidRPr="005762F7">
        <w:rPr>
          <w:strike/>
          <w:sz w:val="22"/>
        </w:rPr>
        <w:t>sch</w:t>
      </w:r>
      <w:proofErr w:type="spellEnd"/>
      <w:r w:rsidRPr="005762F7">
        <w:rPr>
          <w:sz w:val="22"/>
        </w:rPr>
        <w:t xml:space="preserve"> mit-</w:t>
      </w:r>
    </w:p>
    <w:p w14:paraId="512014E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762F7">
        <w:rPr>
          <w:sz w:val="22"/>
        </w:rPr>
        <w:t>teilen!</w:t>
      </w:r>
    </w:p>
    <w:p w14:paraId="56CF2AE0" w14:textId="77777777" w:rsidR="00191902" w:rsidRPr="005762F7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762F7">
        <w:rPr>
          <w:b/>
          <w:bCs/>
          <w:sz w:val="22"/>
        </w:rPr>
        <w:t>1944-12-24_4</w:t>
      </w:r>
    </w:p>
    <w:p w14:paraId="64ACB35B" w14:textId="77777777" w:rsidR="00191902" w:rsidRPr="009A7399" w:rsidRDefault="00191902" w:rsidP="00191902">
      <w:pPr>
        <w:spacing w:before="120" w:after="0" w:line="240" w:lineRule="auto"/>
        <w:contextualSpacing/>
        <w:rPr>
          <w:sz w:val="22"/>
        </w:rPr>
      </w:pPr>
      <w:r w:rsidRPr="009A7399">
        <w:rPr>
          <w:sz w:val="22"/>
        </w:rPr>
        <w:t>Die herzlichsten Grüße</w:t>
      </w:r>
    </w:p>
    <w:p w14:paraId="50699E0C" w14:textId="77777777" w:rsidR="00191902" w:rsidRPr="009A7399" w:rsidRDefault="00191902" w:rsidP="00191902">
      <w:pPr>
        <w:spacing w:before="120" w:after="0" w:line="240" w:lineRule="auto"/>
        <w:contextualSpacing/>
        <w:rPr>
          <w:sz w:val="22"/>
        </w:rPr>
      </w:pPr>
      <w:r w:rsidRPr="009A7399">
        <w:rPr>
          <w:sz w:val="22"/>
        </w:rPr>
        <w:t>u. Küsse</w:t>
      </w:r>
    </w:p>
    <w:p w14:paraId="7EE11317" w14:textId="77777777" w:rsidR="00191902" w:rsidRPr="009A7399" w:rsidRDefault="00191902" w:rsidP="00191902">
      <w:pPr>
        <w:spacing w:before="120" w:after="0" w:line="240" w:lineRule="auto"/>
        <w:contextualSpacing/>
        <w:rPr>
          <w:sz w:val="22"/>
        </w:rPr>
      </w:pPr>
      <w:r w:rsidRPr="009A7399">
        <w:rPr>
          <w:sz w:val="22"/>
        </w:rPr>
        <w:t>von Euerm</w:t>
      </w:r>
    </w:p>
    <w:p w14:paraId="1BA6464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A7399">
        <w:rPr>
          <w:sz w:val="22"/>
        </w:rPr>
        <w:t>Hanserl.</w:t>
      </w:r>
    </w:p>
    <w:p w14:paraId="54E3D60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4395E2FE" w14:textId="77777777" w:rsidR="00191902" w:rsidRPr="00FC29F2" w:rsidRDefault="00191902" w:rsidP="00191902">
      <w:pPr>
        <w:pBdr>
          <w:bottom w:val="single" w:sz="4" w:space="1" w:color="auto"/>
        </w:pBdr>
        <w:spacing w:before="120" w:after="0" w:line="240" w:lineRule="auto"/>
        <w:contextualSpacing/>
        <w:rPr>
          <w:sz w:val="40"/>
          <w:szCs w:val="40"/>
        </w:rPr>
      </w:pPr>
      <w:r w:rsidRPr="00FC29F2">
        <w:rPr>
          <w:sz w:val="40"/>
          <w:szCs w:val="40"/>
        </w:rPr>
        <w:t>1945</w:t>
      </w:r>
    </w:p>
    <w:p w14:paraId="6832031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1AC6004" w14:textId="77777777" w:rsidR="00191902" w:rsidRPr="00E076B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076BC">
        <w:rPr>
          <w:b/>
          <w:bCs/>
          <w:sz w:val="22"/>
        </w:rPr>
        <w:t>1945-01-01_1</w:t>
      </w:r>
    </w:p>
    <w:p w14:paraId="2CEC662D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076BC">
        <w:rPr>
          <w:sz w:val="22"/>
        </w:rPr>
        <w:t>Haffwinkel</w:t>
      </w:r>
      <w:proofErr w:type="spellEnd"/>
      <w:r w:rsidRPr="00E076BC">
        <w:rPr>
          <w:sz w:val="22"/>
        </w:rPr>
        <w:t xml:space="preserve"> 1.1.45.</w:t>
      </w:r>
    </w:p>
    <w:p w14:paraId="04189555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Meine Lieben!</w:t>
      </w:r>
    </w:p>
    <w:p w14:paraId="3E258E35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  <w:u w:val="single"/>
        </w:rPr>
      </w:pPr>
      <w:r w:rsidRPr="00E076BC">
        <w:rPr>
          <w:sz w:val="22"/>
          <w:u w:val="single"/>
        </w:rPr>
        <w:t>Prosit Neujahr!</w:t>
      </w:r>
    </w:p>
    <w:p w14:paraId="41CD672A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lastRenderedPageBreak/>
        <w:t>Dazu Euch allen die</w:t>
      </w:r>
    </w:p>
    <w:p w14:paraId="7FFB7CE9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besten Glückwünsche, Ge</w:t>
      </w:r>
    </w:p>
    <w:p w14:paraId="6DF401DC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076BC">
        <w:rPr>
          <w:sz w:val="22"/>
        </w:rPr>
        <w:t>sundheit</w:t>
      </w:r>
      <w:proofErr w:type="spellEnd"/>
      <w:r w:rsidRPr="00E076BC">
        <w:rPr>
          <w:sz w:val="22"/>
        </w:rPr>
        <w:t xml:space="preserve"> u. ein baldiges</w:t>
      </w:r>
    </w:p>
    <w:p w14:paraId="44F841A5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Wiedersehn.</w:t>
      </w:r>
    </w:p>
    <w:p w14:paraId="02FB2000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Im Geiste sehe ich</w:t>
      </w:r>
    </w:p>
    <w:p w14:paraId="7707574B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 xml:space="preserve">wie Ihr über mich </w:t>
      </w:r>
      <w:r>
        <w:rPr>
          <w:sz w:val="22"/>
        </w:rPr>
        <w:t>„</w:t>
      </w:r>
      <w:r w:rsidRPr="00E076BC">
        <w:rPr>
          <w:sz w:val="22"/>
        </w:rPr>
        <w:t>Sau-</w:t>
      </w:r>
    </w:p>
    <w:p w14:paraId="6FACDA65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076BC">
        <w:rPr>
          <w:sz w:val="22"/>
        </w:rPr>
        <w:t>hanserl</w:t>
      </w:r>
      <w:proofErr w:type="spellEnd"/>
      <w:r>
        <w:rPr>
          <w:sz w:val="22"/>
        </w:rPr>
        <w:t>“</w:t>
      </w:r>
      <w:r w:rsidRPr="00E076BC">
        <w:rPr>
          <w:sz w:val="22"/>
        </w:rPr>
        <w:t xml:space="preserve"> schimpft, weil</w:t>
      </w:r>
    </w:p>
    <w:p w14:paraId="55435917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 xml:space="preserve">der faule </w:t>
      </w:r>
      <w:r>
        <w:rPr>
          <w:sz w:val="22"/>
        </w:rPr>
        <w:t>„</w:t>
      </w:r>
      <w:proofErr w:type="spellStart"/>
      <w:r w:rsidRPr="00E076BC">
        <w:rPr>
          <w:sz w:val="22"/>
        </w:rPr>
        <w:t>Stingel</w:t>
      </w:r>
      <w:proofErr w:type="spellEnd"/>
      <w:r>
        <w:rPr>
          <w:sz w:val="22"/>
        </w:rPr>
        <w:t>“</w:t>
      </w:r>
      <w:r w:rsidRPr="00E076BC">
        <w:rPr>
          <w:sz w:val="22"/>
        </w:rPr>
        <w:t xml:space="preserve"> nicht</w:t>
      </w:r>
    </w:p>
    <w:p w14:paraId="13BD9FB3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schreibt. Ja, mir lastet</w:t>
      </w:r>
    </w:p>
    <w:p w14:paraId="6CA44F6C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es schon schwer auf der</w:t>
      </w:r>
    </w:p>
    <w:p w14:paraId="7687C15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Seele u. alle Tage sage ich</w:t>
      </w:r>
    </w:p>
    <w:p w14:paraId="51102D98" w14:textId="77777777" w:rsidR="00191902" w:rsidRPr="00E076B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076BC">
        <w:rPr>
          <w:b/>
          <w:bCs/>
          <w:sz w:val="22"/>
        </w:rPr>
        <w:t>1945-01-01_2</w:t>
      </w:r>
    </w:p>
    <w:p w14:paraId="74B21315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mehr als hundertmal:</w:t>
      </w:r>
    </w:p>
    <w:p w14:paraId="6E92F7EC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morgen wird geschrieben,</w:t>
      </w:r>
    </w:p>
    <w:p w14:paraId="173E1D23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geht's krumm oder grad.</w:t>
      </w:r>
    </w:p>
    <w:p w14:paraId="44F079B1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 xml:space="preserve"> Aber der Tag vergeht u. das</w:t>
      </w:r>
    </w:p>
    <w:p w14:paraId="58795B0F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Hanserl hatte halt keine</w:t>
      </w:r>
    </w:p>
    <w:p w14:paraId="42A72D89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freien fünf Minuten. Und</w:t>
      </w:r>
    </w:p>
    <w:p w14:paraId="228AA781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 xml:space="preserve">ich </w:t>
      </w:r>
      <w:proofErr w:type="spellStart"/>
      <w:r w:rsidRPr="00E076BC">
        <w:rPr>
          <w:sz w:val="22"/>
        </w:rPr>
        <w:t>müßte</w:t>
      </w:r>
      <w:proofErr w:type="spellEnd"/>
      <w:r w:rsidRPr="00E076BC">
        <w:rPr>
          <w:sz w:val="22"/>
        </w:rPr>
        <w:t xml:space="preserve"> Euch </w:t>
      </w:r>
      <w:proofErr w:type="spellStart"/>
      <w:proofErr w:type="gramStart"/>
      <w:r w:rsidRPr="00E076BC">
        <w:rPr>
          <w:sz w:val="22"/>
          <w:u w:val="single"/>
        </w:rPr>
        <w:t>soviel</w:t>
      </w:r>
      <w:proofErr w:type="spellEnd"/>
      <w:proofErr w:type="gramEnd"/>
      <w:r w:rsidRPr="00E076BC">
        <w:rPr>
          <w:sz w:val="22"/>
        </w:rPr>
        <w:t xml:space="preserve"> </w:t>
      </w:r>
      <w:r w:rsidRPr="00E076BC">
        <w:rPr>
          <w:strike/>
          <w:sz w:val="22"/>
        </w:rPr>
        <w:t>v</w:t>
      </w:r>
    </w:p>
    <w:p w14:paraId="3C48C553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erzählen. So gut gefiel es</w:t>
      </w:r>
    </w:p>
    <w:p w14:paraId="4EC6C33D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mir selten irgendwo</w:t>
      </w:r>
    </w:p>
    <w:p w14:paraId="3A3CDCF1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als in diesem Winkel an</w:t>
      </w:r>
    </w:p>
    <w:p w14:paraId="4BF4E4F7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 xml:space="preserve">der Ostsee.  Mein </w:t>
      </w:r>
      <w:proofErr w:type="spellStart"/>
      <w:r w:rsidRPr="00E076BC">
        <w:rPr>
          <w:sz w:val="22"/>
        </w:rPr>
        <w:t>Kame</w:t>
      </w:r>
      <w:proofErr w:type="spellEnd"/>
      <w:r w:rsidRPr="00E076BC">
        <w:rPr>
          <w:sz w:val="22"/>
        </w:rPr>
        <w:t>-</w:t>
      </w:r>
    </w:p>
    <w:p w14:paraId="0D00A24A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076BC">
        <w:rPr>
          <w:sz w:val="22"/>
        </w:rPr>
        <w:t>rad</w:t>
      </w:r>
      <w:proofErr w:type="spellEnd"/>
      <w:r w:rsidRPr="00E076BC">
        <w:rPr>
          <w:sz w:val="22"/>
        </w:rPr>
        <w:t xml:space="preserve"> Gerhard </w:t>
      </w:r>
      <w:r>
        <w:rPr>
          <w:sz w:val="22"/>
        </w:rPr>
        <w:t>{</w:t>
      </w:r>
      <w:r w:rsidRPr="00E076BC">
        <w:rPr>
          <w:sz w:val="22"/>
        </w:rPr>
        <w:t>Naujoks</w:t>
      </w:r>
      <w:r>
        <w:rPr>
          <w:sz w:val="22"/>
        </w:rPr>
        <w:t>}</w:t>
      </w:r>
      <w:r w:rsidRPr="00E076BC">
        <w:rPr>
          <w:sz w:val="22"/>
        </w:rPr>
        <w:t xml:space="preserve"> wartet schon</w:t>
      </w:r>
    </w:p>
    <w:p w14:paraId="6C5E9A17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bis ich fertig bin mit</w:t>
      </w:r>
    </w:p>
    <w:p w14:paraId="044A60D1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Schreiben, denn er will</w:t>
      </w:r>
    </w:p>
    <w:p w14:paraId="3470DA2A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 xml:space="preserve">schon wieder zu </w:t>
      </w:r>
      <w:r>
        <w:rPr>
          <w:sz w:val="22"/>
        </w:rPr>
        <w:t>„</w:t>
      </w:r>
      <w:r w:rsidRPr="00E076BC">
        <w:rPr>
          <w:sz w:val="22"/>
        </w:rPr>
        <w:t>den Mädchen</w:t>
      </w:r>
      <w:r>
        <w:rPr>
          <w:sz w:val="22"/>
        </w:rPr>
        <w:t>“</w:t>
      </w:r>
    </w:p>
    <w:p w14:paraId="686E457D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gehen. Aber das Neue Jahr</w:t>
      </w:r>
    </w:p>
    <w:p w14:paraId="696CAA25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beginne ich mit eisernen</w:t>
      </w:r>
    </w:p>
    <w:p w14:paraId="08C83033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Vorsätzen u. da darf ich</w:t>
      </w:r>
    </w:p>
    <w:p w14:paraId="02EDD77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doch schon am Neujahrs-</w:t>
      </w:r>
    </w:p>
    <w:p w14:paraId="796EC564" w14:textId="77777777" w:rsidR="00191902" w:rsidRPr="00E076B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076BC">
        <w:rPr>
          <w:b/>
          <w:bCs/>
          <w:sz w:val="22"/>
        </w:rPr>
        <w:t>1945-01-01_3</w:t>
      </w:r>
    </w:p>
    <w:p w14:paraId="29978824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morgen nicht schon schwach</w:t>
      </w:r>
    </w:p>
    <w:p w14:paraId="354E8C65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werden. (Nicht in Bezug aus</w:t>
      </w:r>
    </w:p>
    <w:p w14:paraId="216CC4D4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Mädchen sondern auf Schreiben.)</w:t>
      </w:r>
    </w:p>
    <w:p w14:paraId="64C7AD17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Zuerst mal vielen</w:t>
      </w:r>
    </w:p>
    <w:p w14:paraId="5B482E69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herzlichen Dank für die</w:t>
      </w:r>
    </w:p>
    <w:p w14:paraId="7B2950ED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guten Päckchen. Von Mutter</w:t>
      </w:r>
    </w:p>
    <w:p w14:paraId="7B128BAE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bekam ich eines mit Kuchen</w:t>
      </w:r>
    </w:p>
    <w:p w14:paraId="11858E85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u. Plätzchen, den Zettel</w:t>
      </w:r>
    </w:p>
    <w:p w14:paraId="4BB944FB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E076BC">
        <w:rPr>
          <w:sz w:val="22"/>
        </w:rPr>
        <w:t>hab</w:t>
      </w:r>
      <w:proofErr w:type="gramEnd"/>
      <w:r w:rsidRPr="00E076BC">
        <w:rPr>
          <w:sz w:val="22"/>
        </w:rPr>
        <w:t xml:space="preserve"> ich verloren. Von Alies</w:t>
      </w:r>
    </w:p>
    <w:p w14:paraId="1D9821A9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076BC">
        <w:rPr>
          <w:sz w:val="22"/>
        </w:rPr>
        <w:t>bekamn</w:t>
      </w:r>
      <w:proofErr w:type="spellEnd"/>
      <w:r w:rsidRPr="00E076BC">
        <w:rPr>
          <w:sz w:val="22"/>
        </w:rPr>
        <w:t xml:space="preserve"> ich zwei Päckchen</w:t>
      </w:r>
    </w:p>
    <w:p w14:paraId="70500704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 xml:space="preserve">mit </w:t>
      </w:r>
      <w:proofErr w:type="spellStart"/>
      <w:r w:rsidRPr="00E076BC">
        <w:rPr>
          <w:sz w:val="22"/>
        </w:rPr>
        <w:t>Wolfsbacher</w:t>
      </w:r>
      <w:proofErr w:type="spellEnd"/>
      <w:r w:rsidRPr="00E076BC">
        <w:rPr>
          <w:sz w:val="22"/>
        </w:rPr>
        <w:t xml:space="preserve"> </w:t>
      </w:r>
      <w:proofErr w:type="spellStart"/>
      <w:r w:rsidRPr="00E076BC">
        <w:rPr>
          <w:sz w:val="22"/>
        </w:rPr>
        <w:t>Vitami</w:t>
      </w:r>
      <w:proofErr w:type="spellEnd"/>
      <w:r w:rsidRPr="00E076BC">
        <w:rPr>
          <w:sz w:val="22"/>
        </w:rPr>
        <w:t>-</w:t>
      </w:r>
    </w:p>
    <w:p w14:paraId="492A0E40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076BC">
        <w:rPr>
          <w:sz w:val="22"/>
        </w:rPr>
        <w:t>nen</w:t>
      </w:r>
      <w:proofErr w:type="spellEnd"/>
      <w:r w:rsidRPr="00E076BC">
        <w:rPr>
          <w:sz w:val="22"/>
        </w:rPr>
        <w:t xml:space="preserve">. Das </w:t>
      </w:r>
      <w:proofErr w:type="spellStart"/>
      <w:r w:rsidRPr="00E076BC">
        <w:rPr>
          <w:sz w:val="22"/>
        </w:rPr>
        <w:t>hebe</w:t>
      </w:r>
      <w:proofErr w:type="spellEnd"/>
      <w:r w:rsidRPr="00E076BC">
        <w:rPr>
          <w:sz w:val="22"/>
        </w:rPr>
        <w:t xml:space="preserve"> ich mir</w:t>
      </w:r>
    </w:p>
    <w:p w14:paraId="6D71995E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 xml:space="preserve">alles auf; denn </w:t>
      </w:r>
      <w:proofErr w:type="spellStart"/>
      <w:r w:rsidRPr="00E076BC">
        <w:rPr>
          <w:sz w:val="22"/>
        </w:rPr>
        <w:t>angenblick</w:t>
      </w:r>
      <w:proofErr w:type="spellEnd"/>
      <w:r w:rsidRPr="00E076BC">
        <w:rPr>
          <w:sz w:val="22"/>
        </w:rPr>
        <w:t>-</w:t>
      </w:r>
    </w:p>
    <w:p w14:paraId="3A15AF79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076BC">
        <w:rPr>
          <w:sz w:val="22"/>
        </w:rPr>
        <w:t>lich</w:t>
      </w:r>
      <w:proofErr w:type="spellEnd"/>
      <w:r w:rsidRPr="00E076BC">
        <w:rPr>
          <w:sz w:val="22"/>
        </w:rPr>
        <w:t xml:space="preserve"> habe ich </w:t>
      </w:r>
      <w:r w:rsidRPr="00E076BC">
        <w:rPr>
          <w:sz w:val="22"/>
          <w:u w:val="single"/>
        </w:rPr>
        <w:t>mehr als</w:t>
      </w:r>
    </w:p>
    <w:p w14:paraId="6CF98667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genug zum Essen. Diese</w:t>
      </w:r>
    </w:p>
    <w:p w14:paraId="3BA60844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3 Päckchen bekam ich</w:t>
      </w:r>
    </w:p>
    <w:p w14:paraId="6B97F370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3 Tage nach Weihnachten.</w:t>
      </w:r>
    </w:p>
    <w:p w14:paraId="3F630E9E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Nur das eine mit der Wurst</w:t>
      </w:r>
    </w:p>
    <w:p w14:paraId="563491D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von Frau Riederer, von dem</w:t>
      </w:r>
    </w:p>
    <w:p w14:paraId="39CC127D" w14:textId="77777777" w:rsidR="00191902" w:rsidRPr="00E076B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076BC">
        <w:rPr>
          <w:b/>
          <w:bCs/>
          <w:sz w:val="22"/>
        </w:rPr>
        <w:t>1945-01-01_4</w:t>
      </w:r>
    </w:p>
    <w:p w14:paraId="64EE2B63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ich aber nicht mehr weiß</w:t>
      </w:r>
    </w:p>
    <w:p w14:paraId="200356F9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lastRenderedPageBreak/>
        <w:t xml:space="preserve">ob's Mutter oder Alies </w:t>
      </w:r>
      <w:proofErr w:type="spellStart"/>
      <w:r w:rsidRPr="00E076BC">
        <w:rPr>
          <w:sz w:val="22"/>
        </w:rPr>
        <w:t>abge</w:t>
      </w:r>
      <w:proofErr w:type="spellEnd"/>
      <w:r w:rsidRPr="00E076BC">
        <w:rPr>
          <w:sz w:val="22"/>
        </w:rPr>
        <w:t>-</w:t>
      </w:r>
    </w:p>
    <w:p w14:paraId="3B2C5869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schickt hat, kam vor</w:t>
      </w:r>
    </w:p>
    <w:p w14:paraId="2F4898B3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Weihnachten noch an. Also</w:t>
      </w:r>
    </w:p>
    <w:p w14:paraId="0F16DBBA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4 P. erhielt ich im Gan-</w:t>
      </w:r>
    </w:p>
    <w:p w14:paraId="7AF83A18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076BC">
        <w:rPr>
          <w:sz w:val="22"/>
        </w:rPr>
        <w:t>zen</w:t>
      </w:r>
      <w:proofErr w:type="spellEnd"/>
      <w:r w:rsidRPr="00E076BC">
        <w:rPr>
          <w:sz w:val="22"/>
        </w:rPr>
        <w:t>. Tausend Dank dafür.</w:t>
      </w:r>
    </w:p>
    <w:p w14:paraId="1FD9AE85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Eure Briefe bekomme</w:t>
      </w:r>
    </w:p>
    <w:p w14:paraId="7D08EB45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ich alle. Einen sogar den</w:t>
      </w:r>
    </w:p>
    <w:p w14:paraId="5A36B6CB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Mutter nach 06024 schickte</w:t>
      </w:r>
    </w:p>
    <w:p w14:paraId="000F65FD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bekam ich auch. Die letzte</w:t>
      </w:r>
    </w:p>
    <w:p w14:paraId="69C83F06" w14:textId="77777777" w:rsidR="00191902" w:rsidRPr="00E076BC" w:rsidRDefault="00191902" w:rsidP="00191902">
      <w:pPr>
        <w:spacing w:before="120" w:after="0" w:line="240" w:lineRule="auto"/>
        <w:contextualSpacing/>
        <w:rPr>
          <w:strike/>
          <w:sz w:val="22"/>
        </w:rPr>
      </w:pPr>
      <w:r w:rsidRPr="00E076BC">
        <w:rPr>
          <w:sz w:val="22"/>
        </w:rPr>
        <w:t xml:space="preserve">Nummer war 9. </w:t>
      </w:r>
      <w:r w:rsidRPr="00E076BC">
        <w:rPr>
          <w:strike/>
          <w:sz w:val="22"/>
        </w:rPr>
        <w:t xml:space="preserve">Es fehlt </w:t>
      </w:r>
    </w:p>
    <w:p w14:paraId="4226B826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trike/>
          <w:sz w:val="22"/>
        </w:rPr>
        <w:t>nur 8.</w:t>
      </w:r>
      <w:r w:rsidRPr="00E076BC">
        <w:rPr>
          <w:sz w:val="22"/>
        </w:rPr>
        <w:t xml:space="preserve"> Halsschal brauche</w:t>
      </w:r>
    </w:p>
    <w:p w14:paraId="627371A7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ich keinen. Aber Fäustlinge</w:t>
      </w:r>
    </w:p>
    <w:p w14:paraId="01DC0A6F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könnte ich gut brauchen.</w:t>
      </w:r>
    </w:p>
    <w:p w14:paraId="7188F3FA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Taschenkalender brauche</w:t>
      </w:r>
    </w:p>
    <w:p w14:paraId="2E04ABBE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ich keinen vom vorigen</w:t>
      </w:r>
    </w:p>
    <w:p w14:paraId="043D746A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Jahr. Für Deinen Weih-</w:t>
      </w:r>
    </w:p>
    <w:p w14:paraId="44A7B88F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076BC">
        <w:rPr>
          <w:sz w:val="22"/>
        </w:rPr>
        <w:t>nachtsbrief</w:t>
      </w:r>
      <w:proofErr w:type="spellEnd"/>
      <w:r w:rsidRPr="00E076BC">
        <w:rPr>
          <w:sz w:val="22"/>
        </w:rPr>
        <w:t xml:space="preserve"> besonders </w:t>
      </w:r>
      <w:proofErr w:type="spellStart"/>
      <w:r w:rsidRPr="00E076BC">
        <w:rPr>
          <w:sz w:val="22"/>
        </w:rPr>
        <w:t>herz</w:t>
      </w:r>
      <w:proofErr w:type="spellEnd"/>
      <w:r w:rsidRPr="00E076BC">
        <w:rPr>
          <w:sz w:val="22"/>
        </w:rPr>
        <w:t>-</w:t>
      </w:r>
    </w:p>
    <w:p w14:paraId="71602CA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076BC">
        <w:rPr>
          <w:sz w:val="22"/>
        </w:rPr>
        <w:t>lichen</w:t>
      </w:r>
      <w:proofErr w:type="spellEnd"/>
      <w:r w:rsidRPr="00E076BC">
        <w:rPr>
          <w:sz w:val="22"/>
        </w:rPr>
        <w:t xml:space="preserve"> Dank liebe Mutter.</w:t>
      </w:r>
    </w:p>
    <w:p w14:paraId="119EC3D0" w14:textId="77777777" w:rsidR="00191902" w:rsidRPr="00E076B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076BC">
        <w:rPr>
          <w:b/>
          <w:bCs/>
          <w:sz w:val="22"/>
        </w:rPr>
        <w:t>1945-01-01_5</w:t>
      </w:r>
    </w:p>
    <w:p w14:paraId="12CAC9D3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Von Alies habe ich die</w:t>
      </w:r>
    </w:p>
    <w:p w14:paraId="08AD4D2B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Briefe bis 22. Es fehlen</w:t>
      </w:r>
    </w:p>
    <w:p w14:paraId="7B760FDB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mir 20 u. 21. Für das</w:t>
      </w:r>
    </w:p>
    <w:p w14:paraId="7B4B4F53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nette Bild vom Christkindl</w:t>
      </w:r>
    </w:p>
    <w:p w14:paraId="132F0C48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u. die Neujahrskarte</w:t>
      </w:r>
    </w:p>
    <w:p w14:paraId="0EF6D3A4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recht schönen Dank. Daß</w:t>
      </w:r>
    </w:p>
    <w:p w14:paraId="2E21F7DF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Ihr meine Bücher vom</w:t>
      </w:r>
    </w:p>
    <w:p w14:paraId="682EEFD0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Speicher herunterholtet</w:t>
      </w:r>
    </w:p>
    <w:p w14:paraId="6BB2FB8A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 xml:space="preserve">bin ich schon froh! Da </w:t>
      </w:r>
      <w:proofErr w:type="spellStart"/>
      <w:r w:rsidRPr="00E076BC">
        <w:rPr>
          <w:sz w:val="22"/>
        </w:rPr>
        <w:t>wä</w:t>
      </w:r>
      <w:proofErr w:type="spellEnd"/>
      <w:r w:rsidRPr="00E076BC">
        <w:rPr>
          <w:sz w:val="22"/>
        </w:rPr>
        <w:t>-</w:t>
      </w:r>
    </w:p>
    <w:p w14:paraId="4C68DC70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076BC">
        <w:rPr>
          <w:sz w:val="22"/>
        </w:rPr>
        <w:t>ren</w:t>
      </w:r>
      <w:proofErr w:type="spellEnd"/>
      <w:r w:rsidRPr="00E076BC">
        <w:rPr>
          <w:sz w:val="22"/>
        </w:rPr>
        <w:t xml:space="preserve"> sie doch bloß verstockt.</w:t>
      </w:r>
    </w:p>
    <w:p w14:paraId="6DDD7F8A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Wie ich die Feiertage</w:t>
      </w:r>
    </w:p>
    <w:p w14:paraId="6572BC94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verbrachte schreibe ich</w:t>
      </w:r>
    </w:p>
    <w:p w14:paraId="7DB965E2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Euch morgen. Auf jeden</w:t>
      </w:r>
    </w:p>
    <w:p w14:paraId="4C86936D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Fall war es ganz groß.</w:t>
      </w:r>
    </w:p>
    <w:p w14:paraId="61D28E0B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Und ins Neue Jahr</w:t>
      </w:r>
    </w:p>
    <w:p w14:paraId="65A026D8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tanzte ich heute</w:t>
      </w:r>
    </w:p>
    <w:p w14:paraId="4BFF070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hinein!</w:t>
      </w:r>
    </w:p>
    <w:p w14:paraId="11BE9515" w14:textId="77777777" w:rsidR="00191902" w:rsidRPr="00E076B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076BC">
        <w:rPr>
          <w:b/>
          <w:bCs/>
          <w:sz w:val="22"/>
        </w:rPr>
        <w:t>1945-01-01_6</w:t>
      </w:r>
    </w:p>
    <w:p w14:paraId="5769F6CF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Könnte ich doch noch</w:t>
      </w:r>
    </w:p>
    <w:p w14:paraId="172E352C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 xml:space="preserve">recht lange </w:t>
      </w:r>
      <w:proofErr w:type="gramStart"/>
      <w:r w:rsidRPr="00E076BC">
        <w:rPr>
          <w:sz w:val="22"/>
        </w:rPr>
        <w:t>hier bleiben</w:t>
      </w:r>
      <w:proofErr w:type="gramEnd"/>
      <w:r w:rsidRPr="00E076BC">
        <w:rPr>
          <w:sz w:val="22"/>
        </w:rPr>
        <w:t>.</w:t>
      </w:r>
    </w:p>
    <w:p w14:paraId="62BAA7E2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 xml:space="preserve">Ich habe jetzt </w:t>
      </w:r>
      <w:r>
        <w:rPr>
          <w:sz w:val="22"/>
        </w:rPr>
        <w:t>„</w:t>
      </w:r>
      <w:r w:rsidRPr="00E076BC">
        <w:rPr>
          <w:sz w:val="22"/>
        </w:rPr>
        <w:t>Familien-</w:t>
      </w:r>
    </w:p>
    <w:p w14:paraId="2DC76D35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Anschluss</w:t>
      </w:r>
      <w:r>
        <w:rPr>
          <w:sz w:val="22"/>
        </w:rPr>
        <w:t>“</w:t>
      </w:r>
      <w:r w:rsidRPr="00E076BC">
        <w:rPr>
          <w:sz w:val="22"/>
        </w:rPr>
        <w:t xml:space="preserve"> </w:t>
      </w:r>
      <w:r>
        <w:rPr>
          <w:sz w:val="22"/>
        </w:rPr>
        <w:t>{„</w:t>
      </w:r>
      <w:r w:rsidRPr="00E076BC">
        <w:rPr>
          <w:sz w:val="22"/>
        </w:rPr>
        <w:t>Lina Petter</w:t>
      </w:r>
      <w:r>
        <w:rPr>
          <w:sz w:val="22"/>
        </w:rPr>
        <w:t xml:space="preserve">“} </w:t>
      </w:r>
      <w:r w:rsidRPr="00E076BC">
        <w:rPr>
          <w:sz w:val="22"/>
        </w:rPr>
        <w:t>u. schlief</w:t>
      </w:r>
    </w:p>
    <w:p w14:paraId="56B55781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auf Weihnachten sogar</w:t>
      </w:r>
    </w:p>
    <w:p w14:paraId="05EAD41F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in einem Federbett.</w:t>
      </w:r>
    </w:p>
    <w:p w14:paraId="1CD85E17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Nochmals alles,</w:t>
      </w:r>
    </w:p>
    <w:p w14:paraId="339E4E01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alles Gute zum</w:t>
      </w:r>
    </w:p>
    <w:p w14:paraId="5B23584D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 xml:space="preserve">Neuen Jahr! </w:t>
      </w:r>
    </w:p>
    <w:p w14:paraId="75FF56F0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Tausend Grüße u.</w:t>
      </w:r>
    </w:p>
    <w:p w14:paraId="5FB734A4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Küsse Euer</w:t>
      </w:r>
    </w:p>
    <w:p w14:paraId="126B505F" w14:textId="77777777" w:rsidR="00191902" w:rsidRPr="00E076BC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dankbarer u. braver</w:t>
      </w:r>
    </w:p>
    <w:p w14:paraId="39F7095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076BC">
        <w:rPr>
          <w:sz w:val="22"/>
        </w:rPr>
        <w:t>Hanserl.</w:t>
      </w:r>
    </w:p>
    <w:p w14:paraId="552EAE6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AE607D9" w14:textId="77777777" w:rsidR="00191902" w:rsidRPr="005F61C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F61C4">
        <w:rPr>
          <w:b/>
          <w:bCs/>
          <w:sz w:val="22"/>
        </w:rPr>
        <w:t>1945-01-02_1</w:t>
      </w:r>
      <w:ins w:id="16" w:author="AnnaElisabeth Schwarz" w:date="2022-03-02T17:04:00Z">
        <w:r>
          <w:rPr>
            <w:b/>
            <w:bCs/>
            <w:sz w:val="22"/>
          </w:rPr>
          <w:t>_k</w:t>
        </w:r>
      </w:ins>
    </w:p>
    <w:p w14:paraId="65C80CE3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4A63">
        <w:rPr>
          <w:sz w:val="22"/>
        </w:rPr>
        <w:t>Haffwinkel</w:t>
      </w:r>
      <w:proofErr w:type="spellEnd"/>
      <w:r w:rsidRPr="00EB4A63">
        <w:rPr>
          <w:sz w:val="22"/>
        </w:rPr>
        <w:t xml:space="preserve"> 2. 1. 45</w:t>
      </w:r>
    </w:p>
    <w:p w14:paraId="46A34073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lastRenderedPageBreak/>
        <w:t>Liebe Mutter u. Schwestern!</w:t>
      </w:r>
    </w:p>
    <w:p w14:paraId="7FEC4966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Wie ich im gestrigen</w:t>
      </w:r>
    </w:p>
    <w:p w14:paraId="26C8D527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Brief versprach, kommt heute</w:t>
      </w:r>
    </w:p>
    <w:p w14:paraId="01A5FFD4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die Fortsetzung. Beim gestrigen</w:t>
      </w:r>
    </w:p>
    <w:p w14:paraId="58542681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Brief hatte ich es sehr eilig, aber</w:t>
      </w:r>
    </w:p>
    <w:p w14:paraId="2F560F70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heute ging ich nicht zum Lieb-</w:t>
      </w:r>
    </w:p>
    <w:p w14:paraId="139B0233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4A63">
        <w:rPr>
          <w:sz w:val="22"/>
        </w:rPr>
        <w:t>chen</w:t>
      </w:r>
      <w:proofErr w:type="spellEnd"/>
      <w:r w:rsidRPr="00EB4A63">
        <w:rPr>
          <w:sz w:val="22"/>
        </w:rPr>
        <w:t>, sondern hob mir den ganzen</w:t>
      </w:r>
    </w:p>
    <w:p w14:paraId="3CB00F15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Abend für Euch auf. Ich glaube</w:t>
      </w:r>
    </w:p>
    <w:p w14:paraId="493F6714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gar nicht fertig zu werden, soviel</w:t>
      </w:r>
    </w:p>
    <w:p w14:paraId="20624AED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habe ich zu </w:t>
      </w:r>
      <w:ins w:id="17" w:author="AnnaElisabeth Schwarz" w:date="2022-03-02T17:04:00Z">
        <w:r>
          <w:rPr>
            <w:sz w:val="22"/>
          </w:rPr>
          <w:t>e</w:t>
        </w:r>
      </w:ins>
      <w:del w:id="18" w:author="AnnaElisabeth Schwarz" w:date="2022-03-02T17:04:00Z">
        <w:r w:rsidRPr="00EB4A63" w:rsidDel="00EB4A63">
          <w:rPr>
            <w:sz w:val="22"/>
          </w:rPr>
          <w:delText>E</w:delText>
        </w:r>
      </w:del>
      <w:r w:rsidRPr="00EB4A63">
        <w:rPr>
          <w:sz w:val="22"/>
        </w:rPr>
        <w:t>rzählen. -</w:t>
      </w:r>
    </w:p>
    <w:p w14:paraId="75E125B5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Heute bekam ich das Weihnachts-</w:t>
      </w:r>
    </w:p>
    <w:p w14:paraId="5970991F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4A63">
        <w:rPr>
          <w:sz w:val="22"/>
        </w:rPr>
        <w:t>päckchen</w:t>
      </w:r>
      <w:proofErr w:type="spellEnd"/>
      <w:r w:rsidRPr="00EB4A63">
        <w:rPr>
          <w:sz w:val="22"/>
        </w:rPr>
        <w:t xml:space="preserve"> von Alies. Ich danke Dir</w:t>
      </w:r>
    </w:p>
    <w:p w14:paraId="4FAF2A94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recht vielmals für die ausgesucht</w:t>
      </w:r>
    </w:p>
    <w:p w14:paraId="0E015453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guten </w:t>
      </w:r>
      <w:proofErr w:type="spellStart"/>
      <w:r w:rsidRPr="00EB4A63">
        <w:rPr>
          <w:sz w:val="22"/>
        </w:rPr>
        <w:t>Plätchen</w:t>
      </w:r>
      <w:proofErr w:type="spellEnd"/>
      <w:r w:rsidRPr="00EB4A63">
        <w:rPr>
          <w:sz w:val="22"/>
        </w:rPr>
        <w:t xml:space="preserve"> u. Pralinen.</w:t>
      </w:r>
    </w:p>
    <w:p w14:paraId="640C9E7C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Mein derzeitiger Kamerad Gerhard</w:t>
      </w:r>
    </w:p>
    <w:p w14:paraId="5328ECF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sagte schon als er den Kuchen</w:t>
      </w:r>
    </w:p>
    <w:p w14:paraId="6416909F" w14:textId="77777777" w:rsidR="00191902" w:rsidRPr="005F61C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F61C4">
        <w:rPr>
          <w:b/>
          <w:bCs/>
          <w:sz w:val="22"/>
        </w:rPr>
        <w:t>1945-01-02_2</w:t>
      </w:r>
    </w:p>
    <w:p w14:paraId="50B71102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aus Mutters Paket versuchte, daß Ihr</w:t>
      </w:r>
    </w:p>
    <w:p w14:paraId="1A144D20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sehr gut backen könnt. Die schöne</w:t>
      </w:r>
    </w:p>
    <w:p w14:paraId="17DF7E79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Schneelandschaft auf der Karte</w:t>
      </w:r>
    </w:p>
    <w:p w14:paraId="7403A41F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schaute ich lange an u. war</w:t>
      </w:r>
    </w:p>
    <w:p w14:paraId="4ABC33FE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im Geiste beim </w:t>
      </w:r>
      <w:proofErr w:type="spellStart"/>
      <w:r w:rsidRPr="00EB4A63">
        <w:rPr>
          <w:sz w:val="22"/>
        </w:rPr>
        <w:t>Skiefahren</w:t>
      </w:r>
      <w:proofErr w:type="spellEnd"/>
    </w:p>
    <w:p w14:paraId="3123857F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im Gebirge: dabei stiegen </w:t>
      </w:r>
      <w:proofErr w:type="spellStart"/>
      <w:r w:rsidRPr="00EB4A63">
        <w:rPr>
          <w:sz w:val="22"/>
        </w:rPr>
        <w:t>Erim</w:t>
      </w:r>
      <w:proofErr w:type="spellEnd"/>
    </w:p>
    <w:p w14:paraId="3AC51408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4A63">
        <w:rPr>
          <w:sz w:val="22"/>
        </w:rPr>
        <w:t>erungen</w:t>
      </w:r>
      <w:proofErr w:type="spellEnd"/>
      <w:r w:rsidRPr="00EB4A63">
        <w:rPr>
          <w:sz w:val="22"/>
        </w:rPr>
        <w:t xml:space="preserve"> an den Winter in Finn-</w:t>
      </w:r>
    </w:p>
    <w:p w14:paraId="359E47E8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4A63">
        <w:rPr>
          <w:sz w:val="22"/>
        </w:rPr>
        <w:t>land</w:t>
      </w:r>
      <w:proofErr w:type="spellEnd"/>
      <w:r w:rsidRPr="00EB4A63">
        <w:rPr>
          <w:sz w:val="22"/>
        </w:rPr>
        <w:t xml:space="preserve"> hoch. Gestern um Mitter-</w:t>
      </w:r>
    </w:p>
    <w:p w14:paraId="14395052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4A63">
        <w:rPr>
          <w:sz w:val="22"/>
        </w:rPr>
        <w:t>nacht</w:t>
      </w:r>
      <w:proofErr w:type="spellEnd"/>
      <w:r w:rsidRPr="00EB4A63">
        <w:rPr>
          <w:sz w:val="22"/>
        </w:rPr>
        <w:t>, als ich mit Gerhard</w:t>
      </w:r>
    </w:p>
    <w:p w14:paraId="75CB26BD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über die Heide nach Hause ging </w:t>
      </w:r>
    </w:p>
    <w:p w14:paraId="0D9A0F68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tobte ein furchtbarer Schnee-</w:t>
      </w:r>
    </w:p>
    <w:p w14:paraId="6A4DCE3D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sturm. Unwillkürlich war ich</w:t>
      </w:r>
    </w:p>
    <w:p w14:paraId="45EDE29C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in Gedanken u., mir </w:t>
      </w:r>
      <w:proofErr w:type="spellStart"/>
      <w:r w:rsidRPr="00EB4A63">
        <w:rPr>
          <w:sz w:val="22"/>
        </w:rPr>
        <w:t>unvergess</w:t>
      </w:r>
      <w:proofErr w:type="spellEnd"/>
      <w:r w:rsidRPr="00EB4A63">
        <w:rPr>
          <w:sz w:val="22"/>
        </w:rPr>
        <w:t>-</w:t>
      </w:r>
    </w:p>
    <w:p w14:paraId="521B5C74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baren Erlebnissen nachfühlend,</w:t>
      </w:r>
    </w:p>
    <w:p w14:paraId="7EB6A98D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wieder im finnischen Urwald.</w:t>
      </w:r>
    </w:p>
    <w:p w14:paraId="40937724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An die Kameraden u. Freunde</w:t>
      </w:r>
    </w:p>
    <w:p w14:paraId="744E6FB9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in Finnland </w:t>
      </w:r>
      <w:proofErr w:type="spellStart"/>
      <w:r w:rsidRPr="00EB4A63">
        <w:rPr>
          <w:sz w:val="22"/>
        </w:rPr>
        <w:t>muß</w:t>
      </w:r>
      <w:proofErr w:type="spellEnd"/>
      <w:r w:rsidRPr="00EB4A63">
        <w:rPr>
          <w:sz w:val="22"/>
        </w:rPr>
        <w:t xml:space="preserve"> ich dauernd</w:t>
      </w:r>
    </w:p>
    <w:p w14:paraId="00210FA3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denken. Auf </w:t>
      </w:r>
      <w:proofErr w:type="spellStart"/>
      <w:r w:rsidRPr="00EB4A63">
        <w:rPr>
          <w:sz w:val="22"/>
        </w:rPr>
        <w:t>Goth's</w:t>
      </w:r>
      <w:proofErr w:type="spellEnd"/>
      <w:r w:rsidRPr="00EB4A63">
        <w:rPr>
          <w:sz w:val="22"/>
        </w:rPr>
        <w:t xml:space="preserve"> Brief warte</w:t>
      </w:r>
    </w:p>
    <w:p w14:paraId="0F618469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ich schon mit Spannung. Wenn</w:t>
      </w:r>
    </w:p>
    <w:p w14:paraId="2B21595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er Euch interessiert, dann macht</w:t>
      </w:r>
    </w:p>
    <w:p w14:paraId="396DDC85" w14:textId="77777777" w:rsidR="00191902" w:rsidRPr="005F61C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F61C4">
        <w:rPr>
          <w:b/>
          <w:bCs/>
          <w:sz w:val="22"/>
        </w:rPr>
        <w:t>1945-01-02_3</w:t>
      </w:r>
    </w:p>
    <w:p w14:paraId="46B1ABEA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ihn auf!</w:t>
      </w:r>
    </w:p>
    <w:p w14:paraId="291D026E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Soeben bekam ich einen ganzen</w:t>
      </w:r>
    </w:p>
    <w:p w14:paraId="58F3084E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Schwung Briefe von Euch. Von</w:t>
      </w:r>
    </w:p>
    <w:p w14:paraId="7E928A13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Mutter </w:t>
      </w:r>
      <w:proofErr w:type="spellStart"/>
      <w:r w:rsidRPr="00EB4A63">
        <w:rPr>
          <w:sz w:val="22"/>
        </w:rPr>
        <w:t>No</w:t>
      </w:r>
      <w:proofErr w:type="spellEnd"/>
      <w:r w:rsidRPr="00EB4A63">
        <w:rPr>
          <w:sz w:val="22"/>
        </w:rPr>
        <w:t xml:space="preserve"> 10, 11, 13, von Alies 23, 24, 25;</w:t>
      </w:r>
    </w:p>
    <w:p w14:paraId="56C7F0C3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Mein </w:t>
      </w:r>
      <w:proofErr w:type="spellStart"/>
      <w:r w:rsidRPr="00EB4A63">
        <w:rPr>
          <w:sz w:val="22"/>
        </w:rPr>
        <w:t>Kissi</w:t>
      </w:r>
      <w:proofErr w:type="spellEnd"/>
      <w:r w:rsidRPr="00EB4A63">
        <w:rPr>
          <w:sz w:val="22"/>
        </w:rPr>
        <w:t xml:space="preserve"> hat wohl der </w:t>
      </w:r>
      <w:proofErr w:type="spellStart"/>
      <w:r>
        <w:rPr>
          <w:sz w:val="22"/>
        </w:rPr>
        <w:t>H</w:t>
      </w:r>
      <w:r w:rsidRPr="00EB4A63">
        <w:rPr>
          <w:sz w:val="22"/>
        </w:rPr>
        <w:t>fw</w:t>
      </w:r>
      <w:proofErr w:type="spellEnd"/>
      <w:r>
        <w:rPr>
          <w:sz w:val="22"/>
        </w:rPr>
        <w:t>.</w:t>
      </w:r>
      <w:r w:rsidRPr="00EB4A63">
        <w:rPr>
          <w:sz w:val="22"/>
        </w:rPr>
        <w:t xml:space="preserve"> Junge</w:t>
      </w:r>
    </w:p>
    <w:p w14:paraId="4F6C5E67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zurückgeschickt! Das ist sehr vor-</w:t>
      </w:r>
    </w:p>
    <w:p w14:paraId="0B6E6F09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4A63">
        <w:rPr>
          <w:sz w:val="22"/>
        </w:rPr>
        <w:t>nehm</w:t>
      </w:r>
      <w:proofErr w:type="spellEnd"/>
      <w:r w:rsidRPr="00EB4A63">
        <w:rPr>
          <w:sz w:val="22"/>
        </w:rPr>
        <w:t xml:space="preserve"> von ihm. Hoffentlich komme</w:t>
      </w:r>
    </w:p>
    <w:p w14:paraId="26A6690A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ich wieder zu dieser </w:t>
      </w:r>
      <w:proofErr w:type="spellStart"/>
      <w:r w:rsidRPr="00EB4A63">
        <w:rPr>
          <w:sz w:val="22"/>
        </w:rPr>
        <w:t>EInheit</w:t>
      </w:r>
      <w:proofErr w:type="spellEnd"/>
      <w:r w:rsidRPr="00EB4A63">
        <w:rPr>
          <w:sz w:val="22"/>
        </w:rPr>
        <w:t>, denn</w:t>
      </w:r>
    </w:p>
    <w:p w14:paraId="59186405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der Chef ist </w:t>
      </w:r>
      <w:proofErr w:type="spellStart"/>
      <w:r w:rsidRPr="00EB4A63">
        <w:rPr>
          <w:sz w:val="22"/>
        </w:rPr>
        <w:t>genau so</w:t>
      </w:r>
      <w:proofErr w:type="spellEnd"/>
      <w:r w:rsidRPr="00EB4A63">
        <w:rPr>
          <w:sz w:val="22"/>
        </w:rPr>
        <w:t xml:space="preserve"> prima. Daß</w:t>
      </w:r>
    </w:p>
    <w:p w14:paraId="17C20749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Alies das Gratulieren vergaß </w:t>
      </w:r>
      <w:proofErr w:type="spellStart"/>
      <w:r w:rsidRPr="00EB4A63">
        <w:rPr>
          <w:sz w:val="22"/>
        </w:rPr>
        <w:t>neh</w:t>
      </w:r>
      <w:proofErr w:type="spellEnd"/>
      <w:r w:rsidRPr="00EB4A63">
        <w:rPr>
          <w:sz w:val="22"/>
        </w:rPr>
        <w:t>-</w:t>
      </w:r>
    </w:p>
    <w:p w14:paraId="099E2B7A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4A63">
        <w:rPr>
          <w:sz w:val="22"/>
        </w:rPr>
        <w:t>me</w:t>
      </w:r>
      <w:proofErr w:type="spellEnd"/>
      <w:r w:rsidRPr="00EB4A63">
        <w:rPr>
          <w:sz w:val="22"/>
        </w:rPr>
        <w:t xml:space="preserve"> ich bestimmt nicht krumm.</w:t>
      </w:r>
    </w:p>
    <w:p w14:paraId="13F6A464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Ich vergaß nämlich auf meinen </w:t>
      </w:r>
    </w:p>
    <w:p w14:paraId="780D4539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eigenen Namenstag.</w:t>
      </w:r>
    </w:p>
    <w:p w14:paraId="3025A50D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Dein Weihnachtsbrief, liebe Mutter,</w:t>
      </w:r>
    </w:p>
    <w:p w14:paraId="2F39BB9D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hat mich besonders gefreut. Es ist</w:t>
      </w:r>
    </w:p>
    <w:p w14:paraId="54DF5259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lastRenderedPageBreak/>
        <w:t>mir ja eine große Beruhigung,</w:t>
      </w:r>
    </w:p>
    <w:p w14:paraId="1666F1C8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da ich weiß, es sorgt sich jemand</w:t>
      </w:r>
    </w:p>
    <w:p w14:paraId="06564A25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um </w:t>
      </w:r>
      <w:proofErr w:type="spellStart"/>
      <w:r w:rsidRPr="00EB4A63">
        <w:rPr>
          <w:sz w:val="22"/>
        </w:rPr>
        <w:t>micht</w:t>
      </w:r>
      <w:proofErr w:type="spellEnd"/>
      <w:r w:rsidRPr="00EB4A63">
        <w:rPr>
          <w:sz w:val="22"/>
        </w:rPr>
        <w:t xml:space="preserve">. Das </w:t>
      </w:r>
      <w:proofErr w:type="spellStart"/>
      <w:r w:rsidRPr="00EB4A63">
        <w:rPr>
          <w:sz w:val="22"/>
        </w:rPr>
        <w:t>läßt</w:t>
      </w:r>
      <w:proofErr w:type="spellEnd"/>
      <w:r w:rsidRPr="00EB4A63">
        <w:rPr>
          <w:sz w:val="22"/>
        </w:rPr>
        <w:t xml:space="preserve"> einen oft</w:t>
      </w:r>
    </w:p>
    <w:p w14:paraId="376721AB" w14:textId="77777777" w:rsidR="00191902" w:rsidRPr="00EB4A63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 xml:space="preserve">das Schwere leichter ertragen. </w:t>
      </w:r>
    </w:p>
    <w:p w14:paraId="0A8367C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B4A63">
        <w:rPr>
          <w:sz w:val="22"/>
        </w:rPr>
        <w:t>Aber es ist mir nicht recht,</w:t>
      </w:r>
    </w:p>
    <w:p w14:paraId="6E30074A" w14:textId="77777777" w:rsidR="00191902" w:rsidRPr="005F61C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F61C4">
        <w:rPr>
          <w:b/>
          <w:bCs/>
          <w:sz w:val="22"/>
        </w:rPr>
        <w:t>1945-01-02_4</w:t>
      </w:r>
    </w:p>
    <w:p w14:paraId="43949A38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wenn ich fühle daß Du Dich</w:t>
      </w:r>
    </w:p>
    <w:p w14:paraId="36ED2565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mehr </w:t>
      </w:r>
      <w:proofErr w:type="gramStart"/>
      <w:r w:rsidRPr="00D20DEA">
        <w:rPr>
          <w:sz w:val="22"/>
        </w:rPr>
        <w:t>um</w:t>
      </w:r>
      <w:proofErr w:type="gramEnd"/>
      <w:r w:rsidRPr="00D20DEA">
        <w:rPr>
          <w:sz w:val="22"/>
        </w:rPr>
        <w:t xml:space="preserve"> mich sorgst, als es</w:t>
      </w:r>
    </w:p>
    <w:p w14:paraId="42C05F5E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eigentlich notwendig wäre. Denn</w:t>
      </w:r>
    </w:p>
    <w:p w14:paraId="69178485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während Du Dir unnötige Sorgen</w:t>
      </w:r>
    </w:p>
    <w:p w14:paraId="4643C752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D20DEA">
        <w:rPr>
          <w:sz w:val="22"/>
        </w:rPr>
        <w:t>machst</w:t>
      </w:r>
      <w:proofErr w:type="gramEnd"/>
      <w:r w:rsidRPr="00D20DEA">
        <w:rPr>
          <w:sz w:val="22"/>
        </w:rPr>
        <w:t>, geht es mir gut. Den</w:t>
      </w:r>
    </w:p>
    <w:p w14:paraId="314268EF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hl. Abend verbrachte ich weniger</w:t>
      </w:r>
    </w:p>
    <w:p w14:paraId="5BC071FD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schön, aber umso freudiger u.</w:t>
      </w:r>
    </w:p>
    <w:p w14:paraId="00E1D699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sonniger den </w:t>
      </w:r>
      <w:proofErr w:type="spellStart"/>
      <w:r w:rsidRPr="00D20DEA">
        <w:rPr>
          <w:sz w:val="22"/>
        </w:rPr>
        <w:t>Weihnachissonntag</w:t>
      </w:r>
      <w:proofErr w:type="spellEnd"/>
    </w:p>
    <w:p w14:paraId="72F25D55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u. die ganzen Feiertage, wobei</w:t>
      </w:r>
    </w:p>
    <w:p w14:paraId="56F37718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der Neujahrs der Schönste war.</w:t>
      </w:r>
    </w:p>
    <w:p w14:paraId="552CCAC7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Sehr gut gefiel mir Deine </w:t>
      </w:r>
      <w:proofErr w:type="spellStart"/>
      <w:r w:rsidRPr="00D20DEA">
        <w:rPr>
          <w:sz w:val="22"/>
        </w:rPr>
        <w:t>Schil</w:t>
      </w:r>
      <w:proofErr w:type="spellEnd"/>
      <w:r w:rsidRPr="00D20DEA">
        <w:rPr>
          <w:sz w:val="22"/>
        </w:rPr>
        <w:t>-</w:t>
      </w:r>
    </w:p>
    <w:p w14:paraId="326C262F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20DEA">
        <w:rPr>
          <w:sz w:val="22"/>
        </w:rPr>
        <w:t>derung</w:t>
      </w:r>
      <w:proofErr w:type="spellEnd"/>
      <w:r w:rsidRPr="00D20DEA">
        <w:rPr>
          <w:sz w:val="22"/>
        </w:rPr>
        <w:t xml:space="preserve"> von Luises Besuch. Doch</w:t>
      </w:r>
    </w:p>
    <w:p w14:paraId="7A01B682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darüber später. Wenn heute</w:t>
      </w:r>
    </w:p>
    <w:p w14:paraId="2EC38679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nicht mehr, dann ein </w:t>
      </w:r>
      <w:proofErr w:type="spellStart"/>
      <w:r w:rsidRPr="00D20DEA">
        <w:rPr>
          <w:sz w:val="22"/>
        </w:rPr>
        <w:t>ander</w:t>
      </w:r>
      <w:proofErr w:type="spellEnd"/>
      <w:r w:rsidRPr="00D20DEA">
        <w:rPr>
          <w:sz w:val="22"/>
        </w:rPr>
        <w:t>-</w:t>
      </w:r>
    </w:p>
    <w:p w14:paraId="1E0AA381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mal. Ich habe mich gerade mit</w:t>
      </w:r>
    </w:p>
    <w:p w14:paraId="192F53A6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Gerhard eine Stunde unterhalten.</w:t>
      </w:r>
    </w:p>
    <w:p w14:paraId="47A8BB3B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Drum wird die Zeit zum</w:t>
      </w:r>
    </w:p>
    <w:p w14:paraId="2F239B8E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Schreiben knapp. Und nun</w:t>
      </w:r>
    </w:p>
    <w:p w14:paraId="04135741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gebe ich Euch in großen Um-</w:t>
      </w:r>
    </w:p>
    <w:p w14:paraId="750702B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rissen meine Feiertagserleb-</w:t>
      </w:r>
    </w:p>
    <w:p w14:paraId="29005032" w14:textId="77777777" w:rsidR="00191902" w:rsidRPr="005F61C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F61C4">
        <w:rPr>
          <w:b/>
          <w:bCs/>
          <w:sz w:val="22"/>
        </w:rPr>
        <w:t>1945-01-02_5</w:t>
      </w:r>
    </w:p>
    <w:p w14:paraId="0C1151AE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20DEA">
        <w:rPr>
          <w:sz w:val="22"/>
        </w:rPr>
        <w:t>nisse</w:t>
      </w:r>
      <w:proofErr w:type="spellEnd"/>
      <w:r w:rsidRPr="00D20DEA">
        <w:rPr>
          <w:sz w:val="22"/>
        </w:rPr>
        <w:t xml:space="preserve"> wieder. -</w:t>
      </w:r>
    </w:p>
    <w:p w14:paraId="0F772694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Zuerst einige Erläuterung über</w:t>
      </w:r>
    </w:p>
    <w:p w14:paraId="690FAF3D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meine Umwelt, was zum </w:t>
      </w:r>
      <w:proofErr w:type="spellStart"/>
      <w:r w:rsidRPr="00D20DEA">
        <w:rPr>
          <w:sz w:val="22"/>
        </w:rPr>
        <w:t>besse</w:t>
      </w:r>
      <w:proofErr w:type="spellEnd"/>
      <w:r w:rsidRPr="00D20DEA">
        <w:rPr>
          <w:sz w:val="22"/>
        </w:rPr>
        <w:t>-</w:t>
      </w:r>
    </w:p>
    <w:p w14:paraId="19C2AF33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20DEA">
        <w:rPr>
          <w:sz w:val="22"/>
        </w:rPr>
        <w:t>ren</w:t>
      </w:r>
      <w:proofErr w:type="spellEnd"/>
      <w:r w:rsidRPr="00D20DEA">
        <w:rPr>
          <w:sz w:val="22"/>
        </w:rPr>
        <w:t xml:space="preserve"> Verständnis beiträgt. Von den</w:t>
      </w:r>
    </w:p>
    <w:p w14:paraId="5CC7EA8D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Männern der Kompanie </w:t>
      </w:r>
      <w:proofErr w:type="spellStart"/>
      <w:r w:rsidRPr="00D20DEA">
        <w:rPr>
          <w:sz w:val="22"/>
        </w:rPr>
        <w:t>schloß</w:t>
      </w:r>
      <w:proofErr w:type="spellEnd"/>
      <w:r w:rsidRPr="00D20DEA">
        <w:rPr>
          <w:sz w:val="22"/>
        </w:rPr>
        <w:t xml:space="preserve"> ich</w:t>
      </w:r>
    </w:p>
    <w:p w14:paraId="7C7E17CF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ich mich </w:t>
      </w:r>
      <w:proofErr w:type="spellStart"/>
      <w:r w:rsidRPr="00D20DEA">
        <w:rPr>
          <w:sz w:val="22"/>
        </w:rPr>
        <w:t>nir</w:t>
      </w:r>
      <w:proofErr w:type="spellEnd"/>
      <w:r w:rsidRPr="00D20DEA">
        <w:rPr>
          <w:sz w:val="22"/>
        </w:rPr>
        <w:t xml:space="preserve"> mit zweien näher</w:t>
      </w:r>
    </w:p>
    <w:p w14:paraId="0C645252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zusammen. Der eine heißt Sepp u.</w:t>
      </w:r>
    </w:p>
    <w:p w14:paraId="7FB6B979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wohnt in Regensburg. Er wurde</w:t>
      </w:r>
    </w:p>
    <w:p w14:paraId="1FF6652C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nach den Weihnachtsfeiertagen ab-</w:t>
      </w:r>
    </w:p>
    <w:p w14:paraId="4A941988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gestellt. Der andere Gerhard, ist</w:t>
      </w:r>
    </w:p>
    <w:p w14:paraId="2EA45A5D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Ostpreuße, 18 Jahre alt, von Be-</w:t>
      </w:r>
    </w:p>
    <w:p w14:paraId="722B6119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ruf Förster, ist etwas wortkarg</w:t>
      </w:r>
    </w:p>
    <w:p w14:paraId="0538E895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auf den ersten Augenblick, aber</w:t>
      </w:r>
    </w:p>
    <w:p w14:paraId="733F5034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ein prima Kamerad u. </w:t>
      </w:r>
      <w:proofErr w:type="spellStart"/>
      <w:r w:rsidRPr="00D20DEA">
        <w:rPr>
          <w:sz w:val="22"/>
        </w:rPr>
        <w:t>anständi</w:t>
      </w:r>
      <w:proofErr w:type="spellEnd"/>
      <w:r w:rsidRPr="00D20DEA">
        <w:rPr>
          <w:sz w:val="22"/>
        </w:rPr>
        <w:t>-</w:t>
      </w:r>
    </w:p>
    <w:p w14:paraId="5EF4BDF2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20DEA">
        <w:rPr>
          <w:sz w:val="22"/>
        </w:rPr>
        <w:t>ger</w:t>
      </w:r>
      <w:proofErr w:type="spellEnd"/>
      <w:r w:rsidRPr="00D20DEA">
        <w:rPr>
          <w:sz w:val="22"/>
        </w:rPr>
        <w:t xml:space="preserve"> Kerl. Er ist noch mitten im</w:t>
      </w:r>
    </w:p>
    <w:p w14:paraId="6E27CBD9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Ringen um eine passende Lebens-</w:t>
      </w:r>
    </w:p>
    <w:p w14:paraId="07C422FF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form. Es geht ihm wie den</w:t>
      </w:r>
    </w:p>
    <w:p w14:paraId="0A7F3821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meisten die so jung zum Militär</w:t>
      </w:r>
    </w:p>
    <w:p w14:paraId="4D98F2E6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kommen, kaum den Jungenschuhen </w:t>
      </w:r>
    </w:p>
    <w:p w14:paraId="7FAB422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entwachsen sind u. von tausend</w:t>
      </w:r>
    </w:p>
    <w:p w14:paraId="681517B9" w14:textId="77777777" w:rsidR="00191902" w:rsidRPr="005F61C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F61C4">
        <w:rPr>
          <w:b/>
          <w:bCs/>
          <w:sz w:val="22"/>
        </w:rPr>
        <w:t>1945-01-02_6</w:t>
      </w:r>
    </w:p>
    <w:p w14:paraId="0C3BFA56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Problemen u. Kräften die in</w:t>
      </w:r>
    </w:p>
    <w:p w14:paraId="73FF7ED2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alle Richtungen ziehen angefallen</w:t>
      </w:r>
    </w:p>
    <w:p w14:paraId="2BB1265E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werden. -. Im Vergleich zu an-</w:t>
      </w:r>
    </w:p>
    <w:p w14:paraId="4619A32A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deren sieht man seinen </w:t>
      </w:r>
      <w:proofErr w:type="spellStart"/>
      <w:r w:rsidRPr="00D20DEA">
        <w:rPr>
          <w:sz w:val="22"/>
        </w:rPr>
        <w:t>eige</w:t>
      </w:r>
      <w:proofErr w:type="spellEnd"/>
      <w:r w:rsidRPr="00D20DEA">
        <w:rPr>
          <w:sz w:val="22"/>
        </w:rPr>
        <w:t>-</w:t>
      </w:r>
    </w:p>
    <w:p w14:paraId="609552E1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20DEA">
        <w:rPr>
          <w:sz w:val="22"/>
        </w:rPr>
        <w:t>nen</w:t>
      </w:r>
      <w:proofErr w:type="spellEnd"/>
      <w:r w:rsidRPr="00D20DEA">
        <w:rPr>
          <w:sz w:val="22"/>
        </w:rPr>
        <w:t xml:space="preserve"> Entwicklungsgang </w:t>
      </w:r>
      <w:proofErr w:type="spellStart"/>
      <w:r w:rsidRPr="00D20DEA">
        <w:rPr>
          <w:sz w:val="22"/>
        </w:rPr>
        <w:t>dentlicher</w:t>
      </w:r>
      <w:proofErr w:type="spellEnd"/>
      <w:r w:rsidRPr="00D20DEA">
        <w:rPr>
          <w:sz w:val="22"/>
        </w:rPr>
        <w:t>.</w:t>
      </w:r>
    </w:p>
    <w:p w14:paraId="5B996CA9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lastRenderedPageBreak/>
        <w:t>Die äußeren Erlebnisse drehen</w:t>
      </w:r>
    </w:p>
    <w:p w14:paraId="27EA70F4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sich während der Feiertage </w:t>
      </w:r>
      <w:proofErr w:type="spellStart"/>
      <w:r w:rsidRPr="00D20DEA">
        <w:rPr>
          <w:sz w:val="22"/>
        </w:rPr>
        <w:t>natür</w:t>
      </w:r>
      <w:proofErr w:type="spellEnd"/>
      <w:r w:rsidRPr="00D20DEA">
        <w:rPr>
          <w:sz w:val="22"/>
        </w:rPr>
        <w:t>-</w:t>
      </w:r>
    </w:p>
    <w:p w14:paraId="67FC0725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20DEA">
        <w:rPr>
          <w:sz w:val="22"/>
        </w:rPr>
        <w:t>lich</w:t>
      </w:r>
      <w:proofErr w:type="spellEnd"/>
      <w:r w:rsidRPr="00D20DEA">
        <w:rPr>
          <w:sz w:val="22"/>
        </w:rPr>
        <w:t xml:space="preserve"> </w:t>
      </w:r>
      <w:proofErr w:type="spellStart"/>
      <w:r w:rsidRPr="00D20DEA">
        <w:rPr>
          <w:sz w:val="22"/>
        </w:rPr>
        <w:t>häuptsächlich</w:t>
      </w:r>
      <w:proofErr w:type="spellEnd"/>
      <w:r w:rsidRPr="00D20DEA">
        <w:rPr>
          <w:sz w:val="22"/>
        </w:rPr>
        <w:t xml:space="preserve"> um Mädchen.</w:t>
      </w:r>
    </w:p>
    <w:p w14:paraId="4AAB13B9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Am hl. Abend hatte ich dem</w:t>
      </w:r>
    </w:p>
    <w:p w14:paraId="20206EA9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Sepp versprochen mit ihm in</w:t>
      </w:r>
    </w:p>
    <w:p w14:paraId="174203B1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eine Familie zu kommen, wo</w:t>
      </w:r>
    </w:p>
    <w:p w14:paraId="5A945CEA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zwei Mädel da sind. Er wollte</w:t>
      </w:r>
    </w:p>
    <w:p w14:paraId="08BD5F05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bei der einen </w:t>
      </w:r>
      <w:r>
        <w:rPr>
          <w:sz w:val="22"/>
        </w:rPr>
        <w:t>„</w:t>
      </w:r>
      <w:r w:rsidRPr="00D20DEA">
        <w:rPr>
          <w:sz w:val="22"/>
        </w:rPr>
        <w:t>etwas erreichen</w:t>
      </w:r>
      <w:r>
        <w:rPr>
          <w:sz w:val="22"/>
        </w:rPr>
        <w:t>“</w:t>
      </w:r>
      <w:r w:rsidRPr="00D20DEA">
        <w:rPr>
          <w:sz w:val="22"/>
        </w:rPr>
        <w:t xml:space="preserve"> u.</w:t>
      </w:r>
    </w:p>
    <w:p w14:paraId="63F2E668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ich sollte die andere </w:t>
      </w:r>
      <w:r>
        <w:rPr>
          <w:sz w:val="22"/>
        </w:rPr>
        <w:t>„</w:t>
      </w:r>
      <w:r w:rsidRPr="00D20DEA">
        <w:rPr>
          <w:sz w:val="22"/>
        </w:rPr>
        <w:t>beschäftigen</w:t>
      </w:r>
      <w:r>
        <w:rPr>
          <w:sz w:val="22"/>
        </w:rPr>
        <w:t>“</w:t>
      </w:r>
      <w:r w:rsidRPr="00D20DEA">
        <w:rPr>
          <w:sz w:val="22"/>
        </w:rPr>
        <w:t>.</w:t>
      </w:r>
    </w:p>
    <w:p w14:paraId="787E0855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Obacht daß es Euch nicht umhaut</w:t>
      </w:r>
    </w:p>
    <w:p w14:paraId="16129BF1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beim nächsten Satz! Die eine</w:t>
      </w:r>
    </w:p>
    <w:p w14:paraId="62F53827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hatte 3 Jahre Zuchthaus, die</w:t>
      </w:r>
    </w:p>
    <w:p w14:paraId="74781492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meine etwas weniger! Aber das</w:t>
      </w:r>
    </w:p>
    <w:p w14:paraId="3DBA0E2A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staunenswerte daran ist, daß man</w:t>
      </w:r>
    </w:p>
    <w:p w14:paraId="25BE351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den beiden das überhaupt nicht</w:t>
      </w:r>
    </w:p>
    <w:p w14:paraId="0D080A1A" w14:textId="77777777" w:rsidR="00191902" w:rsidRPr="005F61C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F61C4">
        <w:rPr>
          <w:b/>
          <w:bCs/>
          <w:sz w:val="22"/>
        </w:rPr>
        <w:t>1945-01-02_7</w:t>
      </w:r>
    </w:p>
    <w:p w14:paraId="08785141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ankannte. Ich erfuhr es erst</w:t>
      </w:r>
    </w:p>
    <w:p w14:paraId="0AD1DADF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am andern Tag. Für den Weih-</w:t>
      </w:r>
    </w:p>
    <w:p w14:paraId="2FC64F97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20DEA">
        <w:rPr>
          <w:sz w:val="22"/>
        </w:rPr>
        <w:t>nachtstag</w:t>
      </w:r>
      <w:proofErr w:type="spellEnd"/>
      <w:r w:rsidRPr="00D20DEA">
        <w:rPr>
          <w:sz w:val="22"/>
        </w:rPr>
        <w:t xml:space="preserve"> wurden wir </w:t>
      </w:r>
      <w:proofErr w:type="spellStart"/>
      <w:r w:rsidRPr="00D20DEA">
        <w:rPr>
          <w:sz w:val="22"/>
        </w:rPr>
        <w:t>won</w:t>
      </w:r>
      <w:proofErr w:type="spellEnd"/>
      <w:r w:rsidRPr="00D20DEA">
        <w:rPr>
          <w:sz w:val="22"/>
        </w:rPr>
        <w:t xml:space="preserve"> bei-</w:t>
      </w:r>
    </w:p>
    <w:p w14:paraId="65E81EA2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den eingeladen. Die Sache kam</w:t>
      </w:r>
    </w:p>
    <w:p w14:paraId="14EC1155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aber anders. Am Weihnachtstag</w:t>
      </w:r>
    </w:p>
    <w:p w14:paraId="3F61B39C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in der Frühe bekam jeder</w:t>
      </w:r>
    </w:p>
    <w:p w14:paraId="22343753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eine Adresse in die Hand </w:t>
      </w:r>
      <w:proofErr w:type="spellStart"/>
      <w:r w:rsidRPr="00D20DEA">
        <w:rPr>
          <w:sz w:val="22"/>
        </w:rPr>
        <w:t>ge</w:t>
      </w:r>
      <w:proofErr w:type="spellEnd"/>
      <w:r w:rsidRPr="00D20DEA">
        <w:rPr>
          <w:sz w:val="22"/>
        </w:rPr>
        <w:t>-</w:t>
      </w:r>
    </w:p>
    <w:p w14:paraId="483B21DA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drückt, wo die Feiertage über</w:t>
      </w:r>
    </w:p>
    <w:p w14:paraId="1F8E729A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zum Essen hingehen kann.</w:t>
      </w:r>
    </w:p>
    <w:p w14:paraId="36CF3F95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Meine Leute hießen Petter u.</w:t>
      </w:r>
    </w:p>
    <w:p w14:paraId="47C71577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wohnen in der Heide, einer</w:t>
      </w:r>
    </w:p>
    <w:p w14:paraId="3B8F4402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Siedlung etwas abseits vom Dorf.</w:t>
      </w:r>
    </w:p>
    <w:p w14:paraId="0230C909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Was es zu </w:t>
      </w:r>
      <w:proofErr w:type="spellStart"/>
      <w:r w:rsidRPr="00D20DEA">
        <w:rPr>
          <w:sz w:val="22"/>
        </w:rPr>
        <w:t>Essen</w:t>
      </w:r>
      <w:proofErr w:type="spellEnd"/>
      <w:r w:rsidRPr="00D20DEA">
        <w:rPr>
          <w:sz w:val="22"/>
        </w:rPr>
        <w:t xml:space="preserve"> gab erzähle ich</w:t>
      </w:r>
    </w:p>
    <w:p w14:paraId="249D1C9D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Euch nicht, das führte zu weit.</w:t>
      </w:r>
    </w:p>
    <w:p w14:paraId="3A5F6B4F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G</w:t>
      </w:r>
      <w:r w:rsidRPr="00D20DEA">
        <w:rPr>
          <w:sz w:val="22"/>
        </w:rPr>
        <w:t>eschmeckt hat's mir wie zu Ha</w:t>
      </w:r>
      <w:r>
        <w:rPr>
          <w:sz w:val="22"/>
        </w:rPr>
        <w:t>u</w:t>
      </w:r>
      <w:r w:rsidRPr="00D20DEA">
        <w:rPr>
          <w:sz w:val="22"/>
        </w:rPr>
        <w:t>se,</w:t>
      </w:r>
    </w:p>
    <w:p w14:paraId="79A48FFC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so gut u. so viel. Die Familie</w:t>
      </w:r>
    </w:p>
    <w:p w14:paraId="3934B208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zählt 3 Leute, Herr, Frau u. eine </w:t>
      </w:r>
      <w:proofErr w:type="spellStart"/>
      <w:r w:rsidRPr="00D20DEA">
        <w:rPr>
          <w:sz w:val="22"/>
        </w:rPr>
        <w:t>eine</w:t>
      </w:r>
      <w:proofErr w:type="spellEnd"/>
    </w:p>
    <w:p w14:paraId="359E9D92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D20DEA">
        <w:rPr>
          <w:sz w:val="22"/>
        </w:rPr>
        <w:t>18 jährige</w:t>
      </w:r>
      <w:proofErr w:type="gramEnd"/>
      <w:r w:rsidRPr="00D20DEA">
        <w:rPr>
          <w:sz w:val="22"/>
        </w:rPr>
        <w:t xml:space="preserve"> Tochter. Es sind </w:t>
      </w:r>
      <w:r w:rsidRPr="00D20DEA">
        <w:rPr>
          <w:sz w:val="22"/>
          <w:u w:val="single"/>
        </w:rPr>
        <w:t>sehr</w:t>
      </w:r>
    </w:p>
    <w:p w14:paraId="210FBA84" w14:textId="77777777" w:rsidR="00191902" w:rsidRPr="00D20DEA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 xml:space="preserve">nette Leute u. das Mädel </w:t>
      </w:r>
      <w:proofErr w:type="gramStart"/>
      <w:r w:rsidRPr="00D20DEA">
        <w:rPr>
          <w:sz w:val="22"/>
        </w:rPr>
        <w:t>ist</w:t>
      </w:r>
      <w:proofErr w:type="gramEnd"/>
    </w:p>
    <w:p w14:paraId="7373109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20DEA">
        <w:rPr>
          <w:sz w:val="22"/>
        </w:rPr>
        <w:t>selten hübsch! Das war für</w:t>
      </w:r>
    </w:p>
    <w:p w14:paraId="204FC134" w14:textId="77777777" w:rsidR="00191902" w:rsidRPr="005F61C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F61C4">
        <w:rPr>
          <w:b/>
          <w:bCs/>
          <w:sz w:val="22"/>
        </w:rPr>
        <w:t>1945-01-02_8</w:t>
      </w:r>
    </w:p>
    <w:p w14:paraId="2EB3ADA6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mich das gefundene Fressen.</w:t>
      </w:r>
    </w:p>
    <w:p w14:paraId="3E199744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Ich ging mit Lina (so heißt sie)</w:t>
      </w:r>
    </w:p>
    <w:p w14:paraId="76CCDCFF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am Abend noch in Kino. Bei</w:t>
      </w:r>
    </w:p>
    <w:p w14:paraId="2C4725EA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den Leuten ist es so sauber,</w:t>
      </w:r>
    </w:p>
    <w:p w14:paraId="40863E7A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daß ich mich wie zu Hause</w:t>
      </w:r>
    </w:p>
    <w:p w14:paraId="79179832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fühle, so oft ich dort bin. Die</w:t>
      </w:r>
    </w:p>
    <w:p w14:paraId="1936BA1E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Frau hatte mich eingeladen</w:t>
      </w:r>
    </w:p>
    <w:p w14:paraId="638EBF6D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be</w:t>
      </w:r>
      <w:r>
        <w:rPr>
          <w:sz w:val="22"/>
        </w:rPr>
        <w:t>i</w:t>
      </w:r>
      <w:r w:rsidRPr="00EA1E39">
        <w:rPr>
          <w:sz w:val="22"/>
        </w:rPr>
        <w:t xml:space="preserve"> ihnen zu übernachten u.</w:t>
      </w:r>
    </w:p>
    <w:p w14:paraId="7652B114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so schlief ich auf Weihnachten</w:t>
      </w:r>
    </w:p>
    <w:p w14:paraId="5D604F77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hübsch warm im weichen</w:t>
      </w:r>
    </w:p>
    <w:p w14:paraId="52D5642B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Federbett. Den ganzen 2. Feier-</w:t>
      </w:r>
    </w:p>
    <w:p w14:paraId="5F709A97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tag blieb ich auch dort u. hatte</w:t>
      </w:r>
    </w:p>
    <w:p w14:paraId="7DE76BF1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meine Freude an einem stillen,</w:t>
      </w:r>
    </w:p>
    <w:p w14:paraId="3224FBA1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gemütlichen Familienleben.</w:t>
      </w:r>
    </w:p>
    <w:p w14:paraId="4FD62BB9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Am Abend war Kompanieabend.</w:t>
      </w:r>
    </w:p>
    <w:p w14:paraId="6658490C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Ich war auch beim Spielen</w:t>
      </w:r>
    </w:p>
    <w:p w14:paraId="63F74054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lastRenderedPageBreak/>
        <w:t>auf der Bühne beteiligt. Ich</w:t>
      </w:r>
    </w:p>
    <w:p w14:paraId="1F6BB0BB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machte den kleinen Mann</w:t>
      </w:r>
    </w:p>
    <w:p w14:paraId="0167C417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vom Herrn Maier als Soldat</w:t>
      </w:r>
    </w:p>
    <w:p w14:paraId="04DA44C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beim Exerzieren u. sang</w:t>
      </w:r>
    </w:p>
    <w:p w14:paraId="448D5664" w14:textId="77777777" w:rsidR="00191902" w:rsidRPr="005F61C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F61C4">
        <w:rPr>
          <w:b/>
          <w:bCs/>
          <w:sz w:val="22"/>
        </w:rPr>
        <w:t>1945-01-02_9</w:t>
      </w:r>
    </w:p>
    <w:p w14:paraId="7D382654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im Chor mit. Anschließend</w:t>
      </w:r>
    </w:p>
    <w:p w14:paraId="6E2369F6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tanzten wir eine Stunde u.</w:t>
      </w:r>
    </w:p>
    <w:p w14:paraId="5FA4EF89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ging auf Umwegen mit Lina</w:t>
      </w:r>
    </w:p>
    <w:p w14:paraId="55864DA2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nach Hause, da eine so schöne</w:t>
      </w:r>
    </w:p>
    <w:p w14:paraId="1C5D2B27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Mondnacht war. Am Mittwoch</w:t>
      </w:r>
    </w:p>
    <w:p w14:paraId="3D4D2ED7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Donnerstag, Freitag u. Samstag</w:t>
      </w:r>
    </w:p>
    <w:p w14:paraId="550AC65F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Abend war ich jeden Tag bei</w:t>
      </w:r>
    </w:p>
    <w:p w14:paraId="1969034E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Petter. Von Tag zu Tag gefiel</w:t>
      </w:r>
    </w:p>
    <w:p w14:paraId="6CB0842D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es mir dort mehr. Da Gerhard</w:t>
      </w:r>
    </w:p>
    <w:p w14:paraId="4ACB9F11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 xml:space="preserve">immer so allein zu </w:t>
      </w:r>
      <w:r>
        <w:rPr>
          <w:sz w:val="22"/>
        </w:rPr>
        <w:t>H</w:t>
      </w:r>
      <w:r w:rsidRPr="00EA1E39">
        <w:rPr>
          <w:sz w:val="22"/>
        </w:rPr>
        <w:t>ause saß,</w:t>
      </w:r>
    </w:p>
    <w:p w14:paraId="00A23E99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nahm ich ihn einmal mit</w:t>
      </w:r>
    </w:p>
    <w:p w14:paraId="6B482AE0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 xml:space="preserve">zu Lina. </w:t>
      </w:r>
      <w:r>
        <w:rPr>
          <w:sz w:val="22"/>
        </w:rPr>
        <w:t>S</w:t>
      </w:r>
      <w:r w:rsidRPr="00EA1E39">
        <w:rPr>
          <w:sz w:val="22"/>
        </w:rPr>
        <w:t>eitdem gingen wir</w:t>
      </w:r>
    </w:p>
    <w:p w14:paraId="4AA1D587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zu zweit hin u. heute ist es</w:t>
      </w:r>
    </w:p>
    <w:p w14:paraId="3D896EB0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EA1E39">
        <w:rPr>
          <w:sz w:val="22"/>
        </w:rPr>
        <w:t>soweit</w:t>
      </w:r>
      <w:proofErr w:type="gramEnd"/>
      <w:r w:rsidRPr="00EA1E39">
        <w:rPr>
          <w:sz w:val="22"/>
        </w:rPr>
        <w:t>, daß wir beide in sie</w:t>
      </w:r>
    </w:p>
    <w:p w14:paraId="5C683D30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verliebt sind. Aber in einer</w:t>
      </w:r>
    </w:p>
    <w:p w14:paraId="26003FD1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ganz anständigen Form! Wir</w:t>
      </w:r>
    </w:p>
    <w:p w14:paraId="729D058C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liegen uns aber nicht in den</w:t>
      </w:r>
    </w:p>
    <w:p w14:paraId="0CEAB6C9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Haaren, sondern sind uns ganz</w:t>
      </w:r>
    </w:p>
    <w:p w14:paraId="2372F84A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kameradschaftlich einig da-</w:t>
      </w:r>
    </w:p>
    <w:p w14:paraId="0CABFC5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rüber. Es erinnert mich so an</w:t>
      </w:r>
    </w:p>
    <w:p w14:paraId="3CFD2838" w14:textId="77777777" w:rsidR="00191902" w:rsidRPr="005F61C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F61C4">
        <w:rPr>
          <w:b/>
          <w:bCs/>
          <w:sz w:val="22"/>
        </w:rPr>
        <w:t>1945-01-02_10</w:t>
      </w:r>
    </w:p>
    <w:p w14:paraId="56FCBB2B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Das</w:t>
      </w:r>
      <w:r>
        <w:rPr>
          <w:sz w:val="22"/>
        </w:rPr>
        <w:t>;</w:t>
      </w:r>
      <w:r w:rsidRPr="00EA1E39">
        <w:rPr>
          <w:sz w:val="22"/>
        </w:rPr>
        <w:t xml:space="preserve"> genau als ich mich mit</w:t>
      </w:r>
    </w:p>
    <w:p w14:paraId="38A53DC2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A1E39">
        <w:rPr>
          <w:sz w:val="22"/>
        </w:rPr>
        <w:t>Luggerl</w:t>
      </w:r>
      <w:proofErr w:type="spellEnd"/>
      <w:r w:rsidRPr="00EA1E39">
        <w:rPr>
          <w:sz w:val="22"/>
        </w:rPr>
        <w:t xml:space="preserve"> </w:t>
      </w:r>
      <w:proofErr w:type="spellStart"/>
      <w:r w:rsidRPr="00EA1E39">
        <w:rPr>
          <w:sz w:val="22"/>
        </w:rPr>
        <w:t>zusamen</w:t>
      </w:r>
      <w:proofErr w:type="spellEnd"/>
      <w:r w:rsidRPr="00EA1E39">
        <w:rPr>
          <w:sz w:val="22"/>
        </w:rPr>
        <w:t xml:space="preserve"> oft in ein Mädchen</w:t>
      </w:r>
    </w:p>
    <w:p w14:paraId="363F0CDA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verschaut hatte. Am Silvester</w:t>
      </w:r>
    </w:p>
    <w:p w14:paraId="2BDCC4B7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hatten wir abends wieder eine</w:t>
      </w:r>
    </w:p>
    <w:p w14:paraId="4F7358D3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 xml:space="preserve">Kompaniefeier u. ich </w:t>
      </w:r>
      <w:proofErr w:type="gramStart"/>
      <w:r w:rsidRPr="00EA1E39">
        <w:rPr>
          <w:sz w:val="22"/>
        </w:rPr>
        <w:t>spielte</w:t>
      </w:r>
      <w:proofErr w:type="gramEnd"/>
    </w:p>
    <w:p w14:paraId="17238746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mit in einem Ballett, als.</w:t>
      </w:r>
    </w:p>
    <w:p w14:paraId="49093C21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Mädchen verkleidet! Lina gab</w:t>
      </w:r>
    </w:p>
    <w:p w14:paraId="0254A492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mir ein Strandhöschen, einen</w:t>
      </w:r>
    </w:p>
    <w:p w14:paraId="043A1BB5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(den ich ausstopfte)</w:t>
      </w:r>
    </w:p>
    <w:p w14:paraId="444597BE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Büstenhalter, Seidenstrümpfe</w:t>
      </w:r>
    </w:p>
    <w:p w14:paraId="3CDB2C35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u. einen roten Sommerstrohhut.</w:t>
      </w:r>
    </w:p>
    <w:p w14:paraId="3F3BAFCA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Sonst war ich nackt. Was glaubt</w:t>
      </w:r>
    </w:p>
    <w:p w14:paraId="6FD3BD9C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Ihr was das für eine Wirkung</w:t>
      </w:r>
    </w:p>
    <w:p w14:paraId="291DF2B9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 xml:space="preserve">hatte als wir zu </w:t>
      </w:r>
      <w:proofErr w:type="spellStart"/>
      <w:r w:rsidRPr="00EA1E39">
        <w:rPr>
          <w:strike/>
          <w:sz w:val="22"/>
        </w:rPr>
        <w:t>wi</w:t>
      </w:r>
      <w:proofErr w:type="spellEnd"/>
      <w:r w:rsidRPr="00EA1E39">
        <w:rPr>
          <w:strike/>
          <w:sz w:val="22"/>
        </w:rPr>
        <w:t xml:space="preserve"> </w:t>
      </w:r>
      <w:r w:rsidRPr="00EA1E39">
        <w:rPr>
          <w:sz w:val="22"/>
        </w:rPr>
        <w:t>viert in</w:t>
      </w:r>
    </w:p>
    <w:p w14:paraId="7CF57028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diesem Aufzug auf der Bühne</w:t>
      </w:r>
    </w:p>
    <w:p w14:paraId="6EDC9D46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tanzten. Die Leute hatten</w:t>
      </w:r>
    </w:p>
    <w:p w14:paraId="208A7241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geglaubt ich sei wirklich ein</w:t>
      </w:r>
    </w:p>
    <w:p w14:paraId="7A4DE9C6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 xml:space="preserve">Mädchen, so gut war ich </w:t>
      </w:r>
      <w:proofErr w:type="spellStart"/>
      <w:r w:rsidRPr="00EA1E39">
        <w:rPr>
          <w:sz w:val="22"/>
        </w:rPr>
        <w:t>ver</w:t>
      </w:r>
      <w:proofErr w:type="spellEnd"/>
      <w:r w:rsidRPr="00EA1E39">
        <w:rPr>
          <w:sz w:val="22"/>
        </w:rPr>
        <w:t>-</w:t>
      </w:r>
    </w:p>
    <w:p w14:paraId="1A0E39AF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 xml:space="preserve">kleidet! Ich </w:t>
      </w:r>
      <w:proofErr w:type="spellStart"/>
      <w:r w:rsidRPr="00EA1E39">
        <w:rPr>
          <w:sz w:val="22"/>
        </w:rPr>
        <w:t>mußte</w:t>
      </w:r>
      <w:proofErr w:type="spellEnd"/>
      <w:r w:rsidRPr="00EA1E39">
        <w:rPr>
          <w:sz w:val="22"/>
        </w:rPr>
        <w:t xml:space="preserve"> an </w:t>
      </w:r>
      <w:proofErr w:type="spellStart"/>
      <w:r w:rsidRPr="00EA1E39">
        <w:rPr>
          <w:sz w:val="22"/>
        </w:rPr>
        <w:t>mei</w:t>
      </w:r>
      <w:proofErr w:type="spellEnd"/>
      <w:r w:rsidRPr="00EA1E39">
        <w:rPr>
          <w:sz w:val="22"/>
        </w:rPr>
        <w:t>-</w:t>
      </w:r>
    </w:p>
    <w:p w14:paraId="2EC79FA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A1E39">
        <w:rPr>
          <w:sz w:val="22"/>
        </w:rPr>
        <w:t>nen</w:t>
      </w:r>
      <w:proofErr w:type="spellEnd"/>
      <w:r w:rsidRPr="00EA1E39">
        <w:rPr>
          <w:sz w:val="22"/>
        </w:rPr>
        <w:t xml:space="preserve"> Tanz mit Meier Hermann</w:t>
      </w:r>
    </w:p>
    <w:p w14:paraId="3B44A289" w14:textId="77777777" w:rsidR="00191902" w:rsidRPr="005F61C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F61C4">
        <w:rPr>
          <w:b/>
          <w:bCs/>
          <w:sz w:val="22"/>
        </w:rPr>
        <w:t>1945-01-02_11</w:t>
      </w:r>
      <w:ins w:id="19" w:author="AnnaElisabeth Schwarz" w:date="2022-03-02T17:21:00Z">
        <w:r>
          <w:rPr>
            <w:b/>
            <w:bCs/>
            <w:sz w:val="22"/>
          </w:rPr>
          <w:t>_k</w:t>
        </w:r>
      </w:ins>
    </w:p>
    <w:p w14:paraId="531C2594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in Jugendheim denken. Bei</w:t>
      </w:r>
    </w:p>
    <w:p w14:paraId="79DA875D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anderen komischen Nummern</w:t>
      </w:r>
    </w:p>
    <w:p w14:paraId="4F87EA81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wirkte ich auch mit. Die Haupt-</w:t>
      </w:r>
    </w:p>
    <w:p w14:paraId="2C3C2A1C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A1E39">
        <w:rPr>
          <w:sz w:val="22"/>
        </w:rPr>
        <w:t>sache</w:t>
      </w:r>
      <w:proofErr w:type="spellEnd"/>
      <w:r w:rsidRPr="00EA1E39">
        <w:rPr>
          <w:sz w:val="22"/>
        </w:rPr>
        <w:t xml:space="preserve"> war mir, daß nach </w:t>
      </w:r>
      <w:proofErr w:type="spellStart"/>
      <w:r w:rsidRPr="00EA1E39">
        <w:rPr>
          <w:sz w:val="22"/>
        </w:rPr>
        <w:t>un</w:t>
      </w:r>
      <w:proofErr w:type="spellEnd"/>
      <w:r w:rsidRPr="00EA1E39">
        <w:rPr>
          <w:sz w:val="22"/>
        </w:rPr>
        <w:t>-</w:t>
      </w:r>
    </w:p>
    <w:p w14:paraId="1B284672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seren Aufführungen Tanz war.</w:t>
      </w:r>
    </w:p>
    <w:p w14:paraId="732347D2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Bis um 2 Uhr tanzten wir</w:t>
      </w:r>
    </w:p>
    <w:p w14:paraId="2B873D46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lastRenderedPageBreak/>
        <w:t>in</w:t>
      </w:r>
      <w:ins w:id="20" w:author="AnnaElisabeth Schwarz" w:date="2022-03-02T17:21:00Z">
        <w:r>
          <w:rPr>
            <w:sz w:val="22"/>
          </w:rPr>
          <w:t>s</w:t>
        </w:r>
      </w:ins>
      <w:r w:rsidRPr="00EA1E39">
        <w:rPr>
          <w:sz w:val="22"/>
        </w:rPr>
        <w:t xml:space="preserve"> Neue Jahr hinein. </w:t>
      </w:r>
      <w:proofErr w:type="gramStart"/>
      <w:r w:rsidRPr="00EA1E39">
        <w:rPr>
          <w:sz w:val="22"/>
        </w:rPr>
        <w:t>Hab</w:t>
      </w:r>
      <w:proofErr w:type="gramEnd"/>
    </w:p>
    <w:p w14:paraId="7E46752D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noch nie so einen schönen</w:t>
      </w:r>
    </w:p>
    <w:p w14:paraId="700A3BE0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A1E39">
        <w:rPr>
          <w:sz w:val="22"/>
        </w:rPr>
        <w:t>Sylvesterabend</w:t>
      </w:r>
      <w:proofErr w:type="spellEnd"/>
      <w:r w:rsidRPr="00EA1E39">
        <w:rPr>
          <w:sz w:val="22"/>
        </w:rPr>
        <w:t xml:space="preserve"> erlebt wie</w:t>
      </w:r>
    </w:p>
    <w:p w14:paraId="53A7FC61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heuer. Am Neujahrstag</w:t>
      </w:r>
    </w:p>
    <w:p w14:paraId="6E8A06C1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 xml:space="preserve">war ich mit </w:t>
      </w:r>
      <w:proofErr w:type="gramStart"/>
      <w:r w:rsidRPr="00EA1E39">
        <w:rPr>
          <w:sz w:val="22"/>
        </w:rPr>
        <w:t>Gerhard  den</w:t>
      </w:r>
      <w:proofErr w:type="gramEnd"/>
    </w:p>
    <w:p w14:paraId="4031FB12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ganzen Tag bei Petter. Sogar</w:t>
      </w:r>
    </w:p>
    <w:p w14:paraId="5879BD2D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Bohnenkaffe gab es. -</w:t>
      </w:r>
    </w:p>
    <w:p w14:paraId="515B46CE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Ihr glaubt gar nicht wie</w:t>
      </w:r>
    </w:p>
    <w:p w14:paraId="35B83669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schön das ist, wenn man</w:t>
      </w:r>
    </w:p>
    <w:p w14:paraId="770C315C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 xml:space="preserve">als Landser in einer </w:t>
      </w:r>
      <w:proofErr w:type="spellStart"/>
      <w:r w:rsidRPr="00EA1E39">
        <w:rPr>
          <w:sz w:val="22"/>
        </w:rPr>
        <w:t>Fami</w:t>
      </w:r>
      <w:proofErr w:type="spellEnd"/>
      <w:r w:rsidRPr="00EA1E39">
        <w:rPr>
          <w:sz w:val="22"/>
        </w:rPr>
        <w:t>-</w:t>
      </w:r>
    </w:p>
    <w:p w14:paraId="29CE80BF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A1E39">
        <w:rPr>
          <w:sz w:val="22"/>
        </w:rPr>
        <w:t>lie</w:t>
      </w:r>
      <w:proofErr w:type="spellEnd"/>
      <w:r w:rsidRPr="00EA1E39">
        <w:rPr>
          <w:sz w:val="22"/>
        </w:rPr>
        <w:t xml:space="preserve"> so gut aufgenommen</w:t>
      </w:r>
    </w:p>
    <w:p w14:paraId="722DEFA2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 xml:space="preserve">wird. Jetzt </w:t>
      </w:r>
      <w:proofErr w:type="gramStart"/>
      <w:r w:rsidRPr="00EA1E39">
        <w:rPr>
          <w:sz w:val="22"/>
        </w:rPr>
        <w:t>hab</w:t>
      </w:r>
      <w:proofErr w:type="gramEnd"/>
      <w:r w:rsidRPr="00EA1E39">
        <w:rPr>
          <w:sz w:val="22"/>
        </w:rPr>
        <w:t xml:space="preserve"> ich die Ost- </w:t>
      </w:r>
    </w:p>
    <w:p w14:paraId="674F084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A1E39">
        <w:rPr>
          <w:sz w:val="22"/>
        </w:rPr>
        <w:t>preußen</w:t>
      </w:r>
      <w:proofErr w:type="spellEnd"/>
      <w:r w:rsidRPr="00EA1E39">
        <w:rPr>
          <w:sz w:val="22"/>
        </w:rPr>
        <w:t xml:space="preserve"> erst </w:t>
      </w:r>
      <w:r w:rsidRPr="00EA1E39">
        <w:rPr>
          <w:sz w:val="22"/>
          <w:u w:val="single"/>
        </w:rPr>
        <w:t>richtig</w:t>
      </w:r>
      <w:r w:rsidRPr="00EA1E39">
        <w:rPr>
          <w:sz w:val="22"/>
        </w:rPr>
        <w:t xml:space="preserve"> kennen</w:t>
      </w:r>
    </w:p>
    <w:p w14:paraId="5DFE1B8E" w14:textId="77777777" w:rsidR="00191902" w:rsidRPr="005F61C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F61C4">
        <w:rPr>
          <w:b/>
          <w:bCs/>
          <w:sz w:val="22"/>
        </w:rPr>
        <w:t>1945-01-02_12</w:t>
      </w:r>
    </w:p>
    <w:p w14:paraId="78740F84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gelernt! - Vielleicht ist das</w:t>
      </w:r>
    </w:p>
    <w:p w14:paraId="1784419A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eine kleine unsichtbare</w:t>
      </w:r>
    </w:p>
    <w:p w14:paraId="47D57428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Vergütung, daß Ihr die Gisela</w:t>
      </w:r>
    </w:p>
    <w:p w14:paraId="62D5F9BF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aus Tilsit bewirtet habt!</w:t>
      </w:r>
    </w:p>
    <w:p w14:paraId="45DAFEB6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Mir geht es nun wie der</w:t>
      </w:r>
    </w:p>
    <w:p w14:paraId="7D6A5C49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Luise ihrem Wiener: wenn</w:t>
      </w:r>
    </w:p>
    <w:p w14:paraId="74636A5B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 xml:space="preserve">ich Lina nicht </w:t>
      </w:r>
      <w:proofErr w:type="spellStart"/>
      <w:r w:rsidRPr="00EA1E39">
        <w:rPr>
          <w:sz w:val="22"/>
        </w:rPr>
        <w:t>kennenge</w:t>
      </w:r>
      <w:proofErr w:type="spellEnd"/>
      <w:r w:rsidRPr="00EA1E39">
        <w:rPr>
          <w:sz w:val="22"/>
        </w:rPr>
        <w:t>-</w:t>
      </w:r>
    </w:p>
    <w:p w14:paraId="24F41F6B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 xml:space="preserve">lernt hätte, ginge ich leichter </w:t>
      </w:r>
    </w:p>
    <w:p w14:paraId="4466172D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weg von hier.</w:t>
      </w:r>
    </w:p>
    <w:p w14:paraId="1B93E1E1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Für heute ist die Zeit um.</w:t>
      </w:r>
    </w:p>
    <w:p w14:paraId="134D47FD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Ihr seht, daß ich Euch nicht</w:t>
      </w:r>
    </w:p>
    <w:p w14:paraId="16CF60D2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vergessen habe, wenn ich</w:t>
      </w:r>
    </w:p>
    <w:p w14:paraId="2CC21CB3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auch wenig schrieb in letzter</w:t>
      </w:r>
    </w:p>
    <w:p w14:paraId="2DD3D2A6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Zeit.</w:t>
      </w:r>
    </w:p>
    <w:p w14:paraId="3244F90E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Nochmals ein gutes</w:t>
      </w:r>
    </w:p>
    <w:p w14:paraId="1B136442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Neues Jahr mit</w:t>
      </w:r>
    </w:p>
    <w:p w14:paraId="51F9E71B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tausend Grüßen u. Küssen</w:t>
      </w:r>
    </w:p>
    <w:p w14:paraId="7B23DA4F" w14:textId="77777777" w:rsidR="00191902" w:rsidRPr="00EA1E39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Euer</w:t>
      </w:r>
    </w:p>
    <w:p w14:paraId="297B114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A1E39">
        <w:rPr>
          <w:sz w:val="22"/>
        </w:rPr>
        <w:t>Hans.</w:t>
      </w:r>
    </w:p>
    <w:p w14:paraId="7153492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32B48DF" w14:textId="77777777" w:rsidR="00191902" w:rsidRDefault="00191902" w:rsidP="00191902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1945-01-06_1</w:t>
      </w:r>
    </w:p>
    <w:p w14:paraId="4E9760DD" w14:textId="77777777" w:rsidR="00191902" w:rsidRDefault="00191902" w:rsidP="00191902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Haffwinkel</w:t>
      </w:r>
      <w:proofErr w:type="spellEnd"/>
      <w:r>
        <w:rPr>
          <w:sz w:val="22"/>
        </w:rPr>
        <w:t xml:space="preserve"> 6. I. 44.</w:t>
      </w:r>
    </w:p>
    <w:p w14:paraId="206BCD90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Meine Lieben!</w:t>
      </w:r>
    </w:p>
    <w:p w14:paraId="62B9C788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Seid mir bitte</w:t>
      </w:r>
    </w:p>
    <w:p w14:paraId="0C288B6B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nicht böse, daß ich so </w:t>
      </w:r>
      <w:proofErr w:type="spellStart"/>
      <w:r>
        <w:rPr>
          <w:sz w:val="22"/>
        </w:rPr>
        <w:t>we</w:t>
      </w:r>
      <w:proofErr w:type="spellEnd"/>
      <w:r>
        <w:rPr>
          <w:sz w:val="22"/>
        </w:rPr>
        <w:t>-</w:t>
      </w:r>
    </w:p>
    <w:p w14:paraId="0A7947A3" w14:textId="77777777" w:rsidR="00191902" w:rsidRDefault="00191902" w:rsidP="00191902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nig</w:t>
      </w:r>
      <w:proofErr w:type="spellEnd"/>
      <w:r>
        <w:rPr>
          <w:sz w:val="22"/>
        </w:rPr>
        <w:t xml:space="preserve"> schreibe. Wenn ich an</w:t>
      </w:r>
    </w:p>
    <w:p w14:paraId="69BE01CB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der Front bin, dann hole</w:t>
      </w:r>
    </w:p>
    <w:p w14:paraId="3957B0D2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ich das alles nach, aber</w:t>
      </w:r>
    </w:p>
    <w:p w14:paraId="74274D97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hier ist schade für die Zeit,</w:t>
      </w:r>
    </w:p>
    <w:p w14:paraId="22D889E0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die ich an lange, ausführ-</w:t>
      </w:r>
    </w:p>
    <w:p w14:paraId="682E1F21" w14:textId="77777777" w:rsidR="00191902" w:rsidRDefault="00191902" w:rsidP="00191902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liche</w:t>
      </w:r>
      <w:proofErr w:type="spellEnd"/>
      <w:r>
        <w:rPr>
          <w:sz w:val="22"/>
        </w:rPr>
        <w:t xml:space="preserve"> Briefe hänge; denn</w:t>
      </w:r>
    </w:p>
    <w:p w14:paraId="4C6D1D23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jede Stunde, die ich bei</w:t>
      </w:r>
    </w:p>
    <w:p w14:paraId="1103B3FD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  <w:u w:val="single"/>
        </w:rPr>
        <w:t>Familie Petter</w:t>
      </w:r>
      <w:r>
        <w:rPr>
          <w:sz w:val="22"/>
        </w:rPr>
        <w:t xml:space="preserve"> verbringen</w:t>
      </w:r>
    </w:p>
    <w:p w14:paraId="561CB671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Tochter Lina</w:t>
      </w:r>
    </w:p>
    <w:p w14:paraId="268FFC79" w14:textId="77777777" w:rsidR="00191902" w:rsidRDefault="00191902" w:rsidP="00191902">
      <w:pPr>
        <w:spacing w:line="240" w:lineRule="auto"/>
        <w:contextualSpacing/>
        <w:rPr>
          <w:sz w:val="22"/>
        </w:rPr>
      </w:pPr>
      <w:proofErr w:type="gramStart"/>
      <w:r>
        <w:rPr>
          <w:sz w:val="22"/>
        </w:rPr>
        <w:t>kann</w:t>
      </w:r>
      <w:proofErr w:type="gramEnd"/>
      <w:r>
        <w:rPr>
          <w:sz w:val="22"/>
        </w:rPr>
        <w:t xml:space="preserve"> ist reinste Freude.</w:t>
      </w:r>
    </w:p>
    <w:p w14:paraId="7CD56540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Ich fühle mich dort wie</w:t>
      </w:r>
    </w:p>
    <w:p w14:paraId="219A4A67" w14:textId="77777777" w:rsidR="00191902" w:rsidRDefault="00191902" w:rsidP="00191902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zu hause</w:t>
      </w:r>
      <w:proofErr w:type="spellEnd"/>
      <w:r>
        <w:rPr>
          <w:sz w:val="22"/>
        </w:rPr>
        <w:t xml:space="preserve"> u. essen tue</w:t>
      </w:r>
    </w:p>
    <w:p w14:paraId="37251887" w14:textId="77777777" w:rsidR="00191902" w:rsidRDefault="00191902" w:rsidP="00191902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1945-01-06_2</w:t>
      </w:r>
    </w:p>
    <w:p w14:paraId="252AB4FB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ich auch wie daheim so</w:t>
      </w:r>
    </w:p>
    <w:p w14:paraId="726DD507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lastRenderedPageBreak/>
        <w:t xml:space="preserve">gut u. </w:t>
      </w:r>
      <w:proofErr w:type="gramStart"/>
      <w:r>
        <w:rPr>
          <w:sz w:val="22"/>
        </w:rPr>
        <w:t>soviel</w:t>
      </w:r>
      <w:proofErr w:type="gramEnd"/>
      <w:r>
        <w:rPr>
          <w:sz w:val="22"/>
        </w:rPr>
        <w:t>. Mir geht's</w:t>
      </w:r>
    </w:p>
    <w:p w14:paraId="7A925132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wie </w:t>
      </w:r>
      <w:proofErr w:type="gramStart"/>
      <w:r>
        <w:rPr>
          <w:sz w:val="22"/>
        </w:rPr>
        <w:t>der Luis</w:t>
      </w:r>
      <w:proofErr w:type="gramEnd"/>
      <w:r>
        <w:rPr>
          <w:sz w:val="22"/>
        </w:rPr>
        <w:t xml:space="preserve"> ihrem Wiener,</w:t>
      </w:r>
    </w:p>
    <w:p w14:paraId="5A41DB7B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hätte ich das Mädchen (Lina)</w:t>
      </w:r>
    </w:p>
    <w:p w14:paraId="2B8DE250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nicht kennen gelernt,</w:t>
      </w:r>
    </w:p>
    <w:p w14:paraId="7D2FEEBA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ginge ich von hier </w:t>
      </w:r>
      <w:proofErr w:type="spellStart"/>
      <w:r>
        <w:rPr>
          <w:sz w:val="22"/>
        </w:rPr>
        <w:t>leich</w:t>
      </w:r>
      <w:proofErr w:type="spellEnd"/>
      <w:r>
        <w:rPr>
          <w:sz w:val="22"/>
        </w:rPr>
        <w:t>-</w:t>
      </w:r>
    </w:p>
    <w:p w14:paraId="32E64357" w14:textId="77777777" w:rsidR="00191902" w:rsidRDefault="00191902" w:rsidP="00191902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ter</w:t>
      </w:r>
      <w:proofErr w:type="spellEnd"/>
      <w:r>
        <w:rPr>
          <w:sz w:val="22"/>
        </w:rPr>
        <w:t xml:space="preserve"> weg. Übrigens habe ich</w:t>
      </w:r>
    </w:p>
    <w:p w14:paraId="46B23E7E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noch kein netteres Mädel</w:t>
      </w:r>
    </w:p>
    <w:p w14:paraId="3F14321A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kennengelernt als die.</w:t>
      </w:r>
    </w:p>
    <w:p w14:paraId="04D2F07B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Schade, daß sie Ostpreußin</w:t>
      </w:r>
    </w:p>
    <w:p w14:paraId="2B605AC7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ist! - Beiliegende</w:t>
      </w:r>
    </w:p>
    <w:p w14:paraId="2A8751B2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Marken habe ich mit</w:t>
      </w:r>
    </w:p>
    <w:p w14:paraId="2455E57E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Z. eingetauscht. -</w:t>
      </w:r>
    </w:p>
    <w:p w14:paraId="0E51E5B9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Ihr werdet halt in jedem</w:t>
      </w:r>
    </w:p>
    <w:p w14:paraId="76E6A09A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Brief von mir auf eine</w:t>
      </w:r>
    </w:p>
    <w:p w14:paraId="08AC2F35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Nachricht warten, wann</w:t>
      </w:r>
    </w:p>
    <w:p w14:paraId="509BB016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ich abgestellt werde.</w:t>
      </w:r>
    </w:p>
    <w:p w14:paraId="7FBF1FCB" w14:textId="77777777" w:rsidR="00191902" w:rsidRDefault="00191902" w:rsidP="00191902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1945-01-06_3</w:t>
      </w:r>
      <w:ins w:id="21" w:author="AnnaElisabeth Schwarz" w:date="2022-02-28T12:21:00Z">
        <w:r>
          <w:rPr>
            <w:b/>
            <w:bCs/>
            <w:sz w:val="22"/>
          </w:rPr>
          <w:t>_k</w:t>
        </w:r>
      </w:ins>
    </w:p>
    <w:p w14:paraId="6233ACD9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Da kann ich aber gar</w:t>
      </w:r>
    </w:p>
    <w:p w14:paraId="737AF5A4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keinen Bescheid sagen.</w:t>
      </w:r>
    </w:p>
    <w:p w14:paraId="4F2E9B99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Ich bin Kv. schon seit</w:t>
      </w:r>
    </w:p>
    <w:p w14:paraId="4A1422B6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einer Woche u. mich</w:t>
      </w:r>
    </w:p>
    <w:p w14:paraId="018469B3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wundert selbst, daß</w:t>
      </w:r>
    </w:p>
    <w:p w14:paraId="4FD7B9BD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ich nicht abgestellt</w:t>
      </w:r>
    </w:p>
    <w:p w14:paraId="21FD6CF7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werde. So gut ich</w:t>
      </w:r>
    </w:p>
    <w:p w14:paraId="124A14DA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morgen schon </w:t>
      </w:r>
      <w:proofErr w:type="spellStart"/>
      <w:r>
        <w:rPr>
          <w:sz w:val="22"/>
        </w:rPr>
        <w:t>abge</w:t>
      </w:r>
      <w:proofErr w:type="spellEnd"/>
      <w:r>
        <w:rPr>
          <w:sz w:val="22"/>
        </w:rPr>
        <w:t>-</w:t>
      </w:r>
    </w:p>
    <w:p w14:paraId="3F0EAFDC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stellt werden kann,</w:t>
      </w:r>
    </w:p>
    <w:p w14:paraId="317D5B65" w14:textId="77777777" w:rsidR="00191902" w:rsidRDefault="00191902" w:rsidP="00191902">
      <w:pPr>
        <w:spacing w:line="240" w:lineRule="auto"/>
        <w:contextualSpacing/>
        <w:rPr>
          <w:sz w:val="22"/>
        </w:rPr>
      </w:pPr>
      <w:proofErr w:type="gramStart"/>
      <w:r>
        <w:rPr>
          <w:sz w:val="22"/>
        </w:rPr>
        <w:t>kann</w:t>
      </w:r>
      <w:proofErr w:type="gramEnd"/>
      <w:r>
        <w:rPr>
          <w:sz w:val="22"/>
        </w:rPr>
        <w:t xml:space="preserve"> es noch 14 Tage</w:t>
      </w:r>
    </w:p>
    <w:p w14:paraId="31280EAE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dauern</w:t>
      </w:r>
      <w:ins w:id="22" w:author="AnnaElisabeth Schwarz" w:date="2022-02-28T12:21:00Z">
        <w:r>
          <w:rPr>
            <w:sz w:val="22"/>
          </w:rPr>
          <w:t>.</w:t>
        </w:r>
      </w:ins>
      <w:del w:id="23" w:author="AnnaElisabeth Schwarz" w:date="2022-02-28T12:21:00Z">
        <w:r>
          <w:rPr>
            <w:sz w:val="22"/>
          </w:rPr>
          <w:delText>,</w:delText>
        </w:r>
      </w:del>
      <w:r>
        <w:rPr>
          <w:sz w:val="22"/>
        </w:rPr>
        <w:t xml:space="preserve"> Wir haben</w:t>
      </w:r>
    </w:p>
    <w:p w14:paraId="68C7ECA5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nämlich einen neuen</w:t>
      </w:r>
    </w:p>
    <w:p w14:paraId="58CE6210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Chef u. bei dem läuft</w:t>
      </w:r>
    </w:p>
    <w:p w14:paraId="0094DDC7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der ganze Betrieb</w:t>
      </w:r>
    </w:p>
    <w:p w14:paraId="6A0CC63A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anders als vor dem.</w:t>
      </w:r>
    </w:p>
    <w:p w14:paraId="071D7BFD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Und zwar zu </w:t>
      </w:r>
      <w:proofErr w:type="spellStart"/>
      <w:r>
        <w:rPr>
          <w:sz w:val="22"/>
        </w:rPr>
        <w:t>unse</w:t>
      </w:r>
      <w:proofErr w:type="spellEnd"/>
      <w:r>
        <w:rPr>
          <w:sz w:val="22"/>
        </w:rPr>
        <w:t>-</w:t>
      </w:r>
    </w:p>
    <w:p w14:paraId="112A3A7B" w14:textId="77777777" w:rsidR="00191902" w:rsidRDefault="00191902" w:rsidP="00191902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1945-01-06_4</w:t>
      </w:r>
    </w:p>
    <w:p w14:paraId="1C12428C" w14:textId="77777777" w:rsidR="00191902" w:rsidRDefault="00191902" w:rsidP="00191902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ren</w:t>
      </w:r>
      <w:proofErr w:type="spellEnd"/>
      <w:r>
        <w:rPr>
          <w:sz w:val="22"/>
        </w:rPr>
        <w:t xml:space="preserve"> Gunsten. -</w:t>
      </w:r>
    </w:p>
    <w:p w14:paraId="038FC1BD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Heute Nacht träumte</w:t>
      </w:r>
    </w:p>
    <w:p w14:paraId="3D083113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mir, daß in Lands-</w:t>
      </w:r>
    </w:p>
    <w:p w14:paraId="7E4F6F54" w14:textId="77777777" w:rsidR="00191902" w:rsidRDefault="00191902" w:rsidP="00191902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hut</w:t>
      </w:r>
      <w:proofErr w:type="spellEnd"/>
      <w:r>
        <w:rPr>
          <w:sz w:val="22"/>
        </w:rPr>
        <w:t xml:space="preserve"> alles </w:t>
      </w:r>
      <w:proofErr w:type="spellStart"/>
      <w:r>
        <w:rPr>
          <w:sz w:val="22"/>
        </w:rPr>
        <w:t>kaput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ge</w:t>
      </w:r>
      <w:proofErr w:type="spellEnd"/>
      <w:r>
        <w:rPr>
          <w:sz w:val="22"/>
        </w:rPr>
        <w:t>-</w:t>
      </w:r>
    </w:p>
    <w:p w14:paraId="486EEA04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schmissen war. </w:t>
      </w:r>
      <w:proofErr w:type="spellStart"/>
      <w:r>
        <w:rPr>
          <w:sz w:val="22"/>
        </w:rPr>
        <w:t>Hoffent</w:t>
      </w:r>
      <w:proofErr w:type="spellEnd"/>
      <w:r>
        <w:rPr>
          <w:sz w:val="22"/>
        </w:rPr>
        <w:t>-</w:t>
      </w:r>
    </w:p>
    <w:p w14:paraId="62148912" w14:textId="77777777" w:rsidR="00191902" w:rsidRDefault="00191902" w:rsidP="00191902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lich</w:t>
      </w:r>
      <w:proofErr w:type="spellEnd"/>
      <w:r>
        <w:rPr>
          <w:sz w:val="22"/>
        </w:rPr>
        <w:t xml:space="preserve"> ist das nicht</w:t>
      </w:r>
    </w:p>
    <w:p w14:paraId="48DB6DC7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Wirklichkeit. -</w:t>
      </w:r>
    </w:p>
    <w:p w14:paraId="250F36E6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Gerade erzählt einer</w:t>
      </w:r>
    </w:p>
    <w:p w14:paraId="53B9D398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einen Witz! Ungefähr:</w:t>
      </w:r>
    </w:p>
    <w:p w14:paraId="1AF75759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Alles arbeitet doppelt</w:t>
      </w:r>
    </w:p>
    <w:p w14:paraId="1DDE9EBE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schnell im Krieg. Die</w:t>
      </w:r>
    </w:p>
    <w:p w14:paraId="007C955A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neueste Maßnahme</w:t>
      </w:r>
    </w:p>
    <w:p w14:paraId="467A4542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eines „hohen Herren“ ist</w:t>
      </w:r>
    </w:p>
    <w:p w14:paraId="5BBFCB38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die Herabsetzung der</w:t>
      </w:r>
    </w:p>
    <w:p w14:paraId="67E40B44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Schwangerschaftszeit</w:t>
      </w:r>
    </w:p>
    <w:p w14:paraId="32912D6F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auf 6 Monate. -</w:t>
      </w:r>
    </w:p>
    <w:p w14:paraId="0688CD3A" w14:textId="77777777" w:rsidR="00191902" w:rsidRDefault="00191902" w:rsidP="00191902">
      <w:pPr>
        <w:spacing w:line="24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>1945-01-06_5</w:t>
      </w:r>
    </w:p>
    <w:p w14:paraId="4935CBA3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Grüßt mir Frau</w:t>
      </w:r>
    </w:p>
    <w:p w14:paraId="2FD21471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Riederer u. Fam. Rott</w:t>
      </w:r>
    </w:p>
    <w:p w14:paraId="2966FFEE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lastRenderedPageBreak/>
        <w:t>recht herzlich. Sobald</w:t>
      </w:r>
    </w:p>
    <w:p w14:paraId="6F750EDF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ich Zeit habe schrei-</w:t>
      </w:r>
    </w:p>
    <w:p w14:paraId="78C870CD" w14:textId="77777777" w:rsidR="00191902" w:rsidRDefault="00191902" w:rsidP="00191902">
      <w:pPr>
        <w:spacing w:line="240" w:lineRule="auto"/>
        <w:contextualSpacing/>
        <w:rPr>
          <w:sz w:val="22"/>
        </w:rPr>
      </w:pPr>
      <w:proofErr w:type="spellStart"/>
      <w:r>
        <w:rPr>
          <w:sz w:val="22"/>
        </w:rPr>
        <w:t>be</w:t>
      </w:r>
      <w:proofErr w:type="spellEnd"/>
      <w:r>
        <w:rPr>
          <w:sz w:val="22"/>
        </w:rPr>
        <w:t xml:space="preserve"> ich!!!</w:t>
      </w:r>
    </w:p>
    <w:p w14:paraId="3C9C68FA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Besonders seid</w:t>
      </w:r>
    </w:p>
    <w:p w14:paraId="57740613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Ihr gegrüßt von</w:t>
      </w:r>
    </w:p>
    <w:p w14:paraId="1919FD24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Euerm</w:t>
      </w:r>
    </w:p>
    <w:p w14:paraId="151119AF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Hallodri</w:t>
      </w:r>
    </w:p>
    <w:p w14:paraId="4C130C9D" w14:textId="77777777" w:rsidR="00191902" w:rsidRDefault="00191902" w:rsidP="00191902">
      <w:pPr>
        <w:spacing w:line="240" w:lineRule="auto"/>
        <w:contextualSpacing/>
        <w:rPr>
          <w:sz w:val="22"/>
        </w:rPr>
      </w:pPr>
      <w:r>
        <w:rPr>
          <w:sz w:val="22"/>
        </w:rPr>
        <w:t>Hans.</w:t>
      </w:r>
    </w:p>
    <w:p w14:paraId="11D7CC2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EC014AB" w14:textId="77777777" w:rsidR="00191902" w:rsidRPr="001172D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172D8">
        <w:rPr>
          <w:b/>
          <w:bCs/>
          <w:sz w:val="22"/>
        </w:rPr>
        <w:t>1945-01-13_1</w:t>
      </w:r>
    </w:p>
    <w:p w14:paraId="49E59A72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950AD">
        <w:rPr>
          <w:sz w:val="22"/>
        </w:rPr>
        <w:t>Haffwinkel</w:t>
      </w:r>
      <w:proofErr w:type="spellEnd"/>
      <w:r w:rsidRPr="005950AD">
        <w:rPr>
          <w:sz w:val="22"/>
        </w:rPr>
        <w:t xml:space="preserve"> 13.I.45.</w:t>
      </w:r>
    </w:p>
    <w:p w14:paraId="0862D558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Meine Lieben!</w:t>
      </w:r>
    </w:p>
    <w:p w14:paraId="529F40D9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Eine ganze Woche</w:t>
      </w:r>
    </w:p>
    <w:p w14:paraId="4287A14B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 xml:space="preserve">habt Ihr wieder nichts </w:t>
      </w:r>
      <w:proofErr w:type="spellStart"/>
      <w:r w:rsidRPr="005950AD">
        <w:rPr>
          <w:sz w:val="22"/>
        </w:rPr>
        <w:t>ge</w:t>
      </w:r>
      <w:proofErr w:type="spellEnd"/>
      <w:r w:rsidRPr="005950AD">
        <w:rPr>
          <w:sz w:val="22"/>
        </w:rPr>
        <w:t>-</w:t>
      </w:r>
    </w:p>
    <w:p w14:paraId="684399A1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hört. Mir geht's halt so gut,</w:t>
      </w:r>
    </w:p>
    <w:p w14:paraId="04699819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daß ich keine Zeit finde</w:t>
      </w:r>
    </w:p>
    <w:p w14:paraId="61FCAC0E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zum Schreiben. Ich ärgere</w:t>
      </w:r>
    </w:p>
    <w:p w14:paraId="35617F09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mich bald selbst darüber.</w:t>
      </w:r>
    </w:p>
    <w:p w14:paraId="78534FF6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Am Sonntag haben wir wie-</w:t>
      </w:r>
    </w:p>
    <w:p w14:paraId="2F2F8C73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der Kameradschaftsabend,</w:t>
      </w:r>
    </w:p>
    <w:p w14:paraId="4E2BE9D3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 xml:space="preserve">wo ich mitspielen </w:t>
      </w:r>
      <w:proofErr w:type="spellStart"/>
      <w:r w:rsidRPr="005950AD">
        <w:rPr>
          <w:sz w:val="22"/>
        </w:rPr>
        <w:t>muß</w:t>
      </w:r>
      <w:proofErr w:type="spellEnd"/>
    </w:p>
    <w:p w14:paraId="05B61986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u. nächste Woche werde ich</w:t>
      </w:r>
    </w:p>
    <w:p w14:paraId="35FDE34D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dann abgestellt. Meine Ein-</w:t>
      </w:r>
    </w:p>
    <w:p w14:paraId="6805CE99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950AD">
        <w:rPr>
          <w:sz w:val="22"/>
        </w:rPr>
        <w:t>heit</w:t>
      </w:r>
      <w:proofErr w:type="spellEnd"/>
      <w:r w:rsidRPr="005950AD">
        <w:rPr>
          <w:sz w:val="22"/>
        </w:rPr>
        <w:t xml:space="preserve"> soll in Memel liegen.</w:t>
      </w:r>
    </w:p>
    <w:p w14:paraId="41D3A451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5950AD">
        <w:rPr>
          <w:sz w:val="22"/>
        </w:rPr>
        <w:t>Sobald</w:t>
      </w:r>
      <w:proofErr w:type="gramEnd"/>
      <w:r w:rsidRPr="005950AD">
        <w:rPr>
          <w:sz w:val="22"/>
        </w:rPr>
        <w:t xml:space="preserve"> wie möglich mehr! </w:t>
      </w:r>
    </w:p>
    <w:p w14:paraId="6F537E01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Tausend Grüße von</w:t>
      </w:r>
    </w:p>
    <w:p w14:paraId="7115F09C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Euerm leichtsinnigen</w:t>
      </w:r>
    </w:p>
    <w:p w14:paraId="71BC817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Hanserl.</w:t>
      </w:r>
    </w:p>
    <w:p w14:paraId="67BE8DC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4515739" w14:textId="77777777" w:rsidR="00191902" w:rsidRPr="005950A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950AD">
        <w:rPr>
          <w:b/>
          <w:bCs/>
          <w:sz w:val="22"/>
        </w:rPr>
        <w:t>1945-01-15_1</w:t>
      </w:r>
    </w:p>
    <w:p w14:paraId="0F8BCFF8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950AD">
        <w:rPr>
          <w:sz w:val="22"/>
        </w:rPr>
        <w:t>Haffwinkel</w:t>
      </w:r>
      <w:proofErr w:type="spellEnd"/>
      <w:r w:rsidRPr="005950AD">
        <w:rPr>
          <w:sz w:val="22"/>
        </w:rPr>
        <w:t xml:space="preserve"> 15.I.45.</w:t>
      </w:r>
    </w:p>
    <w:p w14:paraId="01B621A8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Liebe Mutter, liebe Schwestern</w:t>
      </w:r>
    </w:p>
    <w:p w14:paraId="4335E53A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Hoffentlich werde</w:t>
      </w:r>
    </w:p>
    <w:p w14:paraId="05A7A896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ich nicht gleich gestört, denn</w:t>
      </w:r>
    </w:p>
    <w:p w14:paraId="0BFB23B0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ich will Euch mal nach</w:t>
      </w:r>
    </w:p>
    <w:p w14:paraId="3C94DC52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längerer Pause etwas mehr</w:t>
      </w:r>
    </w:p>
    <w:p w14:paraId="35D51746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von meinem Leben hier</w:t>
      </w:r>
    </w:p>
    <w:p w14:paraId="4AEA97F8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erzählen.</w:t>
      </w:r>
    </w:p>
    <w:p w14:paraId="24D4E022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 xml:space="preserve">Vorher noch zur </w:t>
      </w:r>
      <w:proofErr w:type="spellStart"/>
      <w:r w:rsidRPr="005950AD">
        <w:rPr>
          <w:sz w:val="22"/>
        </w:rPr>
        <w:t>Beantwor</w:t>
      </w:r>
      <w:proofErr w:type="spellEnd"/>
      <w:r w:rsidRPr="005950AD">
        <w:rPr>
          <w:sz w:val="22"/>
        </w:rPr>
        <w:t>-</w:t>
      </w:r>
    </w:p>
    <w:p w14:paraId="15A7466E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950AD">
        <w:rPr>
          <w:sz w:val="22"/>
        </w:rPr>
        <w:t>tung</w:t>
      </w:r>
      <w:proofErr w:type="spellEnd"/>
      <w:r w:rsidRPr="005950AD">
        <w:rPr>
          <w:sz w:val="22"/>
        </w:rPr>
        <w:t xml:space="preserve"> Eurer lieben Briefe.</w:t>
      </w:r>
    </w:p>
    <w:p w14:paraId="4D45A7C7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Von Mutter erhielt ich bis</w:t>
      </w:r>
    </w:p>
    <w:p w14:paraId="04425184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950AD">
        <w:rPr>
          <w:sz w:val="22"/>
        </w:rPr>
        <w:t>No</w:t>
      </w:r>
      <w:proofErr w:type="spellEnd"/>
      <w:r w:rsidRPr="005950AD">
        <w:rPr>
          <w:sz w:val="22"/>
        </w:rPr>
        <w:t xml:space="preserve"> 15 alle, dann kam </w:t>
      </w:r>
      <w:proofErr w:type="spellStart"/>
      <w:r w:rsidRPr="005950AD">
        <w:rPr>
          <w:sz w:val="22"/>
        </w:rPr>
        <w:t>etli</w:t>
      </w:r>
      <w:proofErr w:type="spellEnd"/>
      <w:r w:rsidRPr="005950AD">
        <w:rPr>
          <w:sz w:val="22"/>
        </w:rPr>
        <w:t>-</w:t>
      </w:r>
    </w:p>
    <w:p w14:paraId="7F3DEEB8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950AD">
        <w:rPr>
          <w:sz w:val="22"/>
        </w:rPr>
        <w:t>che</w:t>
      </w:r>
      <w:proofErr w:type="spellEnd"/>
      <w:r w:rsidRPr="005950AD">
        <w:rPr>
          <w:sz w:val="22"/>
        </w:rPr>
        <w:t xml:space="preserve"> Tage keine Post u. gestern</w:t>
      </w:r>
    </w:p>
    <w:p w14:paraId="05FC0AC6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  <w:lang w:val="en-US"/>
        </w:rPr>
      </w:pPr>
      <w:r w:rsidRPr="005950AD">
        <w:rPr>
          <w:sz w:val="22"/>
          <w:lang w:val="en-US"/>
        </w:rPr>
        <w:t>der Brief No 21. Brief No 15</w:t>
      </w:r>
    </w:p>
    <w:p w14:paraId="3136003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war datiert am 30. XII. (wo</w:t>
      </w:r>
    </w:p>
    <w:p w14:paraId="7FB2C685" w14:textId="77777777" w:rsidR="00191902" w:rsidRPr="005950A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950AD">
        <w:rPr>
          <w:b/>
          <w:bCs/>
          <w:sz w:val="22"/>
        </w:rPr>
        <w:t>1945-01-15_2</w:t>
      </w:r>
    </w:p>
    <w:p w14:paraId="0876D148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der Angriff war bei Euch</w:t>
      </w:r>
    </w:p>
    <w:p w14:paraId="51477F76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 xml:space="preserve">u. </w:t>
      </w:r>
      <w:proofErr w:type="spellStart"/>
      <w:r w:rsidRPr="005950AD">
        <w:rPr>
          <w:sz w:val="22"/>
        </w:rPr>
        <w:t>No</w:t>
      </w:r>
      <w:proofErr w:type="spellEnd"/>
      <w:r w:rsidRPr="005950AD">
        <w:rPr>
          <w:sz w:val="22"/>
        </w:rPr>
        <w:t xml:space="preserve"> 21 am 9. I. Da werden</w:t>
      </w:r>
    </w:p>
    <w:p w14:paraId="3EF1B692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wohl etliche Briefe kaputt</w:t>
      </w:r>
    </w:p>
    <w:p w14:paraId="59F5DDAC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gegangen sein. Das macht</w:t>
      </w:r>
    </w:p>
    <w:p w14:paraId="4845F922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nichts, die Hauptsache ist,</w:t>
      </w:r>
    </w:p>
    <w:p w14:paraId="3F736B89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daß Euch nichts passiert</w:t>
      </w:r>
    </w:p>
    <w:p w14:paraId="49F14CF9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ist. Dasselbe ist es mit</w:t>
      </w:r>
    </w:p>
    <w:p w14:paraId="4922BD01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lastRenderedPageBreak/>
        <w:t>Alies Briefen. Ich bekam</w:t>
      </w:r>
    </w:p>
    <w:p w14:paraId="54B9B351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alle Nummern bis 29, die</w:t>
      </w:r>
    </w:p>
    <w:p w14:paraId="7321101A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am 31.12. datiert ist u.</w:t>
      </w:r>
    </w:p>
    <w:p w14:paraId="5673A1F1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 xml:space="preserve">der Gestrige ist </w:t>
      </w:r>
      <w:proofErr w:type="spellStart"/>
      <w:r w:rsidRPr="005950AD">
        <w:rPr>
          <w:sz w:val="22"/>
        </w:rPr>
        <w:t>No</w:t>
      </w:r>
      <w:proofErr w:type="spellEnd"/>
      <w:r w:rsidRPr="005950AD">
        <w:rPr>
          <w:sz w:val="22"/>
        </w:rPr>
        <w:t xml:space="preserve"> 35 vom</w:t>
      </w:r>
    </w:p>
    <w:p w14:paraId="2D1874FE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8.1.45. Warum die Post, die</w:t>
      </w:r>
    </w:p>
    <w:p w14:paraId="1E4CF0F8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Ihr auf 06024E schicktet</w:t>
      </w:r>
    </w:p>
    <w:p w14:paraId="08C51285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zurückkam kann ich</w:t>
      </w:r>
    </w:p>
    <w:p w14:paraId="0B64232E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Euch schon sagen! Die Ein-</w:t>
      </w:r>
    </w:p>
    <w:p w14:paraId="1BA64B4B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950AD">
        <w:rPr>
          <w:sz w:val="22"/>
        </w:rPr>
        <w:t>heit</w:t>
      </w:r>
      <w:proofErr w:type="spellEnd"/>
      <w:r w:rsidRPr="005950AD">
        <w:rPr>
          <w:sz w:val="22"/>
        </w:rPr>
        <w:t xml:space="preserve"> ist seit kurzer Zeit.</w:t>
      </w:r>
    </w:p>
    <w:p w14:paraId="55A33CD5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 xml:space="preserve">im Brückenkopf Memel! </w:t>
      </w:r>
    </w:p>
    <w:p w14:paraId="7261A73E" w14:textId="77777777" w:rsidR="00191902" w:rsidRPr="005950AD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Ob ich da wohl auch hin-</w:t>
      </w:r>
    </w:p>
    <w:p w14:paraId="2759FCF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5950AD">
        <w:rPr>
          <w:sz w:val="22"/>
        </w:rPr>
        <w:t>kommen werde, ist mir</w:t>
      </w:r>
    </w:p>
    <w:p w14:paraId="424B85B3" w14:textId="77777777" w:rsidR="00191902" w:rsidRPr="005950A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950AD">
        <w:rPr>
          <w:b/>
          <w:bCs/>
          <w:sz w:val="22"/>
        </w:rPr>
        <w:t>1945-01-15_3</w:t>
      </w:r>
    </w:p>
    <w:p w14:paraId="6654ED4E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AA28EE">
        <w:rPr>
          <w:sz w:val="22"/>
        </w:rPr>
        <w:t>selber</w:t>
      </w:r>
      <w:proofErr w:type="gramEnd"/>
      <w:r w:rsidRPr="00AA28EE">
        <w:rPr>
          <w:sz w:val="22"/>
        </w:rPr>
        <w:t xml:space="preserve"> eine große spannen-</w:t>
      </w:r>
    </w:p>
    <w:p w14:paraId="6320BBE6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de Frage! -</w:t>
      </w:r>
    </w:p>
    <w:p w14:paraId="79D55C57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Seit 4 Tagen bin ich schon</w:t>
      </w:r>
    </w:p>
    <w:p w14:paraId="09446421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Kv. Da aber Gestern ein</w:t>
      </w:r>
    </w:p>
    <w:p w14:paraId="1FC1F678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Kameradschaftsabend</w:t>
      </w:r>
    </w:p>
    <w:p w14:paraId="6F192113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 xml:space="preserve">war u. ich gebraucht </w:t>
      </w:r>
      <w:proofErr w:type="spellStart"/>
      <w:r w:rsidRPr="00AA28EE">
        <w:rPr>
          <w:sz w:val="22"/>
        </w:rPr>
        <w:t>wur</w:t>
      </w:r>
      <w:proofErr w:type="spellEnd"/>
      <w:r w:rsidRPr="00AA28EE">
        <w:rPr>
          <w:sz w:val="22"/>
        </w:rPr>
        <w:t>-</w:t>
      </w:r>
    </w:p>
    <w:p w14:paraId="3216BAAF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de zum Mitspielen, wurde</w:t>
      </w:r>
    </w:p>
    <w:p w14:paraId="2D048AE4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 xml:space="preserve">ich diese Woche nicht </w:t>
      </w:r>
      <w:proofErr w:type="spellStart"/>
      <w:r w:rsidRPr="00AA28EE">
        <w:rPr>
          <w:sz w:val="22"/>
        </w:rPr>
        <w:t>abge</w:t>
      </w:r>
      <w:proofErr w:type="spellEnd"/>
      <w:r w:rsidRPr="00AA28EE">
        <w:rPr>
          <w:sz w:val="22"/>
        </w:rPr>
        <w:t>-</w:t>
      </w:r>
    </w:p>
    <w:p w14:paraId="225112F7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stellt. Aber jetzt warte</w:t>
      </w:r>
    </w:p>
    <w:p w14:paraId="1B5141CF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ich Tag für Tag auf Abstellung.</w:t>
      </w:r>
    </w:p>
    <w:p w14:paraId="17565EE5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 xml:space="preserve">Diese 2 Monate die ich </w:t>
      </w:r>
    </w:p>
    <w:p w14:paraId="67832F9C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ich hier war, hatte ich</w:t>
      </w:r>
    </w:p>
    <w:p w14:paraId="2EC66B42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ein Leben, wie im Ur-</w:t>
      </w:r>
    </w:p>
    <w:p w14:paraId="0D0D98EC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A28EE">
        <w:rPr>
          <w:sz w:val="22"/>
        </w:rPr>
        <w:t>laub</w:t>
      </w:r>
      <w:proofErr w:type="spellEnd"/>
      <w:r w:rsidRPr="00AA28EE">
        <w:rPr>
          <w:sz w:val="22"/>
        </w:rPr>
        <w:t>. Besonders seit</w:t>
      </w:r>
    </w:p>
    <w:p w14:paraId="5DB05652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Weihnachten, wo ich jeden</w:t>
      </w:r>
    </w:p>
    <w:p w14:paraId="50EC77A8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 xml:space="preserve">Abend beinah bei </w:t>
      </w:r>
      <w:proofErr w:type="spellStart"/>
      <w:r w:rsidRPr="00AA28EE">
        <w:rPr>
          <w:sz w:val="22"/>
        </w:rPr>
        <w:t>mei</w:t>
      </w:r>
      <w:proofErr w:type="spellEnd"/>
      <w:r w:rsidRPr="00AA28EE">
        <w:rPr>
          <w:sz w:val="22"/>
        </w:rPr>
        <w:t>-</w:t>
      </w:r>
    </w:p>
    <w:p w14:paraId="1AB74924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A28EE">
        <w:rPr>
          <w:sz w:val="22"/>
        </w:rPr>
        <w:t>ner</w:t>
      </w:r>
      <w:proofErr w:type="spellEnd"/>
      <w:r w:rsidRPr="00AA28EE">
        <w:rPr>
          <w:sz w:val="22"/>
        </w:rPr>
        <w:t xml:space="preserve"> </w:t>
      </w:r>
      <w:r>
        <w:rPr>
          <w:sz w:val="22"/>
        </w:rPr>
        <w:t>Familie</w:t>
      </w:r>
      <w:r w:rsidRPr="00AA28EE">
        <w:rPr>
          <w:sz w:val="22"/>
        </w:rPr>
        <w:t xml:space="preserve"> war. -</w:t>
      </w:r>
    </w:p>
    <w:p w14:paraId="047DAD25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Ich erzähl Euch ein an-</w:t>
      </w:r>
    </w:p>
    <w:p w14:paraId="6468075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dermal mehr davon.</w:t>
      </w:r>
    </w:p>
    <w:p w14:paraId="05EF20A1" w14:textId="77777777" w:rsidR="00191902" w:rsidRPr="005950A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950AD">
        <w:rPr>
          <w:b/>
          <w:bCs/>
          <w:sz w:val="22"/>
        </w:rPr>
        <w:t>1945-01-15_4</w:t>
      </w:r>
    </w:p>
    <w:p w14:paraId="41C3698D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denn es ist vorbei mit der</w:t>
      </w:r>
    </w:p>
    <w:p w14:paraId="00B50E62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Ruhe zum Schreiben, denn</w:t>
      </w:r>
    </w:p>
    <w:p w14:paraId="3CF57601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die ganze Meute kam</w:t>
      </w:r>
    </w:p>
    <w:p w14:paraId="2FBCEB3E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 xml:space="preserve">ins Zimmer. </w:t>
      </w:r>
    </w:p>
    <w:p w14:paraId="7D997785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Und jetzt gehe ich</w:t>
      </w:r>
    </w:p>
    <w:p w14:paraId="038B2CE5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 xml:space="preserve">wieder zur Lina! </w:t>
      </w:r>
      <w:proofErr w:type="spellStart"/>
      <w:r w:rsidRPr="00AA28EE">
        <w:rPr>
          <w:sz w:val="22"/>
        </w:rPr>
        <w:t>Hoffent</w:t>
      </w:r>
      <w:proofErr w:type="spellEnd"/>
      <w:r w:rsidRPr="00AA28EE">
        <w:rPr>
          <w:sz w:val="22"/>
        </w:rPr>
        <w:t>-</w:t>
      </w:r>
    </w:p>
    <w:p w14:paraId="0D45FF2C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A28EE">
        <w:rPr>
          <w:sz w:val="22"/>
        </w:rPr>
        <w:t>lich</w:t>
      </w:r>
      <w:proofErr w:type="spellEnd"/>
      <w:r w:rsidRPr="00AA28EE">
        <w:rPr>
          <w:sz w:val="22"/>
        </w:rPr>
        <w:t xml:space="preserve"> nicht zum Letzten-</w:t>
      </w:r>
    </w:p>
    <w:p w14:paraId="515AF461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mal heute.</w:t>
      </w:r>
    </w:p>
    <w:p w14:paraId="295E0C53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Tausend Grüße</w:t>
      </w:r>
    </w:p>
    <w:p w14:paraId="180B92E3" w14:textId="77777777" w:rsidR="00191902" w:rsidRPr="00AA28EE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Euer</w:t>
      </w:r>
    </w:p>
    <w:p w14:paraId="0F0ED3ED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  <w:r w:rsidRPr="00AA28EE">
        <w:rPr>
          <w:sz w:val="22"/>
        </w:rPr>
        <w:t>Hanserl.</w:t>
      </w:r>
    </w:p>
    <w:p w14:paraId="46E4ED2F" w14:textId="77777777" w:rsidR="00191902" w:rsidRPr="0056465A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76C05DB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35678">
        <w:rPr>
          <w:b/>
          <w:bCs/>
          <w:sz w:val="22"/>
        </w:rPr>
        <w:t>1945-01-17_1</w:t>
      </w:r>
    </w:p>
    <w:p w14:paraId="66297DF8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35678">
        <w:rPr>
          <w:sz w:val="22"/>
        </w:rPr>
        <w:t>Uderwangen</w:t>
      </w:r>
      <w:proofErr w:type="spellEnd"/>
      <w:r w:rsidRPr="00835678">
        <w:rPr>
          <w:sz w:val="22"/>
        </w:rPr>
        <w:t xml:space="preserve"> 17.I</w:t>
      </w:r>
      <w:r>
        <w:rPr>
          <w:sz w:val="22"/>
        </w:rPr>
        <w:t>.</w:t>
      </w:r>
      <w:r w:rsidRPr="00835678">
        <w:rPr>
          <w:sz w:val="22"/>
        </w:rPr>
        <w:t>45.</w:t>
      </w:r>
    </w:p>
    <w:p w14:paraId="60D28402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Meine Lieben!</w:t>
      </w:r>
    </w:p>
    <w:p w14:paraId="071F36AB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Diesen Ort werdet Ihr wohl nicht</w:t>
      </w:r>
    </w:p>
    <w:p w14:paraId="5380EDD9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kennen. Ich bin auch nicht nach hierher </w:t>
      </w:r>
      <w:proofErr w:type="spellStart"/>
      <w:r w:rsidRPr="00835678">
        <w:rPr>
          <w:sz w:val="22"/>
        </w:rPr>
        <w:t>ver</w:t>
      </w:r>
      <w:proofErr w:type="spellEnd"/>
      <w:r w:rsidRPr="00835678">
        <w:rPr>
          <w:sz w:val="22"/>
        </w:rPr>
        <w:t>-</w:t>
      </w:r>
    </w:p>
    <w:p w14:paraId="143192B9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setzt, sondern bin auf Dienstreise für die </w:t>
      </w:r>
      <w:proofErr w:type="spellStart"/>
      <w:r w:rsidRPr="00835678">
        <w:rPr>
          <w:sz w:val="22"/>
        </w:rPr>
        <w:t>Kom</w:t>
      </w:r>
      <w:proofErr w:type="spellEnd"/>
      <w:r w:rsidRPr="00835678">
        <w:rPr>
          <w:sz w:val="22"/>
        </w:rPr>
        <w:t>-</w:t>
      </w:r>
    </w:p>
    <w:p w14:paraId="4CD68478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35678">
        <w:rPr>
          <w:sz w:val="22"/>
        </w:rPr>
        <w:t>panie</w:t>
      </w:r>
      <w:proofErr w:type="spellEnd"/>
      <w:r w:rsidRPr="00835678">
        <w:rPr>
          <w:sz w:val="22"/>
        </w:rPr>
        <w:t>. Ich glaubte heute abgestellt zu werden,</w:t>
      </w:r>
    </w:p>
    <w:p w14:paraId="5CA4D173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835678">
        <w:rPr>
          <w:sz w:val="22"/>
        </w:rPr>
        <w:t>statt dessen</w:t>
      </w:r>
      <w:proofErr w:type="gramEnd"/>
      <w:r w:rsidRPr="00835678">
        <w:rPr>
          <w:sz w:val="22"/>
        </w:rPr>
        <w:t xml:space="preserve"> schickt mich der Spieß für etliche</w:t>
      </w:r>
    </w:p>
    <w:p w14:paraId="3A040B29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lastRenderedPageBreak/>
        <w:t>Tage auf Dienstreise, Bekleidung zu holen.</w:t>
      </w:r>
    </w:p>
    <w:p w14:paraId="482CEA54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In diesem Caf habe ich etliche Stunden </w:t>
      </w:r>
      <w:proofErr w:type="spellStart"/>
      <w:r w:rsidRPr="00835678">
        <w:rPr>
          <w:sz w:val="22"/>
        </w:rPr>
        <w:t>Aufent</w:t>
      </w:r>
      <w:proofErr w:type="spellEnd"/>
      <w:r w:rsidRPr="00835678">
        <w:rPr>
          <w:sz w:val="22"/>
        </w:rPr>
        <w:t>-</w:t>
      </w:r>
    </w:p>
    <w:p w14:paraId="7E266876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halt u. habe gut Zeit zum Schreiben. Bei-</w:t>
      </w:r>
    </w:p>
    <w:p w14:paraId="22826FCE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liegende Marken bekam ich soeben von</w:t>
      </w:r>
    </w:p>
    <w:p w14:paraId="0107EBE9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35678">
        <w:rPr>
          <w:sz w:val="22"/>
        </w:rPr>
        <w:t>meinemReisebegleiter</w:t>
      </w:r>
      <w:proofErr w:type="spellEnd"/>
      <w:r w:rsidRPr="00835678">
        <w:rPr>
          <w:sz w:val="22"/>
        </w:rPr>
        <w:t xml:space="preserve"> geschenkt. Für ein</w:t>
      </w:r>
    </w:p>
    <w:p w14:paraId="27F1F45B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par Zigaretten zieht ja jeder bald sein Hemd</w:t>
      </w:r>
    </w:p>
    <w:p w14:paraId="08380F12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aus. Sollten die Marken verfallen u. ich</w:t>
      </w:r>
    </w:p>
    <w:p w14:paraId="69A6D381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835678">
        <w:rPr>
          <w:sz w:val="22"/>
        </w:rPr>
        <w:t>habe</w:t>
      </w:r>
      <w:proofErr w:type="gramEnd"/>
      <w:r w:rsidRPr="00835678">
        <w:rPr>
          <w:sz w:val="22"/>
        </w:rPr>
        <w:t xml:space="preserve"> noch keine neue Adresse geschrieben</w:t>
      </w:r>
    </w:p>
    <w:p w14:paraId="400CF9A1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haben, dann schickt die Päckchen ruhig</w:t>
      </w:r>
    </w:p>
    <w:p w14:paraId="4CD17E16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nach 00950. Ich </w:t>
      </w:r>
      <w:proofErr w:type="spellStart"/>
      <w:r w:rsidRPr="00835678">
        <w:rPr>
          <w:sz w:val="22"/>
        </w:rPr>
        <w:t>laß</w:t>
      </w:r>
      <w:proofErr w:type="spellEnd"/>
      <w:r w:rsidRPr="00835678">
        <w:rPr>
          <w:sz w:val="22"/>
        </w:rPr>
        <w:t xml:space="preserve"> mir alles </w:t>
      </w:r>
      <w:proofErr w:type="gramStart"/>
      <w:r w:rsidRPr="00835678">
        <w:rPr>
          <w:sz w:val="22"/>
        </w:rPr>
        <w:t>nach schicken</w:t>
      </w:r>
      <w:proofErr w:type="gramEnd"/>
      <w:r w:rsidRPr="00835678">
        <w:rPr>
          <w:sz w:val="22"/>
        </w:rPr>
        <w:t>.</w:t>
      </w:r>
    </w:p>
    <w:p w14:paraId="1BDF01B6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Gestern bekam ich wieder einen Schwung</w:t>
      </w:r>
    </w:p>
    <w:p w14:paraId="55517649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Post. Es geht immer schwungweise. 5 Tage</w:t>
      </w:r>
    </w:p>
    <w:p w14:paraId="3133C030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35678">
        <w:rPr>
          <w:strike/>
          <w:sz w:val="22"/>
        </w:rPr>
        <w:t>kei</w:t>
      </w:r>
      <w:proofErr w:type="spellEnd"/>
      <w:r w:rsidRPr="00835678">
        <w:rPr>
          <w:sz w:val="22"/>
        </w:rPr>
        <w:t xml:space="preserve"> nichts u. dann ist sie oft gebündelt.</w:t>
      </w:r>
    </w:p>
    <w:p w14:paraId="2960B9F8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Von Alies bekam ich die Briefe 34, 36, 37. Von</w:t>
      </w:r>
    </w:p>
    <w:p w14:paraId="7ECB3256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Mutter 18, 19, 22. Die Post läuft also wieder </w:t>
      </w:r>
    </w:p>
    <w:p w14:paraId="545705E0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regelmäßig. Daß Ihr gleich 4 Wochen keine</w:t>
      </w:r>
    </w:p>
    <w:p w14:paraId="29894D4D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Nachricht bekamt, ist sicher nicht meine</w:t>
      </w:r>
    </w:p>
    <w:p w14:paraId="13673E2B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Schuld. Ich schrieb jede Woche </w:t>
      </w:r>
      <w:proofErr w:type="gramStart"/>
      <w:r w:rsidRPr="00835678">
        <w:rPr>
          <w:sz w:val="22"/>
        </w:rPr>
        <w:t>2 oder 3 mal</w:t>
      </w:r>
      <w:proofErr w:type="gramEnd"/>
      <w:r w:rsidRPr="00835678">
        <w:rPr>
          <w:sz w:val="22"/>
        </w:rPr>
        <w:t>.</w:t>
      </w:r>
    </w:p>
    <w:p w14:paraId="7AC8BE20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Die Päckchen, die Ihr nach </w:t>
      </w:r>
      <w:proofErr w:type="spellStart"/>
      <w:r w:rsidRPr="00835678">
        <w:rPr>
          <w:sz w:val="22"/>
        </w:rPr>
        <w:t>Haffwinkel</w:t>
      </w:r>
      <w:proofErr w:type="spellEnd"/>
      <w:r w:rsidRPr="00835678">
        <w:rPr>
          <w:sz w:val="22"/>
        </w:rPr>
        <w:t xml:space="preserve"> schick-</w:t>
      </w:r>
    </w:p>
    <w:p w14:paraId="0232CEE9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35678">
        <w:rPr>
          <w:sz w:val="22"/>
        </w:rPr>
        <w:t>tet</w:t>
      </w:r>
      <w:proofErr w:type="spellEnd"/>
      <w:r w:rsidRPr="00835678">
        <w:rPr>
          <w:sz w:val="22"/>
        </w:rPr>
        <w:t>, bekam ich alle. Bloß werdet Ihr die</w:t>
      </w:r>
    </w:p>
    <w:p w14:paraId="723868BA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Briefe in dessen es ich bestätigte nicht</w:t>
      </w:r>
    </w:p>
    <w:p w14:paraId="7916AE97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35678">
        <w:rPr>
          <w:b/>
          <w:bCs/>
          <w:sz w:val="22"/>
        </w:rPr>
        <w:t>1945-01-17_2</w:t>
      </w:r>
    </w:p>
    <w:p w14:paraId="7634D3E8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erhalten haben Für den netten </w:t>
      </w:r>
      <w:proofErr w:type="spellStart"/>
      <w:r w:rsidRPr="00835678">
        <w:rPr>
          <w:sz w:val="22"/>
        </w:rPr>
        <w:t>nachge</w:t>
      </w:r>
      <w:proofErr w:type="spellEnd"/>
      <w:r w:rsidRPr="00835678">
        <w:rPr>
          <w:sz w:val="22"/>
        </w:rPr>
        <w:t>-</w:t>
      </w:r>
    </w:p>
    <w:p w14:paraId="63B271A0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schickten Weihnachtsbrief von Alies, danke</w:t>
      </w:r>
    </w:p>
    <w:p w14:paraId="4FBDFB30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ich herzlich. Auch zwei Büchlein erhielt ich.</w:t>
      </w:r>
    </w:p>
    <w:p w14:paraId="465A4823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Die hebe ich auf, wenn ich wieder auf Reisen</w:t>
      </w:r>
    </w:p>
    <w:p w14:paraId="108E4F8B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bin. - In </w:t>
      </w:r>
      <w:proofErr w:type="spellStart"/>
      <w:r w:rsidRPr="00835678">
        <w:rPr>
          <w:sz w:val="22"/>
        </w:rPr>
        <w:t>Goth's</w:t>
      </w:r>
      <w:proofErr w:type="spellEnd"/>
      <w:r w:rsidRPr="00835678">
        <w:rPr>
          <w:sz w:val="22"/>
        </w:rPr>
        <w:t xml:space="preserve"> Brief stand eine sehr</w:t>
      </w:r>
    </w:p>
    <w:p w14:paraId="3E8E3F65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traurige Nachricht, nämlich, daß </w:t>
      </w:r>
      <w:proofErr w:type="spellStart"/>
      <w:r w:rsidRPr="00835678">
        <w:rPr>
          <w:sz w:val="22"/>
        </w:rPr>
        <w:t>Wolferl</w:t>
      </w:r>
      <w:proofErr w:type="spellEnd"/>
    </w:p>
    <w:p w14:paraId="7222CC7F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bei den schweren Nachhutkämpfen gefallen</w:t>
      </w:r>
    </w:p>
    <w:p w14:paraId="3C0C16ED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ist. </w:t>
      </w:r>
      <w:proofErr w:type="spellStart"/>
      <w:r w:rsidRPr="00835678">
        <w:rPr>
          <w:sz w:val="22"/>
        </w:rPr>
        <w:t>Kopfschuß</w:t>
      </w:r>
      <w:proofErr w:type="spellEnd"/>
      <w:r w:rsidRPr="00835678">
        <w:rPr>
          <w:sz w:val="22"/>
        </w:rPr>
        <w:t xml:space="preserve"> vom Explosionsgeschoß.</w:t>
      </w:r>
    </w:p>
    <w:p w14:paraId="36D8666D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Was wird jetzt Luise machen. Weder </w:t>
      </w:r>
      <w:proofErr w:type="spellStart"/>
      <w:r w:rsidRPr="00835678">
        <w:rPr>
          <w:sz w:val="22"/>
        </w:rPr>
        <w:t>ver</w:t>
      </w:r>
      <w:proofErr w:type="spellEnd"/>
      <w:r w:rsidRPr="00835678">
        <w:rPr>
          <w:sz w:val="22"/>
        </w:rPr>
        <w:t>-</w:t>
      </w:r>
    </w:p>
    <w:p w14:paraId="26DE45C1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labt, noch verheiratet!  - Hoffentlich kommt</w:t>
      </w:r>
    </w:p>
    <w:p w14:paraId="3826D501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das Paket mit Hausschuhen u. Fäustlingen</w:t>
      </w:r>
    </w:p>
    <w:p w14:paraId="44C663AD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an. Das </w:t>
      </w:r>
      <w:proofErr w:type="spellStart"/>
      <w:r w:rsidRPr="00835678">
        <w:rPr>
          <w:sz w:val="22"/>
        </w:rPr>
        <w:t>Kissi</w:t>
      </w:r>
      <w:proofErr w:type="spellEnd"/>
      <w:r w:rsidRPr="00835678">
        <w:rPr>
          <w:sz w:val="22"/>
        </w:rPr>
        <w:t xml:space="preserve"> hätte ich nicht unbedingt</w:t>
      </w:r>
    </w:p>
    <w:p w14:paraId="09EAB54C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gebraucht. Es ist schade, wenn es </w:t>
      </w:r>
      <w:proofErr w:type="spellStart"/>
      <w:r w:rsidRPr="00835678">
        <w:rPr>
          <w:sz w:val="22"/>
        </w:rPr>
        <w:t>kaput</w:t>
      </w:r>
      <w:proofErr w:type="spellEnd"/>
    </w:p>
    <w:p w14:paraId="0C39E919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geht. Schickt mir für die Marken bloß</w:t>
      </w:r>
    </w:p>
    <w:p w14:paraId="24B0184F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noch was zu essen. Hier geht es mir</w:t>
      </w:r>
    </w:p>
    <w:p w14:paraId="12A15955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zwar so gut wie daheim, aber wenn</w:t>
      </w:r>
    </w:p>
    <w:p w14:paraId="52ECC20F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ich wegkomme, ist es aus mit der</w:t>
      </w:r>
    </w:p>
    <w:p w14:paraId="5FDD8B6B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Herrlichkeit. - Über mein Mädchen</w:t>
      </w:r>
    </w:p>
    <w:p w14:paraId="513A7D22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möchtet Ihr wohl etwas mehr wissen.</w:t>
      </w:r>
    </w:p>
    <w:p w14:paraId="4BDF6575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Ich </w:t>
      </w:r>
      <w:proofErr w:type="gramStart"/>
      <w:r w:rsidRPr="00835678">
        <w:rPr>
          <w:sz w:val="22"/>
        </w:rPr>
        <w:t>hab</w:t>
      </w:r>
      <w:proofErr w:type="gramEnd"/>
      <w:r w:rsidRPr="00835678">
        <w:rPr>
          <w:sz w:val="22"/>
        </w:rPr>
        <w:t xml:space="preserve"> noch nie so ein schönes Mädel</w:t>
      </w:r>
    </w:p>
    <w:p w14:paraId="544406C1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getroffen als Lina. Mich wundert von Tag</w:t>
      </w:r>
    </w:p>
    <w:p w14:paraId="50C3FE5E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zu Tag mehr, daß es in diesem windigen</w:t>
      </w:r>
    </w:p>
    <w:p w14:paraId="0A023757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Fischerdorf so was gibt. So feine, herbe</w:t>
      </w:r>
    </w:p>
    <w:p w14:paraId="1211BA42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Züge wie die hat! Gerhard u. ich sind</w:t>
      </w:r>
    </w:p>
    <w:p w14:paraId="4D232B8D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vergafft in sie u. wir gehen nicht</w:t>
      </w:r>
    </w:p>
    <w:p w14:paraId="594A9531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bloß zum Essen jeden Tag hin, sondern</w:t>
      </w:r>
    </w:p>
    <w:p w14:paraId="1D4A51E5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um Lina anschauen zu können.</w:t>
      </w:r>
    </w:p>
    <w:p w14:paraId="4734708B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Aus ihrem Charakter werde ich nur</w:t>
      </w:r>
    </w:p>
    <w:p w14:paraId="41CE60BC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nicht ganz klug, weil sie sehr </w:t>
      </w:r>
      <w:proofErr w:type="spellStart"/>
      <w:r w:rsidRPr="00835678">
        <w:rPr>
          <w:sz w:val="22"/>
        </w:rPr>
        <w:t>ver</w:t>
      </w:r>
      <w:proofErr w:type="spellEnd"/>
      <w:r w:rsidRPr="00835678">
        <w:rPr>
          <w:sz w:val="22"/>
        </w:rPr>
        <w:t>-</w:t>
      </w:r>
    </w:p>
    <w:p w14:paraId="2561D6C7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schlossen</w:t>
      </w:r>
      <w:r>
        <w:rPr>
          <w:sz w:val="22"/>
        </w:rPr>
        <w:t xml:space="preserve"> {</w:t>
      </w:r>
      <w:r w:rsidRPr="00835678">
        <w:rPr>
          <w:sz w:val="22"/>
        </w:rPr>
        <w:t>u. ruhig</w:t>
      </w:r>
      <w:r>
        <w:rPr>
          <w:sz w:val="22"/>
        </w:rPr>
        <w:t>}</w:t>
      </w:r>
      <w:r w:rsidRPr="00835678">
        <w:rPr>
          <w:sz w:val="22"/>
        </w:rPr>
        <w:t xml:space="preserve"> ist, was die Ostpreußen-</w:t>
      </w:r>
    </w:p>
    <w:p w14:paraId="357958E6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35678">
        <w:rPr>
          <w:sz w:val="22"/>
        </w:rPr>
        <w:t>mädel</w:t>
      </w:r>
      <w:proofErr w:type="spellEnd"/>
      <w:r w:rsidRPr="00835678">
        <w:rPr>
          <w:sz w:val="22"/>
        </w:rPr>
        <w:t xml:space="preserve"> alle sind, ausgenommen na-</w:t>
      </w:r>
    </w:p>
    <w:p w14:paraId="0B5449C6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35678">
        <w:rPr>
          <w:b/>
          <w:bCs/>
          <w:sz w:val="22"/>
        </w:rPr>
        <w:lastRenderedPageBreak/>
        <w:t>1945-01-17_3</w:t>
      </w:r>
    </w:p>
    <w:p w14:paraId="3B9ED8B8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35678">
        <w:rPr>
          <w:sz w:val="22"/>
        </w:rPr>
        <w:t>türlich</w:t>
      </w:r>
      <w:proofErr w:type="spellEnd"/>
      <w:r w:rsidRPr="00835678">
        <w:rPr>
          <w:sz w:val="22"/>
        </w:rPr>
        <w:t xml:space="preserve"> die, die auf der Straße</w:t>
      </w:r>
    </w:p>
    <w:p w14:paraId="57ECCFA0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ihr Unwesen treiben. Lina Petter</w:t>
      </w:r>
    </w:p>
    <w:p w14:paraId="32E62396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ist das zweite Mädchen das</w:t>
      </w:r>
    </w:p>
    <w:p w14:paraId="41F01200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ich hier habe. Das Kätzchen</w:t>
      </w:r>
    </w:p>
    <w:p w14:paraId="31EF620B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kam schon längere Zeit vor</w:t>
      </w:r>
    </w:p>
    <w:p w14:paraId="479103E2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Weihnachten von hier weg.</w:t>
      </w:r>
    </w:p>
    <w:p w14:paraId="214EBE4F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Jetzt ist sie wieder da u.</w:t>
      </w:r>
    </w:p>
    <w:p w14:paraId="64E7A1EE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schaut mich immer so zwei-</w:t>
      </w:r>
    </w:p>
    <w:p w14:paraId="253C215F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35678">
        <w:rPr>
          <w:sz w:val="22"/>
        </w:rPr>
        <w:t>deutig</w:t>
      </w:r>
      <w:proofErr w:type="spellEnd"/>
      <w:r w:rsidRPr="00835678">
        <w:rPr>
          <w:sz w:val="22"/>
        </w:rPr>
        <w:t xml:space="preserve"> fragend an, wenn ich</w:t>
      </w:r>
    </w:p>
    <w:p w14:paraId="0ED9014C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ihr begegne. Aber als Landser</w:t>
      </w:r>
    </w:p>
    <w:p w14:paraId="36137489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ist man da </w:t>
      </w:r>
      <w:r>
        <w:rPr>
          <w:sz w:val="22"/>
        </w:rPr>
        <w:t>„</w:t>
      </w:r>
      <w:r w:rsidRPr="00835678">
        <w:rPr>
          <w:sz w:val="22"/>
        </w:rPr>
        <w:t>eisern</w:t>
      </w:r>
      <w:r>
        <w:rPr>
          <w:sz w:val="22"/>
        </w:rPr>
        <w:t>“</w:t>
      </w:r>
      <w:r w:rsidRPr="00835678">
        <w:rPr>
          <w:sz w:val="22"/>
        </w:rPr>
        <w:t>!</w:t>
      </w:r>
    </w:p>
    <w:p w14:paraId="236A80E4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Im </w:t>
      </w:r>
      <w:proofErr w:type="spellStart"/>
      <w:proofErr w:type="gramStart"/>
      <w:r w:rsidRPr="00835678">
        <w:rPr>
          <w:sz w:val="22"/>
        </w:rPr>
        <w:t>übrigen</w:t>
      </w:r>
      <w:proofErr w:type="spellEnd"/>
      <w:proofErr w:type="gramEnd"/>
      <w:r w:rsidRPr="00835678">
        <w:rPr>
          <w:sz w:val="22"/>
        </w:rPr>
        <w:t xml:space="preserve"> ist der Geistesstand</w:t>
      </w:r>
    </w:p>
    <w:p w14:paraId="47DF6B7E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der Bevölkerung weit unter</w:t>
      </w:r>
    </w:p>
    <w:p w14:paraId="612B913F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Null. Man merkt direkt</w:t>
      </w:r>
    </w:p>
    <w:p w14:paraId="5F6FFADF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 xml:space="preserve">die Inzucht, die sie </w:t>
      </w:r>
      <w:proofErr w:type="spellStart"/>
      <w:r w:rsidRPr="00835678">
        <w:rPr>
          <w:sz w:val="22"/>
        </w:rPr>
        <w:t>be</w:t>
      </w:r>
      <w:proofErr w:type="spellEnd"/>
      <w:r w:rsidRPr="00835678">
        <w:rPr>
          <w:sz w:val="22"/>
        </w:rPr>
        <w:t>-</w:t>
      </w:r>
    </w:p>
    <w:p w14:paraId="65F826CF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treiben, da das ganze Dorf</w:t>
      </w:r>
    </w:p>
    <w:p w14:paraId="7BF5BF51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fast verwandt ist. Die könnten</w:t>
      </w:r>
    </w:p>
    <w:p w14:paraId="1DB98AC0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eine Blutauffrischung not-</w:t>
      </w:r>
    </w:p>
    <w:p w14:paraId="720CB932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wendig brauchen. Aber</w:t>
      </w:r>
    </w:p>
    <w:p w14:paraId="6D299E02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nicht von mir! Keine</w:t>
      </w:r>
    </w:p>
    <w:p w14:paraId="709FB3D3" w14:textId="77777777" w:rsidR="00191902" w:rsidRPr="00835678" w:rsidRDefault="00191902" w:rsidP="00191902">
      <w:pPr>
        <w:spacing w:before="120" w:after="0" w:line="240" w:lineRule="auto"/>
        <w:contextualSpacing/>
        <w:rPr>
          <w:sz w:val="22"/>
        </w:rPr>
      </w:pPr>
      <w:r w:rsidRPr="00835678">
        <w:rPr>
          <w:sz w:val="22"/>
        </w:rPr>
        <w:t>Angst!</w:t>
      </w:r>
    </w:p>
    <w:p w14:paraId="39C2A4A8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35678">
        <w:rPr>
          <w:b/>
          <w:bCs/>
          <w:sz w:val="22"/>
        </w:rPr>
        <w:t>1945-01-17_4</w:t>
      </w:r>
    </w:p>
    <w:p w14:paraId="7B33965F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Etliche Mann jedoch machten</w:t>
      </w:r>
    </w:p>
    <w:p w14:paraId="051CB672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sich bevölkerungspolitisch</w:t>
      </w:r>
    </w:p>
    <w:p w14:paraId="398FF7AD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schon nützlich. -</w:t>
      </w:r>
    </w:p>
    <w:p w14:paraId="631D6D87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Diese schönen Abende bei</w:t>
      </w:r>
    </w:p>
    <w:p w14:paraId="7AFFD165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Fam. Petter werde ich so</w:t>
      </w:r>
    </w:p>
    <w:p w14:paraId="43110B79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schnell nicht vergessen.</w:t>
      </w:r>
    </w:p>
    <w:p w14:paraId="7FF1FD7D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Die Frau spinnt meistens,</w:t>
      </w:r>
    </w:p>
    <w:p w14:paraId="0196B121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Lina strickt u. wir reißen</w:t>
      </w:r>
    </w:p>
    <w:p w14:paraId="0D15F743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die Wolle. -</w:t>
      </w:r>
    </w:p>
    <w:p w14:paraId="1EBB88A1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Seit 3 Tagen haben wir</w:t>
      </w:r>
    </w:p>
    <w:p w14:paraId="1B754BD0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ziemlich starken Frost. u.</w:t>
      </w:r>
    </w:p>
    <w:p w14:paraId="7DEA390C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Schneegestöber. -</w:t>
      </w:r>
    </w:p>
    <w:p w14:paraId="1D9B78AF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 xml:space="preserve">Das </w:t>
      </w:r>
      <w:proofErr w:type="spellStart"/>
      <w:r w:rsidRPr="00F67E23">
        <w:rPr>
          <w:sz w:val="22"/>
        </w:rPr>
        <w:t>Neugerl</w:t>
      </w:r>
      <w:proofErr w:type="spellEnd"/>
      <w:r w:rsidRPr="00F67E23">
        <w:rPr>
          <w:sz w:val="22"/>
        </w:rPr>
        <w:t xml:space="preserve"> soll mir die</w:t>
      </w:r>
    </w:p>
    <w:p w14:paraId="7071A26B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Zeit im Lazarett mit</w:t>
      </w:r>
    </w:p>
    <w:p w14:paraId="5270E2B3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dem Wienerkind gut aus-</w:t>
      </w:r>
    </w:p>
    <w:p w14:paraId="4FB5C25F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nutzen! Mittendrin ist</w:t>
      </w:r>
    </w:p>
    <w:p w14:paraId="0AEE8C15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man alt u. schaut dumm</w:t>
      </w:r>
    </w:p>
    <w:p w14:paraId="7C80C5BC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der verronnenen Zeit nach.</w:t>
      </w:r>
    </w:p>
    <w:p w14:paraId="732EC1C4" w14:textId="77777777" w:rsidR="00191902" w:rsidRPr="00F67E23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Viele herzliche Grüße</w:t>
      </w:r>
    </w:p>
    <w:p w14:paraId="63CC81C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67E23">
        <w:rPr>
          <w:sz w:val="22"/>
        </w:rPr>
        <w:t>von Euerm Hanserl.</w:t>
      </w:r>
    </w:p>
    <w:p w14:paraId="379C6A3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6A3AA88" w14:textId="77777777" w:rsidR="00191902" w:rsidRPr="00E95D0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95D01">
        <w:rPr>
          <w:b/>
          <w:bCs/>
          <w:sz w:val="22"/>
        </w:rPr>
        <w:t>1945-01-21_1</w:t>
      </w:r>
    </w:p>
    <w:p w14:paraId="4FD1E21F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95D01">
        <w:rPr>
          <w:sz w:val="22"/>
        </w:rPr>
        <w:t>Haffwinkel</w:t>
      </w:r>
      <w:proofErr w:type="spellEnd"/>
      <w:r w:rsidRPr="00E95D01">
        <w:rPr>
          <w:sz w:val="22"/>
        </w:rPr>
        <w:t xml:space="preserve"> 21.I.45.</w:t>
      </w:r>
    </w:p>
    <w:p w14:paraId="41DC9A60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Meine Lieben!</w:t>
      </w:r>
    </w:p>
    <w:p w14:paraId="471B29EB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Die Stunde des Ab-</w:t>
      </w:r>
    </w:p>
    <w:p w14:paraId="7823FC6D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 xml:space="preserve">schieds aus </w:t>
      </w:r>
      <w:proofErr w:type="spellStart"/>
      <w:r w:rsidRPr="00E95D01">
        <w:rPr>
          <w:sz w:val="22"/>
        </w:rPr>
        <w:t>Haffwinkel</w:t>
      </w:r>
      <w:proofErr w:type="spellEnd"/>
      <w:r w:rsidRPr="00E95D01">
        <w:rPr>
          <w:sz w:val="22"/>
        </w:rPr>
        <w:t xml:space="preserve"> hat</w:t>
      </w:r>
    </w:p>
    <w:p w14:paraId="1797DC8F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geschlagen. Es fällt mir</w:t>
      </w:r>
    </w:p>
    <w:p w14:paraId="37F51046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wirklich schwer von hier</w:t>
      </w:r>
    </w:p>
    <w:p w14:paraId="4F7E1B5B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 xml:space="preserve">wegzugehen. Meine </w:t>
      </w:r>
      <w:proofErr w:type="spellStart"/>
      <w:r w:rsidRPr="00E95D01">
        <w:rPr>
          <w:sz w:val="22"/>
        </w:rPr>
        <w:t>Fami</w:t>
      </w:r>
      <w:proofErr w:type="spellEnd"/>
      <w:r w:rsidRPr="00E95D01">
        <w:rPr>
          <w:sz w:val="22"/>
        </w:rPr>
        <w:t>-</w:t>
      </w:r>
    </w:p>
    <w:p w14:paraId="33EC484D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95D01">
        <w:rPr>
          <w:sz w:val="22"/>
        </w:rPr>
        <w:t>lie</w:t>
      </w:r>
      <w:proofErr w:type="spellEnd"/>
      <w:r w:rsidRPr="00E95D01">
        <w:rPr>
          <w:sz w:val="22"/>
        </w:rPr>
        <w:t xml:space="preserve"> (Petter) </w:t>
      </w:r>
      <w:proofErr w:type="spellStart"/>
      <w:r w:rsidRPr="00E95D01">
        <w:rPr>
          <w:sz w:val="22"/>
        </w:rPr>
        <w:t>muß</w:t>
      </w:r>
      <w:proofErr w:type="spellEnd"/>
      <w:r w:rsidRPr="00E95D01">
        <w:rPr>
          <w:sz w:val="22"/>
        </w:rPr>
        <w:t xml:space="preserve"> auch</w:t>
      </w:r>
    </w:p>
    <w:p w14:paraId="0A9E8E70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lastRenderedPageBreak/>
        <w:t>flüchten, da Panzerspitzen</w:t>
      </w:r>
    </w:p>
    <w:p w14:paraId="7FCB17B4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nur mehr 20 km von</w:t>
      </w:r>
    </w:p>
    <w:p w14:paraId="2D595D5C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hier entfernt sind. Ich</w:t>
      </w:r>
    </w:p>
    <w:p w14:paraId="585F6DC2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half der Frau u. Tochter</w:t>
      </w:r>
    </w:p>
    <w:p w14:paraId="6002956C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heute noch packen. Mich</w:t>
      </w:r>
    </w:p>
    <w:p w14:paraId="5E2B4A4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 xml:space="preserve">erbarmen die Leute </w:t>
      </w:r>
      <w:proofErr w:type="spellStart"/>
      <w:r w:rsidRPr="00E95D01">
        <w:rPr>
          <w:sz w:val="22"/>
        </w:rPr>
        <w:t>un</w:t>
      </w:r>
      <w:proofErr w:type="spellEnd"/>
      <w:r w:rsidRPr="00E95D01">
        <w:rPr>
          <w:sz w:val="22"/>
        </w:rPr>
        <w:t>-</w:t>
      </w:r>
    </w:p>
    <w:p w14:paraId="3DCDF4F7" w14:textId="77777777" w:rsidR="00191902" w:rsidRPr="00E95D0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95D01">
        <w:rPr>
          <w:b/>
          <w:bCs/>
          <w:sz w:val="22"/>
        </w:rPr>
        <w:t>1945-01-21_2</w:t>
      </w:r>
    </w:p>
    <w:p w14:paraId="213B79C7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heimlich. Hoffentlich</w:t>
      </w:r>
    </w:p>
    <w:p w14:paraId="01BB9D2A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trifft nicht Euch noch</w:t>
      </w:r>
    </w:p>
    <w:p w14:paraId="15890DE1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 xml:space="preserve">mal dasselbe Schicksal. </w:t>
      </w:r>
    </w:p>
    <w:p w14:paraId="45E63E5E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Ich zweifle ob Euch</w:t>
      </w:r>
    </w:p>
    <w:p w14:paraId="2CF36D86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dieser Brief noch erreicht.</w:t>
      </w:r>
    </w:p>
    <w:p w14:paraId="11BD6B33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 xml:space="preserve">Auf jeden Fall </w:t>
      </w:r>
      <w:proofErr w:type="spellStart"/>
      <w:r w:rsidRPr="00E95D01">
        <w:rPr>
          <w:sz w:val="22"/>
        </w:rPr>
        <w:t>müßt</w:t>
      </w:r>
      <w:proofErr w:type="spellEnd"/>
    </w:p>
    <w:p w14:paraId="2AC63BE0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Ihr eine neue Anschrift</w:t>
      </w:r>
    </w:p>
    <w:p w14:paraId="11F3CAA2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von mir abwarten u.</w:t>
      </w:r>
    </w:p>
    <w:p w14:paraId="50B15C8D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die nächste Post von</w:t>
      </w:r>
    </w:p>
    <w:p w14:paraId="3F3873CD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mir wird lange aus-</w:t>
      </w:r>
    </w:p>
    <w:p w14:paraId="73BF4C7F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bleiben, da hier alles</w:t>
      </w:r>
    </w:p>
    <w:p w14:paraId="0CE699DA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drunter u. drüber geht.</w:t>
      </w:r>
    </w:p>
    <w:p w14:paraId="05A90176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Gestern erhielt ich noch</w:t>
      </w:r>
    </w:p>
    <w:p w14:paraId="3FA9C75C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2 Briefe von Euch. Das</w:t>
      </w:r>
    </w:p>
    <w:p w14:paraId="6F51F6CD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Päckchen mit den Hand-</w:t>
      </w:r>
    </w:p>
    <w:p w14:paraId="36760345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schuhen kam nicht</w:t>
      </w:r>
    </w:p>
    <w:p w14:paraId="68683E0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mehr an.</w:t>
      </w:r>
    </w:p>
    <w:p w14:paraId="021FF207" w14:textId="77777777" w:rsidR="00191902" w:rsidRPr="00E95D0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95D01">
        <w:rPr>
          <w:b/>
          <w:bCs/>
          <w:sz w:val="22"/>
        </w:rPr>
        <w:t>1945-01-21_3</w:t>
      </w:r>
    </w:p>
    <w:p w14:paraId="1E94B077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Hoffentlich halten wir</w:t>
      </w:r>
    </w:p>
    <w:p w14:paraId="4942885E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den Iwan nochmals</w:t>
      </w:r>
    </w:p>
    <w:p w14:paraId="18766567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auf! Wenn nicht trifft uns</w:t>
      </w:r>
    </w:p>
    <w:p w14:paraId="111CDF70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alle das gleiche Schick-</w:t>
      </w:r>
    </w:p>
    <w:p w14:paraId="1BB475F3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95D01">
        <w:rPr>
          <w:sz w:val="22"/>
        </w:rPr>
        <w:t>sal</w:t>
      </w:r>
      <w:proofErr w:type="spellEnd"/>
      <w:r w:rsidRPr="00E95D01">
        <w:rPr>
          <w:sz w:val="22"/>
        </w:rPr>
        <w:t>. -</w:t>
      </w:r>
    </w:p>
    <w:p w14:paraId="751DAFD5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 xml:space="preserve">Ich habe eine </w:t>
      </w:r>
      <w:proofErr w:type="spellStart"/>
      <w:r w:rsidRPr="00E95D01">
        <w:rPr>
          <w:sz w:val="22"/>
        </w:rPr>
        <w:t>eiser</w:t>
      </w:r>
      <w:proofErr w:type="spellEnd"/>
      <w:r w:rsidRPr="00E95D01">
        <w:rPr>
          <w:sz w:val="22"/>
        </w:rPr>
        <w:t>-</w:t>
      </w:r>
    </w:p>
    <w:p w14:paraId="0EEF864D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ne Ruhe beisammen</w:t>
      </w:r>
    </w:p>
    <w:p w14:paraId="15FFFEA2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u. das Gefühl daß ich</w:t>
      </w:r>
    </w:p>
    <w:p w14:paraId="18D84B58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gut durchkomme.</w:t>
      </w:r>
    </w:p>
    <w:p w14:paraId="3CCF352D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Grüßt mir Fam.</w:t>
      </w:r>
    </w:p>
    <w:p w14:paraId="7437E0C0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Riederer u. Rott bestens</w:t>
      </w:r>
    </w:p>
    <w:p w14:paraId="1EB62B0D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u. seid tausendmal</w:t>
      </w:r>
    </w:p>
    <w:p w14:paraId="4D9E4A98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 xml:space="preserve">gegrüßt u. </w:t>
      </w:r>
      <w:proofErr w:type="spellStart"/>
      <w:r w:rsidRPr="00E95D01">
        <w:rPr>
          <w:sz w:val="22"/>
        </w:rPr>
        <w:t>geküßt</w:t>
      </w:r>
      <w:proofErr w:type="spellEnd"/>
    </w:p>
    <w:p w14:paraId="4CA07DE3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 xml:space="preserve">von unserem </w:t>
      </w:r>
    </w:p>
    <w:p w14:paraId="440A510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Hanserl.</w:t>
      </w:r>
    </w:p>
    <w:p w14:paraId="5AD3FC3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17EE4E8" w14:textId="77777777" w:rsidR="00191902" w:rsidRPr="00E95D0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95D01">
        <w:rPr>
          <w:b/>
          <w:bCs/>
          <w:sz w:val="22"/>
        </w:rPr>
        <w:t>1945-01-22_1</w:t>
      </w:r>
      <w:ins w:id="24" w:author="AnnaElisabeth Schwarz" w:date="2022-03-02T17:40:00Z">
        <w:r>
          <w:rPr>
            <w:b/>
            <w:bCs/>
            <w:sz w:val="22"/>
          </w:rPr>
          <w:t>_k</w:t>
        </w:r>
      </w:ins>
    </w:p>
    <w:p w14:paraId="4C204A7C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Königsberg 22.I.45.</w:t>
      </w:r>
    </w:p>
    <w:p w14:paraId="0DD6455A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Meine Lieben!</w:t>
      </w:r>
    </w:p>
    <w:p w14:paraId="702F3A0D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Ich sitze in Königsberg</w:t>
      </w:r>
    </w:p>
    <w:p w14:paraId="5ED2F2F1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u. mache mir noch einen schönen</w:t>
      </w:r>
    </w:p>
    <w:p w14:paraId="5DBEE8E2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Tag. Auf der Frontleitstelle sollte</w:t>
      </w:r>
    </w:p>
    <w:p w14:paraId="7FF8FE10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ich mich melden, aber da ist</w:t>
      </w:r>
    </w:p>
    <w:p w14:paraId="0E37B576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 xml:space="preserve">kein </w:t>
      </w:r>
      <w:proofErr w:type="gramStart"/>
      <w:r w:rsidRPr="00E95D01">
        <w:rPr>
          <w:sz w:val="22"/>
        </w:rPr>
        <w:t>drankommen</w:t>
      </w:r>
      <w:proofErr w:type="gramEnd"/>
      <w:r w:rsidRPr="00E95D01">
        <w:rPr>
          <w:sz w:val="22"/>
        </w:rPr>
        <w:t>, solche Massen</w:t>
      </w:r>
    </w:p>
    <w:p w14:paraId="0A3916E9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drängen sich dort an. Ich zweifle</w:t>
      </w:r>
    </w:p>
    <w:p w14:paraId="4B308E1C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 xml:space="preserve">stark daran nochmals zu </w:t>
      </w:r>
      <w:proofErr w:type="spellStart"/>
      <w:r w:rsidRPr="00E95D01">
        <w:rPr>
          <w:sz w:val="22"/>
        </w:rPr>
        <w:t>mei</w:t>
      </w:r>
      <w:proofErr w:type="spellEnd"/>
      <w:r w:rsidRPr="00E95D01">
        <w:rPr>
          <w:sz w:val="22"/>
        </w:rPr>
        <w:t>-</w:t>
      </w:r>
    </w:p>
    <w:p w14:paraId="20C89B1F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95D01">
        <w:rPr>
          <w:sz w:val="22"/>
        </w:rPr>
        <w:t>ner</w:t>
      </w:r>
      <w:proofErr w:type="spellEnd"/>
      <w:r w:rsidRPr="00E95D01">
        <w:rPr>
          <w:sz w:val="22"/>
        </w:rPr>
        <w:t xml:space="preserve"> Einheit zu kommen. Hier</w:t>
      </w:r>
    </w:p>
    <w:p w14:paraId="4AF3AAA9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ist ein solcher Betrieb u. Durch-</w:t>
      </w:r>
    </w:p>
    <w:p w14:paraId="00E6EA4B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lastRenderedPageBreak/>
        <w:t>einander, daß sich niemand</w:t>
      </w:r>
    </w:p>
    <w:p w14:paraId="35B6EB01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mehr auskennt. Besonders in</w:t>
      </w:r>
    </w:p>
    <w:p w14:paraId="45626233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95D01">
        <w:rPr>
          <w:sz w:val="22"/>
        </w:rPr>
        <w:t>Labian</w:t>
      </w:r>
      <w:proofErr w:type="spellEnd"/>
      <w:r w:rsidRPr="00E95D01">
        <w:rPr>
          <w:sz w:val="22"/>
        </w:rPr>
        <w:t xml:space="preserve"> wo der Iwan schon </w:t>
      </w:r>
      <w:proofErr w:type="spellStart"/>
      <w:r w:rsidRPr="00E95D01">
        <w:rPr>
          <w:sz w:val="22"/>
        </w:rPr>
        <w:t>be</w:t>
      </w:r>
      <w:proofErr w:type="spellEnd"/>
      <w:r w:rsidRPr="00E95D01">
        <w:rPr>
          <w:sz w:val="22"/>
        </w:rPr>
        <w:t>-</w:t>
      </w:r>
    </w:p>
    <w:p w14:paraId="6A5E25DA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 xml:space="preserve">deutend </w:t>
      </w:r>
      <w:r>
        <w:rPr>
          <w:sz w:val="22"/>
        </w:rPr>
        <w:t>„</w:t>
      </w:r>
      <w:r w:rsidRPr="00E95D01">
        <w:rPr>
          <w:sz w:val="22"/>
        </w:rPr>
        <w:t>näher</w:t>
      </w:r>
      <w:r>
        <w:rPr>
          <w:sz w:val="22"/>
        </w:rPr>
        <w:t>“</w:t>
      </w:r>
      <w:r w:rsidRPr="00E95D01">
        <w:rPr>
          <w:sz w:val="22"/>
        </w:rPr>
        <w:t xml:space="preserve"> ist trifft der</w:t>
      </w:r>
    </w:p>
    <w:p w14:paraId="38DF088B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Spruch zu: Alles renn</w:t>
      </w:r>
      <w:del w:id="25" w:author="AnnaElisabeth Schwarz" w:date="2022-03-02T17:40:00Z">
        <w:r w:rsidRPr="00E95D01" w:rsidDel="00E95D01">
          <w:rPr>
            <w:sz w:val="22"/>
          </w:rPr>
          <w:delText>e</w:delText>
        </w:r>
      </w:del>
      <w:r w:rsidRPr="00E95D01">
        <w:rPr>
          <w:sz w:val="22"/>
        </w:rPr>
        <w:t>t,</w:t>
      </w:r>
    </w:p>
    <w:p w14:paraId="5F5788FF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rettet flüchtet, taghell ist die</w:t>
      </w:r>
    </w:p>
    <w:p w14:paraId="3C2F89EF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Nacht gelichtet. -</w:t>
      </w:r>
      <w:r>
        <w:rPr>
          <w:sz w:val="22"/>
        </w:rPr>
        <w:t xml:space="preserve"> </w:t>
      </w:r>
      <w:r w:rsidRPr="00E95D01">
        <w:rPr>
          <w:sz w:val="22"/>
        </w:rPr>
        <w:t>Mit derselben</w:t>
      </w:r>
    </w:p>
    <w:p w14:paraId="06CB73DD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Post schicke ich einen Brief</w:t>
      </w:r>
    </w:p>
    <w:p w14:paraId="46289730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mit Marke ab. Ich zweifle</w:t>
      </w:r>
    </w:p>
    <w:p w14:paraId="1E3CE53B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ob noch etwas durchkommt,</w:t>
      </w:r>
    </w:p>
    <w:p w14:paraId="2132C54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 xml:space="preserve">wenn der Iwan den </w:t>
      </w:r>
      <w:proofErr w:type="spellStart"/>
      <w:r w:rsidRPr="00E95D01">
        <w:rPr>
          <w:sz w:val="22"/>
        </w:rPr>
        <w:t>Korri</w:t>
      </w:r>
      <w:proofErr w:type="spellEnd"/>
      <w:r w:rsidRPr="00E95D01">
        <w:rPr>
          <w:sz w:val="22"/>
        </w:rPr>
        <w:t>-</w:t>
      </w:r>
    </w:p>
    <w:p w14:paraId="33C6FB27" w14:textId="77777777" w:rsidR="00191902" w:rsidRPr="00E95D0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95D01">
        <w:rPr>
          <w:b/>
          <w:bCs/>
          <w:sz w:val="22"/>
        </w:rPr>
        <w:t>1945-01-22_2</w:t>
      </w:r>
    </w:p>
    <w:p w14:paraId="739DD025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95D01">
        <w:rPr>
          <w:sz w:val="22"/>
        </w:rPr>
        <w:t>dor</w:t>
      </w:r>
      <w:proofErr w:type="spellEnd"/>
      <w:r w:rsidRPr="00E95D01">
        <w:rPr>
          <w:sz w:val="22"/>
        </w:rPr>
        <w:t xml:space="preserve"> abschneidet u. nach Dan-</w:t>
      </w:r>
    </w:p>
    <w:p w14:paraId="08471880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zig durchstößt. Dann stecken</w:t>
      </w:r>
    </w:p>
    <w:p w14:paraId="2A83A01F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wir hier auch im Brückenkopf.</w:t>
      </w:r>
    </w:p>
    <w:p w14:paraId="16A292E4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 xml:space="preserve">Für heute die </w:t>
      </w:r>
      <w:proofErr w:type="spellStart"/>
      <w:r w:rsidRPr="00E95D01">
        <w:rPr>
          <w:sz w:val="22"/>
        </w:rPr>
        <w:t>herzlichs</w:t>
      </w:r>
      <w:proofErr w:type="spellEnd"/>
      <w:r w:rsidRPr="00E95D01">
        <w:rPr>
          <w:sz w:val="22"/>
        </w:rPr>
        <w:t>-</w:t>
      </w:r>
    </w:p>
    <w:p w14:paraId="75E9EF32" w14:textId="77777777" w:rsidR="00191902" w:rsidRPr="00E95D0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95D01">
        <w:rPr>
          <w:sz w:val="22"/>
        </w:rPr>
        <w:t>ten</w:t>
      </w:r>
      <w:proofErr w:type="spellEnd"/>
      <w:r w:rsidRPr="00E95D01">
        <w:rPr>
          <w:sz w:val="22"/>
        </w:rPr>
        <w:t xml:space="preserve"> Grüße von Euerm</w:t>
      </w:r>
    </w:p>
    <w:p w14:paraId="2A8A3E1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95D01">
        <w:rPr>
          <w:sz w:val="22"/>
        </w:rPr>
        <w:t>Hans.</w:t>
      </w:r>
    </w:p>
    <w:p w14:paraId="147D963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0F8478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FDC921B" w14:textId="77777777" w:rsidR="00191902" w:rsidRPr="00CD317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D3171">
        <w:rPr>
          <w:b/>
          <w:bCs/>
          <w:sz w:val="22"/>
        </w:rPr>
        <w:t>1945-01-23_1</w:t>
      </w:r>
    </w:p>
    <w:p w14:paraId="0BDDF904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O.U. 23.I.45.</w:t>
      </w:r>
    </w:p>
    <w:p w14:paraId="5DA6D4CF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Meine Lieben!</w:t>
      </w:r>
    </w:p>
    <w:p w14:paraId="643EF88A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Wenn die Post oder</w:t>
      </w:r>
    </w:p>
    <w:p w14:paraId="5ED1C330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andere Umstände keinen Riegel</w:t>
      </w:r>
    </w:p>
    <w:p w14:paraId="3039E859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vorlegen, so bekommt Ihr von mir</w:t>
      </w:r>
    </w:p>
    <w:p w14:paraId="389364FD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wieder laufend Nachricht. Solange</w:t>
      </w:r>
    </w:p>
    <w:p w14:paraId="099622C4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 xml:space="preserve">ich in </w:t>
      </w:r>
      <w:proofErr w:type="spellStart"/>
      <w:r w:rsidRPr="00CD3171">
        <w:rPr>
          <w:sz w:val="22"/>
        </w:rPr>
        <w:t>Haffwinkel</w:t>
      </w:r>
      <w:proofErr w:type="spellEnd"/>
      <w:r w:rsidRPr="00CD3171">
        <w:rPr>
          <w:sz w:val="22"/>
        </w:rPr>
        <w:t xml:space="preserve"> war, schrieb</w:t>
      </w:r>
    </w:p>
    <w:p w14:paraId="5FC07F69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ich bloß alle Wochen zweimal,</w:t>
      </w:r>
    </w:p>
    <w:p w14:paraId="76E4C08C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 xml:space="preserve">da Ihr ja </w:t>
      </w:r>
      <w:proofErr w:type="spellStart"/>
      <w:proofErr w:type="gramStart"/>
      <w:r w:rsidRPr="00CD3171">
        <w:rPr>
          <w:sz w:val="22"/>
        </w:rPr>
        <w:t>wußtet</w:t>
      </w:r>
      <w:proofErr w:type="spellEnd"/>
      <w:proofErr w:type="gramEnd"/>
      <w:r w:rsidRPr="00CD3171">
        <w:rPr>
          <w:sz w:val="22"/>
        </w:rPr>
        <w:t xml:space="preserve"> wo ich stecke u.</w:t>
      </w:r>
    </w:p>
    <w:p w14:paraId="40BBC028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daß es mir gut geht. Aber jetzt</w:t>
      </w:r>
    </w:p>
    <w:p w14:paraId="7DC79DC3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bin ich wieder auf dem Marsch</w:t>
      </w:r>
    </w:p>
    <w:p w14:paraId="6DFC3CDF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u. zwar auf dem Weg zur alten</w:t>
      </w:r>
    </w:p>
    <w:p w14:paraId="00B81ABF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Einheit (06024E), die tatsächlich</w:t>
      </w:r>
    </w:p>
    <w:p w14:paraId="31E6BBDF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 xml:space="preserve">in </w:t>
      </w:r>
      <w:proofErr w:type="spellStart"/>
      <w:r w:rsidRPr="00CD3171">
        <w:rPr>
          <w:sz w:val="22"/>
        </w:rPr>
        <w:t>Ue.</w:t>
      </w:r>
      <w:proofErr w:type="spellEnd"/>
      <w:r w:rsidRPr="00CD3171">
        <w:rPr>
          <w:sz w:val="22"/>
        </w:rPr>
        <w:t xml:space="preserve"> liegt. Es ist aber nicht</w:t>
      </w:r>
    </w:p>
    <w:p w14:paraId="7BC23379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bestimmt ob ich noch nach</w:t>
      </w:r>
    </w:p>
    <w:p w14:paraId="643DB003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 xml:space="preserve">U. hinein </w:t>
      </w:r>
      <w:proofErr w:type="spellStart"/>
      <w:r w:rsidRPr="00CD3171">
        <w:rPr>
          <w:sz w:val="22"/>
        </w:rPr>
        <w:t>muß</w:t>
      </w:r>
      <w:proofErr w:type="spellEnd"/>
      <w:r w:rsidRPr="00CD3171">
        <w:rPr>
          <w:sz w:val="22"/>
        </w:rPr>
        <w:t>. Heute liege ich</w:t>
      </w:r>
    </w:p>
    <w:p w14:paraId="2D965FD9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in einem berühmten Kurort</w:t>
      </w:r>
    </w:p>
    <w:p w14:paraId="7CE7CBDD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(R....n) auf der Nehrung gegen-</w:t>
      </w:r>
    </w:p>
    <w:p w14:paraId="6384DACA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 xml:space="preserve">über meinem alten, </w:t>
      </w:r>
      <w:proofErr w:type="spellStart"/>
      <w:r w:rsidRPr="00CD3171">
        <w:rPr>
          <w:sz w:val="22"/>
        </w:rPr>
        <w:t>liebge</w:t>
      </w:r>
      <w:proofErr w:type="spellEnd"/>
      <w:r w:rsidRPr="00CD3171">
        <w:rPr>
          <w:sz w:val="22"/>
        </w:rPr>
        <w:t>-</w:t>
      </w:r>
    </w:p>
    <w:p w14:paraId="7ACA5ACF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D3171">
        <w:rPr>
          <w:sz w:val="22"/>
        </w:rPr>
        <w:t>wordenen</w:t>
      </w:r>
      <w:proofErr w:type="spellEnd"/>
      <w:r w:rsidRPr="00CD3171">
        <w:rPr>
          <w:sz w:val="22"/>
        </w:rPr>
        <w:t xml:space="preserve"> Standort </w:t>
      </w:r>
      <w:proofErr w:type="spellStart"/>
      <w:r w:rsidRPr="00CD3171">
        <w:rPr>
          <w:sz w:val="22"/>
        </w:rPr>
        <w:t>Haffwinkel</w:t>
      </w:r>
      <w:proofErr w:type="spellEnd"/>
      <w:r w:rsidRPr="00CD3171">
        <w:rPr>
          <w:sz w:val="22"/>
        </w:rPr>
        <w:t>.</w:t>
      </w:r>
    </w:p>
    <w:p w14:paraId="400AB8D3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Hoffentlich ist meiner bekannten</w:t>
      </w:r>
    </w:p>
    <w:p w14:paraId="766159C8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Familie u. Lina nichts passiert</w:t>
      </w:r>
    </w:p>
    <w:p w14:paraId="0FBE336A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als der Iwan dort einzog. Lina ist</w:t>
      </w:r>
    </w:p>
    <w:p w14:paraId="0EC71066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 xml:space="preserve">mir ganz besonders ans Herz </w:t>
      </w:r>
      <w:proofErr w:type="spellStart"/>
      <w:r w:rsidRPr="00CD3171">
        <w:rPr>
          <w:sz w:val="22"/>
        </w:rPr>
        <w:t>ge</w:t>
      </w:r>
      <w:proofErr w:type="spellEnd"/>
      <w:r w:rsidRPr="00CD3171">
        <w:rPr>
          <w:sz w:val="22"/>
        </w:rPr>
        <w:t>-</w:t>
      </w:r>
    </w:p>
    <w:p w14:paraId="05CCD6F3" w14:textId="77777777" w:rsidR="00191902" w:rsidRPr="00CD3171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wachsen! So eine Frau möchte</w:t>
      </w:r>
    </w:p>
    <w:p w14:paraId="1E5EDD1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D3171">
        <w:rPr>
          <w:sz w:val="22"/>
        </w:rPr>
        <w:t>ich mal! Ihr solltet sie bloß</w:t>
      </w:r>
    </w:p>
    <w:p w14:paraId="38550A75" w14:textId="77777777" w:rsidR="00191902" w:rsidRPr="00CD317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D3171">
        <w:rPr>
          <w:b/>
          <w:bCs/>
          <w:sz w:val="22"/>
        </w:rPr>
        <w:t>1945-01-23_2</w:t>
      </w:r>
    </w:p>
    <w:p w14:paraId="317F0671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sehen! Sollte sie mal nach Bay-</w:t>
      </w:r>
    </w:p>
    <w:p w14:paraId="7126F204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C2F0D">
        <w:rPr>
          <w:sz w:val="22"/>
        </w:rPr>
        <w:t>ern</w:t>
      </w:r>
      <w:proofErr w:type="spellEnd"/>
      <w:r w:rsidRPr="004C2F0D">
        <w:rPr>
          <w:sz w:val="22"/>
        </w:rPr>
        <w:t xml:space="preserve"> kommen, dann besucht sie</w:t>
      </w:r>
    </w:p>
    <w:p w14:paraId="7E1F82E7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mich natürlich. Nehmt sie gut</w:t>
      </w:r>
    </w:p>
    <w:p w14:paraId="19EDD713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4C2F0D">
        <w:rPr>
          <w:sz w:val="22"/>
        </w:rPr>
        <w:t>auf</w:t>
      </w:r>
      <w:proofErr w:type="gramEnd"/>
      <w:r w:rsidRPr="004C2F0D">
        <w:rPr>
          <w:sz w:val="22"/>
        </w:rPr>
        <w:t xml:space="preserve"> wenn ich nicht daheim</w:t>
      </w:r>
    </w:p>
    <w:p w14:paraId="5460B0D1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sein sollte. Lina Petter heißt sie.</w:t>
      </w:r>
    </w:p>
    <w:p w14:paraId="1C6C359E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lastRenderedPageBreak/>
        <w:t>Was würdet Ihr sagen, wenn mal</w:t>
      </w:r>
    </w:p>
    <w:p w14:paraId="7E51B341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eine Verlobungsanzeige von mir</w:t>
      </w:r>
    </w:p>
    <w:p w14:paraId="1F56C20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ankäme??? Aber keine Angst!</w:t>
      </w:r>
    </w:p>
    <w:p w14:paraId="5E5EFC88" w14:textId="77777777" w:rsidR="00191902" w:rsidRPr="00CD317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D3171">
        <w:rPr>
          <w:b/>
          <w:bCs/>
          <w:sz w:val="22"/>
        </w:rPr>
        <w:t>1945-01-23_3</w:t>
      </w:r>
    </w:p>
    <w:p w14:paraId="7D0AD3C1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Ich weiß was ich zu tun habe,</w:t>
      </w:r>
    </w:p>
    <w:p w14:paraId="236A97F7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wenn ich mit solchen Gedanken</w:t>
      </w:r>
    </w:p>
    <w:p w14:paraId="4B549427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auch gern spiele. Darf ich keine Ost-</w:t>
      </w:r>
    </w:p>
    <w:p w14:paraId="06C48991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C2F0D">
        <w:rPr>
          <w:sz w:val="22"/>
        </w:rPr>
        <w:t>preußin</w:t>
      </w:r>
      <w:proofErr w:type="spellEnd"/>
      <w:r w:rsidRPr="004C2F0D">
        <w:rPr>
          <w:sz w:val="22"/>
        </w:rPr>
        <w:t xml:space="preserve"> mitbringen? Oder </w:t>
      </w:r>
      <w:proofErr w:type="spellStart"/>
      <w:r w:rsidRPr="004C2F0D">
        <w:rPr>
          <w:sz w:val="22"/>
        </w:rPr>
        <w:t>muß</w:t>
      </w:r>
      <w:proofErr w:type="spellEnd"/>
      <w:r w:rsidRPr="004C2F0D">
        <w:rPr>
          <w:sz w:val="22"/>
        </w:rPr>
        <w:t xml:space="preserve"> ich</w:t>
      </w:r>
    </w:p>
    <w:p w14:paraId="3CDE3AA5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unbedingt eine aus Bayern heiraten?</w:t>
      </w:r>
    </w:p>
    <w:p w14:paraId="347CA3E9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 xml:space="preserve">Wenn ich </w:t>
      </w:r>
      <w:proofErr w:type="spellStart"/>
      <w:r w:rsidRPr="004C2F0D">
        <w:rPr>
          <w:sz w:val="22"/>
        </w:rPr>
        <w:t>wüßte</w:t>
      </w:r>
      <w:proofErr w:type="spellEnd"/>
      <w:r w:rsidRPr="004C2F0D">
        <w:rPr>
          <w:sz w:val="22"/>
        </w:rPr>
        <w:t>, daß der Brief ankäme,</w:t>
      </w:r>
    </w:p>
    <w:p w14:paraId="2CA8DE90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würde ich Euch über das Thema</w:t>
      </w:r>
    </w:p>
    <w:p w14:paraId="656F07A3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r w:rsidRPr="004C2F0D">
        <w:rPr>
          <w:sz w:val="22"/>
        </w:rPr>
        <w:t>Jugend genießen</w:t>
      </w:r>
      <w:r>
        <w:rPr>
          <w:sz w:val="22"/>
        </w:rPr>
        <w:t>“</w:t>
      </w:r>
      <w:r w:rsidRPr="004C2F0D">
        <w:rPr>
          <w:sz w:val="22"/>
        </w:rPr>
        <w:t xml:space="preserve"> oder </w:t>
      </w:r>
      <w:r>
        <w:rPr>
          <w:sz w:val="22"/>
        </w:rPr>
        <w:t>„</w:t>
      </w:r>
      <w:r w:rsidRPr="004C2F0D">
        <w:rPr>
          <w:sz w:val="22"/>
        </w:rPr>
        <w:t>früh heiraten</w:t>
      </w:r>
      <w:r>
        <w:rPr>
          <w:sz w:val="22"/>
        </w:rPr>
        <w:t>“</w:t>
      </w:r>
    </w:p>
    <w:p w14:paraId="6F84E36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meine höchst persönlichen Gedanken</w:t>
      </w:r>
    </w:p>
    <w:p w14:paraId="581616C1" w14:textId="77777777" w:rsidR="00191902" w:rsidRPr="00CD317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D3171">
        <w:rPr>
          <w:b/>
          <w:bCs/>
          <w:sz w:val="22"/>
        </w:rPr>
        <w:t>1945-01-23_4</w:t>
      </w:r>
    </w:p>
    <w:p w14:paraId="6273C6A6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u. Erfahrungen mitteilen. Doch</w:t>
      </w:r>
    </w:p>
    <w:p w14:paraId="0E98B4A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davon ein andermal. Herzlichst Hanserl.</w:t>
      </w:r>
    </w:p>
    <w:p w14:paraId="13576F8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C5DF6AB" w14:textId="77777777" w:rsidR="00191902" w:rsidRPr="004C2F0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C2F0D">
        <w:rPr>
          <w:b/>
          <w:bCs/>
          <w:sz w:val="22"/>
        </w:rPr>
        <w:t>1945-01-25_1</w:t>
      </w:r>
    </w:p>
    <w:p w14:paraId="5BCCBE2F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O. U. 25.I.45.</w:t>
      </w:r>
    </w:p>
    <w:p w14:paraId="58A8F687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Meine Lieben!</w:t>
      </w:r>
    </w:p>
    <w:p w14:paraId="650670A2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An mir soll's nicht</w:t>
      </w:r>
    </w:p>
    <w:p w14:paraId="431BDDA7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 xml:space="preserve">legen, wenn Ihr keine Post </w:t>
      </w:r>
      <w:proofErr w:type="spellStart"/>
      <w:r w:rsidRPr="004C2F0D">
        <w:rPr>
          <w:sz w:val="22"/>
        </w:rPr>
        <w:t>be</w:t>
      </w:r>
      <w:proofErr w:type="spellEnd"/>
      <w:r w:rsidRPr="004C2F0D">
        <w:rPr>
          <w:sz w:val="22"/>
        </w:rPr>
        <w:t>-</w:t>
      </w:r>
    </w:p>
    <w:p w14:paraId="1F13319A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 xml:space="preserve">kommt. Ich schreibe </w:t>
      </w:r>
      <w:proofErr w:type="spellStart"/>
      <w:r w:rsidRPr="004C2F0D">
        <w:rPr>
          <w:sz w:val="22"/>
        </w:rPr>
        <w:t>ietzt</w:t>
      </w:r>
      <w:proofErr w:type="spellEnd"/>
      <w:r w:rsidRPr="004C2F0D">
        <w:rPr>
          <w:sz w:val="22"/>
        </w:rPr>
        <w:t xml:space="preserve"> so-</w:t>
      </w:r>
    </w:p>
    <w:p w14:paraId="3E62A3EE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oft es möglich ist. Heute liege</w:t>
      </w:r>
    </w:p>
    <w:p w14:paraId="6937CA22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ich noch am selben Ort wie</w:t>
      </w:r>
    </w:p>
    <w:p w14:paraId="1C52710A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gestern. Auf der Nehrung!</w:t>
      </w:r>
    </w:p>
    <w:p w14:paraId="21C75BAF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 xml:space="preserve">Wo ich in der </w:t>
      </w:r>
      <w:proofErr w:type="spellStart"/>
      <w:r w:rsidRPr="004C2F0D">
        <w:rPr>
          <w:sz w:val="22"/>
        </w:rPr>
        <w:t>Genesungskom</w:t>
      </w:r>
      <w:proofErr w:type="spellEnd"/>
      <w:r w:rsidRPr="004C2F0D">
        <w:rPr>
          <w:sz w:val="22"/>
        </w:rPr>
        <w:t>-</w:t>
      </w:r>
    </w:p>
    <w:p w14:paraId="78151440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C2F0D">
        <w:rPr>
          <w:sz w:val="22"/>
        </w:rPr>
        <w:t>panie</w:t>
      </w:r>
      <w:proofErr w:type="spellEnd"/>
      <w:r w:rsidRPr="004C2F0D">
        <w:rPr>
          <w:sz w:val="22"/>
        </w:rPr>
        <w:t xml:space="preserve"> war ist jetzt schon</w:t>
      </w:r>
    </w:p>
    <w:p w14:paraId="5BB6C69F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 xml:space="preserve">der Iwan. Ich </w:t>
      </w:r>
      <w:proofErr w:type="spellStart"/>
      <w:r w:rsidRPr="004C2F0D">
        <w:rPr>
          <w:sz w:val="22"/>
        </w:rPr>
        <w:t>muß</w:t>
      </w:r>
      <w:proofErr w:type="spellEnd"/>
      <w:r w:rsidRPr="004C2F0D">
        <w:rPr>
          <w:sz w:val="22"/>
        </w:rPr>
        <w:t xml:space="preserve"> immer</w:t>
      </w:r>
    </w:p>
    <w:p w14:paraId="0DEEA6D8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an die Leute denken, ob sie</w:t>
      </w:r>
    </w:p>
    <w:p w14:paraId="17836139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noch wegkamen u. wie es</w:t>
      </w:r>
    </w:p>
    <w:p w14:paraId="26357664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ihnen gehen wird. Ich bin</w:t>
      </w:r>
    </w:p>
    <w:p w14:paraId="6C0B9405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froh, daß wir in keinem Grenz-</w:t>
      </w:r>
    </w:p>
    <w:p w14:paraId="133A7EC7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gebiet wohnen! Aber tapfer</w:t>
      </w:r>
    </w:p>
    <w:p w14:paraId="461E4E9E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 xml:space="preserve">sind die Menschen hier, </w:t>
      </w:r>
      <w:proofErr w:type="gramStart"/>
      <w:r w:rsidRPr="004C2F0D">
        <w:rPr>
          <w:sz w:val="22"/>
        </w:rPr>
        <w:t>das</w:t>
      </w:r>
      <w:proofErr w:type="gramEnd"/>
    </w:p>
    <w:p w14:paraId="13BAD154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C2F0D">
        <w:rPr>
          <w:sz w:val="22"/>
        </w:rPr>
        <w:t>muß</w:t>
      </w:r>
      <w:proofErr w:type="spellEnd"/>
      <w:r w:rsidRPr="004C2F0D">
        <w:rPr>
          <w:sz w:val="22"/>
        </w:rPr>
        <w:t xml:space="preserve"> man ihnen lassen.</w:t>
      </w:r>
    </w:p>
    <w:p w14:paraId="00FD3366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C2F0D">
        <w:rPr>
          <w:sz w:val="22"/>
        </w:rPr>
        <w:t>Wißt</w:t>
      </w:r>
      <w:proofErr w:type="spellEnd"/>
      <w:r w:rsidRPr="004C2F0D">
        <w:rPr>
          <w:sz w:val="22"/>
        </w:rPr>
        <w:t xml:space="preserve"> Ihr nichts von </w:t>
      </w:r>
      <w:proofErr w:type="spellStart"/>
      <w:r w:rsidRPr="004C2F0D">
        <w:rPr>
          <w:sz w:val="22"/>
        </w:rPr>
        <w:t>mei</w:t>
      </w:r>
      <w:proofErr w:type="spellEnd"/>
      <w:r w:rsidRPr="004C2F0D">
        <w:rPr>
          <w:sz w:val="22"/>
        </w:rPr>
        <w:t>-</w:t>
      </w:r>
    </w:p>
    <w:p w14:paraId="0CA98628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C2F0D">
        <w:rPr>
          <w:sz w:val="22"/>
        </w:rPr>
        <w:t>nem</w:t>
      </w:r>
      <w:proofErr w:type="spellEnd"/>
      <w:r w:rsidRPr="004C2F0D">
        <w:rPr>
          <w:sz w:val="22"/>
        </w:rPr>
        <w:t xml:space="preserve"> Gretchen? Die schrieb</w:t>
      </w:r>
    </w:p>
    <w:p w14:paraId="5E8C658D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 xml:space="preserve">mir zum </w:t>
      </w:r>
      <w:proofErr w:type="spellStart"/>
      <w:r w:rsidRPr="004C2F0D">
        <w:rPr>
          <w:sz w:val="22"/>
        </w:rPr>
        <w:t>letztenmal</w:t>
      </w:r>
      <w:proofErr w:type="spellEnd"/>
      <w:r w:rsidRPr="004C2F0D">
        <w:rPr>
          <w:sz w:val="22"/>
        </w:rPr>
        <w:t xml:space="preserve"> als ich</w:t>
      </w:r>
    </w:p>
    <w:p w14:paraId="4B20C054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im Lazarett lag. Hat sie einen</w:t>
      </w:r>
    </w:p>
    <w:p w14:paraId="427F407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andern oder ist ihr etwas passiert?</w:t>
      </w:r>
    </w:p>
    <w:p w14:paraId="26D8E8ED" w14:textId="77777777" w:rsidR="00191902" w:rsidRPr="004C2F0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C2F0D">
        <w:rPr>
          <w:b/>
          <w:bCs/>
          <w:sz w:val="22"/>
        </w:rPr>
        <w:t>1945-01-25_2</w:t>
      </w:r>
    </w:p>
    <w:p w14:paraId="6A6CA1D0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Viele Bussi</w:t>
      </w:r>
    </w:p>
    <w:p w14:paraId="6488A0F8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 xml:space="preserve">Euer </w:t>
      </w:r>
    </w:p>
    <w:p w14:paraId="6894465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Hanserl.</w:t>
      </w:r>
    </w:p>
    <w:p w14:paraId="1B5ABE2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33D1258" w14:textId="77777777" w:rsidR="00191902" w:rsidRPr="004C2F0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C2F0D">
        <w:rPr>
          <w:b/>
          <w:bCs/>
          <w:sz w:val="22"/>
        </w:rPr>
        <w:t>1945-01-30_1</w:t>
      </w:r>
    </w:p>
    <w:p w14:paraId="58F57456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O.U. 30. 1. 45.</w:t>
      </w:r>
    </w:p>
    <w:p w14:paraId="5B7CF430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 xml:space="preserve">Liebe Mutter! </w:t>
      </w:r>
    </w:p>
    <w:p w14:paraId="63B0CA53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Endlich bin ich bei</w:t>
      </w:r>
    </w:p>
    <w:p w14:paraId="104EB9C8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 xml:space="preserve">meinem alten Haufen </w:t>
      </w:r>
      <w:proofErr w:type="spellStart"/>
      <w:r w:rsidRPr="004C2F0D">
        <w:rPr>
          <w:sz w:val="22"/>
        </w:rPr>
        <w:t>ange</w:t>
      </w:r>
      <w:proofErr w:type="spellEnd"/>
      <w:r w:rsidRPr="004C2F0D">
        <w:rPr>
          <w:sz w:val="22"/>
        </w:rPr>
        <w:t>-</w:t>
      </w:r>
    </w:p>
    <w:p w14:paraId="3739E926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langt. (06024/E) Mit dem Spieß</w:t>
      </w:r>
    </w:p>
    <w:p w14:paraId="43B23930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4C2F0D">
        <w:rPr>
          <w:sz w:val="22"/>
        </w:rPr>
        <w:t>hab</w:t>
      </w:r>
      <w:proofErr w:type="gramEnd"/>
      <w:r w:rsidRPr="004C2F0D">
        <w:rPr>
          <w:sz w:val="22"/>
        </w:rPr>
        <w:t xml:space="preserve"> ich noch nicht gesprochen</w:t>
      </w:r>
    </w:p>
    <w:p w14:paraId="2748ACDF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lastRenderedPageBreak/>
        <w:t xml:space="preserve">ob die </w:t>
      </w:r>
      <w:proofErr w:type="spellStart"/>
      <w:r w:rsidRPr="004C2F0D">
        <w:rPr>
          <w:sz w:val="22"/>
        </w:rPr>
        <w:t>Paeckchen</w:t>
      </w:r>
      <w:proofErr w:type="spellEnd"/>
      <w:r w:rsidRPr="004C2F0D">
        <w:rPr>
          <w:sz w:val="22"/>
        </w:rPr>
        <w:t xml:space="preserve"> noch da sind.</w:t>
      </w:r>
    </w:p>
    <w:p w14:paraId="2A1CB6F6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Wir sitzen immer noch</w:t>
      </w:r>
    </w:p>
    <w:p w14:paraId="2AA3CDF1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auf der Nehrung. Daß Ihr</w:t>
      </w:r>
    </w:p>
    <w:p w14:paraId="69205078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 xml:space="preserve">um mich in Sorge seid </w:t>
      </w:r>
      <w:r w:rsidRPr="004C2F0D">
        <w:rPr>
          <w:strike/>
          <w:sz w:val="22"/>
        </w:rPr>
        <w:t>bei</w:t>
      </w:r>
    </w:p>
    <w:p w14:paraId="17BBF518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trike/>
          <w:sz w:val="22"/>
        </w:rPr>
        <w:t>diesem</w:t>
      </w:r>
      <w:r w:rsidRPr="004C2F0D">
        <w:rPr>
          <w:sz w:val="22"/>
        </w:rPr>
        <w:t xml:space="preserve"> kann ich mir den-</w:t>
      </w:r>
    </w:p>
    <w:p w14:paraId="20B669F8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C2F0D">
        <w:rPr>
          <w:sz w:val="22"/>
        </w:rPr>
        <w:t>ken</w:t>
      </w:r>
      <w:proofErr w:type="spellEnd"/>
      <w:r w:rsidRPr="004C2F0D">
        <w:rPr>
          <w:sz w:val="22"/>
        </w:rPr>
        <w:t xml:space="preserve">. Ihr </w:t>
      </w:r>
      <w:proofErr w:type="spellStart"/>
      <w:r w:rsidRPr="004C2F0D">
        <w:rPr>
          <w:sz w:val="22"/>
        </w:rPr>
        <w:t>wißt</w:t>
      </w:r>
      <w:proofErr w:type="spellEnd"/>
      <w:r w:rsidRPr="004C2F0D">
        <w:rPr>
          <w:sz w:val="22"/>
        </w:rPr>
        <w:t xml:space="preserve"> ja gar nicht</w:t>
      </w:r>
    </w:p>
    <w:p w14:paraId="110C172E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wo ich bin bei diesem Durch-</w:t>
      </w:r>
    </w:p>
    <w:p w14:paraId="17E1E926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C2F0D">
        <w:rPr>
          <w:sz w:val="22"/>
        </w:rPr>
        <w:t>eiander</w:t>
      </w:r>
      <w:proofErr w:type="spellEnd"/>
      <w:r w:rsidRPr="004C2F0D">
        <w:rPr>
          <w:sz w:val="22"/>
        </w:rPr>
        <w:t>. Bis jetzt war ich</w:t>
      </w:r>
    </w:p>
    <w:p w14:paraId="50BA1B70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noch nicht eingesetzt!</w:t>
      </w:r>
    </w:p>
    <w:p w14:paraId="0EBB8037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Die Briefe vom 27. u. 28. I.</w:t>
      </w:r>
    </w:p>
    <w:p w14:paraId="4A32805E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gebe ich mit diesem erst auf!</w:t>
      </w:r>
    </w:p>
    <w:p w14:paraId="0E736D71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Es war sonst keine Gelegen-</w:t>
      </w:r>
    </w:p>
    <w:p w14:paraId="7D3A52FA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C2F0D">
        <w:rPr>
          <w:sz w:val="22"/>
        </w:rPr>
        <w:t>heit</w:t>
      </w:r>
      <w:proofErr w:type="spellEnd"/>
      <w:r w:rsidRPr="004C2F0D">
        <w:rPr>
          <w:sz w:val="22"/>
        </w:rPr>
        <w:t>.</w:t>
      </w:r>
    </w:p>
    <w:p w14:paraId="418E333C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Ich grüße Euch vielmals</w:t>
      </w:r>
    </w:p>
    <w:p w14:paraId="07506CBA" w14:textId="77777777" w:rsidR="00191902" w:rsidRPr="004C2F0D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u. verbleibe Euer</w:t>
      </w:r>
    </w:p>
    <w:p w14:paraId="3367CC9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C2F0D">
        <w:rPr>
          <w:sz w:val="22"/>
        </w:rPr>
        <w:t>Hanserl.</w:t>
      </w:r>
    </w:p>
    <w:p w14:paraId="301FF54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51252E7" w14:textId="77777777" w:rsidR="00191902" w:rsidRPr="002151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15102">
        <w:rPr>
          <w:b/>
          <w:bCs/>
          <w:sz w:val="22"/>
        </w:rPr>
        <w:t>1945-02-21_1</w:t>
      </w:r>
    </w:p>
    <w:p w14:paraId="3B035025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Ostpreußen 21.</w:t>
      </w:r>
      <w:r>
        <w:rPr>
          <w:sz w:val="22"/>
        </w:rPr>
        <w:t>I</w:t>
      </w:r>
      <w:r w:rsidRPr="00215102">
        <w:rPr>
          <w:sz w:val="22"/>
        </w:rPr>
        <w:t xml:space="preserve">I.45. </w:t>
      </w:r>
    </w:p>
    <w:p w14:paraId="09266852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 xml:space="preserve">Meine Lieben! </w:t>
      </w:r>
    </w:p>
    <w:p w14:paraId="217CD334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In einer Kampfpause</w:t>
      </w:r>
    </w:p>
    <w:p w14:paraId="4CBF3B52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sitze ich in der Mittagssonne an</w:t>
      </w:r>
    </w:p>
    <w:p w14:paraId="5F5392ED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einem Hauseck u. übermittle Euch</w:t>
      </w:r>
    </w:p>
    <w:p w14:paraId="24387BA5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die besten Grüße. Wenn anderswo,</w:t>
      </w:r>
    </w:p>
    <w:p w14:paraId="25EC31D9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an Frontabschnitten es auch zurück</w:t>
      </w:r>
    </w:p>
    <w:p w14:paraId="7141218E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geht, wir greifen dauernd an u.</w:t>
      </w:r>
    </w:p>
    <w:p w14:paraId="6AB1289D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 xml:space="preserve">arbeiten uns </w:t>
      </w:r>
      <w:proofErr w:type="gramStart"/>
      <w:r w:rsidRPr="00215102">
        <w:rPr>
          <w:sz w:val="22"/>
        </w:rPr>
        <w:t>langsam</w:t>
      </w:r>
      <w:proofErr w:type="gramEnd"/>
      <w:r w:rsidRPr="00215102">
        <w:rPr>
          <w:sz w:val="22"/>
        </w:rPr>
        <w:t xml:space="preserve"> aber sicher vor.</w:t>
      </w:r>
    </w:p>
    <w:p w14:paraId="296FFBC2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Jedes Haus hier ist total zerschossen</w:t>
      </w:r>
    </w:p>
    <w:p w14:paraId="481A0A75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u. hat bald zwei oder 3x den Besitzer</w:t>
      </w:r>
    </w:p>
    <w:p w14:paraId="2A100133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gewechselt. Einfach grauenhaft ist das</w:t>
      </w:r>
    </w:p>
    <w:p w14:paraId="430ABB13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alles anzuschauen. Außer den Bissen</w:t>
      </w:r>
    </w:p>
    <w:p w14:paraId="0DB78E90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die mir meine Läuse beibringen</w:t>
      </w:r>
    </w:p>
    <w:p w14:paraId="55E4E8CD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bin ich noch ohne Schramme u. warte</w:t>
      </w:r>
    </w:p>
    <w:p w14:paraId="49C3ED0B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noch sehnlichst drauf. Vorher war</w:t>
      </w:r>
    </w:p>
    <w:p w14:paraId="7C69A066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ich ein wenig eingeduselt u. da</w:t>
      </w:r>
    </w:p>
    <w:p w14:paraId="7B3B6E59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träumte mir daß es bei Euch daheim</w:t>
      </w:r>
    </w:p>
    <w:p w14:paraId="320551EE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15102">
        <w:rPr>
          <w:sz w:val="22"/>
        </w:rPr>
        <w:t>genau so</w:t>
      </w:r>
      <w:proofErr w:type="spellEnd"/>
      <w:r w:rsidRPr="00215102">
        <w:rPr>
          <w:sz w:val="22"/>
        </w:rPr>
        <w:t xml:space="preserve"> aussieht, wie hier. Vor lauter</w:t>
      </w:r>
    </w:p>
    <w:p w14:paraId="1124EC35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Schreck wachte ich auf u. schrieb</w:t>
      </w:r>
    </w:p>
    <w:p w14:paraId="50867170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nun gleich. Hoffentlich fallt Ihr</w:t>
      </w:r>
    </w:p>
    <w:p w14:paraId="50BABAC4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dem Russen nicht in die Hände.</w:t>
      </w:r>
    </w:p>
    <w:p w14:paraId="269BCC5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Lieber den Amerikanern.</w:t>
      </w:r>
    </w:p>
    <w:p w14:paraId="41FA1478" w14:textId="77777777" w:rsidR="00191902" w:rsidRPr="002151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15102">
        <w:rPr>
          <w:b/>
          <w:bCs/>
          <w:sz w:val="22"/>
        </w:rPr>
        <w:t>1945-02-21_2</w:t>
      </w:r>
    </w:p>
    <w:p w14:paraId="31F01FA7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Wie das einmal enden soll u. wann?</w:t>
      </w:r>
    </w:p>
    <w:p w14:paraId="63FB1E43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Ist von Ludwig nichts mehr gekommen?</w:t>
      </w:r>
    </w:p>
    <w:p w14:paraId="33C4CCF4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Wo steckt Lothar u. die andern alle?</w:t>
      </w:r>
    </w:p>
    <w:p w14:paraId="1FF7739A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 xml:space="preserve">Als wir vor 3 Jahren noch so </w:t>
      </w:r>
      <w:proofErr w:type="spellStart"/>
      <w:r w:rsidRPr="00215102">
        <w:rPr>
          <w:sz w:val="22"/>
        </w:rPr>
        <w:t>fried</w:t>
      </w:r>
      <w:proofErr w:type="spellEnd"/>
      <w:r w:rsidRPr="00215102">
        <w:rPr>
          <w:sz w:val="22"/>
        </w:rPr>
        <w:t>-</w:t>
      </w:r>
    </w:p>
    <w:p w14:paraId="731A8EF1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15102">
        <w:rPr>
          <w:sz w:val="22"/>
        </w:rPr>
        <w:t>lich</w:t>
      </w:r>
      <w:proofErr w:type="spellEnd"/>
      <w:r w:rsidRPr="00215102">
        <w:rPr>
          <w:sz w:val="22"/>
        </w:rPr>
        <w:t xml:space="preserve"> beisammen waren, hätte wohl</w:t>
      </w:r>
    </w:p>
    <w:p w14:paraId="5CEAB600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niemand geglaubt, daß unser Schick-</w:t>
      </w:r>
    </w:p>
    <w:p w14:paraId="335500FB" w14:textId="77777777" w:rsidR="00191902" w:rsidRPr="002151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15102">
        <w:rPr>
          <w:sz w:val="22"/>
        </w:rPr>
        <w:t>sal</w:t>
      </w:r>
      <w:proofErr w:type="spellEnd"/>
      <w:r w:rsidRPr="00215102">
        <w:rPr>
          <w:sz w:val="22"/>
        </w:rPr>
        <w:t xml:space="preserve"> so hart sein wird. Aber wie die Zeit,</w:t>
      </w:r>
    </w:p>
    <w:p w14:paraId="5F1374F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215102">
        <w:rPr>
          <w:sz w:val="22"/>
        </w:rPr>
        <w:t>so ihre Menschen! Und wenn die Sache</w:t>
      </w:r>
    </w:p>
    <w:p w14:paraId="087C5659" w14:textId="77777777" w:rsidR="00191902" w:rsidRPr="00B90B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15102">
        <w:rPr>
          <w:b/>
          <w:bCs/>
          <w:sz w:val="22"/>
        </w:rPr>
        <w:t>1945-02-21_3</w:t>
      </w:r>
    </w:p>
    <w:p w14:paraId="2509438A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im Großen verloren scheint, die Haupt-</w:t>
      </w:r>
    </w:p>
    <w:p w14:paraId="6F70C93D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90BE1">
        <w:rPr>
          <w:sz w:val="22"/>
        </w:rPr>
        <w:t>sache</w:t>
      </w:r>
      <w:proofErr w:type="spellEnd"/>
      <w:r w:rsidRPr="00B90BE1">
        <w:rPr>
          <w:sz w:val="22"/>
        </w:rPr>
        <w:t xml:space="preserve"> ist, daß jeder mit sich fertig wird</w:t>
      </w:r>
    </w:p>
    <w:p w14:paraId="54E52DA2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lastRenderedPageBreak/>
        <w:t>u. nicht feig wird. Mich erschüttert gar</w:t>
      </w:r>
    </w:p>
    <w:p w14:paraId="77147F15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 xml:space="preserve">nichts </w:t>
      </w:r>
      <w:proofErr w:type="gramStart"/>
      <w:r w:rsidRPr="00B90BE1">
        <w:rPr>
          <w:sz w:val="22"/>
        </w:rPr>
        <w:t>mehr,</w:t>
      </w:r>
      <w:proofErr w:type="gramEnd"/>
      <w:r w:rsidRPr="00B90BE1">
        <w:rPr>
          <w:sz w:val="22"/>
        </w:rPr>
        <w:t xml:space="preserve"> als bloß wenn Iwan so</w:t>
      </w:r>
    </w:p>
    <w:p w14:paraId="685C43A9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unheimlich trommelt. Das halten meine</w:t>
      </w:r>
    </w:p>
    <w:p w14:paraId="369C8E20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gereizten Nerven nicht mehr. Und das</w:t>
      </w:r>
    </w:p>
    <w:p w14:paraId="2F053266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gerade verabreicht er uns täglich 2 oder 3x</w:t>
      </w:r>
    </w:p>
    <w:p w14:paraId="756B458C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je eine halbe Stunde lang. Ich freue mich</w:t>
      </w:r>
    </w:p>
    <w:p w14:paraId="2F580B8A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auf Post u. grüße u küsse Euch viel tausend</w:t>
      </w:r>
    </w:p>
    <w:p w14:paraId="5FBF746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mal Euer Hans.</w:t>
      </w:r>
    </w:p>
    <w:p w14:paraId="4EE0F03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66BC67F" w14:textId="77777777" w:rsidR="00191902" w:rsidRPr="00B90B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90BE1">
        <w:rPr>
          <w:b/>
          <w:bCs/>
          <w:sz w:val="22"/>
        </w:rPr>
        <w:t>1945-02-23_1</w:t>
      </w:r>
      <w:ins w:id="26" w:author="AnnaElisabeth Schwarz" w:date="2022-03-02T17:48:00Z">
        <w:r>
          <w:rPr>
            <w:b/>
            <w:bCs/>
            <w:sz w:val="22"/>
          </w:rPr>
          <w:t>_k</w:t>
        </w:r>
      </w:ins>
    </w:p>
    <w:p w14:paraId="0FAAB42E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Ostpreußen 23. II. 44.</w:t>
      </w:r>
      <w:r>
        <w:rPr>
          <w:sz w:val="22"/>
        </w:rPr>
        <w:t xml:space="preserve"> {</w:t>
      </w:r>
      <w:r w:rsidRPr="00B90BE1">
        <w:rPr>
          <w:sz w:val="22"/>
          <w:u w:val="single"/>
        </w:rPr>
        <w:t>45</w:t>
      </w:r>
      <w:r>
        <w:rPr>
          <w:sz w:val="22"/>
        </w:rPr>
        <w:t>}</w:t>
      </w:r>
    </w:p>
    <w:p w14:paraId="22CF0B79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Meine Lieben!</w:t>
      </w:r>
    </w:p>
    <w:p w14:paraId="7BF7F4B9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Nachdem ich gerade eine</w:t>
      </w:r>
    </w:p>
    <w:p w14:paraId="72746041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 xml:space="preserve">meiner Lieblingsbeschäftigungen </w:t>
      </w:r>
      <w:proofErr w:type="spellStart"/>
      <w:r w:rsidRPr="00B90BE1">
        <w:rPr>
          <w:sz w:val="22"/>
        </w:rPr>
        <w:t>ausge</w:t>
      </w:r>
      <w:proofErr w:type="spellEnd"/>
      <w:r w:rsidRPr="00B90BE1">
        <w:rPr>
          <w:sz w:val="22"/>
        </w:rPr>
        <w:t>-</w:t>
      </w:r>
    </w:p>
    <w:p w14:paraId="759D91F9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führt habe, nämlich ein zerschossenes</w:t>
      </w:r>
      <w:ins w:id="27" w:author="AnnaElisabeth Schwarz" w:date="2022-03-02T17:48:00Z">
        <w:r>
          <w:rPr>
            <w:sz w:val="22"/>
          </w:rPr>
          <w:t xml:space="preserve"> Haus</w:t>
        </w:r>
      </w:ins>
    </w:p>
    <w:p w14:paraId="38F6011B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durchstöbert, u. dabei ein Blatt Papier</w:t>
      </w:r>
    </w:p>
    <w:p w14:paraId="50954831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mit Couvert fand, setze ich mich</w:t>
      </w:r>
    </w:p>
    <w:p w14:paraId="09FF6269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an einen Tisch im Haus u. schreibe.</w:t>
      </w:r>
    </w:p>
    <w:p w14:paraId="256F0B1F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 xml:space="preserve">Ihr </w:t>
      </w:r>
      <w:proofErr w:type="spellStart"/>
      <w:r w:rsidRPr="00B90BE1">
        <w:rPr>
          <w:sz w:val="22"/>
        </w:rPr>
        <w:t>wißt</w:t>
      </w:r>
      <w:proofErr w:type="spellEnd"/>
      <w:r w:rsidRPr="00B90BE1">
        <w:rPr>
          <w:sz w:val="22"/>
        </w:rPr>
        <w:t xml:space="preserve"> ja, daß ich früher schon gerne</w:t>
      </w:r>
    </w:p>
    <w:p w14:paraId="300A67D9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Aschentonnen durchsucht habe u.</w:t>
      </w:r>
    </w:p>
    <w:p w14:paraId="1A3EC388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heute wohnt noch derselbe Trieb in</w:t>
      </w:r>
    </w:p>
    <w:p w14:paraId="74DFE7C2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mir! Soeben fand ich wieder ganz</w:t>
      </w:r>
    </w:p>
    <w:p w14:paraId="4CCAF5E3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 xml:space="preserve">nützliche Sachen. Ein </w:t>
      </w:r>
      <w:proofErr w:type="spellStart"/>
      <w:r w:rsidRPr="00B90BE1">
        <w:rPr>
          <w:sz w:val="22"/>
        </w:rPr>
        <w:t>par</w:t>
      </w:r>
      <w:proofErr w:type="spellEnd"/>
      <w:r w:rsidRPr="00B90BE1">
        <w:rPr>
          <w:sz w:val="22"/>
        </w:rPr>
        <w:t xml:space="preserve"> prima</w:t>
      </w:r>
    </w:p>
    <w:p w14:paraId="2147DB69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Socken u. Fußlappen, die ich gleich</w:t>
      </w:r>
    </w:p>
    <w:p w14:paraId="5CB90BBB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anzog, dann einen guten Hosen-</w:t>
      </w:r>
    </w:p>
    <w:p w14:paraId="4203F4CD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 xml:space="preserve">träger, ein </w:t>
      </w:r>
      <w:proofErr w:type="spellStart"/>
      <w:r w:rsidRPr="00B90BE1">
        <w:rPr>
          <w:sz w:val="22"/>
        </w:rPr>
        <w:t>Feuerzeng</w:t>
      </w:r>
      <w:proofErr w:type="spellEnd"/>
      <w:r w:rsidRPr="00B90BE1">
        <w:rPr>
          <w:sz w:val="22"/>
        </w:rPr>
        <w:t>, ein Buch</w:t>
      </w:r>
    </w:p>
    <w:p w14:paraId="2CD33D95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zum Lesen, eine Säge die wir</w:t>
      </w:r>
    </w:p>
    <w:p w14:paraId="3EEE4031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 xml:space="preserve">jetzt zum Bunkerbau </w:t>
      </w:r>
      <w:proofErr w:type="spellStart"/>
      <w:r w:rsidRPr="00B90BE1">
        <w:rPr>
          <w:sz w:val="22"/>
        </w:rPr>
        <w:t>notwen</w:t>
      </w:r>
      <w:proofErr w:type="spellEnd"/>
      <w:r w:rsidRPr="00B90BE1">
        <w:rPr>
          <w:sz w:val="22"/>
        </w:rPr>
        <w:t>-</w:t>
      </w:r>
    </w:p>
    <w:p w14:paraId="55216114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90BE1">
        <w:rPr>
          <w:sz w:val="22"/>
        </w:rPr>
        <w:t>dig</w:t>
      </w:r>
      <w:proofErr w:type="spellEnd"/>
      <w:r w:rsidRPr="00B90BE1">
        <w:rPr>
          <w:sz w:val="22"/>
        </w:rPr>
        <w:t xml:space="preserve"> brauchen können u. ein</w:t>
      </w:r>
    </w:p>
    <w:p w14:paraId="7C962ED4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Glas eingeweckter Kirschen, die</w:t>
      </w:r>
    </w:p>
    <w:p w14:paraId="288F70CE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mir vortrefflich schmeckten.</w:t>
      </w:r>
    </w:p>
    <w:p w14:paraId="21E756FE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Gestern suchten wir alle toten</w:t>
      </w:r>
    </w:p>
    <w:p w14:paraId="4301250A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Russen durch die im Gelände</w:t>
      </w:r>
    </w:p>
    <w:p w14:paraId="1DF6D783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umherlagen. Da fand ich eine</w:t>
      </w:r>
    </w:p>
    <w:p w14:paraId="21B67F21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prima Taschenuhr u. ein</w:t>
      </w:r>
    </w:p>
    <w:p w14:paraId="7137D3DA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90BE1">
        <w:rPr>
          <w:sz w:val="22"/>
        </w:rPr>
        <w:t>Stilet</w:t>
      </w:r>
      <w:proofErr w:type="spellEnd"/>
      <w:r w:rsidRPr="00B90BE1">
        <w:rPr>
          <w:sz w:val="22"/>
        </w:rPr>
        <w:t xml:space="preserve">. Der andere ein </w:t>
      </w:r>
      <w:r w:rsidRPr="00B90BE1">
        <w:rPr>
          <w:strike/>
          <w:sz w:val="22"/>
        </w:rPr>
        <w:t>bi</w:t>
      </w:r>
      <w:r w:rsidRPr="00B90BE1">
        <w:rPr>
          <w:sz w:val="22"/>
        </w:rPr>
        <w:t xml:space="preserve"> silber-</w:t>
      </w:r>
    </w:p>
    <w:p w14:paraId="05C73B4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90BE1">
        <w:rPr>
          <w:sz w:val="22"/>
        </w:rPr>
        <w:t>nes</w:t>
      </w:r>
      <w:proofErr w:type="spellEnd"/>
      <w:r w:rsidRPr="00B90BE1">
        <w:rPr>
          <w:sz w:val="22"/>
        </w:rPr>
        <w:t xml:space="preserve"> Zigarettenetui, Zigaretten</w:t>
      </w:r>
    </w:p>
    <w:p w14:paraId="4738ACD7" w14:textId="77777777" w:rsidR="00191902" w:rsidRPr="00B90B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90BE1">
        <w:rPr>
          <w:b/>
          <w:bCs/>
          <w:sz w:val="22"/>
        </w:rPr>
        <w:t>1945-02-23_2</w:t>
      </w:r>
    </w:p>
    <w:p w14:paraId="644B7C7C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u. noch eine Masse Kleinkram.</w:t>
      </w:r>
    </w:p>
    <w:p w14:paraId="3EF38CB8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Ihr glaubt gar nicht was man</w:t>
      </w:r>
    </w:p>
    <w:p w14:paraId="206A495C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beim diesem Leben für ein</w:t>
      </w:r>
    </w:p>
    <w:p w14:paraId="288D1215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Schwein wird. Man scheut vor</w:t>
      </w:r>
    </w:p>
    <w:p w14:paraId="46FB8A4B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gar nichts zurück. -</w:t>
      </w:r>
    </w:p>
    <w:p w14:paraId="3AF530D8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Wir bauen jetzt wieder</w:t>
      </w:r>
    </w:p>
    <w:p w14:paraId="6B5FA0E3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feste Stellungen u. da bin</w:t>
      </w:r>
    </w:p>
    <w:p w14:paraId="4EAC1D2C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ich mit meinem SMG wie-</w:t>
      </w:r>
    </w:p>
    <w:p w14:paraId="3BE812CD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der weiter hinten. Ich mache</w:t>
      </w:r>
    </w:p>
    <w:p w14:paraId="512618F0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jetzt Zugsmelder u. wenn</w:t>
      </w:r>
    </w:p>
    <w:p w14:paraId="3D97A08E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unsere Bunker fertig sind,</w:t>
      </w:r>
    </w:p>
    <w:p w14:paraId="7CF73A9A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haben wir eigentlich wie-</w:t>
      </w:r>
    </w:p>
    <w:p w14:paraId="3390300A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der ein ganz angenehmes</w:t>
      </w:r>
    </w:p>
    <w:p w14:paraId="3D8FC07B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Leben.  Nun richte ich</w:t>
      </w:r>
    </w:p>
    <w:p w14:paraId="4ED80826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noch meinen gefundenen</w:t>
      </w:r>
    </w:p>
    <w:p w14:paraId="50BD6EFF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lastRenderedPageBreak/>
        <w:t>Hosenträger u.</w:t>
      </w:r>
      <w:r>
        <w:rPr>
          <w:sz w:val="22"/>
        </w:rPr>
        <w:t xml:space="preserve"> </w:t>
      </w:r>
      <w:r w:rsidRPr="00B90BE1">
        <w:rPr>
          <w:sz w:val="22"/>
        </w:rPr>
        <w:t>dann lauf</w:t>
      </w:r>
    </w:p>
    <w:p w14:paraId="0E581AA3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ich wieder zurück in mein</w:t>
      </w:r>
    </w:p>
    <w:p w14:paraId="65028534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 xml:space="preserve">Erdloch. Dabei </w:t>
      </w:r>
      <w:proofErr w:type="spellStart"/>
      <w:r w:rsidRPr="00B90BE1">
        <w:rPr>
          <w:sz w:val="22"/>
        </w:rPr>
        <w:t>muß</w:t>
      </w:r>
      <w:proofErr w:type="spellEnd"/>
      <w:r w:rsidRPr="00B90BE1">
        <w:rPr>
          <w:sz w:val="22"/>
        </w:rPr>
        <w:t xml:space="preserve"> ich fix</w:t>
      </w:r>
    </w:p>
    <w:p w14:paraId="2CBCF941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 xml:space="preserve">sein, denn ich </w:t>
      </w:r>
      <w:proofErr w:type="spellStart"/>
      <w:r w:rsidRPr="00B90BE1">
        <w:rPr>
          <w:sz w:val="22"/>
        </w:rPr>
        <w:t>muß</w:t>
      </w:r>
      <w:proofErr w:type="spellEnd"/>
      <w:r w:rsidRPr="00B90BE1">
        <w:rPr>
          <w:sz w:val="22"/>
        </w:rPr>
        <w:t xml:space="preserve"> über</w:t>
      </w:r>
    </w:p>
    <w:p w14:paraId="68B2F286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Gelände das offen ist u.</w:t>
      </w:r>
    </w:p>
    <w:p w14:paraId="340EFC8F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vom Iwan eingesehen wird.</w:t>
      </w:r>
    </w:p>
    <w:p w14:paraId="3DFBD9C8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Beim Herweg ließ er mich</w:t>
      </w:r>
    </w:p>
    <w:p w14:paraId="01DEB3B6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in Ruhe, hoffentlich beim</w:t>
      </w:r>
    </w:p>
    <w:p w14:paraId="57A10FBA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Rückweg auch.</w:t>
      </w:r>
    </w:p>
    <w:p w14:paraId="58E53EC5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Seid recht vielmals</w:t>
      </w:r>
    </w:p>
    <w:p w14:paraId="6DA5E122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herzlich gegrüßt</w:t>
      </w:r>
    </w:p>
    <w:p w14:paraId="0FBABFD4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von Euerm</w:t>
      </w:r>
    </w:p>
    <w:p w14:paraId="0A5DDFD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Hanserl.</w:t>
      </w:r>
    </w:p>
    <w:p w14:paraId="4E60FAF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987E675" w14:textId="77777777" w:rsidR="00191902" w:rsidRPr="00B90B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90BE1">
        <w:rPr>
          <w:b/>
          <w:bCs/>
          <w:sz w:val="22"/>
        </w:rPr>
        <w:t>1945-03-01_1</w:t>
      </w:r>
    </w:p>
    <w:p w14:paraId="6DA120D2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Ostpreußen 1. III. 45.</w:t>
      </w:r>
    </w:p>
    <w:p w14:paraId="5974FE1E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Meine Lieben!</w:t>
      </w:r>
    </w:p>
    <w:p w14:paraId="7845990A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Schlafen, hätte ich ja</w:t>
      </w:r>
    </w:p>
    <w:p w14:paraId="210D142A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nötiger, aber heute am 1. März</w:t>
      </w:r>
    </w:p>
    <w:p w14:paraId="0DCB48BB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90BE1">
        <w:rPr>
          <w:sz w:val="22"/>
        </w:rPr>
        <w:t>muß</w:t>
      </w:r>
      <w:proofErr w:type="spellEnd"/>
      <w:r w:rsidRPr="00B90BE1">
        <w:rPr>
          <w:sz w:val="22"/>
        </w:rPr>
        <w:t xml:space="preserve"> ich doch schreiben. Noch kein</w:t>
      </w:r>
    </w:p>
    <w:p w14:paraId="4AB1ED9F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Jahr erinnerte ich mich so stark</w:t>
      </w:r>
    </w:p>
    <w:p w14:paraId="26F5D5BD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an den Todestag unseres Vaters wie</w:t>
      </w:r>
    </w:p>
    <w:p w14:paraId="4015797E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 xml:space="preserve">heuer. Ich weiß selbst nicht </w:t>
      </w:r>
      <w:proofErr w:type="spellStart"/>
      <w:r w:rsidRPr="00B90BE1">
        <w:rPr>
          <w:sz w:val="22"/>
        </w:rPr>
        <w:t>wa</w:t>
      </w:r>
      <w:proofErr w:type="spellEnd"/>
      <w:r w:rsidRPr="00B90BE1">
        <w:rPr>
          <w:sz w:val="22"/>
        </w:rPr>
        <w:t>-</w:t>
      </w:r>
    </w:p>
    <w:p w14:paraId="12E2BBB4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rum. Außerdem werde ich am</w:t>
      </w:r>
    </w:p>
    <w:p w14:paraId="1F47B592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9.III. 22 Jahre alt, was mich ganz</w:t>
      </w:r>
    </w:p>
    <w:p w14:paraId="1D0D58F7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seltsam berührt. Vom Alter selbst</w:t>
      </w:r>
    </w:p>
    <w:p w14:paraId="241AB4AE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 xml:space="preserve">merke ich nichts! Aber die Zahl! </w:t>
      </w:r>
    </w:p>
    <w:p w14:paraId="2F922C7C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Mit 22 Jahren im Lebensvorwärts-</w:t>
      </w:r>
    </w:p>
    <w:p w14:paraId="15C17082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kommen nicht weiter zu sein</w:t>
      </w:r>
    </w:p>
    <w:p w14:paraId="3905EE70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als mancher Junge mit 14 oder</w:t>
      </w:r>
    </w:p>
    <w:p w14:paraId="339915E8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16 Jahren, das gibt zu denken!</w:t>
      </w:r>
    </w:p>
    <w:p w14:paraId="12EA293F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Freilich sagt man der Krieg bringe</w:t>
      </w:r>
    </w:p>
    <w:p w14:paraId="3C3CFFB3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Erfahrung macht, hart usw., aber</w:t>
      </w:r>
    </w:p>
    <w:p w14:paraId="0B2A3725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nur für den gilt das, der ihn</w:t>
      </w:r>
    </w:p>
    <w:p w14:paraId="6D9233FF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mit wachen Sinnen erleben kann.</w:t>
      </w:r>
    </w:p>
    <w:p w14:paraId="1CE1A843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 xml:space="preserve">Uns </w:t>
      </w:r>
      <w:proofErr w:type="spellStart"/>
      <w:r w:rsidRPr="00B90BE1">
        <w:rPr>
          <w:sz w:val="22"/>
        </w:rPr>
        <w:t>Infantristen</w:t>
      </w:r>
      <w:proofErr w:type="spellEnd"/>
    </w:p>
    <w:p w14:paraId="1800D81A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 xml:space="preserve">ist das nicht </w:t>
      </w:r>
      <w:proofErr w:type="spellStart"/>
      <w:r w:rsidRPr="00B90BE1">
        <w:rPr>
          <w:sz w:val="22"/>
        </w:rPr>
        <w:t>ver</w:t>
      </w:r>
      <w:proofErr w:type="spellEnd"/>
      <w:r w:rsidRPr="00B90BE1">
        <w:rPr>
          <w:sz w:val="22"/>
        </w:rPr>
        <w:t>-</w:t>
      </w:r>
    </w:p>
    <w:p w14:paraId="736F150A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gönnt. Wer dauernd</w:t>
      </w:r>
    </w:p>
    <w:p w14:paraId="0787184C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so übermüdet ist u.</w:t>
      </w:r>
    </w:p>
    <w:p w14:paraId="64BBD23B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vor Dreck starrt, hat</w:t>
      </w:r>
    </w:p>
    <w:p w14:paraId="147D0B3C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keine Gelegenheit</w:t>
      </w:r>
    </w:p>
    <w:p w14:paraId="1C24C28F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die ganze eigene</w:t>
      </w:r>
    </w:p>
    <w:p w14:paraId="49489F8C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 xml:space="preserve">Lage von einer </w:t>
      </w:r>
      <w:proofErr w:type="spellStart"/>
      <w:r w:rsidRPr="00B90BE1">
        <w:rPr>
          <w:sz w:val="22"/>
        </w:rPr>
        <w:t>hö</w:t>
      </w:r>
      <w:proofErr w:type="spellEnd"/>
      <w:r w:rsidRPr="00B90BE1">
        <w:rPr>
          <w:sz w:val="22"/>
        </w:rPr>
        <w:t>-</w:t>
      </w:r>
    </w:p>
    <w:p w14:paraId="021D8F29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90BE1">
        <w:rPr>
          <w:sz w:val="22"/>
        </w:rPr>
        <w:t>heren</w:t>
      </w:r>
      <w:proofErr w:type="spellEnd"/>
      <w:r w:rsidRPr="00B90BE1">
        <w:rPr>
          <w:sz w:val="22"/>
        </w:rPr>
        <w:t xml:space="preserve"> Warte aus zu</w:t>
      </w:r>
    </w:p>
    <w:p w14:paraId="4309CE71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betrachten. Ich bin</w:t>
      </w:r>
    </w:p>
    <w:p w14:paraId="6A41A7E2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oft nicht fähig einen</w:t>
      </w:r>
    </w:p>
    <w:p w14:paraId="73D269FB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einzig aufmuntern-</w:t>
      </w:r>
    </w:p>
    <w:p w14:paraId="6A38BD10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den Gedanken zu</w:t>
      </w:r>
    </w:p>
    <w:p w14:paraId="1DBA0AD2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denken. - Zu</w:t>
      </w:r>
    </w:p>
    <w:p w14:paraId="053DE55F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Mutters Namenstag</w:t>
      </w:r>
    </w:p>
    <w:p w14:paraId="32952123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meine herzlichsten</w:t>
      </w:r>
    </w:p>
    <w:p w14:paraId="1E251B53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Glückwünsche u.</w:t>
      </w:r>
    </w:p>
    <w:p w14:paraId="1096104E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vor allem, daß Du</w:t>
      </w:r>
    </w:p>
    <w:p w14:paraId="67FC28F2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lastRenderedPageBreak/>
        <w:t>meine wenigen</w:t>
      </w:r>
    </w:p>
    <w:p w14:paraId="4FBBB6F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Briefe alle bekommst.</w:t>
      </w:r>
    </w:p>
    <w:p w14:paraId="6F67D10A" w14:textId="77777777" w:rsidR="00191902" w:rsidRPr="00B90B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90BE1">
        <w:rPr>
          <w:b/>
          <w:bCs/>
          <w:sz w:val="22"/>
        </w:rPr>
        <w:t>1945-03-01_2</w:t>
      </w:r>
    </w:p>
    <w:p w14:paraId="7CCB5142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Neulich nahm ich</w:t>
      </w:r>
    </w:p>
    <w:p w14:paraId="1EF94F15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einem toten Iwan</w:t>
      </w:r>
    </w:p>
    <w:p w14:paraId="5D5BA714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eine gute schöne</w:t>
      </w:r>
    </w:p>
    <w:p w14:paraId="20258AED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Taschenuhr ab u. ein</w:t>
      </w:r>
    </w:p>
    <w:p w14:paraId="5B4F65B6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Dolchmesser. Kann ich</w:t>
      </w:r>
    </w:p>
    <w:p w14:paraId="0FFDD920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gut gebrauchen. -</w:t>
      </w:r>
    </w:p>
    <w:p w14:paraId="187F6A95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Im letzten Brief</w:t>
      </w:r>
    </w:p>
    <w:p w14:paraId="6B289451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schrieb ich daß ich</w:t>
      </w:r>
    </w:p>
    <w:p w14:paraId="0ECEDE7D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krank sei. Es ist alles</w:t>
      </w:r>
    </w:p>
    <w:p w14:paraId="313A2D04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wieder verflogen, bloß</w:t>
      </w:r>
    </w:p>
    <w:p w14:paraId="1FDDB07F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der Husten blieb. -</w:t>
      </w:r>
    </w:p>
    <w:p w14:paraId="16C8BAE7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Fragt doch mal</w:t>
      </w:r>
    </w:p>
    <w:p w14:paraId="2DB6DD53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bei der Gusti an</w:t>
      </w:r>
    </w:p>
    <w:p w14:paraId="5B5595D6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ob ich nicht bald</w:t>
      </w:r>
    </w:p>
    <w:p w14:paraId="7D622707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eine verplättet bekomme.</w:t>
      </w:r>
    </w:p>
    <w:p w14:paraId="39803426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Und ob ich n</w:t>
      </w:r>
      <w:r>
        <w:rPr>
          <w:sz w:val="22"/>
        </w:rPr>
        <w:t>a</w:t>
      </w:r>
      <w:r w:rsidRPr="00B90BE1">
        <w:rPr>
          <w:sz w:val="22"/>
        </w:rPr>
        <w:t>ch dem</w:t>
      </w:r>
    </w:p>
    <w:p w14:paraId="065D7258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Krieg überhaupt heim-</w:t>
      </w:r>
    </w:p>
    <w:p w14:paraId="49F859F5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komme! Aber sie soll</w:t>
      </w:r>
    </w:p>
    <w:p w14:paraId="579FEA7D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Euch nicht anlügen,</w:t>
      </w:r>
    </w:p>
    <w:p w14:paraId="2CF3992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das hat keinen Sinn!</w:t>
      </w:r>
    </w:p>
    <w:p w14:paraId="184620B1" w14:textId="77777777" w:rsidR="00191902" w:rsidRPr="00B90B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90BE1">
        <w:rPr>
          <w:b/>
          <w:bCs/>
          <w:sz w:val="22"/>
        </w:rPr>
        <w:t>1945-03-01_3</w:t>
      </w:r>
    </w:p>
    <w:p w14:paraId="5560E56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14D04EC" w14:textId="77777777" w:rsidR="00191902" w:rsidRPr="00B90B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90BE1">
        <w:rPr>
          <w:b/>
          <w:bCs/>
          <w:sz w:val="22"/>
        </w:rPr>
        <w:t>1945-03-05_1</w:t>
      </w:r>
    </w:p>
    <w:p w14:paraId="02C2922D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O.U. 5.III.45.</w:t>
      </w:r>
    </w:p>
    <w:p w14:paraId="7D6E83EA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Meine Lieben!</w:t>
      </w:r>
    </w:p>
    <w:p w14:paraId="13C79CDC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Nachdem diese Karte</w:t>
      </w:r>
    </w:p>
    <w:p w14:paraId="6BD95DFD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bevorzugt befördert werden</w:t>
      </w:r>
    </w:p>
    <w:p w14:paraId="0CF7AA59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soll, übermittle ich Euch auf</w:t>
      </w:r>
    </w:p>
    <w:p w14:paraId="144EE07E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diesem Wege da besten Grüße.</w:t>
      </w:r>
    </w:p>
    <w:p w14:paraId="3106F22E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Ich weiß ja nicht ab Ihr</w:t>
      </w:r>
    </w:p>
    <w:p w14:paraId="72858F39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meine Briefe alle bekommen</w:t>
      </w:r>
    </w:p>
    <w:p w14:paraId="08D4669C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habt, da wir noch keine Post</w:t>
      </w:r>
    </w:p>
    <w:p w14:paraId="57712D89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bekommen. Beim letzten</w:t>
      </w:r>
    </w:p>
    <w:p w14:paraId="2BECC9D2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Einsatz wurde ich leicht</w:t>
      </w:r>
    </w:p>
    <w:p w14:paraId="36074A17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verwundet am Hals, ganz dicht</w:t>
      </w:r>
    </w:p>
    <w:p w14:paraId="50B2352A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neben der Schlagader. Da</w:t>
      </w:r>
    </w:p>
    <w:p w14:paraId="5FAE59CF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hatte ich mal wieder Glück.</w:t>
      </w:r>
    </w:p>
    <w:p w14:paraId="3EB833F7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Näheres im Brief den ich</w:t>
      </w:r>
    </w:p>
    <w:p w14:paraId="3BAE556F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morgen schreibe.</w:t>
      </w:r>
    </w:p>
    <w:p w14:paraId="2A1060D6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Herzlichst grüßt Euch</w:t>
      </w:r>
    </w:p>
    <w:p w14:paraId="515FBF98" w14:textId="77777777" w:rsidR="00191902" w:rsidRPr="00B90BE1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Euer</w:t>
      </w:r>
    </w:p>
    <w:p w14:paraId="6145F97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90BE1">
        <w:rPr>
          <w:sz w:val="22"/>
        </w:rPr>
        <w:t>Hans.</w:t>
      </w:r>
    </w:p>
    <w:p w14:paraId="5481375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C357D10" w14:textId="77777777" w:rsidR="00191902" w:rsidRPr="00B90B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90BE1">
        <w:rPr>
          <w:b/>
          <w:bCs/>
          <w:sz w:val="22"/>
        </w:rPr>
        <w:t>1945-03-10_1</w:t>
      </w:r>
    </w:p>
    <w:p w14:paraId="2B0BDB4E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10.III.45.</w:t>
      </w:r>
    </w:p>
    <w:p w14:paraId="00E908FF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Meine Lieben!</w:t>
      </w:r>
    </w:p>
    <w:p w14:paraId="070AC0F5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Eine Junge schrieb</w:t>
      </w:r>
    </w:p>
    <w:p w14:paraId="429931D3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aus amerikanischer Gefangen-</w:t>
      </w:r>
    </w:p>
    <w:p w14:paraId="0A194130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A7464">
        <w:rPr>
          <w:sz w:val="22"/>
        </w:rPr>
        <w:t>schaft</w:t>
      </w:r>
      <w:proofErr w:type="spellEnd"/>
      <w:r w:rsidRPr="00DA7464">
        <w:rPr>
          <w:sz w:val="22"/>
        </w:rPr>
        <w:t xml:space="preserve"> in jedem Brief </w:t>
      </w:r>
      <w:proofErr w:type="spellStart"/>
      <w:r w:rsidRPr="00DA7464">
        <w:rPr>
          <w:sz w:val="22"/>
        </w:rPr>
        <w:t>sons</w:t>
      </w:r>
      <w:proofErr w:type="spellEnd"/>
    </w:p>
    <w:p w14:paraId="05E67BD9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nichts, als ich lebe noch.</w:t>
      </w:r>
    </w:p>
    <w:p w14:paraId="7629EA27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lastRenderedPageBreak/>
        <w:t>Auf die Aufforderung seiner</w:t>
      </w:r>
    </w:p>
    <w:p w14:paraId="4108CE75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Mutter, er sollte doch mehr</w:t>
      </w:r>
    </w:p>
    <w:p w14:paraId="09E534C0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schreiben, schrieb er von</w:t>
      </w:r>
    </w:p>
    <w:p w14:paraId="39255FD9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da ab: ich lebe immer noch.</w:t>
      </w:r>
    </w:p>
    <w:p w14:paraId="69DAE737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Und mir geht es bald</w:t>
      </w:r>
    </w:p>
    <w:p w14:paraId="0DE50B97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ähnlich! Was ich wirklich</w:t>
      </w:r>
    </w:p>
    <w:p w14:paraId="26FA54D5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mitmache, erlebe u. den-</w:t>
      </w:r>
    </w:p>
    <w:p w14:paraId="6C9532F6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A7464">
        <w:rPr>
          <w:sz w:val="22"/>
        </w:rPr>
        <w:t>ke</w:t>
      </w:r>
      <w:proofErr w:type="spellEnd"/>
      <w:r w:rsidRPr="00DA7464">
        <w:rPr>
          <w:sz w:val="22"/>
        </w:rPr>
        <w:t>, darf u. kann ich</w:t>
      </w:r>
    </w:p>
    <w:p w14:paraId="32D1016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Euch ja doch nicht schrei-</w:t>
      </w:r>
    </w:p>
    <w:p w14:paraId="17308865" w14:textId="77777777" w:rsidR="00191902" w:rsidRPr="00B90B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90BE1">
        <w:rPr>
          <w:b/>
          <w:bCs/>
          <w:sz w:val="22"/>
        </w:rPr>
        <w:t>1945-03-10_2</w:t>
      </w:r>
    </w:p>
    <w:p w14:paraId="3BED3D58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A7464">
        <w:rPr>
          <w:sz w:val="22"/>
        </w:rPr>
        <w:t>ben</w:t>
      </w:r>
      <w:proofErr w:type="spellEnd"/>
      <w:r w:rsidRPr="00DA7464">
        <w:rPr>
          <w:sz w:val="22"/>
        </w:rPr>
        <w:t>. Ein A für ein u</w:t>
      </w:r>
    </w:p>
    <w:p w14:paraId="17572AB8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will ich Euch ebenfalls</w:t>
      </w:r>
    </w:p>
    <w:p w14:paraId="060E8ED8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A7464">
        <w:rPr>
          <w:sz w:val="22"/>
        </w:rPr>
        <w:t>nicht</w:t>
      </w:r>
      <w:proofErr w:type="spellEnd"/>
      <w:r w:rsidRPr="00DA7464">
        <w:rPr>
          <w:sz w:val="22"/>
        </w:rPr>
        <w:t xml:space="preserve"> vormachen u. was</w:t>
      </w:r>
    </w:p>
    <w:p w14:paraId="778A9835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will ich sonst schreiben</w:t>
      </w:r>
    </w:p>
    <w:p w14:paraId="1AFE1BBF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außer daß ich die Schnauze</w:t>
      </w:r>
    </w:p>
    <w:p w14:paraId="217B36D8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so voll hab wie noch nie.</w:t>
      </w:r>
    </w:p>
    <w:p w14:paraId="0EF3C8C0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In diesen Wochen</w:t>
      </w:r>
    </w:p>
    <w:p w14:paraId="39691DC8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DA7464">
        <w:rPr>
          <w:sz w:val="22"/>
        </w:rPr>
        <w:t>hab</w:t>
      </w:r>
      <w:proofErr w:type="gramEnd"/>
      <w:r w:rsidRPr="00DA7464">
        <w:rPr>
          <w:sz w:val="22"/>
        </w:rPr>
        <w:t xml:space="preserve"> ich das Leben in</w:t>
      </w:r>
    </w:p>
    <w:p w14:paraId="10A845B2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seiner ganzen Grausam-</w:t>
      </w:r>
    </w:p>
    <w:p w14:paraId="22866E72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A7464">
        <w:rPr>
          <w:sz w:val="22"/>
        </w:rPr>
        <w:t>keit</w:t>
      </w:r>
      <w:proofErr w:type="spellEnd"/>
      <w:r w:rsidRPr="00DA7464">
        <w:rPr>
          <w:sz w:val="22"/>
        </w:rPr>
        <w:t>, Echtheit kennen-</w:t>
      </w:r>
    </w:p>
    <w:p w14:paraId="1A47C869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gelernt.</w:t>
      </w:r>
    </w:p>
    <w:p w14:paraId="4EE01213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 xml:space="preserve">Seid vielmals </w:t>
      </w:r>
      <w:proofErr w:type="spellStart"/>
      <w:r w:rsidRPr="00DA7464">
        <w:rPr>
          <w:sz w:val="22"/>
        </w:rPr>
        <w:t>ge</w:t>
      </w:r>
      <w:proofErr w:type="spellEnd"/>
      <w:r w:rsidRPr="00DA7464">
        <w:rPr>
          <w:sz w:val="22"/>
        </w:rPr>
        <w:t>-</w:t>
      </w:r>
    </w:p>
    <w:p w14:paraId="05224A02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 xml:space="preserve">grüßt von Euerm </w:t>
      </w:r>
    </w:p>
    <w:p w14:paraId="0F7DDFCF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 xml:space="preserve">armen </w:t>
      </w:r>
    </w:p>
    <w:p w14:paraId="6AFFBAB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Hanserl.</w:t>
      </w:r>
    </w:p>
    <w:p w14:paraId="6FAA4F3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3AD4033" w14:textId="77777777" w:rsidR="00191902" w:rsidRPr="00DA746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A7464">
        <w:rPr>
          <w:b/>
          <w:bCs/>
          <w:sz w:val="22"/>
        </w:rPr>
        <w:t>1945-03-24_1</w:t>
      </w:r>
    </w:p>
    <w:p w14:paraId="5884DB4A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Ostpreußen 24. III. 45.</w:t>
      </w:r>
    </w:p>
    <w:p w14:paraId="7BDD7BF9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Liebe Mutter, liebe Alies u. Luis!</w:t>
      </w:r>
    </w:p>
    <w:p w14:paraId="7AE9F458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Was hatte ich für eine</w:t>
      </w:r>
    </w:p>
    <w:p w14:paraId="7C4FBB97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Freude, als ich gestern nach 2</w:t>
      </w:r>
    </w:p>
    <w:p w14:paraId="19DC9827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Monaten Pause den ersten Brief von</w:t>
      </w:r>
    </w:p>
    <w:p w14:paraId="3EC5D33B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Alies erhielt. Ihr hättet also</w:t>
      </w:r>
    </w:p>
    <w:p w14:paraId="464547B7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an die 4 Wochen keine Post von</w:t>
      </w:r>
    </w:p>
    <w:p w14:paraId="6ADD03AE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mir? Nun ist sie hoffentlich</w:t>
      </w:r>
    </w:p>
    <w:p w14:paraId="3BE32000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im Laufen, d.h. wenn der</w:t>
      </w:r>
    </w:p>
    <w:p w14:paraId="134F6829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Transport auf unseren Brücken</w:t>
      </w:r>
    </w:p>
    <w:p w14:paraId="685B9D4C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A7464">
        <w:rPr>
          <w:sz w:val="22"/>
        </w:rPr>
        <w:t>kopf</w:t>
      </w:r>
      <w:proofErr w:type="spellEnd"/>
      <w:r w:rsidRPr="00DA7464">
        <w:rPr>
          <w:sz w:val="22"/>
        </w:rPr>
        <w:t xml:space="preserve"> </w:t>
      </w:r>
      <w:proofErr w:type="gramStart"/>
      <w:r w:rsidRPr="00DA7464">
        <w:rPr>
          <w:sz w:val="22"/>
        </w:rPr>
        <w:t>klappt</w:t>
      </w:r>
      <w:proofErr w:type="gramEnd"/>
      <w:r w:rsidRPr="00DA7464">
        <w:rPr>
          <w:sz w:val="22"/>
        </w:rPr>
        <w:t>.</w:t>
      </w:r>
    </w:p>
    <w:p w14:paraId="1DAE537D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Heute ist ein wunder</w:t>
      </w:r>
    </w:p>
    <w:p w14:paraId="43C5A4F2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schöner Tag. Ausnahmsweise</w:t>
      </w:r>
    </w:p>
    <w:p w14:paraId="1055BD25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geht. kein Wind. Wir setzten</w:t>
      </w:r>
    </w:p>
    <w:p w14:paraId="4445F721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uns alle an den Grabenrand</w:t>
      </w:r>
    </w:p>
    <w:p w14:paraId="4B2679CA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u. lesen u. schreiben. Heute</w:t>
      </w:r>
    </w:p>
    <w:p w14:paraId="1E1B1B31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freut einen das Leben wieder</w:t>
      </w:r>
    </w:p>
    <w:p w14:paraId="10EEF45B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etwas besser, da die Sonne so</w:t>
      </w:r>
    </w:p>
    <w:p w14:paraId="3A20FA7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wunderbar scheint. Iwan</w:t>
      </w:r>
    </w:p>
    <w:p w14:paraId="1E354B93" w14:textId="77777777" w:rsidR="00191902" w:rsidRPr="00DA7464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A7464">
        <w:rPr>
          <w:b/>
          <w:bCs/>
          <w:sz w:val="22"/>
        </w:rPr>
        <w:t>1945-03-24_2</w:t>
      </w:r>
    </w:p>
    <w:p w14:paraId="7DA0FD8C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hält sich ganz ruhig, nur</w:t>
      </w:r>
    </w:p>
    <w:p w14:paraId="242BD813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wenn einer den Kopf zu hoch-</w:t>
      </w:r>
    </w:p>
    <w:p w14:paraId="410D2040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 xml:space="preserve">bringt, </w:t>
      </w:r>
      <w:proofErr w:type="spellStart"/>
      <w:r w:rsidRPr="00DA7464">
        <w:rPr>
          <w:sz w:val="22"/>
        </w:rPr>
        <w:t>pitscht</w:t>
      </w:r>
      <w:proofErr w:type="spellEnd"/>
      <w:r w:rsidRPr="00DA7464">
        <w:rPr>
          <w:sz w:val="22"/>
        </w:rPr>
        <w:t xml:space="preserve"> eine Kugel</w:t>
      </w:r>
    </w:p>
    <w:p w14:paraId="2F9B1ECD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drüber weg. Unsere Stellung</w:t>
      </w:r>
    </w:p>
    <w:p w14:paraId="6CF9795C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liegt an einem Wiesenhang.</w:t>
      </w:r>
    </w:p>
    <w:p w14:paraId="39B1A4ED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Auf gar nichts freue ich mich</w:t>
      </w:r>
    </w:p>
    <w:p w14:paraId="6F10DE27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lastRenderedPageBreak/>
        <w:t>schon so, als wenn die Wiese</w:t>
      </w:r>
    </w:p>
    <w:p w14:paraId="75277800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 xml:space="preserve">mal grünt. Wie schön </w:t>
      </w:r>
      <w:proofErr w:type="gramStart"/>
      <w:r w:rsidRPr="00DA7464">
        <w:rPr>
          <w:sz w:val="22"/>
        </w:rPr>
        <w:t>wär's</w:t>
      </w:r>
      <w:proofErr w:type="gramEnd"/>
    </w:p>
    <w:p w14:paraId="06337F54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jetzt daheim im Garten, wie</w:t>
      </w:r>
    </w:p>
    <w:p w14:paraId="00A87F94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gerne würde ich umgraben,</w:t>
      </w:r>
    </w:p>
    <w:p w14:paraId="5B32FDDF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statt hier metertiefe unsinnige</w:t>
      </w:r>
    </w:p>
    <w:p w14:paraId="4E423B30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Gräben zu ziehen. - Schreibt</w:t>
      </w:r>
    </w:p>
    <w:p w14:paraId="5DE58A4F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mir doch lange u. ausführ-</w:t>
      </w:r>
    </w:p>
    <w:p w14:paraId="49F7EBCA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A7464">
        <w:rPr>
          <w:sz w:val="22"/>
        </w:rPr>
        <w:t>liche</w:t>
      </w:r>
      <w:proofErr w:type="spellEnd"/>
      <w:r w:rsidRPr="00DA7464">
        <w:rPr>
          <w:sz w:val="22"/>
        </w:rPr>
        <w:t xml:space="preserve"> Briefe. Ich weiß ja gar</w:t>
      </w:r>
    </w:p>
    <w:p w14:paraId="471D7E39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 xml:space="preserve">nicht mehr was </w:t>
      </w:r>
      <w:proofErr w:type="spellStart"/>
      <w:r w:rsidRPr="00DA7464">
        <w:rPr>
          <w:sz w:val="22"/>
        </w:rPr>
        <w:t>zu hause</w:t>
      </w:r>
      <w:proofErr w:type="spellEnd"/>
    </w:p>
    <w:p w14:paraId="51802261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los ist.</w:t>
      </w:r>
    </w:p>
    <w:p w14:paraId="3BB3BCA1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 xml:space="preserve">Und nun </w:t>
      </w:r>
      <w:proofErr w:type="spellStart"/>
      <w:r w:rsidRPr="00DA7464">
        <w:rPr>
          <w:sz w:val="22"/>
        </w:rPr>
        <w:t>grüße</w:t>
      </w:r>
      <w:proofErr w:type="spellEnd"/>
      <w:r w:rsidRPr="00DA7464">
        <w:rPr>
          <w:sz w:val="22"/>
        </w:rPr>
        <w:t xml:space="preserve"> ich</w:t>
      </w:r>
    </w:p>
    <w:p w14:paraId="79583AB6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Euch viel tausendmal</w:t>
      </w:r>
    </w:p>
    <w:p w14:paraId="48D14A3C" w14:textId="77777777" w:rsidR="00191902" w:rsidRPr="00DA7464" w:rsidRDefault="00191902" w:rsidP="00191902">
      <w:pPr>
        <w:spacing w:before="120" w:after="0" w:line="240" w:lineRule="auto"/>
        <w:contextualSpacing/>
        <w:rPr>
          <w:sz w:val="22"/>
        </w:rPr>
      </w:pPr>
      <w:r w:rsidRPr="00DA7464">
        <w:rPr>
          <w:sz w:val="22"/>
        </w:rPr>
        <w:t>Euer</w:t>
      </w:r>
    </w:p>
    <w:p w14:paraId="2019ABDA" w14:textId="77777777" w:rsidR="00191902" w:rsidRPr="00FC29F2" w:rsidRDefault="00191902" w:rsidP="00191902">
      <w:pPr>
        <w:spacing w:before="120" w:after="0" w:line="240" w:lineRule="auto"/>
        <w:contextualSpacing/>
        <w:rPr>
          <w:sz w:val="22"/>
        </w:rPr>
      </w:pPr>
      <w:r w:rsidRPr="00FC29F2">
        <w:rPr>
          <w:sz w:val="22"/>
        </w:rPr>
        <w:t>Hans.</w:t>
      </w:r>
    </w:p>
    <w:p w14:paraId="13E28BB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51588F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6348E79" w14:textId="77777777" w:rsidR="00191902" w:rsidRPr="00FC29F2" w:rsidRDefault="00191902" w:rsidP="00191902">
      <w:pPr>
        <w:pBdr>
          <w:bottom w:val="single" w:sz="4" w:space="1" w:color="auto"/>
        </w:pBdr>
        <w:spacing w:before="120" w:after="0" w:line="240" w:lineRule="auto"/>
        <w:contextualSpacing/>
        <w:rPr>
          <w:sz w:val="40"/>
          <w:szCs w:val="40"/>
        </w:rPr>
      </w:pPr>
      <w:r w:rsidRPr="00FC29F2">
        <w:rPr>
          <w:sz w:val="40"/>
          <w:szCs w:val="40"/>
        </w:rPr>
        <w:t>1946</w:t>
      </w:r>
    </w:p>
    <w:p w14:paraId="394AA5E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FCA6E1E" w14:textId="77777777" w:rsidR="00191902" w:rsidRPr="00B81AF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81AF9">
        <w:rPr>
          <w:b/>
          <w:bCs/>
          <w:sz w:val="22"/>
        </w:rPr>
        <w:t>1946-01-10_1</w:t>
      </w:r>
    </w:p>
    <w:p w14:paraId="13EF7CBF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Meine liebe Mutter u. Schwestern! </w:t>
      </w:r>
    </w:p>
    <w:p w14:paraId="65916B00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Aus russischer Kriegsgefangenschaft</w:t>
      </w:r>
    </w:p>
    <w:p w14:paraId="16C2C102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sende ich Euch die innigsten Grüße. Ich bin gesund.</w:t>
      </w:r>
    </w:p>
    <w:p w14:paraId="487333AE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Dieses Lebenszeichen verringere Eure großen Sorgen.</w:t>
      </w:r>
    </w:p>
    <w:p w14:paraId="06927EC5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Ich hoffe, daß Ihr gesund seid u. verbleibe</w:t>
      </w:r>
    </w:p>
    <w:p w14:paraId="3D15F5E7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Euer</w:t>
      </w:r>
    </w:p>
    <w:p w14:paraId="0E876A7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Hans.</w:t>
      </w:r>
    </w:p>
    <w:p w14:paraId="7C0B74D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E8E9613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81AF9">
        <w:rPr>
          <w:b/>
          <w:bCs/>
          <w:sz w:val="22"/>
        </w:rPr>
        <w:t>1946-03-30_1</w:t>
      </w:r>
    </w:p>
    <w:p w14:paraId="1F2050D0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Meine liebe Mutter, liebe Anneliese u. Luise! </w:t>
      </w:r>
    </w:p>
    <w:p w14:paraId="35C90358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Wieder ein Gruß aus der</w:t>
      </w:r>
    </w:p>
    <w:p w14:paraId="7B922141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Kriegsgefangenschaft! Je größer u. länger die</w:t>
      </w:r>
    </w:p>
    <w:p w14:paraId="3012B619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Entfernung von Euch, um so herzlicher u. inniger</w:t>
      </w:r>
    </w:p>
    <w:p w14:paraId="58E09DBE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die Grüße u. das Gedenken. Ganz besonders am</w:t>
      </w:r>
    </w:p>
    <w:p w14:paraId="3C1078DC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Todestag unseres Vaters. </w:t>
      </w:r>
    </w:p>
    <w:p w14:paraId="5EF96CE8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Den Winter habe ich gut überstanden u. bin gesund-</w:t>
      </w:r>
    </w:p>
    <w:p w14:paraId="21D3EA15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81AF9">
        <w:rPr>
          <w:sz w:val="22"/>
        </w:rPr>
        <w:t>heitlich</w:t>
      </w:r>
      <w:proofErr w:type="spellEnd"/>
      <w:r w:rsidRPr="00B81AF9">
        <w:rPr>
          <w:sz w:val="22"/>
        </w:rPr>
        <w:t xml:space="preserve"> voll auf der Höhe. Unser Hoffen ist, daß der</w:t>
      </w:r>
    </w:p>
    <w:p w14:paraId="59C7ED63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Sommer den ersehnten Frieden u. somit die Heimkehr</w:t>
      </w:r>
    </w:p>
    <w:p w14:paraId="65EACCEC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bringen wird. - Meine größte Freude wird sein auf an-</w:t>
      </w:r>
    </w:p>
    <w:p w14:paraId="7BC47164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81AF9">
        <w:rPr>
          <w:sz w:val="22"/>
        </w:rPr>
        <w:t>hngender</w:t>
      </w:r>
      <w:proofErr w:type="spellEnd"/>
      <w:r w:rsidRPr="00B81AF9">
        <w:rPr>
          <w:sz w:val="22"/>
        </w:rPr>
        <w:t xml:space="preserve"> Karte zu hören, daß Ihr alle gesund seid. </w:t>
      </w:r>
    </w:p>
    <w:p w14:paraId="3A3F0C9A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Seid mir alle vielmals herzlichst gegrüßt von</w:t>
      </w:r>
    </w:p>
    <w:p w14:paraId="1FD352C7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Euerm dankbaren </w:t>
      </w:r>
    </w:p>
    <w:p w14:paraId="091B662D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Sohn u. Bruder</w:t>
      </w:r>
    </w:p>
    <w:p w14:paraId="7B2B839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Hans.</w:t>
      </w:r>
    </w:p>
    <w:p w14:paraId="4F634CD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F885F14" w14:textId="77777777" w:rsidR="00191902" w:rsidRPr="00B81AF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81AF9">
        <w:rPr>
          <w:b/>
          <w:bCs/>
          <w:sz w:val="22"/>
        </w:rPr>
        <w:t>1946-07-11_1</w:t>
      </w:r>
    </w:p>
    <w:p w14:paraId="1DB43CDD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11.VII.46.</w:t>
      </w:r>
    </w:p>
    <w:p w14:paraId="268F9F69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Liebste Mutter, Anneliese u. Luise!!</w:t>
      </w:r>
    </w:p>
    <w:p w14:paraId="6EE350AA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Welche Freude ich hatte, als die erste Post von Euch ankam</w:t>
      </w:r>
    </w:p>
    <w:p w14:paraId="219A7B93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könnt Ihr Euch denken. Dazu traf sie genau am Jahrestag </w:t>
      </w:r>
      <w:proofErr w:type="spellStart"/>
      <w:r w:rsidRPr="00B81AF9">
        <w:rPr>
          <w:sz w:val="22"/>
        </w:rPr>
        <w:t>mei</w:t>
      </w:r>
      <w:proofErr w:type="spellEnd"/>
      <w:r w:rsidRPr="00B81AF9">
        <w:rPr>
          <w:sz w:val="22"/>
        </w:rPr>
        <w:t>-</w:t>
      </w:r>
    </w:p>
    <w:p w14:paraId="3E838CF2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81AF9">
        <w:rPr>
          <w:sz w:val="22"/>
        </w:rPr>
        <w:t>ner</w:t>
      </w:r>
      <w:proofErr w:type="spellEnd"/>
      <w:r w:rsidRPr="00B81AF9">
        <w:rPr>
          <w:sz w:val="22"/>
        </w:rPr>
        <w:t xml:space="preserve"> Gefangennahme ein. Drei Karten bekam ich im Ganzen,</w:t>
      </w:r>
    </w:p>
    <w:p w14:paraId="57C2F1E2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die vom 11. I. a</w:t>
      </w:r>
      <w:r>
        <w:rPr>
          <w:sz w:val="22"/>
        </w:rPr>
        <w:t>m</w:t>
      </w:r>
      <w:r w:rsidRPr="00B81AF9">
        <w:rPr>
          <w:sz w:val="22"/>
        </w:rPr>
        <w:t xml:space="preserve"> 25.VI. die vom 25.II. am 14.IV. u. die vom 11.III. </w:t>
      </w:r>
    </w:p>
    <w:p w14:paraId="6CC6605D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am 28.VI, also in ganz sonderbarer Reihenfolge. </w:t>
      </w:r>
      <w:proofErr w:type="spellStart"/>
      <w:r w:rsidRPr="00B81AF9">
        <w:rPr>
          <w:sz w:val="22"/>
        </w:rPr>
        <w:t>Laßt</w:t>
      </w:r>
      <w:proofErr w:type="spellEnd"/>
      <w:r w:rsidRPr="00B81AF9">
        <w:rPr>
          <w:sz w:val="22"/>
        </w:rPr>
        <w:t xml:space="preserve"> doch</w:t>
      </w:r>
    </w:p>
    <w:p w14:paraId="116BB3E4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lastRenderedPageBreak/>
        <w:t xml:space="preserve">bald u. öfters auf dem Weg der 2. Karte </w:t>
      </w:r>
      <w:r>
        <w:rPr>
          <w:sz w:val="22"/>
        </w:rPr>
        <w:t>(</w:t>
      </w:r>
      <w:r w:rsidRPr="00B81AF9">
        <w:rPr>
          <w:sz w:val="22"/>
        </w:rPr>
        <w:t>25.II. - 14.IV.) eine länge-</w:t>
      </w:r>
    </w:p>
    <w:p w14:paraId="6BE0FF14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81AF9">
        <w:rPr>
          <w:sz w:val="22"/>
        </w:rPr>
        <w:t>re</w:t>
      </w:r>
      <w:proofErr w:type="spellEnd"/>
      <w:r w:rsidRPr="00B81AF9">
        <w:rPr>
          <w:sz w:val="22"/>
        </w:rPr>
        <w:t xml:space="preserve"> Nachricht hören. - Den Umständen eines </w:t>
      </w:r>
      <w:proofErr w:type="spellStart"/>
      <w:proofErr w:type="gramStart"/>
      <w:r w:rsidRPr="00B81AF9">
        <w:rPr>
          <w:sz w:val="22"/>
        </w:rPr>
        <w:t>K.gefangenen</w:t>
      </w:r>
      <w:proofErr w:type="spellEnd"/>
      <w:proofErr w:type="gramEnd"/>
      <w:r w:rsidRPr="00B81AF9">
        <w:rPr>
          <w:sz w:val="22"/>
        </w:rPr>
        <w:t xml:space="preserve"> </w:t>
      </w:r>
      <w:proofErr w:type="spellStart"/>
      <w:r w:rsidRPr="00B81AF9">
        <w:rPr>
          <w:sz w:val="22"/>
        </w:rPr>
        <w:t>ent</w:t>
      </w:r>
      <w:proofErr w:type="spellEnd"/>
      <w:r w:rsidRPr="00B81AF9">
        <w:rPr>
          <w:sz w:val="22"/>
        </w:rPr>
        <w:t>-</w:t>
      </w:r>
    </w:p>
    <w:p w14:paraId="31A68685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sprechend geht es mir gut. Besonders gesundheitlich hatte ich</w:t>
      </w:r>
    </w:p>
    <w:p w14:paraId="5C8377A7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noch keinerlei Beschwerden. An die körperlich schweren Erd-</w:t>
      </w:r>
    </w:p>
    <w:p w14:paraId="3A922B9E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arbeiten habe ich mich im Laufe des Jahres gewöhnt u. </w:t>
      </w:r>
      <w:proofErr w:type="spellStart"/>
      <w:r w:rsidRPr="00B81AF9">
        <w:rPr>
          <w:sz w:val="22"/>
        </w:rPr>
        <w:t>ge</w:t>
      </w:r>
      <w:proofErr w:type="spellEnd"/>
      <w:r w:rsidRPr="00B81AF9">
        <w:rPr>
          <w:sz w:val="22"/>
        </w:rPr>
        <w:t>-</w:t>
      </w:r>
    </w:p>
    <w:p w14:paraId="14A02019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lernt was es heißt sein Brot mit der Hand zu verdienen. Wenn</w:t>
      </w:r>
    </w:p>
    <w:p w14:paraId="5DFC0E6F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ich meinen Freunden u. Kameraden, die bereits weiterstudieren</w:t>
      </w:r>
    </w:p>
    <w:p w14:paraId="29C2B0BC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in dieser Beziehung zurückbleibe, so wird sich </w:t>
      </w:r>
      <w:proofErr w:type="gramStart"/>
      <w:r w:rsidRPr="00B81AF9">
        <w:rPr>
          <w:sz w:val="22"/>
        </w:rPr>
        <w:t>das ausgleichen</w:t>
      </w:r>
      <w:proofErr w:type="gramEnd"/>
      <w:r w:rsidRPr="00B81AF9">
        <w:rPr>
          <w:sz w:val="22"/>
        </w:rPr>
        <w:t xml:space="preserve"> durch</w:t>
      </w:r>
    </w:p>
    <w:p w14:paraId="2D02F22B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die Menschenkenntnis u. Lebensanschauung die ich mir hier errang. </w:t>
      </w:r>
    </w:p>
    <w:p w14:paraId="6511153D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Im </w:t>
      </w:r>
      <w:proofErr w:type="spellStart"/>
      <w:proofErr w:type="gramStart"/>
      <w:r w:rsidRPr="00B81AF9">
        <w:rPr>
          <w:sz w:val="22"/>
        </w:rPr>
        <w:t>übrigen</w:t>
      </w:r>
      <w:proofErr w:type="spellEnd"/>
      <w:proofErr w:type="gramEnd"/>
      <w:r w:rsidRPr="00B81AF9">
        <w:rPr>
          <w:sz w:val="22"/>
        </w:rPr>
        <w:t xml:space="preserve"> bin ich Euer früherer braver Hanserl geblieben. Ich</w:t>
      </w:r>
    </w:p>
    <w:p w14:paraId="5B68B926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freue mich über Ludwigs Beruf, wünsche ihm Gottes Segen u. hoffe bei seiner</w:t>
      </w:r>
    </w:p>
    <w:p w14:paraId="5B93C789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Einsetzung als spätesten Termin zu Hause zu sein. - Ich grüße</w:t>
      </w:r>
    </w:p>
    <w:p w14:paraId="4F5ABFB7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Euch in innigster Verbundenheit aufs Herzlichste</w:t>
      </w:r>
    </w:p>
    <w:p w14:paraId="6779AD5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Euer Sohn u. Bruder Hans.</w:t>
      </w:r>
    </w:p>
    <w:p w14:paraId="41FCB97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7645E5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0848528" w14:textId="77777777" w:rsidR="00191902" w:rsidRPr="00B81AF9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81AF9">
        <w:rPr>
          <w:b/>
          <w:bCs/>
          <w:sz w:val="22"/>
        </w:rPr>
        <w:t>1946-08-17_1</w:t>
      </w:r>
    </w:p>
    <w:p w14:paraId="76F4F691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17.VIII.46.</w:t>
      </w:r>
    </w:p>
    <w:p w14:paraId="2EA40ADE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Liebe Mutter, liebe Schwestern!</w:t>
      </w:r>
    </w:p>
    <w:p w14:paraId="6641C522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Groß war gestern im Lager die Freude über die</w:t>
      </w:r>
    </w:p>
    <w:p w14:paraId="04348511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viele erfreuliche Post aus dem Westen der Heimat u. viele Gesichter hei-</w:t>
      </w:r>
    </w:p>
    <w:p w14:paraId="6DE19D3D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81AF9">
        <w:rPr>
          <w:sz w:val="22"/>
        </w:rPr>
        <w:t>terten</w:t>
      </w:r>
      <w:proofErr w:type="spellEnd"/>
      <w:r w:rsidRPr="00B81AF9">
        <w:rPr>
          <w:sz w:val="22"/>
        </w:rPr>
        <w:t xml:space="preserve"> sich aus ihrer düsteren Gefangenenmiene auf. Auch ich bekam</w:t>
      </w:r>
    </w:p>
    <w:p w14:paraId="035A129E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Eure 2 Karten vom 8.4. u. 24.6. Warum schreibt Ihr so kurz? Viele </w:t>
      </w:r>
      <w:proofErr w:type="spellStart"/>
      <w:r w:rsidRPr="00B81AF9">
        <w:rPr>
          <w:sz w:val="22"/>
        </w:rPr>
        <w:t>be</w:t>
      </w:r>
      <w:proofErr w:type="spellEnd"/>
      <w:r w:rsidRPr="00B81AF9">
        <w:rPr>
          <w:sz w:val="22"/>
        </w:rPr>
        <w:t>-</w:t>
      </w:r>
    </w:p>
    <w:p w14:paraId="3188E8C7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kommen Briefe! Ich möchte doch </w:t>
      </w:r>
      <w:proofErr w:type="spellStart"/>
      <w:proofErr w:type="gramStart"/>
      <w:r w:rsidRPr="00B81AF9">
        <w:rPr>
          <w:sz w:val="22"/>
          <w:u w:val="single"/>
        </w:rPr>
        <w:t>soviel</w:t>
      </w:r>
      <w:proofErr w:type="spellEnd"/>
      <w:proofErr w:type="gramEnd"/>
      <w:r w:rsidRPr="00B81AF9">
        <w:rPr>
          <w:sz w:val="22"/>
        </w:rPr>
        <w:t xml:space="preserve"> wissen! Warum habt Ihr </w:t>
      </w:r>
      <w:proofErr w:type="spellStart"/>
      <w:proofErr w:type="gramStart"/>
      <w:r w:rsidRPr="00B81AF9">
        <w:rPr>
          <w:sz w:val="22"/>
        </w:rPr>
        <w:t>soviel</w:t>
      </w:r>
      <w:proofErr w:type="spellEnd"/>
      <w:proofErr w:type="gramEnd"/>
      <w:r w:rsidRPr="00B81AF9">
        <w:rPr>
          <w:sz w:val="22"/>
        </w:rPr>
        <w:t xml:space="preserve"> </w:t>
      </w:r>
      <w:proofErr w:type="spellStart"/>
      <w:r w:rsidRPr="00B81AF9">
        <w:rPr>
          <w:sz w:val="22"/>
        </w:rPr>
        <w:t>ver</w:t>
      </w:r>
      <w:proofErr w:type="spellEnd"/>
      <w:r w:rsidRPr="00B81AF9">
        <w:rPr>
          <w:sz w:val="22"/>
        </w:rPr>
        <w:t>-</w:t>
      </w:r>
    </w:p>
    <w:p w14:paraId="6C56E8AA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mietet? Ist das für Mutter nicht </w:t>
      </w:r>
      <w:proofErr w:type="spellStart"/>
      <w:r w:rsidRPr="00B81AF9">
        <w:rPr>
          <w:sz w:val="22"/>
        </w:rPr>
        <w:t>zuviel</w:t>
      </w:r>
      <w:proofErr w:type="spellEnd"/>
      <w:r w:rsidRPr="00B81AF9">
        <w:rPr>
          <w:sz w:val="22"/>
        </w:rPr>
        <w:t xml:space="preserve"> Arbeit? Wo sind die Mieter</w:t>
      </w:r>
    </w:p>
    <w:p w14:paraId="5D28C1CF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beschäftigt? Wie alt? Woher? </w:t>
      </w:r>
      <w:r>
        <w:rPr>
          <w:sz w:val="22"/>
        </w:rPr>
        <w:t>W</w:t>
      </w:r>
      <w:r w:rsidRPr="00B81AF9">
        <w:rPr>
          <w:sz w:val="22"/>
        </w:rPr>
        <w:t>ie geht's den Leuten oben? unten, die Nach-</w:t>
      </w:r>
    </w:p>
    <w:p w14:paraId="7FA00C5E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81AF9">
        <w:rPr>
          <w:sz w:val="22"/>
        </w:rPr>
        <w:t>barschaft</w:t>
      </w:r>
      <w:proofErr w:type="spellEnd"/>
      <w:r w:rsidRPr="00B81AF9">
        <w:rPr>
          <w:sz w:val="22"/>
        </w:rPr>
        <w:t>, Was macht Lothar, Ludwig, die andern Kameraden? Wo sind</w:t>
      </w:r>
    </w:p>
    <w:p w14:paraId="3A07811D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die H.H. von </w:t>
      </w:r>
      <w:proofErr w:type="spellStart"/>
      <w:r w:rsidRPr="00B81AF9">
        <w:rPr>
          <w:sz w:val="22"/>
        </w:rPr>
        <w:t>No</w:t>
      </w:r>
      <w:proofErr w:type="spellEnd"/>
      <w:r w:rsidRPr="00B81AF9">
        <w:rPr>
          <w:sz w:val="22"/>
        </w:rPr>
        <w:t xml:space="preserve"> 23? Und 100 andere Fragen wollte ich beantwortet</w:t>
      </w:r>
    </w:p>
    <w:p w14:paraId="4CF0FEE4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haben! - Meine Juli-Karte bekamt Ihr hoffentlich! Die Lehre hier</w:t>
      </w:r>
    </w:p>
    <w:p w14:paraId="546F43FF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in der Fremde tut mir ja ganz gut, nur wäre jetzt Zeit zur</w:t>
      </w:r>
    </w:p>
    <w:p w14:paraId="4B907F4D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Heimkehr! Schulwissen habe ich alles vergessen u. sorge mich um einen</w:t>
      </w:r>
    </w:p>
    <w:p w14:paraId="01709BDF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Beruf. Wie stehen die Aussichten! An schwere Erdarbeiten habe ich mich</w:t>
      </w:r>
    </w:p>
    <w:p w14:paraId="581866E5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gewöhnt. Also die besten Voraussetzungen als "Halbritters Nachfolger"!</w:t>
      </w:r>
    </w:p>
    <w:p w14:paraId="3B303177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Hoffentlich ist das der 3. u. letzte nordische Winter den ich zu über-</w:t>
      </w:r>
    </w:p>
    <w:p w14:paraId="42E6721B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stehen habe! Bei mir ist ein Jos </w:t>
      </w:r>
      <w:proofErr w:type="spellStart"/>
      <w:r w:rsidRPr="00B81AF9">
        <w:rPr>
          <w:sz w:val="22"/>
        </w:rPr>
        <w:t>Regnat</w:t>
      </w:r>
      <w:proofErr w:type="spellEnd"/>
      <w:r w:rsidRPr="00B81AF9">
        <w:rPr>
          <w:sz w:val="22"/>
        </w:rPr>
        <w:t xml:space="preserve"> </w:t>
      </w:r>
      <w:proofErr w:type="gramStart"/>
      <w:r w:rsidRPr="00B81AF9">
        <w:rPr>
          <w:sz w:val="22"/>
        </w:rPr>
        <w:t>Mainburg</w:t>
      </w:r>
      <w:proofErr w:type="gramEnd"/>
      <w:r w:rsidRPr="00B81AF9">
        <w:rPr>
          <w:sz w:val="22"/>
        </w:rPr>
        <w:t xml:space="preserve"> Gartenstr. 209. In</w:t>
      </w:r>
    </w:p>
    <w:p w14:paraId="1DB4416A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einem Lager in der Nähe </w:t>
      </w:r>
      <w:proofErr w:type="spellStart"/>
      <w:r w:rsidRPr="00B81AF9">
        <w:rPr>
          <w:sz w:val="22"/>
        </w:rPr>
        <w:t>Harpeintner</w:t>
      </w:r>
      <w:proofErr w:type="spellEnd"/>
      <w:r w:rsidRPr="00B81AF9">
        <w:rPr>
          <w:sz w:val="22"/>
        </w:rPr>
        <w:t xml:space="preserve">, </w:t>
      </w:r>
      <w:proofErr w:type="spellStart"/>
      <w:r w:rsidRPr="00B81AF9">
        <w:rPr>
          <w:sz w:val="22"/>
        </w:rPr>
        <w:t>Gabelsbergerstr</w:t>
      </w:r>
      <w:proofErr w:type="spellEnd"/>
      <w:r>
        <w:rPr>
          <w:sz w:val="22"/>
        </w:rPr>
        <w:t>.</w:t>
      </w:r>
      <w:r w:rsidRPr="00B81AF9">
        <w:rPr>
          <w:sz w:val="22"/>
        </w:rPr>
        <w:t xml:space="preserve">! - </w:t>
      </w:r>
      <w:proofErr w:type="spellStart"/>
      <w:r w:rsidRPr="00B81AF9">
        <w:rPr>
          <w:sz w:val="22"/>
        </w:rPr>
        <w:t>Wißt</w:t>
      </w:r>
      <w:proofErr w:type="spellEnd"/>
      <w:r w:rsidRPr="00B81AF9">
        <w:rPr>
          <w:sz w:val="22"/>
        </w:rPr>
        <w:t xml:space="preserve"> Ihr was</w:t>
      </w:r>
    </w:p>
    <w:p w14:paraId="273E3D8D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>von Goth? - Was machen meine Bücher? - Grüßt mir meine Freunde</w:t>
      </w:r>
    </w:p>
    <w:p w14:paraId="19CC0CFD" w14:textId="77777777" w:rsidR="00191902" w:rsidRPr="00B81AF9" w:rsidRDefault="00191902" w:rsidP="00191902">
      <w:pPr>
        <w:spacing w:before="120" w:after="0" w:line="240" w:lineRule="auto"/>
        <w:contextualSpacing/>
        <w:rPr>
          <w:sz w:val="22"/>
        </w:rPr>
      </w:pPr>
      <w:r w:rsidRPr="00B81AF9">
        <w:rPr>
          <w:sz w:val="22"/>
        </w:rPr>
        <w:t xml:space="preserve">Lothar, Ludwig, Rott u. Riederer, alle Bekannten u. Verwandten. </w:t>
      </w:r>
      <w:proofErr w:type="spellStart"/>
      <w:r w:rsidRPr="00B81AF9">
        <w:rPr>
          <w:sz w:val="22"/>
        </w:rPr>
        <w:t>Besond</w:t>
      </w:r>
      <w:proofErr w:type="spellEnd"/>
      <w:r w:rsidRPr="00B81AF9">
        <w:rPr>
          <w:sz w:val="22"/>
        </w:rPr>
        <w:t>-</w:t>
      </w:r>
    </w:p>
    <w:p w14:paraId="441AF35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81AF9">
        <w:rPr>
          <w:sz w:val="22"/>
        </w:rPr>
        <w:t>ders</w:t>
      </w:r>
      <w:proofErr w:type="spellEnd"/>
      <w:r w:rsidRPr="00B81AF9">
        <w:rPr>
          <w:sz w:val="22"/>
        </w:rPr>
        <w:t xml:space="preserve"> herzlich aber seid Ihr mir gegrüßt, Euer Sohn u. Bruder Hans.</w:t>
      </w:r>
    </w:p>
    <w:p w14:paraId="58F5471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4B5F176" w14:textId="77777777" w:rsidR="00191902" w:rsidRPr="00053F2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053F2B">
        <w:rPr>
          <w:b/>
          <w:bCs/>
          <w:sz w:val="22"/>
        </w:rPr>
        <w:t>1946-09-22_1</w:t>
      </w:r>
    </w:p>
    <w:p w14:paraId="62FD121C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22. Sept. 1946.</w:t>
      </w:r>
    </w:p>
    <w:p w14:paraId="21AC98A3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 xml:space="preserve">Liebe Mutter, Anneliese u. Luise! </w:t>
      </w:r>
    </w:p>
    <w:p w14:paraId="75685E3B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 xml:space="preserve">Im Juli u. August schrieb ich je eine Karte, die Euch </w:t>
      </w:r>
      <w:proofErr w:type="spellStart"/>
      <w:r w:rsidRPr="00053F2B">
        <w:rPr>
          <w:sz w:val="22"/>
        </w:rPr>
        <w:t>hoffent</w:t>
      </w:r>
      <w:proofErr w:type="spellEnd"/>
      <w:r w:rsidRPr="00053F2B">
        <w:rPr>
          <w:sz w:val="22"/>
        </w:rPr>
        <w:t>-</w:t>
      </w:r>
    </w:p>
    <w:p w14:paraId="3FF40667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53F2B">
        <w:rPr>
          <w:sz w:val="22"/>
        </w:rPr>
        <w:t>lich</w:t>
      </w:r>
      <w:proofErr w:type="spellEnd"/>
      <w:r w:rsidRPr="00053F2B">
        <w:rPr>
          <w:sz w:val="22"/>
        </w:rPr>
        <w:t xml:space="preserve"> erreicht hatten. Ich hatte auf beiden etwas ausführlicher geschrieben</w:t>
      </w:r>
    </w:p>
    <w:p w14:paraId="0FA678C2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u. da somit zu rechnen ist, daß sie die Zensur nicht passierten, fasse ich mich</w:t>
      </w:r>
    </w:p>
    <w:p w14:paraId="00736E11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heute etwas knapper. In den letzten Monaten geht es mir bedeutend</w:t>
      </w:r>
    </w:p>
    <w:p w14:paraId="67522F81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besser, da wir je nach unserer Arbeitsleistung Geld bekommen u. uns</w:t>
      </w:r>
    </w:p>
    <w:p w14:paraId="56F563F2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zusätzlich etwas zu Essen kaufen können. Sogar 1/9 kg Butter leiste-</w:t>
      </w:r>
    </w:p>
    <w:p w14:paraId="1F08186D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53F2B">
        <w:rPr>
          <w:sz w:val="22"/>
        </w:rPr>
        <w:t>te</w:t>
      </w:r>
      <w:proofErr w:type="spellEnd"/>
      <w:r w:rsidRPr="00053F2B">
        <w:rPr>
          <w:sz w:val="22"/>
        </w:rPr>
        <w:t xml:space="preserve"> ich mir nach so langer Zeit, was königlich schmeckte. - Ich weiß</w:t>
      </w:r>
    </w:p>
    <w:p w14:paraId="149DDB73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nicht wer wohl sehnlicher aufs Wiedersehn wartet! Ihr... oder Ich!</w:t>
      </w:r>
    </w:p>
    <w:p w14:paraId="06F89A0E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 xml:space="preserve">Ich kenne deinen Schmerz u. Deine Sorge </w:t>
      </w:r>
      <w:proofErr w:type="spellStart"/>
      <w:r w:rsidRPr="00053F2B">
        <w:rPr>
          <w:sz w:val="22"/>
        </w:rPr>
        <w:t>lb</w:t>
      </w:r>
      <w:proofErr w:type="spellEnd"/>
      <w:r w:rsidRPr="00053F2B">
        <w:rPr>
          <w:sz w:val="22"/>
        </w:rPr>
        <w:t xml:space="preserve">. Mutter! Darum </w:t>
      </w:r>
      <w:proofErr w:type="spellStart"/>
      <w:r w:rsidRPr="00053F2B">
        <w:rPr>
          <w:sz w:val="22"/>
        </w:rPr>
        <w:t>möch</w:t>
      </w:r>
      <w:proofErr w:type="spellEnd"/>
      <w:r w:rsidRPr="00053F2B">
        <w:rPr>
          <w:sz w:val="22"/>
        </w:rPr>
        <w:t>-</w:t>
      </w:r>
    </w:p>
    <w:p w14:paraId="0A3AC54F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53F2B">
        <w:rPr>
          <w:sz w:val="22"/>
        </w:rPr>
        <w:t>te</w:t>
      </w:r>
      <w:proofErr w:type="spellEnd"/>
      <w:r w:rsidRPr="00053F2B">
        <w:rPr>
          <w:sz w:val="22"/>
        </w:rPr>
        <w:t xml:space="preserve"> ich Dir </w:t>
      </w:r>
      <w:proofErr w:type="gramStart"/>
      <w:r w:rsidRPr="00053F2B">
        <w:rPr>
          <w:sz w:val="22"/>
        </w:rPr>
        <w:t>Eines</w:t>
      </w:r>
      <w:proofErr w:type="gramEnd"/>
      <w:r w:rsidRPr="00053F2B">
        <w:rPr>
          <w:sz w:val="22"/>
        </w:rPr>
        <w:t xml:space="preserve"> ans Herz legen. Warte auf mich, aber erwarte mich</w:t>
      </w:r>
    </w:p>
    <w:p w14:paraId="0BB02059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lastRenderedPageBreak/>
        <w:t>nicht! Warte - denn ich habe das feste Vertrauen daß ich kommen</w:t>
      </w:r>
    </w:p>
    <w:p w14:paraId="7ED5B618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werde! Erwarte mich aber nicht täglich - denn jeder Tag, der dann</w:t>
      </w:r>
    </w:p>
    <w:p w14:paraId="67B7A6A9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die Erfüllung dieser Sehnsucht nicht mit sich bringt ist ein Verlorener</w:t>
      </w:r>
    </w:p>
    <w:p w14:paraId="0B8189A0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u. macht uns fühlbar älter. Ich möchte Dich u. die Schwestern aber</w:t>
      </w:r>
    </w:p>
    <w:p w14:paraId="038965A4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noch so antreffen, wie ich Euch verließ. Daß ich mich änderte in den</w:t>
      </w:r>
    </w:p>
    <w:p w14:paraId="490D05FE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langen Jahren u. unter den verschiedensten Lebensbedingungen</w:t>
      </w:r>
    </w:p>
    <w:p w14:paraId="13ABAAB5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ist ja klar. Wie oft ich mir doch schon unser Wiedersehn in lebendig-</w:t>
      </w:r>
    </w:p>
    <w:p w14:paraId="3BC09588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53F2B">
        <w:rPr>
          <w:sz w:val="22"/>
        </w:rPr>
        <w:t>ster</w:t>
      </w:r>
      <w:proofErr w:type="spellEnd"/>
      <w:r w:rsidRPr="00053F2B">
        <w:rPr>
          <w:sz w:val="22"/>
        </w:rPr>
        <w:t xml:space="preserve"> Form vorstellte! Was wird werden, wenn ich wieder daheim</w:t>
      </w:r>
    </w:p>
    <w:p w14:paraId="66354996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 xml:space="preserve">bin?!? - In diesem Gedanken </w:t>
      </w:r>
      <w:proofErr w:type="spellStart"/>
      <w:r w:rsidRPr="00053F2B">
        <w:rPr>
          <w:sz w:val="22"/>
        </w:rPr>
        <w:t>muß</w:t>
      </w:r>
      <w:proofErr w:type="spellEnd"/>
      <w:r w:rsidRPr="00053F2B">
        <w:rPr>
          <w:sz w:val="22"/>
        </w:rPr>
        <w:t xml:space="preserve"> ich Euch wieder verlassen.</w:t>
      </w:r>
    </w:p>
    <w:p w14:paraId="2554EEC3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Ich grüße die Heimat mit allen Freunden u. Bekannten, besonders</w:t>
      </w:r>
    </w:p>
    <w:p w14:paraId="46587E90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>aber Euch aufs Herzlichste. Euer Sohn u. Bruder Hans.</w:t>
      </w:r>
    </w:p>
    <w:p w14:paraId="4BFC3E57" w14:textId="77777777" w:rsidR="00191902" w:rsidRPr="00053F2B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 xml:space="preserve">Füllt doch bitte die Karte </w:t>
      </w:r>
      <w:r w:rsidRPr="00053F2B">
        <w:rPr>
          <w:strike/>
          <w:sz w:val="22"/>
        </w:rPr>
        <w:t>von</w:t>
      </w:r>
      <w:r w:rsidRPr="00053F2B">
        <w:rPr>
          <w:sz w:val="22"/>
        </w:rPr>
        <w:t xml:space="preserve"> bis in alle Ecken! Ich möchte ja </w:t>
      </w:r>
      <w:proofErr w:type="gramStart"/>
      <w:r w:rsidRPr="00053F2B">
        <w:rPr>
          <w:sz w:val="22"/>
        </w:rPr>
        <w:t>soviel</w:t>
      </w:r>
      <w:proofErr w:type="gramEnd"/>
    </w:p>
    <w:p w14:paraId="26F07C4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053F2B">
        <w:rPr>
          <w:sz w:val="22"/>
        </w:rPr>
        <w:t xml:space="preserve">wissen u- Ihr schriebt auf den 6 </w:t>
      </w:r>
      <w:proofErr w:type="gramStart"/>
      <w:r w:rsidRPr="00053F2B">
        <w:rPr>
          <w:sz w:val="22"/>
        </w:rPr>
        <w:t>Karten</w:t>
      </w:r>
      <w:proofErr w:type="gramEnd"/>
      <w:r w:rsidRPr="00053F2B">
        <w:rPr>
          <w:sz w:val="22"/>
        </w:rPr>
        <w:t xml:space="preserve"> die ich erhielt so kurz!</w:t>
      </w:r>
    </w:p>
    <w:p w14:paraId="72DB8B9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B8853F0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</w:p>
    <w:p w14:paraId="6808FDB8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</w:p>
    <w:p w14:paraId="3BFA6C76" w14:textId="77777777" w:rsidR="00191902" w:rsidRPr="00B34D90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34D90">
        <w:rPr>
          <w:b/>
          <w:bCs/>
          <w:sz w:val="22"/>
        </w:rPr>
        <w:t>1946-10-25_1</w:t>
      </w:r>
    </w:p>
    <w:p w14:paraId="111FC4EF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25. Oktober 1946.</w:t>
      </w:r>
    </w:p>
    <w:p w14:paraId="0AD2C50B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Liebste Mutter, liebe Schwestern!</w:t>
      </w:r>
    </w:p>
    <w:p w14:paraId="52DDDDA9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 xml:space="preserve">Welche Freude u. welch feierliche Zufriedenheit </w:t>
      </w:r>
      <w:proofErr w:type="gramStart"/>
      <w:r w:rsidRPr="00B34D90">
        <w:rPr>
          <w:sz w:val="22"/>
        </w:rPr>
        <w:t>bringt</w:t>
      </w:r>
      <w:proofErr w:type="gramEnd"/>
      <w:r w:rsidRPr="00B34D90">
        <w:rPr>
          <w:sz w:val="22"/>
        </w:rPr>
        <w:t xml:space="preserve"> mir doch</w:t>
      </w:r>
    </w:p>
    <w:p w14:paraId="248D6BBF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Eure Karte vom 11.8.46. Beängstigend lang wurde mir die Wartezeit seit der letzten</w:t>
      </w:r>
    </w:p>
    <w:p w14:paraId="606B3F93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Post. Und wie atme ich auf, da ich sehe, daß Euer Leben seinen normalen Gang geht</w:t>
      </w:r>
    </w:p>
    <w:p w14:paraId="0D72C54B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außer - einer Lücke, Eurer großen Sorge, ohne mich. Wie anders sieht es bei mir aus. Mein</w:t>
      </w:r>
    </w:p>
    <w:p w14:paraId="07078E63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 xml:space="preserve">kleines Ich mit seinen Erinnerungen aus Eurer Welt, ist das Einzige, was ich als </w:t>
      </w:r>
      <w:proofErr w:type="spellStart"/>
      <w:r w:rsidRPr="00B34D90">
        <w:rPr>
          <w:sz w:val="22"/>
        </w:rPr>
        <w:t>nor</w:t>
      </w:r>
      <w:proofErr w:type="spellEnd"/>
      <w:r w:rsidRPr="00B34D90">
        <w:rPr>
          <w:sz w:val="22"/>
        </w:rPr>
        <w:t>-</w:t>
      </w:r>
    </w:p>
    <w:p w14:paraId="47EE3206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mal empfinde. Alle anderen Ereignisse sind dazu angetan Kopf u. Sinne zu verwirren.</w:t>
      </w:r>
    </w:p>
    <w:p w14:paraId="1801E3A7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Wie oft doch frage ich mich: ist mein Leben in der jetzigen Form das Echte, ist es ein</w:t>
      </w:r>
    </w:p>
    <w:p w14:paraId="1B873E7C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Stillstand oder nur ein Traum? Seid mir darum nicht böse, wenn ich wenig über</w:t>
      </w:r>
    </w:p>
    <w:p w14:paraId="2E74D318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Arbeit u. körperliches Ergehen schreibe. Diese Umstände sind erst in zweiter Linie maß-</w:t>
      </w:r>
    </w:p>
    <w:p w14:paraId="52D31476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gebend. Die erzähle ich Euch später bis ins Kleinste! Das Ausschlaggebende ist der Zu-</w:t>
      </w:r>
    </w:p>
    <w:p w14:paraId="06C4DD6B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34D90">
        <w:rPr>
          <w:sz w:val="22"/>
        </w:rPr>
        <w:t>sammenpral</w:t>
      </w:r>
      <w:proofErr w:type="spellEnd"/>
      <w:r w:rsidRPr="00B34D90">
        <w:rPr>
          <w:sz w:val="22"/>
        </w:rPr>
        <w:t xml:space="preserve"> u. mein Fertigwerden mit diesen Elementen. Und ich glaube daß ich sie</w:t>
      </w:r>
    </w:p>
    <w:p w14:paraId="496F1096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 xml:space="preserve">meistere, wenn auch auf meine Art. - Wenn Schmerzen u. seelische Nöte den Menschen </w:t>
      </w:r>
      <w:proofErr w:type="spellStart"/>
      <w:r w:rsidRPr="00B34D90">
        <w:rPr>
          <w:sz w:val="22"/>
        </w:rPr>
        <w:t>rei</w:t>
      </w:r>
      <w:proofErr w:type="spellEnd"/>
      <w:r w:rsidRPr="00B34D90">
        <w:rPr>
          <w:sz w:val="22"/>
        </w:rPr>
        <w:t>-</w:t>
      </w:r>
    </w:p>
    <w:p w14:paraId="44DC259B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34D90">
        <w:rPr>
          <w:sz w:val="22"/>
        </w:rPr>
        <w:t>fen</w:t>
      </w:r>
      <w:proofErr w:type="spellEnd"/>
      <w:r w:rsidRPr="00B34D90">
        <w:rPr>
          <w:sz w:val="22"/>
        </w:rPr>
        <w:t xml:space="preserve"> u. auf sich selbst besinnen lassen und die Jahre in dieser Welt, wo ich einen tiefen</w:t>
      </w:r>
    </w:p>
    <w:p w14:paraId="4C9B805A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 xml:space="preserve">Blick ins Leben werfe, für mich nur Gewinn u. Grundlage </w:t>
      </w:r>
      <w:proofErr w:type="spellStart"/>
      <w:proofErr w:type="gramStart"/>
      <w:r w:rsidRPr="00B34D90">
        <w:rPr>
          <w:sz w:val="22"/>
        </w:rPr>
        <w:t>für's</w:t>
      </w:r>
      <w:proofErr w:type="spellEnd"/>
      <w:proofErr w:type="gramEnd"/>
      <w:r w:rsidRPr="00B34D90">
        <w:rPr>
          <w:sz w:val="22"/>
        </w:rPr>
        <w:t xml:space="preserve"> spätere Lebensglück.</w:t>
      </w:r>
    </w:p>
    <w:p w14:paraId="0497DCC2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Wie ungemein mich die bloße Unterschrift von Herrn u. Frau Rott freute, glaubt</w:t>
      </w:r>
    </w:p>
    <w:p w14:paraId="50FCACB5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Ihr kaum. Ich habe erst jetzt gelernt Menschen von wahrem Wert u. Charakter zu</w:t>
      </w:r>
    </w:p>
    <w:p w14:paraId="087A785E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schätzen u. zu lieben. - Daß Lothar u. Ludwig beide Th. studieren freut mich sehr! Sie</w:t>
      </w:r>
    </w:p>
    <w:p w14:paraId="5D68751B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 xml:space="preserve">werden auch Philosophie studieren, die ich in einer komischen Art leben </w:t>
      </w:r>
      <w:proofErr w:type="spellStart"/>
      <w:proofErr w:type="gramStart"/>
      <w:r w:rsidRPr="00B34D90">
        <w:rPr>
          <w:sz w:val="22"/>
        </w:rPr>
        <w:t>muß</w:t>
      </w:r>
      <w:proofErr w:type="spellEnd"/>
      <w:proofErr w:type="gramEnd"/>
      <w:r w:rsidRPr="00B34D90">
        <w:rPr>
          <w:sz w:val="22"/>
        </w:rPr>
        <w:t xml:space="preserve"> was</w:t>
      </w:r>
    </w:p>
    <w:p w14:paraId="0B61672D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mich allein seelisch gesund erhält. - Wie war die Obst. u. sonstige Ernte im Garten?</w:t>
      </w:r>
    </w:p>
    <w:p w14:paraId="32BFDF13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 xml:space="preserve">Wer hilft Mutter bei den Herbstarbeiten? Trug der </w:t>
      </w:r>
      <w:proofErr w:type="spellStart"/>
      <w:r w:rsidRPr="00B34D90">
        <w:rPr>
          <w:sz w:val="22"/>
        </w:rPr>
        <w:t>Grafensteiner</w:t>
      </w:r>
      <w:proofErr w:type="spellEnd"/>
      <w:r w:rsidRPr="00B34D90">
        <w:rPr>
          <w:sz w:val="22"/>
        </w:rPr>
        <w:t xml:space="preserve"> u. steht der alte Alpinum</w:t>
      </w:r>
    </w:p>
    <w:p w14:paraId="05DD9873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Baum noch? Was gab's in der Nachbarschaft gegenüber u. nebenan für Veränderungen?</w:t>
      </w:r>
    </w:p>
    <w:p w14:paraId="212E1E44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 xml:space="preserve">Schreibt </w:t>
      </w:r>
      <w:proofErr w:type="gramStart"/>
      <w:r w:rsidRPr="00B34D90">
        <w:rPr>
          <w:sz w:val="22"/>
        </w:rPr>
        <w:t>mal</w:t>
      </w:r>
      <w:proofErr w:type="gramEnd"/>
      <w:r w:rsidRPr="00B34D90">
        <w:rPr>
          <w:sz w:val="22"/>
        </w:rPr>
        <w:t xml:space="preserve"> wie es Goth Sepp u. Stegmeier geht! Sind Alies u. Luis immer noch ledig? Von</w:t>
      </w:r>
    </w:p>
    <w:p w14:paraId="014BC9CF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 xml:space="preserve">den Passauern bekam ich eine Karte, woraus ich entnehme, daß Ihr </w:t>
      </w:r>
      <w:proofErr w:type="spellStart"/>
      <w:proofErr w:type="gramStart"/>
      <w:r w:rsidRPr="00B34D90">
        <w:rPr>
          <w:sz w:val="22"/>
        </w:rPr>
        <w:t>wißt</w:t>
      </w:r>
      <w:proofErr w:type="spellEnd"/>
      <w:proofErr w:type="gramEnd"/>
      <w:r w:rsidRPr="00B34D90">
        <w:rPr>
          <w:sz w:val="22"/>
        </w:rPr>
        <w:t xml:space="preserve"> wo ich bin. - Kommt</w:t>
      </w:r>
    </w:p>
    <w:p w14:paraId="5389B907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 xml:space="preserve">Ihr mit der </w:t>
      </w:r>
      <w:proofErr w:type="spellStart"/>
      <w:r w:rsidRPr="00B34D90">
        <w:rPr>
          <w:sz w:val="22"/>
        </w:rPr>
        <w:t>amk</w:t>
      </w:r>
      <w:proofErr w:type="spellEnd"/>
      <w:r w:rsidRPr="00B34D90">
        <w:rPr>
          <w:sz w:val="22"/>
        </w:rPr>
        <w:t xml:space="preserve">. Besatzung in Berührung? Ist auch Tanz u. Theater? Der Winter bringt </w:t>
      </w:r>
    </w:p>
    <w:p w14:paraId="658C2F89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B34D90">
        <w:rPr>
          <w:sz w:val="22"/>
        </w:rPr>
        <w:t>das</w:t>
      </w:r>
      <w:proofErr w:type="gramEnd"/>
      <w:r w:rsidRPr="00B34D90">
        <w:rPr>
          <w:sz w:val="22"/>
        </w:rPr>
        <w:t xml:space="preserve"> 5. Weihnachten das ich nicht mit Euch verbringen kann. Ihr feiert es sicher im</w:t>
      </w:r>
    </w:p>
    <w:p w14:paraId="4E0898F3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gewohnten Kreise u. ich werde am hl. Abend mit den Gedanken nur bei Euch sein, weiß ich</w:t>
      </w:r>
    </w:p>
    <w:p w14:paraId="3AE0779F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 xml:space="preserve">mich doch wenigstens im Gespräch in Eurer Mitte. Ich wünsche Euch zufriedene Weih- </w:t>
      </w:r>
    </w:p>
    <w:p w14:paraId="5059E454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34D90">
        <w:rPr>
          <w:sz w:val="22"/>
        </w:rPr>
        <w:t>nachtsfeiertage</w:t>
      </w:r>
      <w:proofErr w:type="spellEnd"/>
      <w:r w:rsidRPr="00B34D90">
        <w:rPr>
          <w:sz w:val="22"/>
        </w:rPr>
        <w:t xml:space="preserve"> u. im kommenden Jahr unser Wiedersehn in der alten Gesundheit. -</w:t>
      </w:r>
    </w:p>
    <w:p w14:paraId="239954FE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 xml:space="preserve">Grüßt Fam. Rott, Riederer Lothar, Ludwig, Schorsch u. die </w:t>
      </w:r>
      <w:proofErr w:type="spellStart"/>
      <w:r w:rsidRPr="00B34D90">
        <w:rPr>
          <w:sz w:val="22"/>
        </w:rPr>
        <w:t>Abendsberger</w:t>
      </w:r>
      <w:proofErr w:type="spellEnd"/>
      <w:r w:rsidRPr="00B34D90">
        <w:rPr>
          <w:sz w:val="22"/>
        </w:rPr>
        <w:t xml:space="preserve"> Verwandten recht viel-</w:t>
      </w:r>
    </w:p>
    <w:p w14:paraId="4C5E4C05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34D90">
        <w:rPr>
          <w:sz w:val="22"/>
        </w:rPr>
        <w:t>mals</w:t>
      </w:r>
      <w:proofErr w:type="spellEnd"/>
      <w:r w:rsidRPr="00B34D90">
        <w:rPr>
          <w:sz w:val="22"/>
        </w:rPr>
        <w:t xml:space="preserve"> von mir. Innigst herzliche Grüße an Euch Mutter, Anneliese u. Luise. Gott befohlen</w:t>
      </w:r>
    </w:p>
    <w:p w14:paraId="58973B0D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um meine Gesundheit macht Euch keine Sorge. Wenn ich diesen Winter</w:t>
      </w:r>
    </w:p>
    <w:p w14:paraId="3CC13664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so gut überstehe wie den letzten bin ich zufrieden.</w:t>
      </w:r>
    </w:p>
    <w:p w14:paraId="5B507DE8" w14:textId="77777777" w:rsidR="00191902" w:rsidRPr="00B34D90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Euer</w:t>
      </w:r>
    </w:p>
    <w:p w14:paraId="39FB167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34D90">
        <w:rPr>
          <w:sz w:val="22"/>
        </w:rPr>
        <w:t>Hans.</w:t>
      </w:r>
    </w:p>
    <w:p w14:paraId="709A476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9B2D2CC" w14:textId="77777777" w:rsidR="00191902" w:rsidRPr="009C335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C3352">
        <w:rPr>
          <w:b/>
          <w:bCs/>
          <w:sz w:val="22"/>
        </w:rPr>
        <w:t>1946-11-17_1</w:t>
      </w:r>
    </w:p>
    <w:p w14:paraId="0C4DD0ED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9C3352">
        <w:rPr>
          <w:sz w:val="22"/>
        </w:rPr>
        <w:t>Sonntag</w:t>
      </w:r>
      <w:proofErr w:type="gramEnd"/>
      <w:r w:rsidRPr="009C3352">
        <w:rPr>
          <w:sz w:val="22"/>
        </w:rPr>
        <w:t xml:space="preserve"> 17. November 1946.</w:t>
      </w:r>
    </w:p>
    <w:p w14:paraId="2054CE65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Liebste Mutter u. Schwestern!</w:t>
      </w:r>
    </w:p>
    <w:p w14:paraId="707EB84E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Vergangene Woche hatten wir in Regen, Schnee u. Sturm ziemlich was auszustehen. Heute </w:t>
      </w:r>
    </w:p>
    <w:p w14:paraId="48716A58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ist nun der erste kalte richtige Wintertag mit Schnee u. Frost. Nur </w:t>
      </w:r>
      <w:proofErr w:type="gramStart"/>
      <w:r w:rsidRPr="009C3352">
        <w:rPr>
          <w:sz w:val="22"/>
        </w:rPr>
        <w:t>gut daß</w:t>
      </w:r>
      <w:proofErr w:type="gramEnd"/>
      <w:r w:rsidRPr="009C3352">
        <w:rPr>
          <w:sz w:val="22"/>
        </w:rPr>
        <w:t xml:space="preserve"> Sonntag ist u. wir</w:t>
      </w:r>
    </w:p>
    <w:p w14:paraId="42097BEC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nicht unsere 8 Stunden am Arbeitsplatz abfrieren müssen. Zu Hause am warmen Ofen</w:t>
      </w:r>
    </w:p>
    <w:p w14:paraId="00E3F14B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u. gedeckten Tisch, ja da wäre dies Wetter schön! Dachte ich doch diese unfreiwillige Fasten-</w:t>
      </w:r>
    </w:p>
    <w:p w14:paraId="43AC7495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zeit nähme diesen Winter ein Ende. Aber der die Zukunft richtig abschätzende Blick</w:t>
      </w:r>
    </w:p>
    <w:p w14:paraId="4A0143A8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ist eben begrenzt u. an den </w:t>
      </w:r>
      <w:proofErr w:type="gramStart"/>
      <w:r w:rsidRPr="009C3352">
        <w:rPr>
          <w:sz w:val="22"/>
        </w:rPr>
        <w:t>Bäumen</w:t>
      </w:r>
      <w:proofErr w:type="gramEnd"/>
      <w:r w:rsidRPr="009C3352">
        <w:rPr>
          <w:sz w:val="22"/>
        </w:rPr>
        <w:t xml:space="preserve"> die den engen Raum im Stacheldraht umstehen</w:t>
      </w:r>
    </w:p>
    <w:p w14:paraId="2D8D6CEF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endet die Sicht, endet unsere Welt. Darüber hinaus gehen nur Gedanken, Wünsche u.</w:t>
      </w:r>
    </w:p>
    <w:p w14:paraId="2598CBB1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Hoffnungen. Wenn ich immer Sonntagsfeierstunde halte, sind meine vertrautesten</w:t>
      </w:r>
    </w:p>
    <w:p w14:paraId="71CB07FC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Freunde ein Feldgesangbuch, mein R-kranz u etliche Fotos von Euch, mein ganzes</w:t>
      </w:r>
    </w:p>
    <w:p w14:paraId="14FE41B7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Eigentum das mir nicht abgenommen wurde. Ich halte mich aber trotz aller </w:t>
      </w:r>
      <w:proofErr w:type="spellStart"/>
      <w:r w:rsidRPr="009C3352">
        <w:rPr>
          <w:sz w:val="22"/>
        </w:rPr>
        <w:t>Entbeh</w:t>
      </w:r>
      <w:proofErr w:type="spellEnd"/>
      <w:r w:rsidRPr="009C3352">
        <w:rPr>
          <w:sz w:val="22"/>
        </w:rPr>
        <w:t>-</w:t>
      </w:r>
    </w:p>
    <w:p w14:paraId="792BC3FF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3352">
        <w:rPr>
          <w:sz w:val="22"/>
        </w:rPr>
        <w:t>rungen</w:t>
      </w:r>
      <w:proofErr w:type="spellEnd"/>
      <w:r w:rsidRPr="009C3352">
        <w:rPr>
          <w:sz w:val="22"/>
        </w:rPr>
        <w:t xml:space="preserve"> nicht für unglücklich, denn es kommt überall auf die Auffassung drauf an</w:t>
      </w:r>
    </w:p>
    <w:p w14:paraId="1F0B0885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die man seinem Schicksal entgegen bringt. Den größten Auftrieb u. die meiste Freu-</w:t>
      </w:r>
    </w:p>
    <w:p w14:paraId="0552ABF7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9C3352">
        <w:rPr>
          <w:sz w:val="22"/>
        </w:rPr>
        <w:t>de bringen</w:t>
      </w:r>
      <w:proofErr w:type="gramEnd"/>
      <w:r w:rsidRPr="009C3352">
        <w:rPr>
          <w:sz w:val="22"/>
        </w:rPr>
        <w:t xml:space="preserve"> mir in dies Dasein Eure Briefe, von denen ich 1 u. 2 vor 10 Tagen, 3,4 u. 5</w:t>
      </w:r>
    </w:p>
    <w:p w14:paraId="4F9BC772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heute bekam. Besonders freute mich das Foto vom Haus. Über meinen Beruf denke</w:t>
      </w:r>
    </w:p>
    <w:p w14:paraId="263F3A68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ich viel nach, jedoch fällt die Entscheidung erst wenn ich daheim bin. Daß Ihr den</w:t>
      </w:r>
    </w:p>
    <w:p w14:paraId="62B06106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Turnverein weiter bezahlt freut mich u. ist richtig. Meine Gesundheit ist bis jetzt</w:t>
      </w:r>
    </w:p>
    <w:p w14:paraId="23871AB1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unerschüttert, nur etwas schwach bin ich was bei normalem Essen u. </w:t>
      </w:r>
      <w:proofErr w:type="spellStart"/>
      <w:r w:rsidRPr="009C3352">
        <w:rPr>
          <w:sz w:val="22"/>
        </w:rPr>
        <w:t>ausglei</w:t>
      </w:r>
      <w:proofErr w:type="spellEnd"/>
      <w:r w:rsidRPr="009C3352">
        <w:rPr>
          <w:sz w:val="22"/>
        </w:rPr>
        <w:t>-</w:t>
      </w:r>
    </w:p>
    <w:p w14:paraId="1117C747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3352">
        <w:rPr>
          <w:sz w:val="22"/>
        </w:rPr>
        <w:t>chendem</w:t>
      </w:r>
      <w:proofErr w:type="spellEnd"/>
      <w:r w:rsidRPr="009C3352">
        <w:rPr>
          <w:sz w:val="22"/>
        </w:rPr>
        <w:t xml:space="preserve"> Sport bald behoben sein wird. Kam Fritzl mit geschorenem Kahlkopf</w:t>
      </w:r>
    </w:p>
    <w:p w14:paraId="5844B380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heim, wie ich einen habe? Er wird Euch ja genug erzählen können! Feiert Ihr Weih-</w:t>
      </w:r>
    </w:p>
    <w:p w14:paraId="5EA724FE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nachten zusammen mit allen Mietsherren u. in welchem </w:t>
      </w:r>
      <w:proofErr w:type="gramStart"/>
      <w:r w:rsidRPr="009C3352">
        <w:rPr>
          <w:sz w:val="22"/>
        </w:rPr>
        <w:t>Raum</w:t>
      </w:r>
      <w:proofErr w:type="gramEnd"/>
      <w:r w:rsidRPr="009C3352">
        <w:rPr>
          <w:sz w:val="22"/>
        </w:rPr>
        <w:t xml:space="preserve"> wenn das </w:t>
      </w:r>
      <w:proofErr w:type="spellStart"/>
      <w:r w:rsidRPr="009C3352">
        <w:rPr>
          <w:sz w:val="22"/>
        </w:rPr>
        <w:t>be</w:t>
      </w:r>
      <w:proofErr w:type="spellEnd"/>
      <w:r w:rsidRPr="009C3352">
        <w:rPr>
          <w:sz w:val="22"/>
        </w:rPr>
        <w:t>-</w:t>
      </w:r>
    </w:p>
    <w:p w14:paraId="4D4308E7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3352">
        <w:rPr>
          <w:sz w:val="22"/>
        </w:rPr>
        <w:t>hagliche</w:t>
      </w:r>
      <w:proofErr w:type="spellEnd"/>
      <w:r w:rsidRPr="009C3352">
        <w:rPr>
          <w:sz w:val="22"/>
        </w:rPr>
        <w:t xml:space="preserve"> Wohnzimmer besetzt ist. Ich kann mir das gar nicht richtig vorstellen. Wo</w:t>
      </w:r>
    </w:p>
    <w:p w14:paraId="1FB95D96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steht das Klavier? Alies hat ganz recht, wenn </w:t>
      </w:r>
      <w:proofErr w:type="spellStart"/>
      <w:r w:rsidRPr="009C3352">
        <w:rPr>
          <w:sz w:val="22"/>
        </w:rPr>
        <w:t>si</w:t>
      </w:r>
      <w:proofErr w:type="spellEnd"/>
      <w:r w:rsidRPr="009C3352">
        <w:rPr>
          <w:sz w:val="22"/>
        </w:rPr>
        <w:t xml:space="preserve"> in der Männerwelt Umschau</w:t>
      </w:r>
    </w:p>
    <w:p w14:paraId="25480AE7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hält! Ist hohe Zeit dazu. Ich wünsche Euch nochmals frohe Weihnachten u. grüße</w:t>
      </w:r>
    </w:p>
    <w:p w14:paraId="57D6F75D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Euch vielmals herzlich Euer Sohn u. Bruder</w:t>
      </w:r>
    </w:p>
    <w:p w14:paraId="6CDC948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Hans.</w:t>
      </w:r>
    </w:p>
    <w:p w14:paraId="653A246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2927F79" w14:textId="77777777" w:rsidR="00191902" w:rsidRPr="009C335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C3352">
        <w:rPr>
          <w:b/>
          <w:bCs/>
          <w:sz w:val="22"/>
        </w:rPr>
        <w:t>1946-12-08_1</w:t>
      </w:r>
    </w:p>
    <w:p w14:paraId="4930FD74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8. Dezember 1946</w:t>
      </w:r>
    </w:p>
    <w:p w14:paraId="77782355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Liebe Mutter, liebe Schwestern!</w:t>
      </w:r>
    </w:p>
    <w:p w14:paraId="56F05CB4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Für den Fall des Nichtankommens meiner letzten Karte, bestätige ich Euch</w:t>
      </w:r>
    </w:p>
    <w:p w14:paraId="5E2143B9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nochmals den Empfang Eurer Briefe u. Karten von 1-5. - Was ich u. alle </w:t>
      </w:r>
      <w:proofErr w:type="spellStart"/>
      <w:r w:rsidRPr="009C3352">
        <w:rPr>
          <w:sz w:val="22"/>
        </w:rPr>
        <w:t>Kame</w:t>
      </w:r>
      <w:proofErr w:type="spellEnd"/>
      <w:r w:rsidRPr="009C3352">
        <w:rPr>
          <w:sz w:val="22"/>
        </w:rPr>
        <w:t>-</w:t>
      </w:r>
    </w:p>
    <w:p w14:paraId="3D300459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3352">
        <w:rPr>
          <w:sz w:val="22"/>
        </w:rPr>
        <w:t>raden</w:t>
      </w:r>
      <w:proofErr w:type="spellEnd"/>
      <w:r w:rsidRPr="009C3352">
        <w:rPr>
          <w:sz w:val="22"/>
        </w:rPr>
        <w:t xml:space="preserve"> für eine Stimmung haben, </w:t>
      </w:r>
      <w:proofErr w:type="spellStart"/>
      <w:r w:rsidRPr="009C3352">
        <w:rPr>
          <w:sz w:val="22"/>
        </w:rPr>
        <w:t>läßt</w:t>
      </w:r>
      <w:proofErr w:type="spellEnd"/>
      <w:r w:rsidRPr="009C3352">
        <w:rPr>
          <w:sz w:val="22"/>
        </w:rPr>
        <w:t xml:space="preserve"> sich nicht beschreiben. Es geht immer tiefer</w:t>
      </w:r>
    </w:p>
    <w:p w14:paraId="762392A3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in den Winter u. näher zu auf Weihnachten u. wir sind noch nicht zu Hause. Die </w:t>
      </w:r>
    </w:p>
    <w:p w14:paraId="4DBD5BEB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Österreicher wurden ganz plötzlich entlassen u. wir, wir warten u. warten, von</w:t>
      </w:r>
    </w:p>
    <w:p w14:paraId="747C2501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einem Tag auf den andern, von Postverteilung zu Postverteilung, von einer Woche</w:t>
      </w:r>
    </w:p>
    <w:p w14:paraId="59A48103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zur andern u. wann wird die glückliche Stunde schlagen, die auch uns hinweg-</w:t>
      </w:r>
    </w:p>
    <w:p w14:paraId="16F62E6D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führen wird aus dieser düsteren Gefangenschaft. Habt Ihr denn nach 1 1/2 Jah-</w:t>
      </w:r>
    </w:p>
    <w:p w14:paraId="7D5FD95F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3352">
        <w:rPr>
          <w:sz w:val="22"/>
        </w:rPr>
        <w:t>ren</w:t>
      </w:r>
      <w:proofErr w:type="spellEnd"/>
      <w:r w:rsidRPr="009C3352">
        <w:rPr>
          <w:sz w:val="22"/>
        </w:rPr>
        <w:t xml:space="preserve"> </w:t>
      </w:r>
      <w:proofErr w:type="spellStart"/>
      <w:r w:rsidRPr="009C3352">
        <w:rPr>
          <w:sz w:val="22"/>
        </w:rPr>
        <w:t>Kriegsschluß</w:t>
      </w:r>
      <w:proofErr w:type="spellEnd"/>
      <w:r w:rsidRPr="009C3352">
        <w:rPr>
          <w:sz w:val="22"/>
        </w:rPr>
        <w:t xml:space="preserve"> noch keine Regierung die einen Frieden schließen u. sich um</w:t>
      </w:r>
    </w:p>
    <w:p w14:paraId="6123002E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uns kümmern könnte? Wir erfahren </w:t>
      </w:r>
      <w:proofErr w:type="spellStart"/>
      <w:r w:rsidRPr="009C3352">
        <w:rPr>
          <w:sz w:val="22"/>
        </w:rPr>
        <w:t>faßt</w:t>
      </w:r>
      <w:proofErr w:type="spellEnd"/>
      <w:r w:rsidRPr="009C3352">
        <w:rPr>
          <w:sz w:val="22"/>
        </w:rPr>
        <w:t xml:space="preserve"> nichts von dem was in der Heimat</w:t>
      </w:r>
    </w:p>
    <w:p w14:paraId="16CAC97E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vorgeht. Ist daheim eine </w:t>
      </w:r>
      <w:proofErr w:type="spellStart"/>
      <w:r w:rsidRPr="009C3352">
        <w:rPr>
          <w:sz w:val="22"/>
        </w:rPr>
        <w:t>Entnazifierung</w:t>
      </w:r>
      <w:proofErr w:type="spellEnd"/>
      <w:r w:rsidRPr="009C3352">
        <w:rPr>
          <w:sz w:val="22"/>
        </w:rPr>
        <w:t>? Was ist mit Hartmuth, u dem</w:t>
      </w:r>
    </w:p>
    <w:p w14:paraId="7CA0A602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Herrn obenauf u. andern Schreiern von dieser Sorte los? Was macht Schorsch </w:t>
      </w:r>
    </w:p>
    <w:p w14:paraId="3A0DA69E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u. wo arbeitet Herr Rott? Haben wir irgendwelche Vermögensverluste oder</w:t>
      </w:r>
    </w:p>
    <w:p w14:paraId="38BDDA09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bestehen sonst tiefer einschneidende Veränderungen? Könnt Ihr auf Weih-</w:t>
      </w:r>
    </w:p>
    <w:p w14:paraId="66624E8E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nachten Plätzchen backen? U. sonst was kaufen? gibt es schon Bücher zu</w:t>
      </w:r>
    </w:p>
    <w:p w14:paraId="646C7BC5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kaufen? Wieviel Miete bekommt Ihr für jedes Zimmer? Wo studieren</w:t>
      </w:r>
    </w:p>
    <w:p w14:paraId="30D51AC5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Lothar u. Ludwig? - es ist heuer das 5. u. hoffentlich das letzte Weihnachten</w:t>
      </w:r>
    </w:p>
    <w:p w14:paraId="7A70C81C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9C3352">
        <w:rPr>
          <w:sz w:val="22"/>
        </w:rPr>
        <w:t>das</w:t>
      </w:r>
      <w:proofErr w:type="gramEnd"/>
      <w:r w:rsidRPr="009C3352">
        <w:rPr>
          <w:sz w:val="22"/>
        </w:rPr>
        <w:t xml:space="preserve"> ich nicht bei Euch bin. Für das </w:t>
      </w:r>
      <w:proofErr w:type="spellStart"/>
      <w:r w:rsidRPr="009C3352">
        <w:rPr>
          <w:sz w:val="22"/>
        </w:rPr>
        <w:t>Neue</w:t>
      </w:r>
      <w:proofErr w:type="spellEnd"/>
      <w:r w:rsidRPr="009C3352">
        <w:rPr>
          <w:sz w:val="22"/>
        </w:rPr>
        <w:t xml:space="preserve"> Jahr wünsche ich Euch u. mir nichts</w:t>
      </w:r>
    </w:p>
    <w:p w14:paraId="53B9E47D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anderes als daß wir uns recht bald wiedersehn. Jede Tages- u. Jahreszeit habe</w:t>
      </w:r>
    </w:p>
    <w:p w14:paraId="1D7F753D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ich mir schon vorgestellt, wann ich plötzlich einmal vor der Türe stehe! Er-</w:t>
      </w:r>
    </w:p>
    <w:p w14:paraId="3DC1793B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lastRenderedPageBreak/>
        <w:t xml:space="preserve">kennen werdet Ihr mich ja doch noch! Und meinen 24. Geburtstag feiern </w:t>
      </w:r>
    </w:p>
    <w:p w14:paraId="42549EA1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wir dann hoffentlich zusammen. Nochmals gesegnete Weihnacht, ein</w:t>
      </w:r>
    </w:p>
    <w:p w14:paraId="43566A4B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gesundes Neues Jahr u. 1000 Grüße von</w:t>
      </w:r>
    </w:p>
    <w:p w14:paraId="653896FC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Euerm Sohn u. Bruder Hans.</w:t>
      </w:r>
    </w:p>
    <w:p w14:paraId="47053649" w14:textId="77777777" w:rsidR="00191902" w:rsidRDefault="00191902" w:rsidP="00191902">
      <w:pPr>
        <w:pBdr>
          <w:bottom w:val="single" w:sz="4" w:space="1" w:color="auto"/>
        </w:pBdr>
        <w:spacing w:before="120" w:after="0" w:line="240" w:lineRule="auto"/>
        <w:contextualSpacing/>
        <w:rPr>
          <w:sz w:val="40"/>
          <w:szCs w:val="40"/>
        </w:rPr>
      </w:pPr>
    </w:p>
    <w:p w14:paraId="2E006836" w14:textId="77777777" w:rsidR="00191902" w:rsidRPr="00FC29F2" w:rsidRDefault="00191902" w:rsidP="00191902">
      <w:pPr>
        <w:pBdr>
          <w:bottom w:val="single" w:sz="4" w:space="1" w:color="auto"/>
        </w:pBdr>
        <w:spacing w:before="120" w:after="0" w:line="240" w:lineRule="auto"/>
        <w:contextualSpacing/>
        <w:rPr>
          <w:sz w:val="40"/>
          <w:szCs w:val="40"/>
        </w:rPr>
      </w:pPr>
      <w:r w:rsidRPr="00FC29F2">
        <w:rPr>
          <w:sz w:val="40"/>
          <w:szCs w:val="40"/>
        </w:rPr>
        <w:t>194</w:t>
      </w:r>
      <w:r>
        <w:rPr>
          <w:sz w:val="40"/>
          <w:szCs w:val="40"/>
        </w:rPr>
        <w:t>7</w:t>
      </w:r>
    </w:p>
    <w:p w14:paraId="60AAA35A" w14:textId="77777777" w:rsidR="00191902" w:rsidRPr="009C335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C3352">
        <w:rPr>
          <w:b/>
          <w:bCs/>
          <w:sz w:val="22"/>
        </w:rPr>
        <w:t>1947-01-01_1</w:t>
      </w:r>
    </w:p>
    <w:p w14:paraId="0D499555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1. Januar 1947.</w:t>
      </w:r>
    </w:p>
    <w:p w14:paraId="5AF284FD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Liebste </w:t>
      </w:r>
      <w:r>
        <w:rPr>
          <w:sz w:val="22"/>
        </w:rPr>
        <w:t>M</w:t>
      </w:r>
      <w:r w:rsidRPr="009C3352">
        <w:rPr>
          <w:sz w:val="22"/>
        </w:rPr>
        <w:t>utter u. Schwestern!</w:t>
      </w:r>
    </w:p>
    <w:p w14:paraId="24E4D712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Das armseligste u. traurigste </w:t>
      </w:r>
      <w:proofErr w:type="gramStart"/>
      <w:r w:rsidRPr="009C3352">
        <w:rPr>
          <w:sz w:val="22"/>
        </w:rPr>
        <w:t>Weihnachten</w:t>
      </w:r>
      <w:proofErr w:type="gramEnd"/>
      <w:r w:rsidRPr="009C3352">
        <w:rPr>
          <w:sz w:val="22"/>
        </w:rPr>
        <w:t xml:space="preserve"> das ich je erlebte, war das </w:t>
      </w:r>
      <w:proofErr w:type="spellStart"/>
      <w:r w:rsidRPr="009C3352">
        <w:rPr>
          <w:sz w:val="22"/>
        </w:rPr>
        <w:t>diesjäh</w:t>
      </w:r>
      <w:proofErr w:type="spellEnd"/>
      <w:r w:rsidRPr="009C3352">
        <w:rPr>
          <w:sz w:val="22"/>
        </w:rPr>
        <w:t>-</w:t>
      </w:r>
    </w:p>
    <w:p w14:paraId="7A1B9C5C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3352">
        <w:rPr>
          <w:sz w:val="22"/>
        </w:rPr>
        <w:t>rige</w:t>
      </w:r>
      <w:proofErr w:type="spellEnd"/>
      <w:r w:rsidRPr="009C3352">
        <w:rPr>
          <w:sz w:val="22"/>
        </w:rPr>
        <w:t>, aber Gott sei Dank nur was Äußerlichkeiten anbetrifft. In Gedanken war ich</w:t>
      </w:r>
    </w:p>
    <w:p w14:paraId="104A78ED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ja an diesem Abend bei Euch. Gerade diese Armut hier ließ mich auf </w:t>
      </w:r>
      <w:proofErr w:type="spellStart"/>
      <w:r w:rsidRPr="009C3352">
        <w:rPr>
          <w:sz w:val="22"/>
        </w:rPr>
        <w:t>religiö</w:t>
      </w:r>
      <w:proofErr w:type="spellEnd"/>
      <w:r w:rsidRPr="009C3352">
        <w:rPr>
          <w:sz w:val="22"/>
        </w:rPr>
        <w:t>-</w:t>
      </w:r>
    </w:p>
    <w:p w14:paraId="140DC72F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3352">
        <w:rPr>
          <w:sz w:val="22"/>
        </w:rPr>
        <w:t>sem</w:t>
      </w:r>
      <w:proofErr w:type="spellEnd"/>
      <w:r w:rsidRPr="009C3352">
        <w:rPr>
          <w:sz w:val="22"/>
        </w:rPr>
        <w:t xml:space="preserve"> Gebiet die weihnachtliche Friedensbotschaft </w:t>
      </w:r>
      <w:proofErr w:type="spellStart"/>
      <w:r w:rsidRPr="009C3352">
        <w:rPr>
          <w:sz w:val="22"/>
        </w:rPr>
        <w:t>um so</w:t>
      </w:r>
      <w:proofErr w:type="spellEnd"/>
      <w:r w:rsidRPr="009C3352">
        <w:rPr>
          <w:sz w:val="22"/>
        </w:rPr>
        <w:t xml:space="preserve"> tiefer u. innerlicher er-</w:t>
      </w:r>
    </w:p>
    <w:p w14:paraId="6F9F1A8E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fassen. Wie ich das alles erlebt u. aufgenommen habe, kann ich ja nie schreiben,</w:t>
      </w:r>
    </w:p>
    <w:p w14:paraId="45CABA8A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aber sehen werdet Ihr </w:t>
      </w:r>
      <w:proofErr w:type="gramStart"/>
      <w:r w:rsidRPr="009C3352">
        <w:rPr>
          <w:sz w:val="22"/>
        </w:rPr>
        <w:t>es</w:t>
      </w:r>
      <w:proofErr w:type="gramEnd"/>
      <w:r w:rsidRPr="009C3352">
        <w:rPr>
          <w:sz w:val="22"/>
        </w:rPr>
        <w:t xml:space="preserve"> wenn ich heimkomme, was hoffentlich recht bald der</w:t>
      </w:r>
    </w:p>
    <w:p w14:paraId="0D630AD7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Fall sein wird. Alle sind wir schon in der hoffnungsvollsten Stimmung u. ins erste halb-</w:t>
      </w:r>
    </w:p>
    <w:p w14:paraId="2BA39141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3352">
        <w:rPr>
          <w:sz w:val="22"/>
        </w:rPr>
        <w:t>jahr</w:t>
      </w:r>
      <w:proofErr w:type="spellEnd"/>
      <w:r w:rsidRPr="009C3352">
        <w:rPr>
          <w:sz w:val="22"/>
        </w:rPr>
        <w:t xml:space="preserve"> 47 wird wohl der große Tag des Wiedersehens fallen. Doch das genaue wann</w:t>
      </w:r>
    </w:p>
    <w:p w14:paraId="3D083877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kann ich nicht angeben. 1 1/2 Jahre bin ich nun im selben Lager und an der</w:t>
      </w:r>
    </w:p>
    <w:p w14:paraId="7F6AFC80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selben Arbeitsstelle ohne irgendeine Abwechslung oder Freude </w:t>
      </w:r>
      <w:proofErr w:type="spellStart"/>
      <w:r w:rsidRPr="009C3352">
        <w:rPr>
          <w:sz w:val="22"/>
        </w:rPr>
        <w:t>von Außen</w:t>
      </w:r>
      <w:proofErr w:type="spellEnd"/>
      <w:r w:rsidRPr="009C3352">
        <w:rPr>
          <w:sz w:val="22"/>
        </w:rPr>
        <w:t xml:space="preserve"> her.</w:t>
      </w:r>
    </w:p>
    <w:p w14:paraId="4665C172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Trotz der vielen Menschen um einen, hat man Stunden der Vereinsamung</w:t>
      </w:r>
    </w:p>
    <w:p w14:paraId="48BB117F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durchzumachen, die an die Grenzen allen Fühlens u. Denkens führen. Ich werde</w:t>
      </w:r>
    </w:p>
    <w:p w14:paraId="4B9B223B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oft schwindelig bei der bloßen Vorstellung der Freudengefühle, wenn sich dieses</w:t>
      </w:r>
    </w:p>
    <w:p w14:paraId="197D1D42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Lagertor hinter mir schließen wird. Ja - Krieg u. Gefangenschaft - zusammen</w:t>
      </w:r>
    </w:p>
    <w:p w14:paraId="6FD82F10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5 Jahre - einander so fern, wer von uns hätte sich das auf Weihnachten 41</w:t>
      </w:r>
    </w:p>
    <w:p w14:paraId="53925A98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träumen lassen?!  Heute am Neujahrstag habe ich nur einen Wunsch für Euch</w:t>
      </w:r>
    </w:p>
    <w:p w14:paraId="30AA54B5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wie für mich: ein gesundes, baldiges Wiedersehen. Das Übrige wird sich alles</w:t>
      </w:r>
    </w:p>
    <w:p w14:paraId="11807547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von selbst ergeben. - Über Eure Post freue ich mich immer ungemein u. je-</w:t>
      </w:r>
    </w:p>
    <w:p w14:paraId="081FF040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de Zeile u. Neuigkeit durchlese u. durchdenke ich so u. so oft u. finde</w:t>
      </w:r>
    </w:p>
    <w:p w14:paraId="4C50775B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3352">
        <w:rPr>
          <w:sz w:val="22"/>
        </w:rPr>
        <w:t>jedesmal</w:t>
      </w:r>
      <w:proofErr w:type="spellEnd"/>
      <w:r w:rsidRPr="009C3352">
        <w:rPr>
          <w:sz w:val="22"/>
        </w:rPr>
        <w:t xml:space="preserve"> was Neues heraus. Ich kann Euch dagegen auf diesem Be-</w:t>
      </w:r>
    </w:p>
    <w:p w14:paraId="45FFA910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schränkten Platz nur wenig schreiben. Und wenn ich Euch später alles</w:t>
      </w:r>
    </w:p>
    <w:p w14:paraId="7C059DD4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ausführlich erzähle, braucht Ihr Euch nicht mehr zu sorgen, denn all das</w:t>
      </w:r>
    </w:p>
    <w:p w14:paraId="7E84D81B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Schwere ist dann schon überstanden u. hat uns härter </w:t>
      </w:r>
      <w:proofErr w:type="gramStart"/>
      <w:r w:rsidRPr="009C3352">
        <w:rPr>
          <w:sz w:val="22"/>
        </w:rPr>
        <w:t>gemacht</w:t>
      </w:r>
      <w:proofErr w:type="gramEnd"/>
      <w:r w:rsidRPr="009C3352">
        <w:rPr>
          <w:sz w:val="22"/>
        </w:rPr>
        <w:t xml:space="preserve"> weil es</w:t>
      </w:r>
    </w:p>
    <w:p w14:paraId="49637B05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uns nicht umbrachte. - Die Einladung von </w:t>
      </w:r>
      <w:proofErr w:type="spellStart"/>
      <w:r w:rsidRPr="009C3352">
        <w:rPr>
          <w:sz w:val="22"/>
        </w:rPr>
        <w:t>Marerl</w:t>
      </w:r>
      <w:proofErr w:type="spellEnd"/>
      <w:r w:rsidRPr="009C3352">
        <w:rPr>
          <w:sz w:val="22"/>
        </w:rPr>
        <w:t xml:space="preserve"> nehme ich dankbar an u. freu</w:t>
      </w:r>
    </w:p>
    <w:p w14:paraId="0873485C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mich heute schon auf diese Wiedersehensfeier. Grüßt alle Abendberger Ver-</w:t>
      </w:r>
    </w:p>
    <w:p w14:paraId="49ABA738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wandten u. besonders </w:t>
      </w:r>
      <w:proofErr w:type="spellStart"/>
      <w:r w:rsidRPr="009C3352">
        <w:rPr>
          <w:sz w:val="22"/>
        </w:rPr>
        <w:t>Marerl</w:t>
      </w:r>
      <w:proofErr w:type="spellEnd"/>
      <w:r w:rsidRPr="009C3352">
        <w:rPr>
          <w:sz w:val="22"/>
        </w:rPr>
        <w:t xml:space="preserve"> vielmals. Ebenso den ganzen Landshuter</w:t>
      </w:r>
    </w:p>
    <w:p w14:paraId="593AF937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 xml:space="preserve">Bekanntenkreis. Besonders innig </w:t>
      </w:r>
      <w:proofErr w:type="spellStart"/>
      <w:r w:rsidRPr="009C3352">
        <w:rPr>
          <w:sz w:val="22"/>
        </w:rPr>
        <w:t>grüße</w:t>
      </w:r>
      <w:proofErr w:type="spellEnd"/>
      <w:r w:rsidRPr="009C3352">
        <w:rPr>
          <w:sz w:val="22"/>
        </w:rPr>
        <w:t xml:space="preserve"> ich Dich, liebe Mutter, sowie</w:t>
      </w:r>
    </w:p>
    <w:p w14:paraId="4677A612" w14:textId="77777777" w:rsidR="00191902" w:rsidRPr="009C3352" w:rsidRDefault="00191902" w:rsidP="00191902">
      <w:pPr>
        <w:spacing w:before="120" w:after="0" w:line="240" w:lineRule="auto"/>
        <w:contextualSpacing/>
        <w:rPr>
          <w:sz w:val="22"/>
        </w:rPr>
      </w:pPr>
      <w:r w:rsidRPr="009C3352">
        <w:rPr>
          <w:sz w:val="22"/>
        </w:rPr>
        <w:t>meine beiden Schwestern, -groß u. klein - Alies u. Luis! Auf ein baldiges Wie-</w:t>
      </w:r>
    </w:p>
    <w:p w14:paraId="772ADA6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9C3352">
        <w:rPr>
          <w:sz w:val="22"/>
        </w:rPr>
        <w:t>dersehen</w:t>
      </w:r>
      <w:proofErr w:type="spellEnd"/>
      <w:r w:rsidRPr="009C3352">
        <w:rPr>
          <w:sz w:val="22"/>
        </w:rPr>
        <w:t xml:space="preserve"> Euer Hans.</w:t>
      </w:r>
    </w:p>
    <w:p w14:paraId="42088CE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D12A02F" w14:textId="77777777" w:rsidR="00191902" w:rsidRPr="009C335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9C3352">
        <w:rPr>
          <w:b/>
          <w:bCs/>
          <w:sz w:val="22"/>
        </w:rPr>
        <w:t>1947-01-12_1</w:t>
      </w:r>
    </w:p>
    <w:p w14:paraId="2E98073D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12.I.47.</w:t>
      </w:r>
    </w:p>
    <w:p w14:paraId="195A72AC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Liebe Mutter u. Schwestern! </w:t>
      </w:r>
    </w:p>
    <w:p w14:paraId="3DEDFD36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Heute erhielt ich Eure Karte vom 29.11.46 (</w:t>
      </w:r>
      <w:proofErr w:type="spellStart"/>
      <w:r w:rsidRPr="00B726E1">
        <w:rPr>
          <w:sz w:val="22"/>
        </w:rPr>
        <w:t>No</w:t>
      </w:r>
      <w:proofErr w:type="spellEnd"/>
      <w:r w:rsidRPr="00B726E1">
        <w:rPr>
          <w:sz w:val="22"/>
        </w:rPr>
        <w:t xml:space="preserve"> 10).</w:t>
      </w:r>
    </w:p>
    <w:p w14:paraId="6E17DA74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Es fehlt mir noch 9. Euer "guter Mond" u. die </w:t>
      </w:r>
    </w:p>
    <w:p w14:paraId="24248C2E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726E1">
        <w:rPr>
          <w:sz w:val="22"/>
        </w:rPr>
        <w:t>Gustiaussagen</w:t>
      </w:r>
      <w:proofErr w:type="spellEnd"/>
      <w:r w:rsidRPr="00B726E1">
        <w:rPr>
          <w:sz w:val="22"/>
        </w:rPr>
        <w:t xml:space="preserve"> scheinen nicht viel zu nützen.</w:t>
      </w:r>
    </w:p>
    <w:p w14:paraId="292273E4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Die Parolen von baldiger Heimfahrt regnet es</w:t>
      </w:r>
    </w:p>
    <w:p w14:paraId="29C4A7A1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buchstäblich! Doch glaube ich erst daran, wenn</w:t>
      </w:r>
    </w:p>
    <w:p w14:paraId="785F8EFF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es tatsächlich </w:t>
      </w:r>
      <w:proofErr w:type="gramStart"/>
      <w:r w:rsidRPr="00B726E1">
        <w:rPr>
          <w:sz w:val="22"/>
        </w:rPr>
        <w:t>soweit</w:t>
      </w:r>
      <w:proofErr w:type="gramEnd"/>
      <w:r w:rsidRPr="00B726E1">
        <w:rPr>
          <w:sz w:val="22"/>
        </w:rPr>
        <w:t xml:space="preserve"> ist, daß wir "auf Fahrt" </w:t>
      </w:r>
    </w:p>
    <w:p w14:paraId="04FDBFBB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sind. Raucher bin ich im eigentlichen Sinne</w:t>
      </w:r>
    </w:p>
    <w:p w14:paraId="15B11C6A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noch nicht geworden! Nur wenn ich an arbeits-</w:t>
      </w:r>
    </w:p>
    <w:p w14:paraId="469BB9D1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freien Tagen auf der Pritsche liege u. mir</w:t>
      </w:r>
    </w:p>
    <w:p w14:paraId="5F346050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lastRenderedPageBreak/>
        <w:t>mein Weltbild zusammen reime auf Grund</w:t>
      </w:r>
    </w:p>
    <w:p w14:paraId="775FD1A6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dessen was ich erlebte u. erlebe, so qualme ich</w:t>
      </w:r>
    </w:p>
    <w:p w14:paraId="31FABF6C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einen Machorka, der ganz erbärmlich stinkt. </w:t>
      </w:r>
    </w:p>
    <w:p w14:paraId="7B8E5E49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Ich grüße Euch tausendmal u. hoffe auf</w:t>
      </w:r>
    </w:p>
    <w:p w14:paraId="1FC3FE5F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ein möglichst baldiges Wiedersehn.</w:t>
      </w:r>
    </w:p>
    <w:p w14:paraId="3D02530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Euer Sohn u. Bruder Hans.</w:t>
      </w:r>
    </w:p>
    <w:p w14:paraId="1D394A6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9E83719" w14:textId="77777777" w:rsidR="00191902" w:rsidRPr="00B726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726E1">
        <w:rPr>
          <w:b/>
          <w:bCs/>
          <w:sz w:val="22"/>
        </w:rPr>
        <w:t>1947-03-09_1</w:t>
      </w:r>
    </w:p>
    <w:p w14:paraId="1C968038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9.III.47.</w:t>
      </w:r>
    </w:p>
    <w:p w14:paraId="54C1986B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Liebe Mutter u. Schwestern! </w:t>
      </w:r>
    </w:p>
    <w:p w14:paraId="220123EE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Trotzdem ich schon seit 12.I. (</w:t>
      </w:r>
      <w:proofErr w:type="spellStart"/>
      <w:r w:rsidRPr="00B726E1">
        <w:rPr>
          <w:sz w:val="22"/>
        </w:rPr>
        <w:t>No</w:t>
      </w:r>
      <w:proofErr w:type="spellEnd"/>
      <w:r w:rsidRPr="00B726E1">
        <w:rPr>
          <w:sz w:val="22"/>
        </w:rPr>
        <w:t xml:space="preserve"> 10 abgeschickt 29.11.) von Euch keine Post</w:t>
      </w:r>
    </w:p>
    <w:p w14:paraId="20CC19E2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mehr habe u. täglich darauf warte, schreibe ich heute meine Karte doch, da</w:t>
      </w:r>
    </w:p>
    <w:p w14:paraId="5109C453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Ihr ja genau so hart wartet wie ich. Meine letzte Karte schrieb ich Anfangs</w:t>
      </w:r>
    </w:p>
    <w:p w14:paraId="7EBD7A17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Januar. Eine harte Wartezeit wird das für euch wohl gewesen sein. Von </w:t>
      </w:r>
    </w:p>
    <w:p w14:paraId="4601D1AC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Ludwig bekam ich Karte u. Brief vom 15. u. 7.I, wofür ich recht vielmals</w:t>
      </w:r>
    </w:p>
    <w:p w14:paraId="4ED57D23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danke. Äußere Umstände haben sich in den letzten Wochen sehr geändert,</w:t>
      </w:r>
    </w:p>
    <w:p w14:paraId="6F2E96C2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aber das innere </w:t>
      </w:r>
      <w:proofErr w:type="spellStart"/>
      <w:r w:rsidRPr="00B726E1">
        <w:rPr>
          <w:sz w:val="22"/>
        </w:rPr>
        <w:t>Belastetsein</w:t>
      </w:r>
      <w:proofErr w:type="spellEnd"/>
      <w:r w:rsidRPr="00B726E1">
        <w:rPr>
          <w:sz w:val="22"/>
        </w:rPr>
        <w:t xml:space="preserve"> wird das gleiche bleiben bis ich zu Hause wie-</w:t>
      </w:r>
    </w:p>
    <w:p w14:paraId="695A71A8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der als freier Mensch atmen kann. Nach 1 1/2 Jahren kam ich endlich mal</w:t>
      </w:r>
    </w:p>
    <w:p w14:paraId="4DC72A80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in ein anderes Lager. Andere Umgebung u. eine andere Arbeitsstelle lassen</w:t>
      </w:r>
    </w:p>
    <w:p w14:paraId="6CB63CA0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den abgestumpften Geist wieder etwas aufleben. In der Stadt sieht man ja</w:t>
      </w:r>
    </w:p>
    <w:p w14:paraId="2640B4F2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etwas mehr vom Leben u. der Welt, wenn ich auch wieder Erde </w:t>
      </w:r>
      <w:proofErr w:type="spellStart"/>
      <w:r w:rsidRPr="00B726E1">
        <w:rPr>
          <w:sz w:val="22"/>
        </w:rPr>
        <w:t>pikeln</w:t>
      </w:r>
      <w:proofErr w:type="spellEnd"/>
      <w:r w:rsidRPr="00B726E1">
        <w:rPr>
          <w:sz w:val="22"/>
        </w:rPr>
        <w:t xml:space="preserve"> </w:t>
      </w:r>
      <w:proofErr w:type="spellStart"/>
      <w:r w:rsidRPr="00B726E1">
        <w:rPr>
          <w:sz w:val="22"/>
        </w:rPr>
        <w:t>muß</w:t>
      </w:r>
      <w:proofErr w:type="spellEnd"/>
      <w:r w:rsidRPr="00B726E1">
        <w:rPr>
          <w:sz w:val="22"/>
        </w:rPr>
        <w:t>.</w:t>
      </w:r>
    </w:p>
    <w:p w14:paraId="1B6A7445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Einen harten, harten Winter brachten wir heuer hinter uns u. ich sehne mich</w:t>
      </w:r>
    </w:p>
    <w:p w14:paraId="5DFB3210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nach nichts mehr als nach Frühlingssonne u. Wärme. Und heute an meinem</w:t>
      </w:r>
    </w:p>
    <w:p w14:paraId="08BC7618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Geburtstag hätte ich noch den Wunsch mich einmal satt zu essen. Aber trotz-</w:t>
      </w:r>
    </w:p>
    <w:p w14:paraId="410B27DF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alledem, meine Gesundheit ist noch unerschüttert. Das wäre das Wichtig-</w:t>
      </w:r>
    </w:p>
    <w:p w14:paraId="640575D8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726E1">
        <w:rPr>
          <w:sz w:val="22"/>
        </w:rPr>
        <w:t>ste</w:t>
      </w:r>
      <w:proofErr w:type="spellEnd"/>
      <w:r w:rsidRPr="00B726E1">
        <w:rPr>
          <w:sz w:val="22"/>
        </w:rPr>
        <w:t xml:space="preserve"> was ich der offenen Karte anvertrauen kann. Das Herz ist zwar voll von</w:t>
      </w:r>
    </w:p>
    <w:p w14:paraId="4086C585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Erlebnissen, aber nur zum Erzählen geeignet u. so </w:t>
      </w:r>
      <w:proofErr w:type="spellStart"/>
      <w:r w:rsidRPr="00B726E1">
        <w:rPr>
          <w:sz w:val="22"/>
        </w:rPr>
        <w:t>mu</w:t>
      </w:r>
      <w:r>
        <w:rPr>
          <w:sz w:val="22"/>
        </w:rPr>
        <w:t>ß</w:t>
      </w:r>
      <w:proofErr w:type="spellEnd"/>
      <w:r w:rsidRPr="00B726E1">
        <w:rPr>
          <w:sz w:val="22"/>
        </w:rPr>
        <w:t xml:space="preserve"> das alles erstickt werden</w:t>
      </w:r>
    </w:p>
    <w:p w14:paraId="0D54684B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im Aushalten, Ausharren u. der Hoffnung auf ein baldiges Wiedersehn. Den Zeit-</w:t>
      </w:r>
    </w:p>
    <w:p w14:paraId="7A31CB13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punkt unserer u. meiner Heimkehr könnt Ihr - genau so wenig oder </w:t>
      </w:r>
      <w:proofErr w:type="gramStart"/>
      <w:r w:rsidRPr="00B726E1">
        <w:rPr>
          <w:sz w:val="22"/>
        </w:rPr>
        <w:t>soviel</w:t>
      </w:r>
      <w:proofErr w:type="gramEnd"/>
    </w:p>
    <w:p w14:paraId="6348A331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wie ich - an den großen politischen Ereignissen absehen. Uns bleibt nur für</w:t>
      </w:r>
    </w:p>
    <w:p w14:paraId="74A9826A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einander zu beten u. mit staunendem Schweigen dem Leben zusehen, wie</w:t>
      </w:r>
    </w:p>
    <w:p w14:paraId="25FD00C4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es unerbittlich, ohne Rücksicht auf persönliche Wünsche, über uns u. in uns</w:t>
      </w:r>
    </w:p>
    <w:p w14:paraId="7613142D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726E1">
        <w:rPr>
          <w:sz w:val="22"/>
        </w:rPr>
        <w:t>hinrollt</w:t>
      </w:r>
      <w:proofErr w:type="spellEnd"/>
      <w:r w:rsidRPr="00B726E1">
        <w:rPr>
          <w:sz w:val="22"/>
        </w:rPr>
        <w:t xml:space="preserve">. Drum liebe Mutter, </w:t>
      </w:r>
      <w:proofErr w:type="spellStart"/>
      <w:r w:rsidRPr="00B726E1">
        <w:rPr>
          <w:sz w:val="22"/>
        </w:rPr>
        <w:t>laß</w:t>
      </w:r>
      <w:proofErr w:type="spellEnd"/>
      <w:r w:rsidRPr="00B726E1">
        <w:rPr>
          <w:sz w:val="22"/>
        </w:rPr>
        <w:t xml:space="preserve"> Dir die Jahre ohne mich nicht in Gram und</w:t>
      </w:r>
    </w:p>
    <w:p w14:paraId="54F9EC4C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Sorgen vergehen, denn sie härmen Dich vorzeitig ab u. mich, mich würde die</w:t>
      </w:r>
    </w:p>
    <w:p w14:paraId="12EAF375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Zeit nicht so erdrücken, wenn mir nicht dauernd Dein angstvolles Bedrückt-</w:t>
      </w:r>
    </w:p>
    <w:p w14:paraId="5A8A8CCB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sein vor Augen stünde. Grüße mir unsern ganzen Bekannten u. Verwandten-</w:t>
      </w:r>
    </w:p>
    <w:p w14:paraId="104837EB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kreis vielmals. Ganz besonders aber seid Ihr mit Grüßen bedacht u. Dich</w:t>
      </w:r>
    </w:p>
    <w:p w14:paraId="3D95E2A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Annelies u. Luise begleiten meine innigsten Segenswünsche. Euer Hans.</w:t>
      </w:r>
    </w:p>
    <w:p w14:paraId="3A23ED1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F4A6FF5" w14:textId="77777777" w:rsidR="00191902" w:rsidRPr="00B726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726E1">
        <w:rPr>
          <w:b/>
          <w:bCs/>
          <w:sz w:val="22"/>
        </w:rPr>
        <w:t>1947-04-06_1</w:t>
      </w:r>
    </w:p>
    <w:p w14:paraId="35B5C81F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Ostersonntag 1947.</w:t>
      </w:r>
    </w:p>
    <w:p w14:paraId="19CB16FE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Liebste Mutter, liebe Schwestern!</w:t>
      </w:r>
    </w:p>
    <w:p w14:paraId="1F3DDDED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Trotzdem die Kälte noch keinen Zweig grünen ließ u. der Boden teil-</w:t>
      </w:r>
    </w:p>
    <w:p w14:paraId="237783CC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weise mit Schnee bedeckt ist, haben wir heute einen der ersten Frühlings-</w:t>
      </w:r>
    </w:p>
    <w:p w14:paraId="3B07F384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tage u. somit ein wunderbares Osterwetter. Im Geiste war ich in der Kir-</w:t>
      </w:r>
    </w:p>
    <w:p w14:paraId="3B15D097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726E1">
        <w:rPr>
          <w:sz w:val="22"/>
        </w:rPr>
        <w:t>che</w:t>
      </w:r>
      <w:proofErr w:type="spellEnd"/>
      <w:r w:rsidRPr="00B726E1">
        <w:rPr>
          <w:sz w:val="22"/>
        </w:rPr>
        <w:t xml:space="preserve"> heute vereint mit Euch u. auch nachher saß ich mit beim Osterfrühstück</w:t>
      </w:r>
    </w:p>
    <w:p w14:paraId="4EF00F31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wo Ihr geweihte Eier, Speck, ein Stückchen Kree u. Osterbrot aßt. Mein </w:t>
      </w:r>
      <w:proofErr w:type="spellStart"/>
      <w:r w:rsidRPr="00B726E1">
        <w:rPr>
          <w:sz w:val="22"/>
        </w:rPr>
        <w:t>kargliches</w:t>
      </w:r>
      <w:proofErr w:type="spellEnd"/>
    </w:p>
    <w:p w14:paraId="6A839893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Mahr sah anders aus u. doch will ich in Gedanken an Euch nicht unzufrieden</w:t>
      </w:r>
    </w:p>
    <w:p w14:paraId="55812E12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sein. 5 Jahre ist es her, daß ich das </w:t>
      </w:r>
      <w:proofErr w:type="spellStart"/>
      <w:r w:rsidRPr="00B726E1">
        <w:rPr>
          <w:sz w:val="22"/>
        </w:rPr>
        <w:t>letztemal</w:t>
      </w:r>
      <w:proofErr w:type="spellEnd"/>
      <w:r w:rsidRPr="00B726E1">
        <w:rPr>
          <w:sz w:val="22"/>
        </w:rPr>
        <w:t xml:space="preserve"> </w:t>
      </w:r>
      <w:r w:rsidRPr="00B726E1">
        <w:rPr>
          <w:sz w:val="22"/>
          <w:u w:val="single"/>
        </w:rPr>
        <w:t>mit</w:t>
      </w:r>
      <w:r w:rsidRPr="00B726E1">
        <w:rPr>
          <w:sz w:val="22"/>
        </w:rPr>
        <w:t xml:space="preserve"> Euch feierte u. hoffentlich ist es </w:t>
      </w:r>
    </w:p>
    <w:p w14:paraId="57D14D3E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heuer das letzte </w:t>
      </w:r>
      <w:proofErr w:type="spellStart"/>
      <w:proofErr w:type="gramStart"/>
      <w:r w:rsidRPr="00B726E1">
        <w:rPr>
          <w:sz w:val="22"/>
        </w:rPr>
        <w:t>mal</w:t>
      </w:r>
      <w:proofErr w:type="spellEnd"/>
      <w:proofErr w:type="gramEnd"/>
      <w:r w:rsidRPr="00B726E1">
        <w:rPr>
          <w:sz w:val="22"/>
        </w:rPr>
        <w:t xml:space="preserve"> </w:t>
      </w:r>
      <w:r w:rsidRPr="00B726E1">
        <w:rPr>
          <w:sz w:val="22"/>
          <w:u w:val="single"/>
        </w:rPr>
        <w:t>ohne</w:t>
      </w:r>
      <w:r w:rsidRPr="00B726E1">
        <w:rPr>
          <w:sz w:val="22"/>
        </w:rPr>
        <w:t xml:space="preserve"> Euch! Unsere Hoffnung auf baldige Heimkehr ist groß</w:t>
      </w:r>
    </w:p>
    <w:p w14:paraId="138D2229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u. die Vorbereitungen scheinbar im Gange. Was jedoch die Wirklichkeit bringt weiß</w:t>
      </w:r>
    </w:p>
    <w:p w14:paraId="2864422F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man nie! - Mein Leben hier ist Opfer u. immer wieder Opfer. In diesem Sinne </w:t>
      </w:r>
      <w:proofErr w:type="spellStart"/>
      <w:r w:rsidRPr="00B726E1">
        <w:rPr>
          <w:sz w:val="22"/>
        </w:rPr>
        <w:t>ver</w:t>
      </w:r>
      <w:proofErr w:type="spellEnd"/>
      <w:r w:rsidRPr="00B726E1">
        <w:rPr>
          <w:sz w:val="22"/>
        </w:rPr>
        <w:t>-</w:t>
      </w:r>
    </w:p>
    <w:p w14:paraId="294BBCE6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bringe ich jeden Tag leichter u. froher als andere u. besonders vergangene Kar-</w:t>
      </w:r>
    </w:p>
    <w:p w14:paraId="599A8364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726E1">
        <w:rPr>
          <w:sz w:val="22"/>
        </w:rPr>
        <w:lastRenderedPageBreak/>
        <w:t>woche</w:t>
      </w:r>
      <w:proofErr w:type="spellEnd"/>
      <w:r w:rsidRPr="00B726E1">
        <w:rPr>
          <w:sz w:val="22"/>
        </w:rPr>
        <w:t xml:space="preserve"> stand unter diesem Motto. Ich werde sie nie im Leben vergessen können.</w:t>
      </w:r>
    </w:p>
    <w:p w14:paraId="17AF8A3E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Gestern erhielt ich nach einer endlos langen Wartezeit von 3 Monaten wieder</w:t>
      </w:r>
    </w:p>
    <w:p w14:paraId="44572A1D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eine Karte von Euch (</w:t>
      </w:r>
      <w:proofErr w:type="spellStart"/>
      <w:r w:rsidRPr="00B726E1">
        <w:rPr>
          <w:sz w:val="22"/>
        </w:rPr>
        <w:t>No</w:t>
      </w:r>
      <w:proofErr w:type="spellEnd"/>
      <w:r w:rsidRPr="00B726E1">
        <w:rPr>
          <w:sz w:val="22"/>
        </w:rPr>
        <w:t xml:space="preserve"> 19 von Luise 20.II.). Wo nun die Post von 10-18 geblieben ist</w:t>
      </w:r>
    </w:p>
    <w:p w14:paraId="5EF78036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möchte ich wissen!!? - Alies soll den </w:t>
      </w:r>
      <w:proofErr w:type="spellStart"/>
      <w:r w:rsidRPr="00B726E1">
        <w:rPr>
          <w:sz w:val="22"/>
        </w:rPr>
        <w:t>Daserl</w:t>
      </w:r>
      <w:proofErr w:type="spellEnd"/>
      <w:r w:rsidRPr="00B726E1">
        <w:rPr>
          <w:sz w:val="22"/>
        </w:rPr>
        <w:t xml:space="preserve"> nur anlachen! Ja noch mehr, Alies</w:t>
      </w:r>
    </w:p>
    <w:p w14:paraId="57FE841D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gib ihm auch mal einen herzhaften </w:t>
      </w:r>
      <w:proofErr w:type="spellStart"/>
      <w:r w:rsidRPr="00B726E1">
        <w:rPr>
          <w:sz w:val="22"/>
        </w:rPr>
        <w:t>Kuß</w:t>
      </w:r>
      <w:proofErr w:type="spellEnd"/>
      <w:r w:rsidRPr="00B726E1">
        <w:rPr>
          <w:sz w:val="22"/>
        </w:rPr>
        <w:t>! Das mögen auch Männer im fort-</w:t>
      </w:r>
    </w:p>
    <w:p w14:paraId="5A1F26F9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geschrittenen Alter gern! Selbst wenn es Dir etwas schwerfällt. Nur keine</w:t>
      </w:r>
    </w:p>
    <w:p w14:paraId="78270182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Emilie werden! Das Leben fordert seinen Zweck! Ob das mir gefällt oder nicht ist</w:t>
      </w:r>
    </w:p>
    <w:p w14:paraId="0B71DD61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unwichtig! Hauptsache ist: Du kommst gut mit ihm aus. Und gar Äußerlichkeiten</w:t>
      </w:r>
    </w:p>
    <w:p w14:paraId="2A467D2D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wie ein langer Zahn spielen keine Rolle. Luise soll nicht schimpfen, wenn sie</w:t>
      </w:r>
    </w:p>
    <w:p w14:paraId="6D3CDDE5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nach Wolfstein gehen </w:t>
      </w:r>
      <w:proofErr w:type="spellStart"/>
      <w:r w:rsidRPr="00B726E1">
        <w:rPr>
          <w:sz w:val="22"/>
        </w:rPr>
        <w:t>muß</w:t>
      </w:r>
      <w:proofErr w:type="spellEnd"/>
      <w:r w:rsidRPr="00B726E1">
        <w:rPr>
          <w:sz w:val="22"/>
        </w:rPr>
        <w:t xml:space="preserve">, um wie ich </w:t>
      </w:r>
      <w:proofErr w:type="gramStart"/>
      <w:r w:rsidRPr="00B726E1">
        <w:rPr>
          <w:sz w:val="22"/>
        </w:rPr>
        <w:t>annehme</w:t>
      </w:r>
      <w:proofErr w:type="gramEnd"/>
      <w:r w:rsidRPr="00B726E1">
        <w:rPr>
          <w:sz w:val="22"/>
        </w:rPr>
        <w:t xml:space="preserve"> Vitamine zu holen. Wenn ich</w:t>
      </w:r>
    </w:p>
    <w:p w14:paraId="53197D05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mich nicht einigermaßen erholen kann beim meinem Heimkommen, kann ich</w:t>
      </w:r>
    </w:p>
    <w:p w14:paraId="13DE1923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nicht mit zum Tanzen gehen in meinem jetzigen Zustand. Gute Lehren habe</w:t>
      </w:r>
    </w:p>
    <w:p w14:paraId="4A7711E8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ich so viele für unsere </w:t>
      </w:r>
      <w:r>
        <w:rPr>
          <w:sz w:val="22"/>
        </w:rPr>
        <w:t>„</w:t>
      </w:r>
      <w:r w:rsidRPr="00B726E1">
        <w:rPr>
          <w:sz w:val="22"/>
        </w:rPr>
        <w:t>oberflächliche Kleine</w:t>
      </w:r>
      <w:r>
        <w:rPr>
          <w:sz w:val="22"/>
        </w:rPr>
        <w:t>“</w:t>
      </w:r>
      <w:r w:rsidRPr="00B726E1">
        <w:rPr>
          <w:sz w:val="22"/>
        </w:rPr>
        <w:t>!!! Aber die spare ich auf als ein-</w:t>
      </w:r>
    </w:p>
    <w:p w14:paraId="54F6C1FA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726E1">
        <w:rPr>
          <w:sz w:val="22"/>
        </w:rPr>
        <w:t>ziges</w:t>
      </w:r>
      <w:proofErr w:type="spellEnd"/>
      <w:r w:rsidRPr="00B726E1">
        <w:rPr>
          <w:sz w:val="22"/>
        </w:rPr>
        <w:t xml:space="preserve"> Mitbringsel aus meiner langen Gefangenschaft als Lehrzeit!! - Deiner</w:t>
      </w:r>
    </w:p>
    <w:p w14:paraId="197C85B7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liebe Mutter, gedachte ich auch heute ganz besonders u. bat um gute Gesundheit</w:t>
      </w:r>
    </w:p>
    <w:p w14:paraId="5922748D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für Dich, sowie für die Erfüllung aller Deiner Wünsche die auch die meinen sind</w:t>
      </w:r>
    </w:p>
    <w:p w14:paraId="19DE3279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u</w:t>
      </w:r>
      <w:r>
        <w:rPr>
          <w:sz w:val="22"/>
        </w:rPr>
        <w:t>.</w:t>
      </w:r>
      <w:r w:rsidRPr="00B726E1">
        <w:rPr>
          <w:sz w:val="22"/>
        </w:rPr>
        <w:t xml:space="preserve"> einen zufriedenen langen </w:t>
      </w:r>
      <w:proofErr w:type="spellStart"/>
      <w:r w:rsidRPr="00B726E1">
        <w:rPr>
          <w:sz w:val="22"/>
        </w:rPr>
        <w:t>langen</w:t>
      </w:r>
      <w:proofErr w:type="spellEnd"/>
      <w:r w:rsidRPr="00B726E1">
        <w:rPr>
          <w:sz w:val="22"/>
        </w:rPr>
        <w:t xml:space="preserve"> Lebensabend. - Ich </w:t>
      </w:r>
      <w:proofErr w:type="spellStart"/>
      <w:r w:rsidRPr="00B726E1">
        <w:rPr>
          <w:sz w:val="22"/>
        </w:rPr>
        <w:t>grüße</w:t>
      </w:r>
      <w:proofErr w:type="spellEnd"/>
      <w:r w:rsidRPr="00B726E1">
        <w:rPr>
          <w:sz w:val="22"/>
        </w:rPr>
        <w:t xml:space="preserve"> Euch in inniger</w:t>
      </w:r>
    </w:p>
    <w:p w14:paraId="7C42F8FC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Verbundenheit viel tausendmal u. verbleibe Euer dankbarer, treuer</w:t>
      </w:r>
    </w:p>
    <w:p w14:paraId="3056E21F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Sohn u. Bruder</w:t>
      </w:r>
    </w:p>
    <w:p w14:paraId="102D7B6F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Hans.</w:t>
      </w:r>
    </w:p>
    <w:p w14:paraId="3BE4FF55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 xml:space="preserve">Grüßt herzlich alle Bekannten u. Verwandten bes. </w:t>
      </w:r>
    </w:p>
    <w:p w14:paraId="5B242795" w14:textId="77777777" w:rsidR="00191902" w:rsidRPr="00B726E1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Fam. Rott, Riederer u. extra die beiden Zöglinge</w:t>
      </w:r>
    </w:p>
    <w:p w14:paraId="150F78D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726E1">
        <w:rPr>
          <w:sz w:val="22"/>
        </w:rPr>
        <w:t>Lothar u. Ludwig.</w:t>
      </w:r>
    </w:p>
    <w:p w14:paraId="0D9A9CC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F7E4B1F" w14:textId="77777777" w:rsidR="00191902" w:rsidRPr="003173B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173BD">
        <w:rPr>
          <w:b/>
          <w:bCs/>
          <w:sz w:val="22"/>
        </w:rPr>
        <w:t>1947-05-01_1</w:t>
      </w:r>
    </w:p>
    <w:p w14:paraId="2B14DE9F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1. Mai 1947.</w:t>
      </w:r>
    </w:p>
    <w:p w14:paraId="5AAD4510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Liebste Mutter u. Schwestern!</w:t>
      </w:r>
    </w:p>
    <w:p w14:paraId="443F65B5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 xml:space="preserve">Der Mai ist zwar gekommen, aber die Bäume schlagen in diesem </w:t>
      </w:r>
      <w:proofErr w:type="spellStart"/>
      <w:r w:rsidRPr="003173BD">
        <w:rPr>
          <w:sz w:val="22"/>
        </w:rPr>
        <w:t>rauhen</w:t>
      </w:r>
      <w:proofErr w:type="spellEnd"/>
      <w:r w:rsidRPr="003173BD">
        <w:rPr>
          <w:sz w:val="22"/>
        </w:rPr>
        <w:t xml:space="preserve"> Klima</w:t>
      </w:r>
    </w:p>
    <w:p w14:paraId="4F2DA400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noch nicht aus. Bei Euch wird ja Frühling sein u. im Gedanken an unsern Garten, an</w:t>
      </w:r>
    </w:p>
    <w:p w14:paraId="24F96646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Maiandachten u. Frühling sein, zieht ein dumpfer Schmerz durch meine Seele;</w:t>
      </w:r>
    </w:p>
    <w:p w14:paraId="0ED54FD8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denn da drinnen ist wieder Winter geworden!! ich habe seit 4 Monaten außer</w:t>
      </w:r>
    </w:p>
    <w:p w14:paraId="2864BEBA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Karte 19 keine Nachricht von Euch. Warum - das bleibt uns in Dunkel gehüllt. 2 Jahre</w:t>
      </w:r>
    </w:p>
    <w:p w14:paraId="3BF5B452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 xml:space="preserve">Gefangenschaft sin nun hinter mir, </w:t>
      </w:r>
      <w:proofErr w:type="gramStart"/>
      <w:r w:rsidRPr="003173BD">
        <w:rPr>
          <w:sz w:val="22"/>
        </w:rPr>
        <w:t>das</w:t>
      </w:r>
      <w:proofErr w:type="gramEnd"/>
      <w:r w:rsidRPr="003173BD">
        <w:rPr>
          <w:sz w:val="22"/>
        </w:rPr>
        <w:t xml:space="preserve"> 3. vielleicht vor mir u. erhielt noch keine</w:t>
      </w:r>
    </w:p>
    <w:p w14:paraId="5C1383F5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Zeile vom Garten, ob Ihr Samen hattet, wie Ihr die Gemüsefläche ausnütztet, ob</w:t>
      </w:r>
    </w:p>
    <w:p w14:paraId="73BA237F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Bäume kaputt gingen u. Neuplanzungen stattfanden, wie Beeren u. Obsternten aus-</w:t>
      </w:r>
    </w:p>
    <w:p w14:paraId="46F0A2A4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 xml:space="preserve">fielen u. ob mein </w:t>
      </w:r>
      <w:proofErr w:type="spellStart"/>
      <w:r w:rsidRPr="003173BD">
        <w:rPr>
          <w:sz w:val="22"/>
        </w:rPr>
        <w:t>Grafensteiner</w:t>
      </w:r>
      <w:proofErr w:type="spellEnd"/>
      <w:r w:rsidRPr="003173BD">
        <w:rPr>
          <w:sz w:val="22"/>
        </w:rPr>
        <w:t xml:space="preserve"> schon getragen hat oder ob er mit seinen ersten</w:t>
      </w:r>
    </w:p>
    <w:p w14:paraId="189C4FD0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 xml:space="preserve">Früchten tatsächlich 10 Jahre wartet. - Mit Gustis Aussagen vom guten Herren usw. </w:t>
      </w:r>
    </w:p>
    <w:p w14:paraId="3FAE970F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 xml:space="preserve">bleibt mir bloß fern! Mein Glauben u. Hoffen </w:t>
      </w:r>
      <w:proofErr w:type="gramStart"/>
      <w:r w:rsidRPr="003173BD">
        <w:rPr>
          <w:sz w:val="22"/>
        </w:rPr>
        <w:t>ist</w:t>
      </w:r>
      <w:proofErr w:type="gramEnd"/>
      <w:r w:rsidRPr="003173BD">
        <w:rPr>
          <w:sz w:val="22"/>
        </w:rPr>
        <w:t xml:space="preserve"> auf ganz anderen Grund gebaut! -</w:t>
      </w:r>
    </w:p>
    <w:p w14:paraId="27E5F2A4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Ich stehe wieder vor einer größeren Verschiebung. Schreibt auf diese Adresse</w:t>
      </w:r>
    </w:p>
    <w:p w14:paraId="3B9A4F67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nicht mehr, sondern wartet auf neue Anschrift. Und dann schreibt zwischen-</w:t>
      </w:r>
    </w:p>
    <w:p w14:paraId="29E4E362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durch mehr Karten, die gehen vielleicht eher durch. Gesundheitlich konnte</w:t>
      </w:r>
    </w:p>
    <w:p w14:paraId="4CF3EC96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ich mich bisher trotz aller Fährnisse über Wasser halten, aber die Länger der Zeit</w:t>
      </w:r>
    </w:p>
    <w:p w14:paraId="44C802FE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 xml:space="preserve">macht sich bemerkbar u. zehrt besonders am </w:t>
      </w:r>
      <w:r>
        <w:rPr>
          <w:sz w:val="22"/>
        </w:rPr>
        <w:t>G</w:t>
      </w:r>
      <w:r w:rsidRPr="003173BD">
        <w:rPr>
          <w:sz w:val="22"/>
        </w:rPr>
        <w:t>eist u. was nicht ausbleibt als Folgen</w:t>
      </w:r>
    </w:p>
    <w:p w14:paraId="4827B592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 xml:space="preserve">am Körper. - Ihr wundert Euch sicher, daß ich noch nie etwas schrieb über </w:t>
      </w:r>
      <w:proofErr w:type="spellStart"/>
      <w:r w:rsidRPr="003173BD">
        <w:rPr>
          <w:sz w:val="22"/>
        </w:rPr>
        <w:t>mei</w:t>
      </w:r>
      <w:proofErr w:type="spellEnd"/>
      <w:r w:rsidRPr="003173BD">
        <w:rPr>
          <w:sz w:val="22"/>
        </w:rPr>
        <w:t>-</w:t>
      </w:r>
    </w:p>
    <w:p w14:paraId="366D8013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ne Arbeit, di</w:t>
      </w:r>
      <w:r>
        <w:rPr>
          <w:sz w:val="22"/>
        </w:rPr>
        <w:t>e</w:t>
      </w:r>
      <w:r w:rsidRPr="003173BD">
        <w:rPr>
          <w:sz w:val="22"/>
        </w:rPr>
        <w:t>, wie Ihr Euch denken könnt, das A u. O unseres Hierseins aus-</w:t>
      </w:r>
    </w:p>
    <w:p w14:paraId="21D7312C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macht. Aber das ist für schriftliche Erörterung ein zu heikles Problem, genau</w:t>
      </w:r>
    </w:p>
    <w:p w14:paraId="57861769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wie Unterbringung u. Verpflegung. Das hebe ich für später auf zum Erzählen.</w:t>
      </w:r>
    </w:p>
    <w:p w14:paraId="4E3CFA59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 xml:space="preserve">Aber sicher gibt es auch viele Lager, wo es den Kriegsgefangenen gut geht. </w:t>
      </w:r>
    </w:p>
    <w:p w14:paraId="145D150E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Vielleicht habe ich auch einmal das Glück ein solches Plätzchen zu erwischen.</w:t>
      </w:r>
    </w:p>
    <w:p w14:paraId="51FD8311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Ich hoffe daß Ihr noch alle gesund seid u. alles seinen normalen Gang</w:t>
      </w:r>
    </w:p>
    <w:p w14:paraId="0599F9DF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geht. Wann wir uns Wiedersehen legen wir vertrauensvoll in Gottes Hände.</w:t>
      </w:r>
    </w:p>
    <w:p w14:paraId="7F13998E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 xml:space="preserve">in diesem Sinne </w:t>
      </w:r>
      <w:proofErr w:type="spellStart"/>
      <w:r w:rsidRPr="003173BD">
        <w:rPr>
          <w:sz w:val="22"/>
        </w:rPr>
        <w:t>grüße</w:t>
      </w:r>
      <w:proofErr w:type="spellEnd"/>
      <w:r w:rsidRPr="003173BD">
        <w:rPr>
          <w:sz w:val="22"/>
        </w:rPr>
        <w:t xml:space="preserve"> ich alle Bekannten, Verwandten, meine Freunde</w:t>
      </w:r>
    </w:p>
    <w:p w14:paraId="2DF6C99C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 xml:space="preserve">u. besonders Dich, liebe Mutter, Alies u. Luis viel tausendmal. </w:t>
      </w:r>
    </w:p>
    <w:p w14:paraId="6FA1243C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lastRenderedPageBreak/>
        <w:t xml:space="preserve">Euer Hans. </w:t>
      </w:r>
    </w:p>
    <w:p w14:paraId="13F80557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Annelies wünsche ich in ihrer Liebe ein erfolgreiches Zupacken</w:t>
      </w:r>
    </w:p>
    <w:p w14:paraId="2CF191AE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 xml:space="preserve">u. Luise die </w:t>
      </w:r>
      <w:r>
        <w:rPr>
          <w:sz w:val="22"/>
        </w:rPr>
        <w:t>„</w:t>
      </w:r>
      <w:r w:rsidRPr="003173BD">
        <w:rPr>
          <w:sz w:val="22"/>
        </w:rPr>
        <w:t>oberflächliche</w:t>
      </w:r>
      <w:r>
        <w:rPr>
          <w:sz w:val="22"/>
        </w:rPr>
        <w:t>“</w:t>
      </w:r>
      <w:r w:rsidRPr="003173BD">
        <w:rPr>
          <w:sz w:val="22"/>
        </w:rPr>
        <w:t xml:space="preserve"> soll mit ihrem Wesen etwas mehr sich</w:t>
      </w:r>
    </w:p>
    <w:p w14:paraId="4A6E8718" w14:textId="77777777" w:rsidR="00191902" w:rsidRPr="003173BD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in die Tiefe ihrer natürlichen M</w:t>
      </w:r>
      <w:r>
        <w:rPr>
          <w:sz w:val="22"/>
        </w:rPr>
        <w:t>ä</w:t>
      </w:r>
      <w:r w:rsidRPr="003173BD">
        <w:rPr>
          <w:sz w:val="22"/>
        </w:rPr>
        <w:t>dchenseele ve</w:t>
      </w:r>
      <w:r>
        <w:rPr>
          <w:sz w:val="22"/>
        </w:rPr>
        <w:t>rs</w:t>
      </w:r>
      <w:r w:rsidRPr="003173BD">
        <w:rPr>
          <w:sz w:val="22"/>
        </w:rPr>
        <w:t>enken, sich von Lebensnahen Formen</w:t>
      </w:r>
    </w:p>
    <w:p w14:paraId="0D41771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173BD">
        <w:rPr>
          <w:sz w:val="22"/>
        </w:rPr>
        <w:t>erfüllen lassen u. wirken u. nicht als Typus einer nervösen</w:t>
      </w:r>
    </w:p>
    <w:p w14:paraId="238373B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4FC228F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033E4D">
        <w:rPr>
          <w:b/>
          <w:bCs/>
          <w:sz w:val="22"/>
        </w:rPr>
        <w:t>1947-07-09_1</w:t>
      </w:r>
    </w:p>
    <w:p w14:paraId="57C675F4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9.7.47.</w:t>
      </w:r>
    </w:p>
    <w:p w14:paraId="73A7FFB5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Meine liebe Mutter, liebe Schwestern!!</w:t>
      </w:r>
    </w:p>
    <w:p w14:paraId="0F09BC71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 xml:space="preserve">Nach zwei sehr bewegten Monaten, </w:t>
      </w:r>
      <w:proofErr w:type="gramStart"/>
      <w:r w:rsidRPr="00033E4D">
        <w:rPr>
          <w:sz w:val="22"/>
        </w:rPr>
        <w:t>das</w:t>
      </w:r>
      <w:proofErr w:type="gramEnd"/>
      <w:r w:rsidRPr="00033E4D">
        <w:rPr>
          <w:sz w:val="22"/>
        </w:rPr>
        <w:t xml:space="preserve"> wohl </w:t>
      </w:r>
      <w:r w:rsidRPr="00033E4D">
        <w:rPr>
          <w:sz w:val="22"/>
          <w:u w:val="single"/>
        </w:rPr>
        <w:t>die</w:t>
      </w:r>
      <w:r w:rsidRPr="00033E4D">
        <w:rPr>
          <w:sz w:val="22"/>
        </w:rPr>
        <w:t xml:space="preserve"> Monate meiner</w:t>
      </w:r>
    </w:p>
    <w:p w14:paraId="038EEDEE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Gefangenschaft bleiben werden, komme ich dazu ein Lebenszeichen</w:t>
      </w:r>
    </w:p>
    <w:p w14:paraId="1D4A83C0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zu geben. Ebenso lange habe ich von Euch keine Post. Jedes weitere</w:t>
      </w:r>
    </w:p>
    <w:p w14:paraId="4EAD30BE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Kommentar dazu ist überflüssig. Die letzte Post war eine sehr auf-</w:t>
      </w:r>
    </w:p>
    <w:p w14:paraId="6533DA9D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33E4D">
        <w:rPr>
          <w:sz w:val="22"/>
        </w:rPr>
        <w:t>schlußreiche</w:t>
      </w:r>
      <w:proofErr w:type="spellEnd"/>
      <w:r w:rsidRPr="00033E4D">
        <w:rPr>
          <w:sz w:val="22"/>
        </w:rPr>
        <w:t xml:space="preserve"> Karte von Fritzl; er weiß eben genau was man als </w:t>
      </w:r>
      <w:proofErr w:type="spellStart"/>
      <w:r w:rsidRPr="00033E4D">
        <w:rPr>
          <w:sz w:val="22"/>
        </w:rPr>
        <w:t>Kgf</w:t>
      </w:r>
      <w:proofErr w:type="spellEnd"/>
      <w:r w:rsidRPr="00033E4D">
        <w:rPr>
          <w:sz w:val="22"/>
        </w:rPr>
        <w:t xml:space="preserve">. </w:t>
      </w:r>
    </w:p>
    <w:p w14:paraId="1156A0F7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von der Heimat wissen will und wird dieselbe Luft geatmet haben</w:t>
      </w:r>
    </w:p>
    <w:p w14:paraId="4369D4BC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wie ich. Was in der Welt vorgeht u. was mit uns wird, wissen wir nicht.</w:t>
      </w:r>
    </w:p>
    <w:p w14:paraId="4E130231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 xml:space="preserve">Wir kennen nur Arbeit, Arbeit! Aber dagegen setzen wir Geduld, Geduld! </w:t>
      </w:r>
    </w:p>
    <w:p w14:paraId="4A480018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 xml:space="preserve">Sie bringt Rosen! Und der Herr </w:t>
      </w:r>
      <w:proofErr w:type="spellStart"/>
      <w:r w:rsidRPr="00033E4D">
        <w:rPr>
          <w:sz w:val="22"/>
        </w:rPr>
        <w:t>verläßt</w:t>
      </w:r>
      <w:proofErr w:type="spellEnd"/>
      <w:r w:rsidRPr="00033E4D">
        <w:rPr>
          <w:sz w:val="22"/>
        </w:rPr>
        <w:t xml:space="preserve"> die seinen nicht! In diesem</w:t>
      </w:r>
    </w:p>
    <w:p w14:paraId="473880F2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Sinne erträgt sich alles leichter. Gesund bin ich immer noch u. mein</w:t>
      </w:r>
    </w:p>
    <w:p w14:paraId="5DB790CA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 xml:space="preserve">Gewicht beträgt noch 115 Pfund!! Die Hauptsache ist, daß ich Euch </w:t>
      </w:r>
    </w:p>
    <w:p w14:paraId="663A7D28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in alten Zustand antreffe, dann werde ich mich bald angleichen.</w:t>
      </w:r>
    </w:p>
    <w:p w14:paraId="6CE05752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 xml:space="preserve">Ich denke oft an das Lied von </w:t>
      </w:r>
      <w:r>
        <w:rPr>
          <w:sz w:val="22"/>
        </w:rPr>
        <w:t>„</w:t>
      </w:r>
      <w:r w:rsidRPr="00033E4D">
        <w:rPr>
          <w:sz w:val="22"/>
        </w:rPr>
        <w:t>Klein Hänschen</w:t>
      </w:r>
      <w:r>
        <w:rPr>
          <w:sz w:val="22"/>
        </w:rPr>
        <w:t>“</w:t>
      </w:r>
      <w:r w:rsidRPr="00033E4D">
        <w:rPr>
          <w:sz w:val="22"/>
        </w:rPr>
        <w:t xml:space="preserve"> das wohlgemut in</w:t>
      </w:r>
    </w:p>
    <w:p w14:paraId="7582E54A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 xml:space="preserve">die weite Welt ging, nach langen Jahren zurückkehrt u. von </w:t>
      </w:r>
      <w:proofErr w:type="spellStart"/>
      <w:r w:rsidRPr="00033E4D">
        <w:rPr>
          <w:sz w:val="22"/>
        </w:rPr>
        <w:t>Schwes</w:t>
      </w:r>
      <w:proofErr w:type="spellEnd"/>
      <w:r w:rsidRPr="00033E4D">
        <w:rPr>
          <w:sz w:val="22"/>
        </w:rPr>
        <w:t>-</w:t>
      </w:r>
    </w:p>
    <w:p w14:paraId="39A33581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33E4D">
        <w:rPr>
          <w:sz w:val="22"/>
        </w:rPr>
        <w:t>ter</w:t>
      </w:r>
      <w:proofErr w:type="spellEnd"/>
      <w:r w:rsidRPr="00033E4D">
        <w:rPr>
          <w:sz w:val="22"/>
        </w:rPr>
        <w:t xml:space="preserve"> u. Bruder nicht mehr erkannt wird, außer von der Mutter auf</w:t>
      </w:r>
    </w:p>
    <w:p w14:paraId="454865D0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den ersten Blick.- Jeden Tag bin ich wenigstens abends 5 Minuten ganz</w:t>
      </w:r>
    </w:p>
    <w:p w14:paraId="0576AF23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bei Euch u. für Euch und unser baldiges Wiedersehn.</w:t>
      </w:r>
    </w:p>
    <w:p w14:paraId="35298BA3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 xml:space="preserve">Seid aus weitester Ferne viel tausendmal gegrüßt u. </w:t>
      </w:r>
      <w:proofErr w:type="spellStart"/>
      <w:r w:rsidRPr="00033E4D">
        <w:rPr>
          <w:sz w:val="22"/>
        </w:rPr>
        <w:t>geküßt</w:t>
      </w:r>
      <w:proofErr w:type="spellEnd"/>
    </w:p>
    <w:p w14:paraId="15DEAF5A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von Eurem dankbaren, innigst verbundenem</w:t>
      </w:r>
    </w:p>
    <w:p w14:paraId="1AF9DFF2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Sohn u. Bruder</w:t>
      </w:r>
    </w:p>
    <w:p w14:paraId="7F110EFE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Hans.</w:t>
      </w:r>
    </w:p>
    <w:p w14:paraId="4C791C6F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Vergesst nicht die Verwandten, meine</w:t>
      </w:r>
    </w:p>
    <w:p w14:paraId="5D44B965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Freunde Lothar, Ludwig u. alle Bekannten von</w:t>
      </w:r>
    </w:p>
    <w:p w14:paraId="30894730" w14:textId="77777777" w:rsidR="00191902" w:rsidRPr="00033E4D" w:rsidRDefault="00191902" w:rsidP="00191902">
      <w:pPr>
        <w:spacing w:before="120" w:after="0" w:line="240" w:lineRule="auto"/>
        <w:contextualSpacing/>
        <w:rPr>
          <w:sz w:val="22"/>
        </w:rPr>
      </w:pPr>
      <w:r w:rsidRPr="00033E4D">
        <w:rPr>
          <w:sz w:val="22"/>
        </w:rPr>
        <w:t>mir herzlichst zu grüßen.</w:t>
      </w:r>
    </w:p>
    <w:p w14:paraId="1D7CBAB5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</w:p>
    <w:p w14:paraId="5513630E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015DBE">
        <w:rPr>
          <w:b/>
          <w:bCs/>
          <w:sz w:val="22"/>
        </w:rPr>
        <w:t>1947-08-30_1</w:t>
      </w:r>
    </w:p>
    <w:p w14:paraId="63CBFDDB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30. Aug. 1947.</w:t>
      </w:r>
    </w:p>
    <w:p w14:paraId="23D6985F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 xml:space="preserve">Liebste Mutter u. Schwestern! </w:t>
      </w:r>
    </w:p>
    <w:p w14:paraId="7AA037DE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Mit dem August geht in unserer östlichen u. hochgelegenen Gegend der</w:t>
      </w:r>
    </w:p>
    <w:p w14:paraId="6F8C4B2A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Sommer zu Ende. Bis Ihr aber diese Karte in Händen habt, werdet Ihr den</w:t>
      </w:r>
    </w:p>
    <w:p w14:paraId="742C6C7C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Garten herbstlich bestellen müssen, die Äpfel pflücken u. noch immer auf mich</w:t>
      </w:r>
    </w:p>
    <w:p w14:paraId="674AD658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 xml:space="preserve">warten. Und mir - mir geht es </w:t>
      </w:r>
      <w:proofErr w:type="spellStart"/>
      <w:r w:rsidRPr="00015DBE">
        <w:rPr>
          <w:sz w:val="22"/>
        </w:rPr>
        <w:t>genau so</w:t>
      </w:r>
      <w:proofErr w:type="spellEnd"/>
      <w:r w:rsidRPr="00015DBE">
        <w:rPr>
          <w:sz w:val="22"/>
        </w:rPr>
        <w:t>, nur daß ich nicht schmerzlich war-</w:t>
      </w:r>
    </w:p>
    <w:p w14:paraId="3D0DCD34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15DBE">
        <w:rPr>
          <w:sz w:val="22"/>
        </w:rPr>
        <w:t>te</w:t>
      </w:r>
      <w:proofErr w:type="spellEnd"/>
      <w:r w:rsidRPr="00015DBE">
        <w:rPr>
          <w:sz w:val="22"/>
        </w:rPr>
        <w:t>, sondern hart u. verbissen; denn solange Zeit Gefangenschaft tötet jede</w:t>
      </w:r>
    </w:p>
    <w:p w14:paraId="5586188F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bessere Seelenregung u. macht innerliches Erleben hohltönend eintönig!!</w:t>
      </w:r>
    </w:p>
    <w:p w14:paraId="14690988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Nun vielleicht bringt mich dann der erste Schnee, der Nikolaus oder das</w:t>
      </w:r>
    </w:p>
    <w:p w14:paraId="1C9F693F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 xml:space="preserve">Christkind nach Hause! Und sollte dieses Jahr das Wiedersehen nicht </w:t>
      </w:r>
    </w:p>
    <w:p w14:paraId="2A954A43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mehr mit sich bringen, dann schieben wir es halt ergebungsvoll, wie</w:t>
      </w:r>
    </w:p>
    <w:p w14:paraId="3C4EC4E8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schon so lange, als einzigen u. sehnlichsten Wunsch ins nächste hinüber.</w:t>
      </w:r>
    </w:p>
    <w:p w14:paraId="34E4C695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An Euren Geburtstagen denke u. dachte ich viel an Euch u. wünsche</w:t>
      </w:r>
    </w:p>
    <w:p w14:paraId="47A314D9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Euch alles Gute. - Gesundheitlich überstand ich auch den Sommer gut</w:t>
      </w:r>
    </w:p>
    <w:p w14:paraId="5663B70D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u. wiege noch 115. - Von hier aus schrieb ich 2x an Euch. Einmal</w:t>
      </w:r>
    </w:p>
    <w:p w14:paraId="4A724EFB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 xml:space="preserve">anfangs Juli, das </w:t>
      </w:r>
      <w:proofErr w:type="spellStart"/>
      <w:r w:rsidRPr="00015DBE">
        <w:rPr>
          <w:sz w:val="22"/>
        </w:rPr>
        <w:t>anderemal</w:t>
      </w:r>
      <w:proofErr w:type="spellEnd"/>
      <w:r w:rsidRPr="00015DBE">
        <w:rPr>
          <w:sz w:val="22"/>
        </w:rPr>
        <w:t xml:space="preserve"> im Aug. - Von Euch erhielt ich die letzte</w:t>
      </w:r>
    </w:p>
    <w:p w14:paraId="1E4CC42F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 xml:space="preserve">Post im Mai, kurz vor unserer Abreise aus R. </w:t>
      </w:r>
      <w:r w:rsidRPr="00015DBE">
        <w:rPr>
          <w:strike/>
          <w:sz w:val="22"/>
        </w:rPr>
        <w:t>Eine</w:t>
      </w:r>
      <w:r w:rsidRPr="00015DBE">
        <w:rPr>
          <w:sz w:val="22"/>
        </w:rPr>
        <w:t xml:space="preserve"> - Wart Ihr in</w:t>
      </w:r>
    </w:p>
    <w:p w14:paraId="020F001E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Abensberg? - Ich spare mir meine unzähligen brennenden Fragen</w:t>
      </w:r>
    </w:p>
    <w:p w14:paraId="1484257D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lastRenderedPageBreak/>
        <w:t xml:space="preserve">in der Hoffnung auf ein baldiges Wiedersehn u. grüße alle </w:t>
      </w:r>
      <w:proofErr w:type="spellStart"/>
      <w:r w:rsidRPr="00015DBE">
        <w:rPr>
          <w:sz w:val="22"/>
        </w:rPr>
        <w:t>Bekann</w:t>
      </w:r>
      <w:proofErr w:type="spellEnd"/>
      <w:r w:rsidRPr="00015DBE">
        <w:rPr>
          <w:sz w:val="22"/>
        </w:rPr>
        <w:t>-</w:t>
      </w:r>
    </w:p>
    <w:p w14:paraId="2C9EF4CB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015DBE">
        <w:rPr>
          <w:sz w:val="22"/>
        </w:rPr>
        <w:t>ten</w:t>
      </w:r>
      <w:proofErr w:type="spellEnd"/>
      <w:r w:rsidRPr="00015DBE">
        <w:rPr>
          <w:sz w:val="22"/>
        </w:rPr>
        <w:t>, Freunde u. Verwandten u. besonders</w:t>
      </w:r>
    </w:p>
    <w:p w14:paraId="6921EC0E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Euch, Mutter, Anneliese u. Luise</w:t>
      </w:r>
    </w:p>
    <w:p w14:paraId="5569CCE5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viel tausendmal</w:t>
      </w:r>
    </w:p>
    <w:p w14:paraId="56E6580A" w14:textId="77777777" w:rsidR="00191902" w:rsidRPr="00015DBE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Euer Sohn u. Bruder</w:t>
      </w:r>
    </w:p>
    <w:p w14:paraId="5DCC523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015DBE">
        <w:rPr>
          <w:sz w:val="22"/>
        </w:rPr>
        <w:t>Hans.</w:t>
      </w:r>
    </w:p>
    <w:p w14:paraId="027B1F5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486DFCC9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34DB3">
        <w:rPr>
          <w:b/>
          <w:bCs/>
          <w:sz w:val="22"/>
        </w:rPr>
        <w:t>1947-10-08_1</w:t>
      </w:r>
    </w:p>
    <w:p w14:paraId="3E877CFE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8. Okt. 1947.</w:t>
      </w:r>
    </w:p>
    <w:p w14:paraId="6ED3022C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Meine Lieben! </w:t>
      </w:r>
    </w:p>
    <w:p w14:paraId="30075363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Außer Karte 1 habe ich hier noch keine Post</w:t>
      </w:r>
    </w:p>
    <w:p w14:paraId="2416CB1E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von Euch. Mittlerweile jagen die </w:t>
      </w:r>
      <w:proofErr w:type="spellStart"/>
      <w:r w:rsidRPr="00134DB3">
        <w:rPr>
          <w:sz w:val="22"/>
        </w:rPr>
        <w:t>Oktoberstür</w:t>
      </w:r>
      <w:proofErr w:type="spellEnd"/>
      <w:r w:rsidRPr="00134DB3">
        <w:rPr>
          <w:sz w:val="22"/>
        </w:rPr>
        <w:t>-</w:t>
      </w:r>
    </w:p>
    <w:p w14:paraId="197B02AF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34DB3">
        <w:rPr>
          <w:sz w:val="22"/>
        </w:rPr>
        <w:t>me</w:t>
      </w:r>
      <w:proofErr w:type="spellEnd"/>
      <w:r w:rsidRPr="00134DB3">
        <w:rPr>
          <w:sz w:val="22"/>
        </w:rPr>
        <w:t xml:space="preserve"> über die Berge u. auf einen harten Sommer</w:t>
      </w:r>
    </w:p>
    <w:p w14:paraId="1F22C3AD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wird für uns ein bitterer Winter folgen.</w:t>
      </w:r>
    </w:p>
    <w:p w14:paraId="13B97DFF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Wenn nur meine Hoffnung nicht so fest </w:t>
      </w:r>
    </w:p>
    <w:p w14:paraId="4E235150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wäre auf Weihnachten bei Euch zu sein.</w:t>
      </w:r>
    </w:p>
    <w:p w14:paraId="3BF35450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Aber unserer </w:t>
      </w:r>
      <w:proofErr w:type="spellStart"/>
      <w:r w:rsidRPr="00134DB3">
        <w:rPr>
          <w:sz w:val="22"/>
        </w:rPr>
        <w:t>Schiksale</w:t>
      </w:r>
      <w:proofErr w:type="spellEnd"/>
      <w:r w:rsidRPr="00134DB3">
        <w:rPr>
          <w:sz w:val="22"/>
        </w:rPr>
        <w:t xml:space="preserve"> liegen in Gotteshand!</w:t>
      </w:r>
    </w:p>
    <w:p w14:paraId="00F64A46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Ich schreibe so wenig, da der Tag so kurz ist</w:t>
      </w:r>
    </w:p>
    <w:p w14:paraId="038BFE4E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u. wir nachts keine ausreichende </w:t>
      </w:r>
      <w:proofErr w:type="spellStart"/>
      <w:r w:rsidRPr="00134DB3">
        <w:rPr>
          <w:sz w:val="22"/>
        </w:rPr>
        <w:t>Beleuch</w:t>
      </w:r>
      <w:proofErr w:type="spellEnd"/>
      <w:r w:rsidRPr="00134DB3">
        <w:rPr>
          <w:sz w:val="22"/>
        </w:rPr>
        <w:t>-</w:t>
      </w:r>
    </w:p>
    <w:p w14:paraId="2CA7A385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34DB3">
        <w:rPr>
          <w:sz w:val="22"/>
        </w:rPr>
        <w:t>tung</w:t>
      </w:r>
      <w:proofErr w:type="spellEnd"/>
      <w:r w:rsidRPr="00134DB3">
        <w:rPr>
          <w:sz w:val="22"/>
        </w:rPr>
        <w:t xml:space="preserve"> haben. </w:t>
      </w:r>
    </w:p>
    <w:p w14:paraId="3638F898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Ich grüße u. küsse Dich, liebste Mutter</w:t>
      </w:r>
    </w:p>
    <w:p w14:paraId="42A5C083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u. Schwestern aus weiter, kalter Ferne.</w:t>
      </w:r>
    </w:p>
    <w:p w14:paraId="6BD7494A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134DB3">
        <w:rPr>
          <w:sz w:val="22"/>
        </w:rPr>
        <w:t>1000 mal</w:t>
      </w:r>
      <w:proofErr w:type="gramEnd"/>
      <w:r w:rsidRPr="00134DB3">
        <w:rPr>
          <w:sz w:val="22"/>
        </w:rPr>
        <w:t xml:space="preserve"> herzlich</w:t>
      </w:r>
    </w:p>
    <w:p w14:paraId="3D2384B5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Euer Hans.</w:t>
      </w:r>
    </w:p>
    <w:p w14:paraId="16A6F21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DA22A22" w14:textId="77777777" w:rsidR="00191902" w:rsidRPr="00134DB3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134DB3">
        <w:rPr>
          <w:b/>
          <w:bCs/>
          <w:sz w:val="22"/>
        </w:rPr>
        <w:t>1947-11-02_1</w:t>
      </w:r>
    </w:p>
    <w:p w14:paraId="713722A8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2.11.47.</w:t>
      </w:r>
    </w:p>
    <w:p w14:paraId="6B396BBC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Meine liebe Mutter, liebe Schwestern!</w:t>
      </w:r>
    </w:p>
    <w:p w14:paraId="14E6E9EF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Trotzdem ich seit den letzten 9 Karten (die ich schon </w:t>
      </w:r>
      <w:proofErr w:type="spellStart"/>
      <w:r w:rsidRPr="00134DB3">
        <w:rPr>
          <w:sz w:val="22"/>
        </w:rPr>
        <w:t>beant</w:t>
      </w:r>
      <w:proofErr w:type="spellEnd"/>
      <w:r w:rsidRPr="00134DB3">
        <w:rPr>
          <w:sz w:val="22"/>
        </w:rPr>
        <w:t>-</w:t>
      </w:r>
    </w:p>
    <w:p w14:paraId="79A9392E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wortet habe) keine Post mehr bekam, schreibe ich heute wieder, denn</w:t>
      </w:r>
    </w:p>
    <w:p w14:paraId="6C03A53A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ich weiß ja nicht ob alle Karten durchgehen u. wie hart Ihr auf</w:t>
      </w:r>
    </w:p>
    <w:p w14:paraId="62E6844D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Nachricht wartet. - Mittlerweile hat der Winter hier Dauerstellung</w:t>
      </w:r>
    </w:p>
    <w:p w14:paraId="406E5CE8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bezogen u. für uns richtig traurige, fast bange </w:t>
      </w:r>
      <w:r>
        <w:rPr>
          <w:sz w:val="22"/>
        </w:rPr>
        <w:t>„</w:t>
      </w:r>
      <w:r w:rsidRPr="00134DB3">
        <w:rPr>
          <w:sz w:val="22"/>
        </w:rPr>
        <w:t>Armenseelenstimmung</w:t>
      </w:r>
      <w:r>
        <w:rPr>
          <w:sz w:val="22"/>
        </w:rPr>
        <w:t>“</w:t>
      </w:r>
    </w:p>
    <w:p w14:paraId="64EF0F70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mitgebracht. Um diese Zeit (so hoffen wir immer) wollten wir</w:t>
      </w:r>
    </w:p>
    <w:p w14:paraId="42302FC0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längst auf Fahrt sein! Aber was nicht ist kann noch werden. - Wenn </w:t>
      </w:r>
    </w:p>
    <w:p w14:paraId="4DA4C073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wir bei unserer Waldarbeit den ganzen Tag in der Kälte stehen</w:t>
      </w:r>
    </w:p>
    <w:p w14:paraId="4477E49A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u. frieren, so ist unser </w:t>
      </w:r>
      <w:proofErr w:type="spellStart"/>
      <w:r w:rsidRPr="00134DB3">
        <w:rPr>
          <w:sz w:val="22"/>
        </w:rPr>
        <w:t>Hauptgesprächthema</w:t>
      </w:r>
      <w:proofErr w:type="spellEnd"/>
      <w:r w:rsidRPr="00134DB3">
        <w:rPr>
          <w:sz w:val="22"/>
        </w:rPr>
        <w:t xml:space="preserve"> vom warmen Ofen</w:t>
      </w:r>
    </w:p>
    <w:p w14:paraId="4689C634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zu Hause, vom Nikolaus der Äpfel, Nüsse u. Kuchen bringt u. vor</w:t>
      </w:r>
    </w:p>
    <w:p w14:paraId="2E85A610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allem die Erzählung um gutes u. vieles Essen, was wir schon </w:t>
      </w:r>
    </w:p>
    <w:p w14:paraId="5840803D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so lange u. hart entbehren. So mancher u. auch ich hat wohl noch</w:t>
      </w:r>
    </w:p>
    <w:p w14:paraId="3D84887D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nie die </w:t>
      </w:r>
      <w:proofErr w:type="spellStart"/>
      <w:r w:rsidRPr="00134DB3">
        <w:rPr>
          <w:sz w:val="22"/>
        </w:rPr>
        <w:t>Vaterunserbitte</w:t>
      </w:r>
      <w:proofErr w:type="spellEnd"/>
      <w:r w:rsidRPr="00134DB3">
        <w:rPr>
          <w:sz w:val="22"/>
        </w:rPr>
        <w:t xml:space="preserve"> ums tägliche Brot so innig herausgesagt, wie</w:t>
      </w:r>
    </w:p>
    <w:p w14:paraId="20750592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in den Tagen der Gefangenschaft. - Viel kann ich Euch von meiner</w:t>
      </w:r>
    </w:p>
    <w:p w14:paraId="44636391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Lage nicht berichten, denn Ihr würdet Euch zu viel Sorgen machen! </w:t>
      </w:r>
    </w:p>
    <w:p w14:paraId="33EF8DFD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Und wenn ich's später mal erzähle, ist es bereits überstanden. Kör-</w:t>
      </w:r>
    </w:p>
    <w:p w14:paraId="0826F45C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34DB3">
        <w:rPr>
          <w:sz w:val="22"/>
        </w:rPr>
        <w:t>perlich</w:t>
      </w:r>
      <w:proofErr w:type="spellEnd"/>
      <w:r w:rsidRPr="00134DB3">
        <w:rPr>
          <w:sz w:val="22"/>
        </w:rPr>
        <w:t xml:space="preserve"> bin ich noch voll in Takt (auch Zähne, Gott sei </w:t>
      </w:r>
      <w:proofErr w:type="spellStart"/>
      <w:r w:rsidRPr="00134DB3">
        <w:rPr>
          <w:sz w:val="22"/>
        </w:rPr>
        <w:t>dank</w:t>
      </w:r>
      <w:proofErr w:type="spellEnd"/>
      <w:r w:rsidRPr="00134DB3">
        <w:rPr>
          <w:sz w:val="22"/>
        </w:rPr>
        <w:t xml:space="preserve">!) nur </w:t>
      </w:r>
      <w:r>
        <w:rPr>
          <w:sz w:val="22"/>
        </w:rPr>
        <w:t>„</w:t>
      </w:r>
      <w:r w:rsidRPr="00134DB3">
        <w:rPr>
          <w:sz w:val="22"/>
        </w:rPr>
        <w:t>etwas</w:t>
      </w:r>
      <w:r>
        <w:rPr>
          <w:sz w:val="22"/>
        </w:rPr>
        <w:t>“</w:t>
      </w:r>
    </w:p>
    <w:p w14:paraId="597931E8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schwach! Rauchen tue ich fast gar nicht (nur </w:t>
      </w:r>
      <w:proofErr w:type="gramStart"/>
      <w:r w:rsidRPr="00134DB3">
        <w:rPr>
          <w:sz w:val="22"/>
        </w:rPr>
        <w:t>Sonntags</w:t>
      </w:r>
      <w:proofErr w:type="gramEnd"/>
      <w:r w:rsidRPr="00134DB3">
        <w:rPr>
          <w:sz w:val="22"/>
        </w:rPr>
        <w:t xml:space="preserve"> u. die sind</w:t>
      </w:r>
    </w:p>
    <w:p w14:paraId="197C6BDF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wenig!) u. meine täglichen 5 gram Tabak vertausche ich gegen 17 </w:t>
      </w:r>
      <w:proofErr w:type="spellStart"/>
      <w:r w:rsidRPr="00134DB3">
        <w:rPr>
          <w:sz w:val="22"/>
        </w:rPr>
        <w:t>gramm</w:t>
      </w:r>
      <w:proofErr w:type="spellEnd"/>
    </w:p>
    <w:p w14:paraId="554314A4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134DB3">
        <w:rPr>
          <w:sz w:val="22"/>
        </w:rPr>
        <w:t>Zuker</w:t>
      </w:r>
      <w:proofErr w:type="spellEnd"/>
      <w:r w:rsidRPr="00134DB3">
        <w:rPr>
          <w:sz w:val="22"/>
        </w:rPr>
        <w:t xml:space="preserve">. - Am wohlsten fühle ich mich immer </w:t>
      </w:r>
      <w:r w:rsidRPr="00C9612F">
        <w:rPr>
          <w:strike/>
          <w:sz w:val="22"/>
        </w:rPr>
        <w:t>A</w:t>
      </w:r>
      <w:r w:rsidRPr="00134DB3">
        <w:rPr>
          <w:sz w:val="22"/>
        </w:rPr>
        <w:t xml:space="preserve"> abends auf</w:t>
      </w:r>
      <w:r>
        <w:rPr>
          <w:sz w:val="22"/>
        </w:rPr>
        <w:t xml:space="preserve"> </w:t>
      </w:r>
      <w:r w:rsidRPr="00134DB3">
        <w:rPr>
          <w:sz w:val="22"/>
        </w:rPr>
        <w:t>der Pritsche.</w:t>
      </w:r>
    </w:p>
    <w:p w14:paraId="097BAE20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In innigem Bedenken </w:t>
      </w:r>
      <w:proofErr w:type="spellStart"/>
      <w:r w:rsidRPr="00134DB3">
        <w:rPr>
          <w:sz w:val="22"/>
        </w:rPr>
        <w:t>grüße</w:t>
      </w:r>
      <w:proofErr w:type="spellEnd"/>
      <w:r w:rsidRPr="00134DB3">
        <w:rPr>
          <w:sz w:val="22"/>
        </w:rPr>
        <w:t xml:space="preserve"> ich aus weiter Ferne alle meine</w:t>
      </w:r>
    </w:p>
    <w:p w14:paraId="68D3AD3B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Freunde, Bekannten u. ganz besonders Dich, lie</w:t>
      </w:r>
      <w:r>
        <w:rPr>
          <w:sz w:val="22"/>
        </w:rPr>
        <w:t>b</w:t>
      </w:r>
      <w:r w:rsidRPr="00134DB3">
        <w:rPr>
          <w:sz w:val="22"/>
        </w:rPr>
        <w:t>e Mutter mit</w:t>
      </w:r>
    </w:p>
    <w:p w14:paraId="1BA9A5B3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 xml:space="preserve">Annelies u. Luise. </w:t>
      </w:r>
    </w:p>
    <w:p w14:paraId="564681C4" w14:textId="77777777" w:rsidR="00191902" w:rsidRPr="00134DB3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Euer dankbarer</w:t>
      </w:r>
    </w:p>
    <w:p w14:paraId="69ED2FD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134DB3">
        <w:rPr>
          <w:sz w:val="22"/>
        </w:rPr>
        <w:t>Hanserl.</w:t>
      </w:r>
    </w:p>
    <w:p w14:paraId="4B50492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21444E6" w14:textId="77777777" w:rsidR="00191902" w:rsidRPr="00FC29F2" w:rsidRDefault="00191902" w:rsidP="00191902">
      <w:pPr>
        <w:pBdr>
          <w:bottom w:val="single" w:sz="4" w:space="1" w:color="auto"/>
        </w:pBdr>
        <w:spacing w:before="120" w:after="0" w:line="240" w:lineRule="auto"/>
        <w:contextualSpacing/>
        <w:rPr>
          <w:sz w:val="40"/>
          <w:szCs w:val="40"/>
        </w:rPr>
      </w:pPr>
      <w:r w:rsidRPr="00FC29F2">
        <w:rPr>
          <w:sz w:val="40"/>
          <w:szCs w:val="40"/>
        </w:rPr>
        <w:t>194</w:t>
      </w:r>
      <w:r>
        <w:rPr>
          <w:sz w:val="40"/>
          <w:szCs w:val="40"/>
        </w:rPr>
        <w:t>8</w:t>
      </w:r>
    </w:p>
    <w:p w14:paraId="3EA40791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B3128">
        <w:rPr>
          <w:b/>
          <w:bCs/>
          <w:sz w:val="22"/>
        </w:rPr>
        <w:t>1948-01-01</w:t>
      </w:r>
      <w:r>
        <w:rPr>
          <w:b/>
          <w:bCs/>
          <w:sz w:val="22"/>
        </w:rPr>
        <w:t>_1</w:t>
      </w:r>
    </w:p>
    <w:p w14:paraId="35C3219D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1. Januar 1948.</w:t>
      </w:r>
    </w:p>
    <w:p w14:paraId="19ED5902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Liebste Mutter, liebe Schwestern!</w:t>
      </w:r>
    </w:p>
    <w:p w14:paraId="417C5474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Der Neujahrstag findet mich in Gedanken ganz bei Euch. Gesundheit, frohen Mut u. </w:t>
      </w:r>
      <w:proofErr w:type="spellStart"/>
      <w:r w:rsidRPr="00EB3128">
        <w:rPr>
          <w:sz w:val="22"/>
        </w:rPr>
        <w:t>baldi</w:t>
      </w:r>
      <w:proofErr w:type="spellEnd"/>
      <w:r w:rsidRPr="00EB3128">
        <w:rPr>
          <w:sz w:val="22"/>
        </w:rPr>
        <w:t>-</w:t>
      </w:r>
    </w:p>
    <w:p w14:paraId="59C0BEDB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ges</w:t>
      </w:r>
      <w:proofErr w:type="spellEnd"/>
      <w:r w:rsidRPr="00EB3128">
        <w:rPr>
          <w:sz w:val="22"/>
        </w:rPr>
        <w:t xml:space="preserve"> Wiedersehn bringe Euch u. mir </w:t>
      </w:r>
      <w:r>
        <w:rPr>
          <w:sz w:val="22"/>
        </w:rPr>
        <w:t>„</w:t>
      </w:r>
      <w:r w:rsidRPr="00EB3128">
        <w:rPr>
          <w:sz w:val="22"/>
        </w:rPr>
        <w:t>1948</w:t>
      </w:r>
      <w:r>
        <w:rPr>
          <w:sz w:val="22"/>
        </w:rPr>
        <w:t>“</w:t>
      </w:r>
      <w:r w:rsidRPr="00EB3128">
        <w:rPr>
          <w:sz w:val="22"/>
        </w:rPr>
        <w:t xml:space="preserve">! Weihnachten verlief sehr mies; wir warteten schon </w:t>
      </w:r>
      <w:proofErr w:type="spellStart"/>
      <w:r w:rsidRPr="00EB3128">
        <w:rPr>
          <w:sz w:val="22"/>
        </w:rPr>
        <w:t>lan</w:t>
      </w:r>
      <w:proofErr w:type="spellEnd"/>
      <w:r w:rsidRPr="00EB3128">
        <w:rPr>
          <w:sz w:val="22"/>
        </w:rPr>
        <w:t>-</w:t>
      </w:r>
    </w:p>
    <w:p w14:paraId="5266B3CB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ge</w:t>
      </w:r>
      <w:proofErr w:type="spellEnd"/>
      <w:r w:rsidRPr="00EB3128">
        <w:rPr>
          <w:sz w:val="22"/>
        </w:rPr>
        <w:t xml:space="preserve"> auf Post u. die kam erst am 28.12. Sonst gibt es ja für uns keine Freuden. Ich bekam 3 Karten</w:t>
      </w:r>
    </w:p>
    <w:p w14:paraId="490C6396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No</w:t>
      </w:r>
      <w:proofErr w:type="spellEnd"/>
      <w:r w:rsidRPr="00EB3128">
        <w:rPr>
          <w:sz w:val="22"/>
        </w:rPr>
        <w:t xml:space="preserve"> 6, 7 u. 8. Dann bestätige ich nochmals den Empfang der Karten 1-5, da Ihr meine Karten</w:t>
      </w:r>
    </w:p>
    <w:p w14:paraId="7B556075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seit 20.8. nicht bekamt, obwohl ich jeden Monat oft 2x schrieb, wahrscheinlich etwas zu </w:t>
      </w:r>
      <w:proofErr w:type="spellStart"/>
      <w:r w:rsidRPr="00EB3128">
        <w:rPr>
          <w:sz w:val="22"/>
        </w:rPr>
        <w:t>deut</w:t>
      </w:r>
      <w:proofErr w:type="spellEnd"/>
      <w:r w:rsidRPr="00EB3128">
        <w:rPr>
          <w:sz w:val="22"/>
        </w:rPr>
        <w:t>-</w:t>
      </w:r>
    </w:p>
    <w:p w14:paraId="15626915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lich</w:t>
      </w:r>
      <w:proofErr w:type="spellEnd"/>
      <w:r w:rsidRPr="00EB3128">
        <w:rPr>
          <w:sz w:val="22"/>
        </w:rPr>
        <w:t xml:space="preserve"> auf Grund dessen die Karten nicht durchgehen. Heute nun kann ich Euch schreiben, daß </w:t>
      </w:r>
    </w:p>
    <w:p w14:paraId="7B6618C7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es mir gut geht! Ich liege seit 3 Wochen im Lazarett u. führe hier im Gegensatz zu vorher ein</w:t>
      </w:r>
    </w:p>
    <w:p w14:paraId="16D17571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sorglos ruhiges Leben; wurde mit Fieber (Erkältung) eingeliefert u. nach 3 Tagen auf die Herz-</w:t>
      </w:r>
    </w:p>
    <w:p w14:paraId="7C93404C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station</w:t>
      </w:r>
      <w:proofErr w:type="spellEnd"/>
      <w:r w:rsidRPr="00EB3128">
        <w:rPr>
          <w:sz w:val="22"/>
        </w:rPr>
        <w:t xml:space="preserve"> verlegt. Die Herzklappe sei verrostet meint der Arzt, was sich jetzt durch Ruhe u. </w:t>
      </w:r>
      <w:proofErr w:type="spellStart"/>
      <w:r w:rsidRPr="00EB3128">
        <w:rPr>
          <w:sz w:val="22"/>
        </w:rPr>
        <w:t>spä</w:t>
      </w:r>
      <w:proofErr w:type="spellEnd"/>
      <w:r w:rsidRPr="00EB3128">
        <w:rPr>
          <w:sz w:val="22"/>
        </w:rPr>
        <w:t>-</w:t>
      </w:r>
    </w:p>
    <w:p w14:paraId="3816920E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ter</w:t>
      </w:r>
      <w:proofErr w:type="spellEnd"/>
      <w:r w:rsidRPr="00EB3128">
        <w:rPr>
          <w:sz w:val="22"/>
        </w:rPr>
        <w:t xml:space="preserve"> ganz beheben lässt. Wäre also schon </w:t>
      </w:r>
      <w:r>
        <w:rPr>
          <w:sz w:val="22"/>
        </w:rPr>
        <w:t>„</w:t>
      </w:r>
      <w:r w:rsidRPr="00EB3128">
        <w:rPr>
          <w:sz w:val="22"/>
        </w:rPr>
        <w:t>reif</w:t>
      </w:r>
      <w:r>
        <w:rPr>
          <w:sz w:val="22"/>
        </w:rPr>
        <w:t>“</w:t>
      </w:r>
      <w:r w:rsidRPr="00EB3128">
        <w:rPr>
          <w:sz w:val="22"/>
        </w:rPr>
        <w:t>! Die Zeit wird mir nicht zu lang! Denn ich liege</w:t>
      </w:r>
    </w:p>
    <w:p w14:paraId="54EDF309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neben einem sehr netten älteren (47 J.) Kameraden aus Dresden (Dr. der Meteorologie) von des-</w:t>
      </w:r>
    </w:p>
    <w:p w14:paraId="479172D7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sen</w:t>
      </w:r>
      <w:proofErr w:type="spellEnd"/>
      <w:r w:rsidRPr="00EB3128">
        <w:rPr>
          <w:sz w:val="22"/>
        </w:rPr>
        <w:t xml:space="preserve"> allgemeinen Wissen ich sehr viel profitiere u. bes. </w:t>
      </w:r>
      <w:proofErr w:type="spellStart"/>
      <w:r w:rsidRPr="00EB3128">
        <w:rPr>
          <w:sz w:val="22"/>
        </w:rPr>
        <w:t>Göthe</w:t>
      </w:r>
      <w:proofErr w:type="spellEnd"/>
      <w:r w:rsidRPr="00EB3128">
        <w:rPr>
          <w:sz w:val="22"/>
        </w:rPr>
        <w:t xml:space="preserve"> u. die Literatur d. 18. </w:t>
      </w:r>
      <w:proofErr w:type="spellStart"/>
      <w:r w:rsidRPr="00EB3128">
        <w:rPr>
          <w:sz w:val="22"/>
        </w:rPr>
        <w:t>Jhds</w:t>
      </w:r>
      <w:proofErr w:type="spellEnd"/>
      <w:r w:rsidRPr="00EB3128">
        <w:rPr>
          <w:sz w:val="22"/>
        </w:rPr>
        <w:t>.</w:t>
      </w:r>
    </w:p>
    <w:p w14:paraId="31EF8264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hat es uns angetan. Wenn Ihr Gelegenheit habt solche Bücher zu kaufen; dann bitte </w:t>
      </w:r>
      <w:proofErr w:type="spellStart"/>
      <w:r w:rsidRPr="00EB3128">
        <w:rPr>
          <w:sz w:val="22"/>
        </w:rPr>
        <w:t>versäu</w:t>
      </w:r>
      <w:proofErr w:type="spellEnd"/>
      <w:r w:rsidRPr="00EB3128">
        <w:rPr>
          <w:sz w:val="22"/>
        </w:rPr>
        <w:t>-</w:t>
      </w:r>
    </w:p>
    <w:p w14:paraId="4C69F977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mt</w:t>
      </w:r>
      <w:proofErr w:type="spellEnd"/>
      <w:r w:rsidRPr="00EB3128">
        <w:rPr>
          <w:sz w:val="22"/>
        </w:rPr>
        <w:t xml:space="preserve"> das nicht. Auch neue Literatur! Alies weiß ja Bescheid. Krempelt auch meine Bücher-</w:t>
      </w:r>
    </w:p>
    <w:p w14:paraId="18941A7B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kiste</w:t>
      </w:r>
      <w:proofErr w:type="spellEnd"/>
      <w:r w:rsidRPr="00EB3128">
        <w:rPr>
          <w:sz w:val="22"/>
        </w:rPr>
        <w:t xml:space="preserve"> mal um, damit sie nicht vermodert. </w:t>
      </w:r>
      <w:proofErr w:type="spellStart"/>
      <w:r w:rsidRPr="00EB3128">
        <w:rPr>
          <w:sz w:val="22"/>
        </w:rPr>
        <w:t>Laßt</w:t>
      </w:r>
      <w:proofErr w:type="spellEnd"/>
      <w:r w:rsidRPr="00EB3128">
        <w:rPr>
          <w:sz w:val="22"/>
        </w:rPr>
        <w:t xml:space="preserve"> Euch von der </w:t>
      </w:r>
      <w:proofErr w:type="spellStart"/>
      <w:r w:rsidRPr="00EB3128">
        <w:rPr>
          <w:sz w:val="22"/>
        </w:rPr>
        <w:t>Apoth</w:t>
      </w:r>
      <w:proofErr w:type="spellEnd"/>
      <w:r w:rsidRPr="00EB3128">
        <w:rPr>
          <w:sz w:val="22"/>
        </w:rPr>
        <w:t xml:space="preserve">. </w:t>
      </w:r>
      <w:r w:rsidRPr="00EB3128">
        <w:rPr>
          <w:sz w:val="22"/>
          <w:u w:val="single"/>
        </w:rPr>
        <w:t>Lebertran</w:t>
      </w:r>
      <w:r w:rsidRPr="00EB3128">
        <w:rPr>
          <w:sz w:val="22"/>
        </w:rPr>
        <w:t xml:space="preserve"> geben u. hebt ihn</w:t>
      </w:r>
    </w:p>
    <w:p w14:paraId="04C8A8C5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auf! Ich brauch ihn sehr notwendig! Baut viel Knoblauch, Zwiebel, Sellerie u. Schwarzwurzeln an. </w:t>
      </w:r>
    </w:p>
    <w:p w14:paraId="20FF3701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Auch viel Milch (soll) werde ich trinken! Einen </w:t>
      </w:r>
      <w:r>
        <w:rPr>
          <w:sz w:val="22"/>
        </w:rPr>
        <w:t>„</w:t>
      </w:r>
      <w:r w:rsidRPr="00EB3128">
        <w:rPr>
          <w:sz w:val="22"/>
        </w:rPr>
        <w:t>guten Tropfen</w:t>
      </w:r>
      <w:r>
        <w:rPr>
          <w:sz w:val="22"/>
        </w:rPr>
        <w:t>“</w:t>
      </w:r>
      <w:r w:rsidRPr="00EB3128">
        <w:rPr>
          <w:sz w:val="22"/>
        </w:rPr>
        <w:t xml:space="preserve"> verschmähe ich nicht; Rauchen tue ich gar nicht.</w:t>
      </w:r>
    </w:p>
    <w:p w14:paraId="79EDE5FF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Eine große Neuigkeit war mir der Tod von </w:t>
      </w:r>
      <w:proofErr w:type="spellStart"/>
      <w:r w:rsidRPr="00EB3128">
        <w:rPr>
          <w:sz w:val="22"/>
        </w:rPr>
        <w:t>Baß</w:t>
      </w:r>
      <w:proofErr w:type="spellEnd"/>
      <w:r w:rsidRPr="00EB3128">
        <w:rPr>
          <w:sz w:val="22"/>
        </w:rPr>
        <w:t xml:space="preserve">, Frau </w:t>
      </w:r>
      <w:proofErr w:type="spellStart"/>
      <w:r w:rsidRPr="00EB3128">
        <w:rPr>
          <w:sz w:val="22"/>
        </w:rPr>
        <w:t>Letl</w:t>
      </w:r>
      <w:proofErr w:type="spellEnd"/>
      <w:r w:rsidRPr="00EB3128">
        <w:rPr>
          <w:sz w:val="22"/>
        </w:rPr>
        <w:t xml:space="preserve"> u. u. der Bombenangriff auf die</w:t>
      </w:r>
    </w:p>
    <w:p w14:paraId="369D502A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Schwestergasse. Ant gratuliere ich zu seiner 2. Tochter! Fritz, </w:t>
      </w:r>
      <w:proofErr w:type="spellStart"/>
      <w:r w:rsidRPr="00EB3128">
        <w:rPr>
          <w:sz w:val="22"/>
        </w:rPr>
        <w:t>Inkel</w:t>
      </w:r>
      <w:proofErr w:type="spellEnd"/>
      <w:r w:rsidRPr="00EB3128">
        <w:rPr>
          <w:sz w:val="22"/>
        </w:rPr>
        <w:t xml:space="preserve"> u. Tante </w:t>
      </w:r>
      <w:proofErr w:type="spellStart"/>
      <w:r w:rsidRPr="00EB3128">
        <w:rPr>
          <w:sz w:val="22"/>
        </w:rPr>
        <w:t>grüße</w:t>
      </w:r>
      <w:proofErr w:type="spellEnd"/>
      <w:r w:rsidRPr="00EB3128">
        <w:rPr>
          <w:sz w:val="22"/>
        </w:rPr>
        <w:t xml:space="preserve"> ich vielmals.</w:t>
      </w:r>
    </w:p>
    <w:p w14:paraId="4C191DB8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Eine Foto von Euch erhielt ich auch. - Wie Klavier u. Schreibtisch auf dem Gang Platz</w:t>
      </w:r>
    </w:p>
    <w:p w14:paraId="7A95FA1A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haben, ist mir ein Rätsel. Mit Sepp </w:t>
      </w:r>
      <w:proofErr w:type="spellStart"/>
      <w:r w:rsidRPr="00EB3128">
        <w:rPr>
          <w:sz w:val="22"/>
        </w:rPr>
        <w:t>Regnat</w:t>
      </w:r>
      <w:proofErr w:type="spellEnd"/>
      <w:r w:rsidRPr="00EB3128">
        <w:rPr>
          <w:sz w:val="22"/>
        </w:rPr>
        <w:t xml:space="preserve">, </w:t>
      </w:r>
      <w:proofErr w:type="spellStart"/>
      <w:r w:rsidRPr="00EB3128">
        <w:rPr>
          <w:sz w:val="22"/>
        </w:rPr>
        <w:t>Mainbg</w:t>
      </w:r>
      <w:proofErr w:type="spellEnd"/>
      <w:r w:rsidRPr="00EB3128">
        <w:rPr>
          <w:sz w:val="22"/>
        </w:rPr>
        <w:t>. Gartenstr. 209</w:t>
      </w:r>
      <w:r>
        <w:rPr>
          <w:sz w:val="22"/>
        </w:rPr>
        <w:t xml:space="preserve"> </w:t>
      </w:r>
      <w:r w:rsidRPr="00EB3128">
        <w:rPr>
          <w:sz w:val="22"/>
        </w:rPr>
        <w:t>bin ich immer noch</w:t>
      </w:r>
    </w:p>
    <w:p w14:paraId="66A8A49D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(seit 2 Jahren) beisammen. Könnt über </w:t>
      </w:r>
      <w:proofErr w:type="spellStart"/>
      <w:r w:rsidRPr="00EB3128">
        <w:rPr>
          <w:sz w:val="22"/>
        </w:rPr>
        <w:t>über</w:t>
      </w:r>
      <w:proofErr w:type="spellEnd"/>
      <w:r w:rsidRPr="00EB3128">
        <w:rPr>
          <w:sz w:val="22"/>
        </w:rPr>
        <w:t xml:space="preserve"> Christel Verbindung aufnehmen! Wie verbrach-</w:t>
      </w:r>
    </w:p>
    <w:p w14:paraId="6EC00DE6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tet</w:t>
      </w:r>
      <w:proofErr w:type="spellEnd"/>
      <w:r w:rsidRPr="00EB3128">
        <w:rPr>
          <w:sz w:val="22"/>
        </w:rPr>
        <w:t xml:space="preserve"> Ihr Weihnachten? Was gab es alles? Hattet Ihr Plätzchen? Vor einem Monat traf ich</w:t>
      </w:r>
    </w:p>
    <w:p w14:paraId="58E21BDA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einen </w:t>
      </w:r>
      <w:r>
        <w:rPr>
          <w:sz w:val="22"/>
        </w:rPr>
        <w:t>„</w:t>
      </w:r>
      <w:r w:rsidRPr="00EB3128">
        <w:rPr>
          <w:sz w:val="22"/>
        </w:rPr>
        <w:t>H.H.</w:t>
      </w:r>
      <w:r>
        <w:rPr>
          <w:sz w:val="22"/>
        </w:rPr>
        <w:t>“</w:t>
      </w:r>
      <w:r w:rsidRPr="00EB3128">
        <w:rPr>
          <w:sz w:val="22"/>
        </w:rPr>
        <w:t xml:space="preserve"> und hatte nach 2 Jahren </w:t>
      </w:r>
      <w:r>
        <w:rPr>
          <w:sz w:val="22"/>
        </w:rPr>
        <w:t>„</w:t>
      </w:r>
      <w:r w:rsidRPr="00EB3128">
        <w:rPr>
          <w:sz w:val="22"/>
        </w:rPr>
        <w:t>BG</w:t>
      </w:r>
      <w:r>
        <w:rPr>
          <w:sz w:val="22"/>
        </w:rPr>
        <w:t>“</w:t>
      </w:r>
      <w:r w:rsidRPr="00EB3128">
        <w:rPr>
          <w:sz w:val="22"/>
        </w:rPr>
        <w:t xml:space="preserve"> was mich sehr freute! Über Berufs- u. </w:t>
      </w:r>
      <w:proofErr w:type="spellStart"/>
      <w:r w:rsidRPr="00EB3128">
        <w:rPr>
          <w:sz w:val="22"/>
        </w:rPr>
        <w:t>Lebensge</w:t>
      </w:r>
      <w:proofErr w:type="spellEnd"/>
      <w:r w:rsidRPr="00EB3128">
        <w:rPr>
          <w:sz w:val="22"/>
        </w:rPr>
        <w:t>-</w:t>
      </w:r>
    </w:p>
    <w:p w14:paraId="7553583A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staltung</w:t>
      </w:r>
      <w:proofErr w:type="spellEnd"/>
      <w:r w:rsidRPr="00EB3128">
        <w:rPr>
          <w:sz w:val="22"/>
        </w:rPr>
        <w:t xml:space="preserve"> sprechen wir viel! Aber man </w:t>
      </w:r>
      <w:proofErr w:type="spellStart"/>
      <w:r w:rsidRPr="00EB3128">
        <w:rPr>
          <w:sz w:val="22"/>
        </w:rPr>
        <w:t>muß</w:t>
      </w:r>
      <w:proofErr w:type="spellEnd"/>
      <w:r w:rsidRPr="00EB3128">
        <w:rPr>
          <w:sz w:val="22"/>
        </w:rPr>
        <w:t xml:space="preserve"> erst die Wirklichkeit zu Hause sehen. Berliner</w:t>
      </w:r>
    </w:p>
    <w:p w14:paraId="196CA7B4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Zeitungen, die wir manchmal bekommen, geben uns kleine Einblicke. - Das Wetter ist sehr</w:t>
      </w:r>
    </w:p>
    <w:p w14:paraId="786A56F7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unbeständig in unserer Höhenlage. - 20° u. Tauwetter wechseln schnell. - Wie weit sind</w:t>
      </w:r>
    </w:p>
    <w:p w14:paraId="229732E0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Hermann, Lenz, </w:t>
      </w:r>
      <w:proofErr w:type="spellStart"/>
      <w:r w:rsidRPr="00EB3128">
        <w:rPr>
          <w:sz w:val="22"/>
        </w:rPr>
        <w:t>Mößmer</w:t>
      </w:r>
      <w:proofErr w:type="spellEnd"/>
      <w:r w:rsidRPr="00EB3128">
        <w:rPr>
          <w:sz w:val="22"/>
        </w:rPr>
        <w:t xml:space="preserve"> usw. in ihrer Berufsausbildung? Grüßt die Verwandten, Bekannten </w:t>
      </w:r>
    </w:p>
    <w:p w14:paraId="1D8779A5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u. Freunde recht vielmals. Besonders inniges Gedenken widme ich Dir </w:t>
      </w:r>
      <w:proofErr w:type="spellStart"/>
      <w:r w:rsidRPr="00EB3128">
        <w:rPr>
          <w:sz w:val="22"/>
        </w:rPr>
        <w:t>lb</w:t>
      </w:r>
      <w:proofErr w:type="spellEnd"/>
      <w:r w:rsidRPr="00EB3128">
        <w:rPr>
          <w:sz w:val="22"/>
        </w:rPr>
        <w:t>. Mutter u.</w:t>
      </w:r>
    </w:p>
    <w:p w14:paraId="7152603E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den Schwestern Alies u. Luis. Warum schreibt Ihr so wenig von den Mietern?</w:t>
      </w:r>
    </w:p>
    <w:p w14:paraId="0043184C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Euer dankbarer Hans.</w:t>
      </w:r>
    </w:p>
    <w:p w14:paraId="2907D322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</w:p>
    <w:p w14:paraId="2C3B89AF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B3128">
        <w:rPr>
          <w:b/>
          <w:bCs/>
          <w:sz w:val="22"/>
        </w:rPr>
        <w:t>1948-01-08_1</w:t>
      </w:r>
    </w:p>
    <w:p w14:paraId="031DC7A2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8. Januar 1948. </w:t>
      </w:r>
    </w:p>
    <w:p w14:paraId="28804927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Liebste Mutter, liebe Schwestern!</w:t>
      </w:r>
    </w:p>
    <w:p w14:paraId="5C831298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Am 1.I. schrieb ich Euch die graue Karte von Euch zurück, so daß Ihr jetzt</w:t>
      </w:r>
    </w:p>
    <w:p w14:paraId="2B6D2F41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2 Karten kurz aufeinander bekommen werdet. Ich nehme an, daß Ihr öfter sol-</w:t>
      </w:r>
    </w:p>
    <w:p w14:paraId="16BAA8E2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che</w:t>
      </w:r>
      <w:proofErr w:type="spellEnd"/>
      <w:r w:rsidRPr="00EB3128">
        <w:rPr>
          <w:sz w:val="22"/>
        </w:rPr>
        <w:t xml:space="preserve"> für mich bekommt; drum macht Ihr mir, Ihr seht, mit der meinen Vermehrung Freude. </w:t>
      </w:r>
    </w:p>
    <w:p w14:paraId="11ED9888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Eure Karten 1-6 habe ich ja bestätigt u. beantwortet. Ich wiederhole, daß ich</w:t>
      </w:r>
    </w:p>
    <w:p w14:paraId="6301563F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noch im Lazarett liege wegen meines Herzens. </w:t>
      </w:r>
      <w:proofErr w:type="gramStart"/>
      <w:r w:rsidRPr="00EB3128">
        <w:rPr>
          <w:sz w:val="22"/>
        </w:rPr>
        <w:t>Habe</w:t>
      </w:r>
      <w:proofErr w:type="gramEnd"/>
      <w:r w:rsidRPr="00EB3128">
        <w:rPr>
          <w:sz w:val="22"/>
        </w:rPr>
        <w:t xml:space="preserve"> aber beim ruhigen liegen keine </w:t>
      </w:r>
    </w:p>
    <w:p w14:paraId="45569B9C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besonderen Beschwerden. Der Arzt ist sehr nett u. meint, daß die Sache bei richtiger</w:t>
      </w:r>
    </w:p>
    <w:p w14:paraId="269C78A7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Behandlung daheim bald zu beheben ist. Im Bett nun habe ich ja wieder mal</w:t>
      </w:r>
    </w:p>
    <w:p w14:paraId="5BCD755C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genügend Zeit, mich etwas geistig zu betätigen, was mir anfänglich </w:t>
      </w:r>
      <w:proofErr w:type="spellStart"/>
      <w:r w:rsidRPr="00EB3128">
        <w:rPr>
          <w:sz w:val="22"/>
        </w:rPr>
        <w:t>faßt</w:t>
      </w:r>
      <w:proofErr w:type="spellEnd"/>
      <w:r w:rsidRPr="00EB3128">
        <w:rPr>
          <w:sz w:val="22"/>
        </w:rPr>
        <w:t xml:space="preserve"> </w:t>
      </w:r>
      <w:proofErr w:type="gramStart"/>
      <w:r w:rsidRPr="00EB3128">
        <w:rPr>
          <w:sz w:val="22"/>
        </w:rPr>
        <w:t>schwer fiel</w:t>
      </w:r>
      <w:proofErr w:type="gramEnd"/>
      <w:r w:rsidRPr="00EB3128">
        <w:rPr>
          <w:sz w:val="22"/>
        </w:rPr>
        <w:t xml:space="preserve">. </w:t>
      </w:r>
    </w:p>
    <w:p w14:paraId="741C2A54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Da das B</w:t>
      </w:r>
      <w:r>
        <w:rPr>
          <w:sz w:val="22"/>
        </w:rPr>
        <w:t>ü</w:t>
      </w:r>
      <w:r w:rsidRPr="00EB3128">
        <w:rPr>
          <w:sz w:val="22"/>
        </w:rPr>
        <w:t xml:space="preserve">chermaterial äußerst gering u. nur bruchstückhaft ist, sind wir bei </w:t>
      </w:r>
      <w:proofErr w:type="spellStart"/>
      <w:r w:rsidRPr="00EB3128">
        <w:rPr>
          <w:sz w:val="22"/>
        </w:rPr>
        <w:t>unse</w:t>
      </w:r>
      <w:proofErr w:type="spellEnd"/>
      <w:r w:rsidRPr="00EB3128">
        <w:rPr>
          <w:sz w:val="22"/>
        </w:rPr>
        <w:t>-</w:t>
      </w:r>
    </w:p>
    <w:p w14:paraId="7790C589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ren</w:t>
      </w:r>
      <w:proofErr w:type="spellEnd"/>
      <w:r w:rsidRPr="00EB3128">
        <w:rPr>
          <w:sz w:val="22"/>
        </w:rPr>
        <w:t xml:space="preserve"> Studien auf das Gedächtnis angewiesen, das erstaunliche Lücken aufweist. </w:t>
      </w:r>
    </w:p>
    <w:p w14:paraId="07F6FDB4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Vor allen Dingen ist es eine gewisse Philosophie, die uns über die ganze Schwere </w:t>
      </w:r>
    </w:p>
    <w:p w14:paraId="296F8948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lastRenderedPageBreak/>
        <w:t xml:space="preserve">der Zeit besser hinweg hilft. </w:t>
      </w:r>
      <w:r>
        <w:rPr>
          <w:sz w:val="22"/>
        </w:rPr>
        <w:t>„</w:t>
      </w:r>
      <w:r w:rsidRPr="00EB3128">
        <w:rPr>
          <w:sz w:val="22"/>
        </w:rPr>
        <w:t>Wer auf sein Elend tritt, steht höher,</w:t>
      </w:r>
      <w:r>
        <w:rPr>
          <w:sz w:val="22"/>
        </w:rPr>
        <w:t>“</w:t>
      </w:r>
      <w:r w:rsidRPr="00EB3128">
        <w:rPr>
          <w:sz w:val="22"/>
        </w:rPr>
        <w:t xml:space="preserve"> sagt Hölderlin u. </w:t>
      </w:r>
    </w:p>
    <w:p w14:paraId="36F24D0C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danach könnte ich auf dem </w:t>
      </w:r>
      <w:proofErr w:type="spellStart"/>
      <w:r w:rsidRPr="00EB3128">
        <w:rPr>
          <w:sz w:val="22"/>
        </w:rPr>
        <w:t>Martinst</w:t>
      </w:r>
      <w:proofErr w:type="spellEnd"/>
      <w:r w:rsidRPr="00EB3128">
        <w:rPr>
          <w:sz w:val="22"/>
        </w:rPr>
        <w:t xml:space="preserve">. stehen. Wenn es auch oft hart geht, das </w:t>
      </w:r>
      <w:proofErr w:type="spellStart"/>
      <w:r w:rsidRPr="00EB3128">
        <w:rPr>
          <w:sz w:val="22"/>
        </w:rPr>
        <w:t>gan</w:t>
      </w:r>
      <w:proofErr w:type="spellEnd"/>
      <w:r w:rsidRPr="00EB3128">
        <w:rPr>
          <w:sz w:val="22"/>
        </w:rPr>
        <w:t>-</w:t>
      </w:r>
    </w:p>
    <w:p w14:paraId="0882A08D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ze</w:t>
      </w:r>
      <w:proofErr w:type="spellEnd"/>
      <w:r w:rsidRPr="00EB3128">
        <w:rPr>
          <w:sz w:val="22"/>
        </w:rPr>
        <w:t xml:space="preserve"> Erleben auf eine höhere Stufe zu stellen, die Hoffnung auf die Heimkehr ist doch</w:t>
      </w:r>
    </w:p>
    <w:p w14:paraId="1655F6E0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zu groß, als da</w:t>
      </w:r>
      <w:r>
        <w:rPr>
          <w:sz w:val="22"/>
        </w:rPr>
        <w:t>ß</w:t>
      </w:r>
      <w:r w:rsidRPr="00EB3128">
        <w:rPr>
          <w:sz w:val="22"/>
        </w:rPr>
        <w:t xml:space="preserve"> man sich gehen ließe. Vielleicht werdet Ihr auch etliche Ansichten</w:t>
      </w:r>
    </w:p>
    <w:p w14:paraId="7AECA4F2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die ich mir in der Fremde aneignete, komisch finden. Und auch Ihr, besonders Alies</w:t>
      </w:r>
    </w:p>
    <w:p w14:paraId="6380D33F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u. Luise, werden ja Verschiedenes erlebt u. Ihre Ansichten geändert haben, so daß</w:t>
      </w:r>
    </w:p>
    <w:p w14:paraId="6034F120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es nicht bloß ein Erzählen, sondern ein neues Kennenlernen geben wird. Mutter</w:t>
      </w:r>
    </w:p>
    <w:p w14:paraId="6A133F46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wird sich ja </w:t>
      </w:r>
      <w:proofErr w:type="gramStart"/>
      <w:r w:rsidRPr="00EB3128">
        <w:rPr>
          <w:sz w:val="22"/>
        </w:rPr>
        <w:t>gleich geblieben</w:t>
      </w:r>
      <w:proofErr w:type="gramEnd"/>
      <w:r w:rsidRPr="00EB3128">
        <w:rPr>
          <w:sz w:val="22"/>
        </w:rPr>
        <w:t xml:space="preserve"> sein? Und ist somit der ruhende Pol, nachdem wir uns zu</w:t>
      </w:r>
    </w:p>
    <w:p w14:paraId="7F6F5AC9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orientieren haben. - Wenn Ihr Gelegenheit habt, kauft für mich: </w:t>
      </w:r>
      <w:r>
        <w:rPr>
          <w:sz w:val="22"/>
        </w:rPr>
        <w:t>„</w:t>
      </w:r>
      <w:proofErr w:type="spellStart"/>
      <w:r w:rsidRPr="00EB3128">
        <w:rPr>
          <w:sz w:val="22"/>
        </w:rPr>
        <w:t>Eckermanns</w:t>
      </w:r>
      <w:proofErr w:type="spellEnd"/>
    </w:p>
    <w:p w14:paraId="6DFAC29C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Gespräche mit Goethe</w:t>
      </w:r>
      <w:r>
        <w:rPr>
          <w:sz w:val="22"/>
        </w:rPr>
        <w:t>“</w:t>
      </w:r>
      <w:r w:rsidRPr="00EB3128">
        <w:rPr>
          <w:sz w:val="22"/>
        </w:rPr>
        <w:t xml:space="preserve">, Gedichte, oder Werke von </w:t>
      </w:r>
      <w:r>
        <w:rPr>
          <w:sz w:val="22"/>
        </w:rPr>
        <w:t>„</w:t>
      </w:r>
      <w:r w:rsidRPr="00EB3128">
        <w:rPr>
          <w:sz w:val="22"/>
        </w:rPr>
        <w:t>Hölderlin</w:t>
      </w:r>
      <w:r>
        <w:rPr>
          <w:sz w:val="22"/>
        </w:rPr>
        <w:t>“</w:t>
      </w:r>
      <w:r w:rsidRPr="00EB3128">
        <w:rPr>
          <w:sz w:val="22"/>
        </w:rPr>
        <w:t xml:space="preserve">, </w:t>
      </w:r>
      <w:r>
        <w:rPr>
          <w:sz w:val="22"/>
        </w:rPr>
        <w:t>„</w:t>
      </w:r>
      <w:r w:rsidRPr="00EB3128">
        <w:rPr>
          <w:sz w:val="22"/>
        </w:rPr>
        <w:t>Gustav Freitag</w:t>
      </w:r>
      <w:r>
        <w:rPr>
          <w:sz w:val="22"/>
        </w:rPr>
        <w:t>“</w:t>
      </w:r>
      <w:r w:rsidRPr="00EB3128">
        <w:rPr>
          <w:sz w:val="22"/>
        </w:rPr>
        <w:t xml:space="preserve"> oder sonstige</w:t>
      </w:r>
    </w:p>
    <w:p w14:paraId="4808C299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 xml:space="preserve">Klassiker. Gute Bücher haben ja immer ihren Wert u. ich bin ein wissensdurstiger </w:t>
      </w:r>
      <w:r>
        <w:rPr>
          <w:sz w:val="22"/>
        </w:rPr>
        <w:t>„</w:t>
      </w:r>
      <w:r w:rsidRPr="00EB3128">
        <w:rPr>
          <w:sz w:val="22"/>
        </w:rPr>
        <w:t>Bücher-</w:t>
      </w:r>
    </w:p>
    <w:p w14:paraId="131E3F07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Narr</w:t>
      </w:r>
      <w:r>
        <w:rPr>
          <w:sz w:val="22"/>
        </w:rPr>
        <w:t>“</w:t>
      </w:r>
      <w:r w:rsidRPr="00EB3128">
        <w:rPr>
          <w:sz w:val="22"/>
        </w:rPr>
        <w:t xml:space="preserve"> u. bedauere, früher nicht mehr gelesen zu haben. - Ich wünsche Euch gute Gesund-</w:t>
      </w:r>
    </w:p>
    <w:p w14:paraId="0A64A20C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B3128">
        <w:rPr>
          <w:sz w:val="22"/>
        </w:rPr>
        <w:t>heit</w:t>
      </w:r>
      <w:proofErr w:type="spellEnd"/>
      <w:r w:rsidRPr="00EB3128">
        <w:rPr>
          <w:sz w:val="22"/>
        </w:rPr>
        <w:t xml:space="preserve"> u. Wohlergehen u. grüße Euch, meine Lieben viel 1000x Euer Sohn u. Bruder</w:t>
      </w:r>
    </w:p>
    <w:p w14:paraId="51A96A2B" w14:textId="77777777" w:rsidR="00191902" w:rsidRPr="00EB3128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Hans</w:t>
      </w:r>
    </w:p>
    <w:p w14:paraId="6B5ADC3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B3128">
        <w:rPr>
          <w:sz w:val="22"/>
        </w:rPr>
        <w:t>Wie geht es den Passauer Verwandten?</w:t>
      </w:r>
    </w:p>
    <w:p w14:paraId="17BF401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F09790F" w14:textId="77777777" w:rsidR="00191902" w:rsidRPr="00823A5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823A58">
        <w:rPr>
          <w:b/>
          <w:bCs/>
          <w:sz w:val="22"/>
        </w:rPr>
        <w:t>1948-01-26_1</w:t>
      </w:r>
    </w:p>
    <w:p w14:paraId="497606B8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26.I.1948.</w:t>
      </w:r>
    </w:p>
    <w:p w14:paraId="4FECAB9E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Liebste Mutter, liebe Schwestern!</w:t>
      </w:r>
    </w:p>
    <w:p w14:paraId="4580A005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 xml:space="preserve">Photographie kann ich Euch keine schicken. Dafür </w:t>
      </w:r>
    </w:p>
    <w:p w14:paraId="7287AE90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sei diese Zeichnung ein kleiner Ersatz. Und bin ich</w:t>
      </w:r>
    </w:p>
    <w:p w14:paraId="5A40C6D8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für Euch auf diesem Bild schwer zu erkennen, wie</w:t>
      </w:r>
    </w:p>
    <w:p w14:paraId="0219221E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wird es erst in Wirklichkeit sein! Es sei also ein Vor-</w:t>
      </w:r>
    </w:p>
    <w:p w14:paraId="193E7D9E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23A58">
        <w:rPr>
          <w:sz w:val="22"/>
        </w:rPr>
        <w:t>bote</w:t>
      </w:r>
      <w:proofErr w:type="spellEnd"/>
      <w:r w:rsidRPr="00823A58">
        <w:rPr>
          <w:sz w:val="22"/>
        </w:rPr>
        <w:t xml:space="preserve"> von mir; denn wir hoffen doch alle stark, daß</w:t>
      </w:r>
    </w:p>
    <w:p w14:paraId="0D65CA08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wir nicht die allerletzten sein werden, die nach hau-</w:t>
      </w:r>
    </w:p>
    <w:p w14:paraId="15043ECB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23A58">
        <w:rPr>
          <w:sz w:val="22"/>
        </w:rPr>
        <w:t>se</w:t>
      </w:r>
      <w:proofErr w:type="spellEnd"/>
      <w:r w:rsidRPr="00823A58">
        <w:rPr>
          <w:sz w:val="22"/>
        </w:rPr>
        <w:t xml:space="preserve"> fahren. Das Warten u. alle anderen "besonderen"</w:t>
      </w:r>
    </w:p>
    <w:p w14:paraId="5EE9B9D3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Umstände, ließe sich ertragen, da man sich im</w:t>
      </w:r>
    </w:p>
    <w:p w14:paraId="478AC9D0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Laufe der Zeit daran gewöhnt. Aber der Winter</w:t>
      </w:r>
    </w:p>
    <w:p w14:paraId="326D1B90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u. die Kälte!! Und vor allem die Stürme in diesem</w:t>
      </w:r>
    </w:p>
    <w:p w14:paraId="1EC7257A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Kontinentalklima. Dez. u. Jan. brachte ich gut her-</w:t>
      </w:r>
    </w:p>
    <w:p w14:paraId="58F57BB5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um, wie ich Euch auf den letzten beiden Karten schrieb,</w:t>
      </w:r>
    </w:p>
    <w:p w14:paraId="5C97A60B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da ich im Lazarett war u. noch nicht arbeiten brauche.</w:t>
      </w:r>
    </w:p>
    <w:p w14:paraId="40C9E54A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Besonders eine geistige Erholung war es u. ich</w:t>
      </w:r>
    </w:p>
    <w:p w14:paraId="1C6E13F0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823A58">
        <w:rPr>
          <w:sz w:val="22"/>
        </w:rPr>
        <w:t>habe</w:t>
      </w:r>
      <w:proofErr w:type="gramEnd"/>
      <w:r w:rsidRPr="00823A58">
        <w:rPr>
          <w:sz w:val="22"/>
        </w:rPr>
        <w:t xml:space="preserve"> gelesen u. an Wissen gesammelt was ich nur </w:t>
      </w:r>
      <w:proofErr w:type="spellStart"/>
      <w:r w:rsidRPr="00823A58">
        <w:rPr>
          <w:sz w:val="22"/>
        </w:rPr>
        <w:t>erha</w:t>
      </w:r>
      <w:proofErr w:type="spellEnd"/>
      <w:r w:rsidRPr="00823A58">
        <w:rPr>
          <w:sz w:val="22"/>
        </w:rPr>
        <w:t>-</w:t>
      </w:r>
    </w:p>
    <w:p w14:paraId="45FF9FAD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23A58">
        <w:rPr>
          <w:sz w:val="22"/>
        </w:rPr>
        <w:t>schen</w:t>
      </w:r>
      <w:proofErr w:type="spellEnd"/>
      <w:r w:rsidRPr="00823A58">
        <w:rPr>
          <w:sz w:val="22"/>
        </w:rPr>
        <w:t xml:space="preserve"> konnte. Besonders beschäftigte mich Goethe</w:t>
      </w:r>
    </w:p>
    <w:p w14:paraId="7A9D803E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 xml:space="preserve">u. </w:t>
      </w:r>
      <w:proofErr w:type="spellStart"/>
      <w:r w:rsidRPr="00823A58">
        <w:rPr>
          <w:sz w:val="22"/>
        </w:rPr>
        <w:t>Spinosas</w:t>
      </w:r>
      <w:proofErr w:type="spellEnd"/>
      <w:r w:rsidRPr="00823A58">
        <w:rPr>
          <w:sz w:val="22"/>
        </w:rPr>
        <w:t xml:space="preserve"> </w:t>
      </w:r>
      <w:r>
        <w:rPr>
          <w:sz w:val="22"/>
        </w:rPr>
        <w:t>„</w:t>
      </w:r>
      <w:r w:rsidRPr="00823A58">
        <w:rPr>
          <w:sz w:val="22"/>
        </w:rPr>
        <w:t>Ethik</w:t>
      </w:r>
      <w:r>
        <w:rPr>
          <w:sz w:val="22"/>
        </w:rPr>
        <w:t>“</w:t>
      </w:r>
      <w:r w:rsidRPr="00823A58">
        <w:rPr>
          <w:sz w:val="22"/>
        </w:rPr>
        <w:t xml:space="preserve">! Sie hat auf mich ziemlich </w:t>
      </w:r>
      <w:proofErr w:type="spellStart"/>
      <w:r w:rsidRPr="00823A58">
        <w:rPr>
          <w:sz w:val="22"/>
        </w:rPr>
        <w:t>ge</w:t>
      </w:r>
      <w:proofErr w:type="spellEnd"/>
      <w:r w:rsidRPr="00823A58">
        <w:rPr>
          <w:sz w:val="22"/>
        </w:rPr>
        <w:t>-</w:t>
      </w:r>
    </w:p>
    <w:p w14:paraId="074DC6E8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wirkt u. jetzt wo ich fertig bin mit dem Buch, bin</w:t>
      </w:r>
    </w:p>
    <w:p w14:paraId="4DD479D6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ich überzeugt davon, daß es auf dem Index steht.</w:t>
      </w:r>
    </w:p>
    <w:p w14:paraId="6B52F27D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Die letzte Post kam vor einem Monat an, u. so</w:t>
      </w:r>
    </w:p>
    <w:p w14:paraId="682D86E4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warten wir wieder sehnsüchtig! Warum das wohl</w:t>
      </w:r>
    </w:p>
    <w:p w14:paraId="359CBECE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 xml:space="preserve">so </w:t>
      </w:r>
      <w:proofErr w:type="spellStart"/>
      <w:r w:rsidRPr="00823A58">
        <w:rPr>
          <w:sz w:val="22"/>
        </w:rPr>
        <w:t>tröpfelhaft</w:t>
      </w:r>
      <w:proofErr w:type="spellEnd"/>
      <w:r w:rsidRPr="00823A58">
        <w:rPr>
          <w:sz w:val="22"/>
        </w:rPr>
        <w:t xml:space="preserve"> geht!! - Mutter, schreib doch selbst</w:t>
      </w:r>
    </w:p>
    <w:p w14:paraId="5950C6D7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 xml:space="preserve">einmal, es </w:t>
      </w:r>
      <w:proofErr w:type="spellStart"/>
      <w:r w:rsidRPr="00823A58">
        <w:rPr>
          <w:sz w:val="22"/>
        </w:rPr>
        <w:t>muß</w:t>
      </w:r>
      <w:proofErr w:type="spellEnd"/>
      <w:r w:rsidRPr="00823A58">
        <w:rPr>
          <w:sz w:val="22"/>
        </w:rPr>
        <w:t xml:space="preserve"> ja nicht unbedingt Druckschrift</w:t>
      </w:r>
    </w:p>
    <w:p w14:paraId="0AE9166D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 xml:space="preserve">sein! - Ich freue mich übrigens </w:t>
      </w:r>
      <w:proofErr w:type="spellStart"/>
      <w:r w:rsidRPr="00823A58">
        <w:rPr>
          <w:sz w:val="22"/>
        </w:rPr>
        <w:t>rießig</w:t>
      </w:r>
      <w:proofErr w:type="spellEnd"/>
      <w:r w:rsidRPr="00823A58">
        <w:rPr>
          <w:sz w:val="22"/>
        </w:rPr>
        <w:t>, daß Ihr mir</w:t>
      </w:r>
    </w:p>
    <w:p w14:paraId="2B0E11CA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 xml:space="preserve">so fleißig schreibt u. ich bin jetzt bei jeder </w:t>
      </w:r>
      <w:proofErr w:type="spellStart"/>
      <w:r w:rsidRPr="00823A58">
        <w:rPr>
          <w:sz w:val="22"/>
        </w:rPr>
        <w:t>Postvertei</w:t>
      </w:r>
      <w:proofErr w:type="spellEnd"/>
      <w:r w:rsidRPr="00823A58">
        <w:rPr>
          <w:sz w:val="22"/>
        </w:rPr>
        <w:t>-</w:t>
      </w:r>
    </w:p>
    <w:p w14:paraId="55CD4314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23A58">
        <w:rPr>
          <w:sz w:val="22"/>
        </w:rPr>
        <w:t>lung</w:t>
      </w:r>
      <w:proofErr w:type="spellEnd"/>
      <w:r w:rsidRPr="00823A58">
        <w:rPr>
          <w:sz w:val="22"/>
        </w:rPr>
        <w:t xml:space="preserve"> mit mehreren Karten bedacht wurde. </w:t>
      </w:r>
      <w:proofErr w:type="spellStart"/>
      <w:r w:rsidRPr="00823A58">
        <w:rPr>
          <w:sz w:val="22"/>
        </w:rPr>
        <w:t>Hoffent</w:t>
      </w:r>
      <w:proofErr w:type="spellEnd"/>
      <w:r w:rsidRPr="00823A58">
        <w:rPr>
          <w:sz w:val="22"/>
        </w:rPr>
        <w:t>-</w:t>
      </w:r>
    </w:p>
    <w:p w14:paraId="3E934828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23A58">
        <w:rPr>
          <w:sz w:val="22"/>
        </w:rPr>
        <w:t>lich</w:t>
      </w:r>
      <w:proofErr w:type="spellEnd"/>
      <w:r w:rsidRPr="00823A58">
        <w:rPr>
          <w:sz w:val="22"/>
        </w:rPr>
        <w:t xml:space="preserve"> bekommt Ihr weiter noch Karten, damit ich mit die-</w:t>
      </w:r>
    </w:p>
    <w:p w14:paraId="334403F8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23A58">
        <w:rPr>
          <w:sz w:val="22"/>
        </w:rPr>
        <w:t>ser</w:t>
      </w:r>
      <w:proofErr w:type="spellEnd"/>
      <w:r w:rsidRPr="00823A58">
        <w:rPr>
          <w:sz w:val="22"/>
        </w:rPr>
        <w:t xml:space="preserve"> nicht zu kurz komme. Interessieren tut mich alles</w:t>
      </w:r>
    </w:p>
    <w:p w14:paraId="535907FA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von zu hause. Auch Kleinigkeiten! Es müssen keine</w:t>
      </w:r>
    </w:p>
    <w:p w14:paraId="1993D538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großen Neuigkeiten sein! - Als ich beim Zeichnen so</w:t>
      </w:r>
    </w:p>
    <w:p w14:paraId="57677F30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 xml:space="preserve">lange still sitzen </w:t>
      </w:r>
      <w:proofErr w:type="spellStart"/>
      <w:r w:rsidRPr="00823A58">
        <w:rPr>
          <w:sz w:val="22"/>
        </w:rPr>
        <w:t>mußte</w:t>
      </w:r>
      <w:proofErr w:type="spellEnd"/>
      <w:r w:rsidRPr="00823A58">
        <w:rPr>
          <w:sz w:val="22"/>
        </w:rPr>
        <w:t>, dacht ich daran, wie mich</w:t>
      </w:r>
    </w:p>
    <w:p w14:paraId="388736F8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23A58">
        <w:rPr>
          <w:sz w:val="22"/>
        </w:rPr>
        <w:t>Bundscherer</w:t>
      </w:r>
      <w:proofErr w:type="spellEnd"/>
      <w:r w:rsidRPr="00823A58">
        <w:rPr>
          <w:sz w:val="22"/>
        </w:rPr>
        <w:t xml:space="preserve"> damals gezeichnet hat. - Ich wünsche</w:t>
      </w:r>
    </w:p>
    <w:p w14:paraId="36549C77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Euch für die Gartenarbeit recht schönes Frühlings-</w:t>
      </w:r>
    </w:p>
    <w:p w14:paraId="670348EF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23A58">
        <w:rPr>
          <w:sz w:val="22"/>
        </w:rPr>
        <w:t>wetter</w:t>
      </w:r>
      <w:proofErr w:type="spellEnd"/>
      <w:r w:rsidRPr="00823A58">
        <w:rPr>
          <w:sz w:val="22"/>
        </w:rPr>
        <w:t xml:space="preserve"> u. grüße Euch mit Fam. Rott u. Riederer</w:t>
      </w:r>
    </w:p>
    <w:p w14:paraId="0411F283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lastRenderedPageBreak/>
        <w:t>viel tausendmal</w:t>
      </w:r>
    </w:p>
    <w:p w14:paraId="3F913E77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Euer Sohn u. Bruder Hans.</w:t>
      </w:r>
    </w:p>
    <w:p w14:paraId="421641E2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(Hat Beck Willi eine Praxis u. wie geht es ihm</w:t>
      </w:r>
    </w:p>
    <w:p w14:paraId="6AEA4F18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 xml:space="preserve">(sind </w:t>
      </w:r>
      <w:proofErr w:type="spellStart"/>
      <w:r w:rsidRPr="00823A58">
        <w:rPr>
          <w:sz w:val="22"/>
        </w:rPr>
        <w:t>Maxl</w:t>
      </w:r>
      <w:proofErr w:type="spellEnd"/>
      <w:r w:rsidRPr="00823A58">
        <w:rPr>
          <w:sz w:val="22"/>
        </w:rPr>
        <w:t xml:space="preserve"> u. Otto zu Hause?) sonst?)</w:t>
      </w:r>
    </w:p>
    <w:p w14:paraId="39E93D50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In Gefangenschaft. Januar 1948.</w:t>
      </w:r>
    </w:p>
    <w:p w14:paraId="43E1E7A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823A58">
        <w:rPr>
          <w:sz w:val="22"/>
        </w:rPr>
        <w:t>Euer Hans.</w:t>
      </w:r>
    </w:p>
    <w:p w14:paraId="4C7FBC7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B6EFFAB" w14:textId="77777777" w:rsidR="00191902" w:rsidRPr="0065704F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65704F">
        <w:rPr>
          <w:b/>
          <w:bCs/>
          <w:sz w:val="22"/>
        </w:rPr>
        <w:t>1948-02-15_1</w:t>
      </w:r>
    </w:p>
    <w:p w14:paraId="4C53316A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15.II.48.</w:t>
      </w:r>
    </w:p>
    <w:p w14:paraId="2E9B97BC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Liebste Mutter, liebe Schwestern!</w:t>
      </w:r>
    </w:p>
    <w:p w14:paraId="2218D42D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Seit 28.I.47 waren wir ohne Post u. jetzt endlich bekam ich 4 Karten. </w:t>
      </w:r>
      <w:proofErr w:type="spellStart"/>
      <w:r w:rsidRPr="0065704F">
        <w:rPr>
          <w:sz w:val="22"/>
        </w:rPr>
        <w:t>No</w:t>
      </w:r>
      <w:proofErr w:type="spellEnd"/>
    </w:p>
    <w:p w14:paraId="2D9083C3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9, 10, 11 (vom 19.12.47) von Euch u. eine von Fritz. Ich freue mich immer, daß ich</w:t>
      </w:r>
    </w:p>
    <w:p w14:paraId="1C1B9946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bei jeder Verteilung so reichlich bedacht bin. Aus Euren Zeilen spricht vor</w:t>
      </w:r>
    </w:p>
    <w:p w14:paraId="69D3C634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allem die Trauer, daß ich so lange noch komme. Nun, das kann ich mir ja</w:t>
      </w:r>
    </w:p>
    <w:p w14:paraId="7C67A66F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denken, drum schreibt mir doch lieber, wie das Leben bei Euch läuft! Luise</w:t>
      </w:r>
    </w:p>
    <w:p w14:paraId="2F68DF98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u. Alies gehen doch sicher zum Tanz? Oder wie geht's im Haus oben u. unten</w:t>
      </w:r>
    </w:p>
    <w:p w14:paraId="65569A04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zu, was macht </w:t>
      </w:r>
      <w:proofErr w:type="spellStart"/>
      <w:r w:rsidRPr="0065704F">
        <w:rPr>
          <w:sz w:val="22"/>
        </w:rPr>
        <w:t>Punzmann</w:t>
      </w:r>
      <w:proofErr w:type="spellEnd"/>
      <w:r w:rsidRPr="0065704F">
        <w:rPr>
          <w:sz w:val="22"/>
        </w:rPr>
        <w:t xml:space="preserve"> Karl, die Bekannten aus der Nachbarschaft, Steg-</w:t>
      </w:r>
    </w:p>
    <w:p w14:paraId="465F7673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5704F">
        <w:rPr>
          <w:sz w:val="22"/>
        </w:rPr>
        <w:t>maier</w:t>
      </w:r>
      <w:proofErr w:type="spellEnd"/>
      <w:r w:rsidRPr="0065704F">
        <w:rPr>
          <w:sz w:val="22"/>
        </w:rPr>
        <w:t xml:space="preserve"> Theres, Fam. Lindenberger, Tante Maria u. Onkel Emil usw. Es gibt</w:t>
      </w:r>
    </w:p>
    <w:p w14:paraId="5750024D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doch so vieles was mich interessiert u. ich kann doch nicht </w:t>
      </w:r>
      <w:proofErr w:type="spellStart"/>
      <w:r w:rsidRPr="0065704F">
        <w:rPr>
          <w:sz w:val="22"/>
        </w:rPr>
        <w:t>jedesmal</w:t>
      </w:r>
      <w:proofErr w:type="spellEnd"/>
      <w:r w:rsidRPr="0065704F">
        <w:rPr>
          <w:sz w:val="22"/>
        </w:rPr>
        <w:t xml:space="preserve"> meine</w:t>
      </w:r>
    </w:p>
    <w:p w14:paraId="33752CB9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halbe Karte mit Fragen füllen. Außerdem freut es mich, wenn das Leben</w:t>
      </w:r>
    </w:p>
    <w:p w14:paraId="31418C80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bei Euch einigermaßen gut geht, u. es macht mir das Herz nicht schwer,</w:t>
      </w:r>
    </w:p>
    <w:p w14:paraId="3AB7D56E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wenn Ihr etwas Fasching feiert oder lustig sei! Ich habe mich mit </w:t>
      </w:r>
      <w:proofErr w:type="spellStart"/>
      <w:r w:rsidRPr="0065704F">
        <w:rPr>
          <w:sz w:val="22"/>
        </w:rPr>
        <w:t>mei</w:t>
      </w:r>
      <w:proofErr w:type="spellEnd"/>
      <w:r w:rsidRPr="0065704F">
        <w:rPr>
          <w:sz w:val="22"/>
        </w:rPr>
        <w:t>-</w:t>
      </w:r>
    </w:p>
    <w:p w14:paraId="3983A904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5704F">
        <w:rPr>
          <w:sz w:val="22"/>
        </w:rPr>
        <w:t>nem</w:t>
      </w:r>
      <w:proofErr w:type="spellEnd"/>
      <w:r w:rsidRPr="0065704F">
        <w:rPr>
          <w:sz w:val="22"/>
        </w:rPr>
        <w:t xml:space="preserve"> Schicksal längst abgefunden, selbst wenn ich auch erst gegen Ende des</w:t>
      </w:r>
    </w:p>
    <w:p w14:paraId="0AF7BFF2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Jahres heimkommen sollte. Ich wills ja nicht hoffen bei den letzten zu sein;</w:t>
      </w:r>
    </w:p>
    <w:p w14:paraId="5D8B50F3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aber das hängt von Zufällen u. Umständen ab, die nicht zu berechnen sind. </w:t>
      </w:r>
    </w:p>
    <w:p w14:paraId="44AD504C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5704F">
        <w:rPr>
          <w:sz w:val="22"/>
        </w:rPr>
        <w:t>Sei</w:t>
      </w:r>
      <w:proofErr w:type="spellEnd"/>
      <w:r w:rsidRPr="0065704F">
        <w:rPr>
          <w:sz w:val="22"/>
        </w:rPr>
        <w:t xml:space="preserve"> 1. Februar geh ich wieder zur Arbeit, denn mein Körper hat sich </w:t>
      </w:r>
      <w:proofErr w:type="spellStart"/>
      <w:r w:rsidRPr="0065704F">
        <w:rPr>
          <w:sz w:val="22"/>
        </w:rPr>
        <w:t>äußer</w:t>
      </w:r>
      <w:proofErr w:type="spellEnd"/>
      <w:r w:rsidRPr="0065704F">
        <w:rPr>
          <w:sz w:val="22"/>
        </w:rPr>
        <w:t>-</w:t>
      </w:r>
    </w:p>
    <w:p w14:paraId="47EE3B2A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5704F">
        <w:rPr>
          <w:sz w:val="22"/>
        </w:rPr>
        <w:t>lich</w:t>
      </w:r>
      <w:proofErr w:type="spellEnd"/>
      <w:r w:rsidRPr="0065704F">
        <w:rPr>
          <w:sz w:val="22"/>
        </w:rPr>
        <w:t xml:space="preserve"> ziemlich gut erholt während meines Lazarettaufenthaltes u. das Inne-</w:t>
      </w:r>
    </w:p>
    <w:p w14:paraId="1960A602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5704F">
        <w:rPr>
          <w:sz w:val="22"/>
        </w:rPr>
        <w:t>re</w:t>
      </w:r>
      <w:proofErr w:type="spellEnd"/>
      <w:r w:rsidRPr="0065704F">
        <w:rPr>
          <w:sz w:val="22"/>
        </w:rPr>
        <w:t xml:space="preserve"> sieht man hier nicht, wenn es nicht schwere Formen aufweist. Und so stark</w:t>
      </w:r>
    </w:p>
    <w:p w14:paraId="2BCD55D9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ist meine Herzsache nicht! - Die Witterung macht uns ziemlich zu schaffen,</w:t>
      </w:r>
    </w:p>
    <w:p w14:paraId="7F63255E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wenngleich der mildeste Winter seit 100 Jahren sein sollte. - Wohnen tuen</w:t>
      </w:r>
    </w:p>
    <w:p w14:paraId="199D888D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wir so: im Landshuter </w:t>
      </w:r>
      <w:r>
        <w:rPr>
          <w:sz w:val="22"/>
        </w:rPr>
        <w:t>„</w:t>
      </w:r>
      <w:r w:rsidRPr="0065704F">
        <w:rPr>
          <w:sz w:val="22"/>
        </w:rPr>
        <w:t>Ostbahnhof</w:t>
      </w:r>
      <w:r>
        <w:rPr>
          <w:sz w:val="22"/>
        </w:rPr>
        <w:t>“</w:t>
      </w:r>
      <w:r w:rsidRPr="0065704F">
        <w:rPr>
          <w:sz w:val="22"/>
        </w:rPr>
        <w:t xml:space="preserve"> würde ich mich glücklich u. wohl fühlen</w:t>
      </w:r>
    </w:p>
    <w:p w14:paraId="4B8C575F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dagegen. Große Ansprüche werde ich daheim bestimmt nicht stellen an Essen, Bekleidung</w:t>
      </w:r>
    </w:p>
    <w:p w14:paraId="6200C2A8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usw. Auch Geld u. Besitztum wird mich nicht in erster </w:t>
      </w:r>
      <w:proofErr w:type="spellStart"/>
      <w:r w:rsidRPr="0065704F">
        <w:rPr>
          <w:sz w:val="22"/>
        </w:rPr>
        <w:t>linie</w:t>
      </w:r>
      <w:proofErr w:type="spellEnd"/>
      <w:r w:rsidRPr="0065704F">
        <w:rPr>
          <w:sz w:val="22"/>
        </w:rPr>
        <w:t xml:space="preserve"> glücklich </w:t>
      </w:r>
      <w:proofErr w:type="spellStart"/>
      <w:r w:rsidRPr="0065704F">
        <w:rPr>
          <w:sz w:val="22"/>
        </w:rPr>
        <w:t>ma</w:t>
      </w:r>
      <w:proofErr w:type="spellEnd"/>
      <w:r w:rsidRPr="0065704F">
        <w:rPr>
          <w:sz w:val="22"/>
        </w:rPr>
        <w:t>-</w:t>
      </w:r>
    </w:p>
    <w:p w14:paraId="52389D7E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5704F">
        <w:rPr>
          <w:sz w:val="22"/>
        </w:rPr>
        <w:t>chen</w:t>
      </w:r>
      <w:proofErr w:type="spellEnd"/>
      <w:r w:rsidRPr="0065704F">
        <w:rPr>
          <w:sz w:val="22"/>
        </w:rPr>
        <w:t xml:space="preserve">, aber ich kann mir vorstellen, daß ich nach all den Entbehrungen, </w:t>
      </w:r>
      <w:r w:rsidRPr="0065704F">
        <w:rPr>
          <w:strike/>
          <w:sz w:val="22"/>
        </w:rPr>
        <w:t>der</w:t>
      </w:r>
    </w:p>
    <w:p w14:paraId="60FECB48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in den langen Jahren </w:t>
      </w:r>
      <w:proofErr w:type="spellStart"/>
      <w:r w:rsidRPr="0065704F">
        <w:rPr>
          <w:sz w:val="22"/>
        </w:rPr>
        <w:t>furchbar</w:t>
      </w:r>
      <w:proofErr w:type="spellEnd"/>
      <w:r w:rsidRPr="0065704F">
        <w:rPr>
          <w:sz w:val="22"/>
        </w:rPr>
        <w:t xml:space="preserve"> bequem sein werde, </w:t>
      </w:r>
      <w:r w:rsidRPr="0065704F">
        <w:rPr>
          <w:strike/>
          <w:sz w:val="22"/>
        </w:rPr>
        <w:t>u.</w:t>
      </w:r>
      <w:r w:rsidRPr="0065704F">
        <w:rPr>
          <w:sz w:val="22"/>
        </w:rPr>
        <w:t xml:space="preserve"> so daß der </w:t>
      </w:r>
      <w:r>
        <w:rPr>
          <w:sz w:val="22"/>
        </w:rPr>
        <w:t>„</w:t>
      </w:r>
      <w:r w:rsidRPr="0065704F">
        <w:rPr>
          <w:sz w:val="22"/>
        </w:rPr>
        <w:t>gezuckerte</w:t>
      </w:r>
      <w:r>
        <w:rPr>
          <w:sz w:val="22"/>
        </w:rPr>
        <w:t>“</w:t>
      </w:r>
    </w:p>
    <w:p w14:paraId="29C96133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Kaffee auch </w:t>
      </w:r>
      <w:r>
        <w:rPr>
          <w:sz w:val="22"/>
        </w:rPr>
        <w:t>„</w:t>
      </w:r>
      <w:r w:rsidRPr="0065704F">
        <w:rPr>
          <w:sz w:val="22"/>
        </w:rPr>
        <w:t>umgerührt</w:t>
      </w:r>
      <w:r>
        <w:rPr>
          <w:sz w:val="22"/>
        </w:rPr>
        <w:t>“</w:t>
      </w:r>
      <w:r w:rsidRPr="0065704F">
        <w:rPr>
          <w:sz w:val="22"/>
        </w:rPr>
        <w:t xml:space="preserve"> sein </w:t>
      </w:r>
      <w:proofErr w:type="spellStart"/>
      <w:r w:rsidRPr="0065704F">
        <w:rPr>
          <w:sz w:val="22"/>
        </w:rPr>
        <w:t>muß</w:t>
      </w:r>
      <w:proofErr w:type="spellEnd"/>
      <w:r w:rsidRPr="0065704F">
        <w:rPr>
          <w:sz w:val="22"/>
        </w:rPr>
        <w:t>. Aber ich weiß ja, daß Du, liebste Mama,</w:t>
      </w:r>
    </w:p>
    <w:p w14:paraId="2DA2A56A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gerne umrühren </w:t>
      </w:r>
      <w:proofErr w:type="gramStart"/>
      <w:r w:rsidRPr="0065704F">
        <w:rPr>
          <w:sz w:val="22"/>
        </w:rPr>
        <w:t>wirst</w:t>
      </w:r>
      <w:proofErr w:type="gramEnd"/>
      <w:r w:rsidRPr="0065704F">
        <w:rPr>
          <w:sz w:val="22"/>
        </w:rPr>
        <w:t>, denn ich nehme Dir dafür viele andre Arbeiten ab.</w:t>
      </w:r>
    </w:p>
    <w:p w14:paraId="53B09CB6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Leider hatte ich keine Gelegenheit, mich im </w:t>
      </w:r>
      <w:r w:rsidRPr="0065704F">
        <w:rPr>
          <w:strike/>
          <w:sz w:val="22"/>
        </w:rPr>
        <w:t>den</w:t>
      </w:r>
      <w:r w:rsidRPr="0065704F">
        <w:rPr>
          <w:sz w:val="22"/>
        </w:rPr>
        <w:t xml:space="preserve"> handwerklichen irgendwo etwas</w:t>
      </w:r>
    </w:p>
    <w:p w14:paraId="3978DDB7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auszubilden, sondern </w:t>
      </w:r>
      <w:proofErr w:type="spellStart"/>
      <w:r w:rsidRPr="0065704F">
        <w:rPr>
          <w:sz w:val="22"/>
        </w:rPr>
        <w:t>mußte</w:t>
      </w:r>
      <w:proofErr w:type="spellEnd"/>
      <w:r w:rsidRPr="0065704F">
        <w:rPr>
          <w:sz w:val="22"/>
        </w:rPr>
        <w:t xml:space="preserve"> immer </w:t>
      </w:r>
      <w:proofErr w:type="gramStart"/>
      <w:r w:rsidRPr="0065704F">
        <w:rPr>
          <w:sz w:val="22"/>
        </w:rPr>
        <w:t>mit ??</w:t>
      </w:r>
      <w:proofErr w:type="gramEnd"/>
      <w:r w:rsidRPr="0065704F">
        <w:rPr>
          <w:sz w:val="22"/>
        </w:rPr>
        <w:t xml:space="preserve"> Spaten arbeiten als </w:t>
      </w:r>
      <w:r>
        <w:rPr>
          <w:sz w:val="22"/>
        </w:rPr>
        <w:t>„</w:t>
      </w:r>
      <w:proofErr w:type="spellStart"/>
      <w:r w:rsidRPr="0065704F">
        <w:rPr>
          <w:sz w:val="22"/>
        </w:rPr>
        <w:t>Ungelern</w:t>
      </w:r>
      <w:proofErr w:type="spellEnd"/>
      <w:r w:rsidRPr="0065704F">
        <w:rPr>
          <w:sz w:val="22"/>
        </w:rPr>
        <w:t>-</w:t>
      </w:r>
    </w:p>
    <w:p w14:paraId="6CDE8906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5704F">
        <w:rPr>
          <w:sz w:val="22"/>
        </w:rPr>
        <w:t>ter</w:t>
      </w:r>
      <w:proofErr w:type="spellEnd"/>
      <w:r>
        <w:rPr>
          <w:sz w:val="22"/>
        </w:rPr>
        <w:t>“</w:t>
      </w:r>
      <w:r w:rsidRPr="0065704F">
        <w:rPr>
          <w:sz w:val="22"/>
        </w:rPr>
        <w:t>! Um meinen Beruf mache ich mir einstweilen keine Sorgen u. Gedanken mehr.</w:t>
      </w:r>
    </w:p>
    <w:p w14:paraId="303B9953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5704F">
        <w:rPr>
          <w:sz w:val="22"/>
        </w:rPr>
        <w:t>Irgendwoe</w:t>
      </w:r>
      <w:proofErr w:type="spellEnd"/>
      <w:r w:rsidRPr="0065704F">
        <w:rPr>
          <w:sz w:val="22"/>
        </w:rPr>
        <w:t xml:space="preserve"> wird für mich schon ein Plätzchen offen sein, denn Arbeit, </w:t>
      </w:r>
      <w:proofErr w:type="spellStart"/>
      <w:r w:rsidRPr="0065704F">
        <w:rPr>
          <w:sz w:val="22"/>
        </w:rPr>
        <w:t>wel</w:t>
      </w:r>
      <w:proofErr w:type="spellEnd"/>
      <w:r w:rsidRPr="0065704F">
        <w:rPr>
          <w:sz w:val="22"/>
        </w:rPr>
        <w:t>-</w:t>
      </w:r>
    </w:p>
    <w:p w14:paraId="7975DF96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5704F">
        <w:rPr>
          <w:sz w:val="22"/>
        </w:rPr>
        <w:t>cher</w:t>
      </w:r>
      <w:proofErr w:type="spellEnd"/>
      <w:r w:rsidRPr="0065704F">
        <w:rPr>
          <w:sz w:val="22"/>
        </w:rPr>
        <w:t xml:space="preserve"> Art sie auch sei, scheue ich nicht. - Für die Grüße von Maas, Klemp-</w:t>
      </w:r>
    </w:p>
    <w:p w14:paraId="3A0F86E9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5704F">
        <w:rPr>
          <w:sz w:val="22"/>
        </w:rPr>
        <w:t>ner</w:t>
      </w:r>
      <w:proofErr w:type="spellEnd"/>
      <w:r w:rsidRPr="0065704F">
        <w:rPr>
          <w:sz w:val="22"/>
        </w:rPr>
        <w:t>, Amend, usw. danke ich herzlich u. besonders Fritzl für seine Karte</w:t>
      </w:r>
    </w:p>
    <w:p w14:paraId="00B77795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aus </w:t>
      </w:r>
      <w:proofErr w:type="spellStart"/>
      <w:r w:rsidRPr="0065704F">
        <w:rPr>
          <w:sz w:val="22"/>
        </w:rPr>
        <w:t>derich</w:t>
      </w:r>
      <w:proofErr w:type="spellEnd"/>
      <w:r w:rsidRPr="0065704F">
        <w:rPr>
          <w:sz w:val="22"/>
        </w:rPr>
        <w:t xml:space="preserve"> mir viel entnehmen konnte. - Von Sal... Alfred las ich in einer</w:t>
      </w:r>
    </w:p>
    <w:p w14:paraId="197347ED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Berliner Zeitung, nur </w:t>
      </w:r>
      <w:proofErr w:type="spellStart"/>
      <w:r w:rsidRPr="0065704F">
        <w:rPr>
          <w:sz w:val="22"/>
        </w:rPr>
        <w:t>wußte</w:t>
      </w:r>
      <w:proofErr w:type="spellEnd"/>
      <w:r w:rsidRPr="0065704F">
        <w:rPr>
          <w:sz w:val="22"/>
        </w:rPr>
        <w:t xml:space="preserve"> ich nicht, daß es Alfred war. Das Testament von</w:t>
      </w:r>
    </w:p>
    <w:p w14:paraId="769B1CCC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T. Kathie werde ich wohl kaum </w:t>
      </w:r>
      <w:proofErr w:type="spellStart"/>
      <w:r w:rsidRPr="0065704F">
        <w:rPr>
          <w:sz w:val="22"/>
        </w:rPr>
        <w:t>anstreiten</w:t>
      </w:r>
      <w:proofErr w:type="spellEnd"/>
      <w:r w:rsidRPr="0065704F">
        <w:rPr>
          <w:sz w:val="22"/>
        </w:rPr>
        <w:t>; Alies kann mit ruhigem Gewissen</w:t>
      </w:r>
    </w:p>
    <w:p w14:paraId="37ACB150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unterschreiben. - Hiemer ist 3 km von mir; er schickte mir den Zettel von</w:t>
      </w:r>
    </w:p>
    <w:p w14:paraId="771B1B35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Euch; aber treffen tue ich ihn kaum u. Besuche gibt es hinter Stacheldraht nicht.</w:t>
      </w:r>
    </w:p>
    <w:p w14:paraId="65EFB597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Das Folgende schrieb ich schon auf einer früheren Karte. Baut im Garten viel</w:t>
      </w:r>
    </w:p>
    <w:p w14:paraId="38164D14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Knoblauch, Zwiebel, Sellerie, Kree u. Schwarzwurzeln an. Dann werde ich vor</w:t>
      </w:r>
    </w:p>
    <w:p w14:paraId="4A97CF55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allem Milch trinken u. Lebertran, wenn Tante Wally solchen aufheben kann.</w:t>
      </w:r>
    </w:p>
    <w:p w14:paraId="3CF9CC44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Gro0es Verlangen hätte ich auch nach Kakao oder Kaba, aber den wird es wohl</w:t>
      </w:r>
    </w:p>
    <w:p w14:paraId="561E251E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nicht geben?! Überhaupt freue ich mich au</w:t>
      </w:r>
      <w:r>
        <w:rPr>
          <w:sz w:val="22"/>
        </w:rPr>
        <w:t>f</w:t>
      </w:r>
      <w:r w:rsidRPr="0065704F">
        <w:rPr>
          <w:sz w:val="22"/>
        </w:rPr>
        <w:t xml:space="preserve"> </w:t>
      </w:r>
      <w:r>
        <w:rPr>
          <w:sz w:val="22"/>
        </w:rPr>
        <w:t>„</w:t>
      </w:r>
      <w:r w:rsidRPr="0065704F">
        <w:rPr>
          <w:sz w:val="22"/>
        </w:rPr>
        <w:t>Süßes</w:t>
      </w:r>
      <w:r>
        <w:rPr>
          <w:sz w:val="22"/>
        </w:rPr>
        <w:t>“</w:t>
      </w:r>
      <w:r w:rsidRPr="0065704F">
        <w:rPr>
          <w:sz w:val="22"/>
        </w:rPr>
        <w:t xml:space="preserve"> u. Obst! Und welches Verlangen</w:t>
      </w:r>
    </w:p>
    <w:p w14:paraId="5D82D6A0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lastRenderedPageBreak/>
        <w:t xml:space="preserve">hatte ich oft nach einem Glas Bier! - Soweit die leiblichen </w:t>
      </w:r>
      <w:proofErr w:type="spellStart"/>
      <w:r w:rsidRPr="0065704F">
        <w:rPr>
          <w:sz w:val="22"/>
        </w:rPr>
        <w:t>Genüße</w:t>
      </w:r>
      <w:proofErr w:type="spellEnd"/>
      <w:r w:rsidRPr="0065704F">
        <w:rPr>
          <w:sz w:val="22"/>
        </w:rPr>
        <w:t>! Wenn Ihr für mich</w:t>
      </w:r>
    </w:p>
    <w:p w14:paraId="7F709316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Bücher kaufen könnt, so tut das doch bitte auch! Z. B. </w:t>
      </w:r>
      <w:proofErr w:type="spellStart"/>
      <w:r w:rsidRPr="0065704F">
        <w:rPr>
          <w:sz w:val="22"/>
        </w:rPr>
        <w:t>Storm's</w:t>
      </w:r>
      <w:proofErr w:type="spellEnd"/>
      <w:r w:rsidRPr="0065704F">
        <w:rPr>
          <w:sz w:val="22"/>
        </w:rPr>
        <w:t xml:space="preserve">, Gustav </w:t>
      </w:r>
      <w:proofErr w:type="gramStart"/>
      <w:r w:rsidRPr="0065704F">
        <w:rPr>
          <w:sz w:val="22"/>
        </w:rPr>
        <w:t>Freitags</w:t>
      </w:r>
      <w:proofErr w:type="gramEnd"/>
      <w:r w:rsidRPr="0065704F">
        <w:rPr>
          <w:sz w:val="22"/>
        </w:rPr>
        <w:t>,</w:t>
      </w:r>
    </w:p>
    <w:p w14:paraId="1CC7A077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65704F">
        <w:rPr>
          <w:sz w:val="22"/>
        </w:rPr>
        <w:t>Göthes</w:t>
      </w:r>
      <w:proofErr w:type="spellEnd"/>
      <w:r w:rsidRPr="0065704F">
        <w:rPr>
          <w:sz w:val="22"/>
        </w:rPr>
        <w:t xml:space="preserve">, </w:t>
      </w:r>
      <w:proofErr w:type="spellStart"/>
      <w:r w:rsidRPr="0065704F">
        <w:rPr>
          <w:sz w:val="22"/>
        </w:rPr>
        <w:t>Eckermanns</w:t>
      </w:r>
      <w:proofErr w:type="spellEnd"/>
      <w:r w:rsidRPr="0065704F">
        <w:rPr>
          <w:sz w:val="22"/>
        </w:rPr>
        <w:t xml:space="preserve"> Werke usw.! Al</w:t>
      </w:r>
      <w:r>
        <w:rPr>
          <w:sz w:val="22"/>
        </w:rPr>
        <w:t>i</w:t>
      </w:r>
      <w:r w:rsidRPr="0065704F">
        <w:rPr>
          <w:sz w:val="22"/>
        </w:rPr>
        <w:t xml:space="preserve">es weiß ja was Wert hat u. was nicht! - Und </w:t>
      </w:r>
    </w:p>
    <w:p w14:paraId="3163B73E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nun hoffen wir, daß mein </w:t>
      </w:r>
      <w:r>
        <w:rPr>
          <w:sz w:val="22"/>
        </w:rPr>
        <w:t>„</w:t>
      </w:r>
      <w:r w:rsidRPr="0065704F">
        <w:rPr>
          <w:sz w:val="22"/>
        </w:rPr>
        <w:t>trügerischer</w:t>
      </w:r>
      <w:r>
        <w:rPr>
          <w:sz w:val="22"/>
        </w:rPr>
        <w:t>“</w:t>
      </w:r>
      <w:r w:rsidRPr="0065704F">
        <w:rPr>
          <w:sz w:val="22"/>
        </w:rPr>
        <w:t xml:space="preserve"> Stern nicht </w:t>
      </w:r>
      <w:proofErr w:type="spellStart"/>
      <w:r w:rsidRPr="0065704F">
        <w:rPr>
          <w:sz w:val="22"/>
        </w:rPr>
        <w:t>allzusehr</w:t>
      </w:r>
      <w:proofErr w:type="spellEnd"/>
      <w:r w:rsidRPr="0065704F">
        <w:rPr>
          <w:sz w:val="22"/>
        </w:rPr>
        <w:t xml:space="preserve"> lügt. Ich hoffe</w:t>
      </w:r>
    </w:p>
    <w:p w14:paraId="5979A056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stark, glaub aber nicht an das Datum 9.III.! - Grüßt mir vielmals Fam.</w:t>
      </w:r>
    </w:p>
    <w:p w14:paraId="2A08E2C7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Rott, Riederer, </w:t>
      </w:r>
      <w:proofErr w:type="spellStart"/>
      <w:r w:rsidRPr="0065704F">
        <w:rPr>
          <w:sz w:val="22"/>
        </w:rPr>
        <w:t>Thurmeier</w:t>
      </w:r>
      <w:proofErr w:type="spellEnd"/>
      <w:r w:rsidRPr="0065704F">
        <w:rPr>
          <w:sz w:val="22"/>
        </w:rPr>
        <w:t>, Lothar u. Ludwig, alle Verwandten u. Bekannten.</w:t>
      </w:r>
    </w:p>
    <w:p w14:paraId="31F0B679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 xml:space="preserve">Ganz besonders </w:t>
      </w:r>
      <w:proofErr w:type="spellStart"/>
      <w:r w:rsidRPr="0065704F">
        <w:rPr>
          <w:sz w:val="22"/>
        </w:rPr>
        <w:t>grüße</w:t>
      </w:r>
      <w:proofErr w:type="spellEnd"/>
      <w:r w:rsidRPr="0065704F">
        <w:rPr>
          <w:sz w:val="22"/>
        </w:rPr>
        <w:t xml:space="preserve"> ich Euch in innigster Verbundenheit mit 1000 Grüßen</w:t>
      </w:r>
    </w:p>
    <w:p w14:paraId="7A95130D" w14:textId="77777777" w:rsidR="00191902" w:rsidRPr="0065704F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Euer Sohn u. Bruder</w:t>
      </w:r>
    </w:p>
    <w:p w14:paraId="4408C46C" w14:textId="77777777" w:rsidR="00191902" w:rsidRPr="00823A58" w:rsidRDefault="00191902" w:rsidP="00191902">
      <w:pPr>
        <w:spacing w:before="120" w:after="0" w:line="240" w:lineRule="auto"/>
        <w:contextualSpacing/>
        <w:rPr>
          <w:sz w:val="22"/>
        </w:rPr>
      </w:pPr>
      <w:r w:rsidRPr="0065704F">
        <w:rPr>
          <w:sz w:val="22"/>
        </w:rPr>
        <w:t>Hans.</w:t>
      </w:r>
    </w:p>
    <w:p w14:paraId="1F642FE3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</w:p>
    <w:p w14:paraId="618DEA55" w14:textId="77777777" w:rsidR="0019190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587DAA">
        <w:rPr>
          <w:b/>
          <w:bCs/>
          <w:sz w:val="22"/>
        </w:rPr>
        <w:t>1948-03-09_1</w:t>
      </w:r>
    </w:p>
    <w:p w14:paraId="1C63BB0A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3 März 1948.</w:t>
      </w:r>
    </w:p>
    <w:p w14:paraId="390B2149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Meine liebe Mutter u. Schwestern</w:t>
      </w:r>
      <w:r>
        <w:rPr>
          <w:sz w:val="22"/>
        </w:rPr>
        <w:t>!</w:t>
      </w:r>
    </w:p>
    <w:p w14:paraId="7B08BF43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Ein glücklicher Zufall ergab es, daß unser Zug gerade heute arbeitsfrei</w:t>
      </w:r>
    </w:p>
    <w:p w14:paraId="199E7410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hat u. ich diesen Tag </w:t>
      </w:r>
      <w:proofErr w:type="gramStart"/>
      <w:r w:rsidRPr="00587DAA">
        <w:rPr>
          <w:sz w:val="22"/>
        </w:rPr>
        <w:t>gemütlicher</w:t>
      </w:r>
      <w:r>
        <w:rPr>
          <w:sz w:val="22"/>
        </w:rPr>
        <w:t>,</w:t>
      </w:r>
      <w:proofErr w:type="gramEnd"/>
      <w:r w:rsidRPr="00587DAA">
        <w:rPr>
          <w:sz w:val="22"/>
        </w:rPr>
        <w:t xml:space="preserve"> als die übrige Zeit bei der Arbeit, </w:t>
      </w:r>
      <w:proofErr w:type="spellStart"/>
      <w:r w:rsidRPr="00587DAA">
        <w:rPr>
          <w:sz w:val="22"/>
        </w:rPr>
        <w:t>verbrin</w:t>
      </w:r>
      <w:proofErr w:type="spellEnd"/>
      <w:r w:rsidRPr="00587DAA">
        <w:rPr>
          <w:sz w:val="22"/>
        </w:rPr>
        <w:t>-</w:t>
      </w:r>
    </w:p>
    <w:p w14:paraId="6ED75410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gen kann. Außerdem gibt es für Geburtstagskinder bei jeder Mahlzeit einen</w:t>
      </w:r>
    </w:p>
    <w:p w14:paraId="55C0EA3D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doppelten Suppenschlag worauf man sich schon wochenlang vorher wie</w:t>
      </w:r>
    </w:p>
    <w:p w14:paraId="64E70CE3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ein Kind auf den Geburtstagskuchen freut. Und ist doch bloß ein Tropfen auf</w:t>
      </w:r>
    </w:p>
    <w:p w14:paraId="0EE63B6E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einen glühenden Stein. - Dann gehen heute die ersten </w:t>
      </w:r>
      <w:r>
        <w:rPr>
          <w:sz w:val="22"/>
        </w:rPr>
        <w:t>„</w:t>
      </w:r>
      <w:r w:rsidRPr="00587DAA">
        <w:rPr>
          <w:sz w:val="22"/>
        </w:rPr>
        <w:t>Ausgesuchten</w:t>
      </w:r>
      <w:r>
        <w:rPr>
          <w:sz w:val="22"/>
        </w:rPr>
        <w:t>“</w:t>
      </w:r>
      <w:r w:rsidRPr="00587DAA">
        <w:rPr>
          <w:sz w:val="22"/>
        </w:rPr>
        <w:t xml:space="preserve"> für die</w:t>
      </w:r>
    </w:p>
    <w:p w14:paraId="3182B212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Heimat ab aus unserem Lager. Wenn es auch bloß ein kleiner Teil ist, u. für</w:t>
      </w:r>
    </w:p>
    <w:p w14:paraId="7DF61E79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die Zurückbleibenden schmerzlich, so sehen dir doch einen Anfang u. bis</w:t>
      </w:r>
    </w:p>
    <w:p w14:paraId="65FC022A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im Sommer werden wir doch auch </w:t>
      </w:r>
      <w:proofErr w:type="gramStart"/>
      <w:r w:rsidRPr="00587DAA">
        <w:rPr>
          <w:sz w:val="22"/>
        </w:rPr>
        <w:t>soweit</w:t>
      </w:r>
      <w:proofErr w:type="gramEnd"/>
      <w:r w:rsidRPr="00587DAA">
        <w:rPr>
          <w:sz w:val="22"/>
        </w:rPr>
        <w:t xml:space="preserve"> dran sein. Meine schönste Geburts-</w:t>
      </w:r>
    </w:p>
    <w:p w14:paraId="0FEBE8FE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87DAA">
        <w:rPr>
          <w:sz w:val="22"/>
        </w:rPr>
        <w:t>tagsüberraschung</w:t>
      </w:r>
      <w:proofErr w:type="spellEnd"/>
      <w:r w:rsidRPr="00587DAA">
        <w:rPr>
          <w:sz w:val="22"/>
        </w:rPr>
        <w:t xml:space="preserve"> waren aber doch die 4 Karten von Euch die ich gestern</w:t>
      </w:r>
    </w:p>
    <w:p w14:paraId="685602AE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bekam. (</w:t>
      </w:r>
      <w:proofErr w:type="spellStart"/>
      <w:r w:rsidRPr="00587DAA">
        <w:rPr>
          <w:sz w:val="22"/>
        </w:rPr>
        <w:t>No</w:t>
      </w:r>
      <w:proofErr w:type="spellEnd"/>
      <w:r w:rsidRPr="00587DAA">
        <w:rPr>
          <w:sz w:val="22"/>
        </w:rPr>
        <w:t xml:space="preserve"> 12, 13, 14, 15.) Es waren darauf sehr viele Fragen beantwortet, die ich</w:t>
      </w:r>
    </w:p>
    <w:p w14:paraId="46B1C612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auf meiner letzten Karte stellte. -</w:t>
      </w:r>
      <w:r>
        <w:rPr>
          <w:sz w:val="22"/>
        </w:rPr>
        <w:t xml:space="preserve"> </w:t>
      </w:r>
      <w:r w:rsidRPr="00587DAA">
        <w:rPr>
          <w:sz w:val="22"/>
        </w:rPr>
        <w:t>Meiner lieben, besorgten Freundin Frau</w:t>
      </w:r>
    </w:p>
    <w:p w14:paraId="2D0879DB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Rott danke ich vielmals für die Schreibmappe u. lasse sie extra vielmals</w:t>
      </w:r>
    </w:p>
    <w:p w14:paraId="39378DD1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grüßen. -</w:t>
      </w:r>
      <w:r>
        <w:rPr>
          <w:sz w:val="22"/>
        </w:rPr>
        <w:t xml:space="preserve"> </w:t>
      </w:r>
      <w:r w:rsidRPr="00587DAA">
        <w:rPr>
          <w:sz w:val="22"/>
        </w:rPr>
        <w:t xml:space="preserve">Vor 8 Tagen ließ ich mir einen Stockzahn ziehen, der in zwei Teile </w:t>
      </w:r>
      <w:proofErr w:type="spellStart"/>
      <w:r w:rsidRPr="00587DAA">
        <w:rPr>
          <w:sz w:val="22"/>
        </w:rPr>
        <w:t>ge</w:t>
      </w:r>
      <w:proofErr w:type="spellEnd"/>
      <w:r w:rsidRPr="00587DAA">
        <w:rPr>
          <w:sz w:val="22"/>
        </w:rPr>
        <w:t>-</w:t>
      </w:r>
    </w:p>
    <w:p w14:paraId="23485ACD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platzt war. Kamerad Hiemer traf ich zufällig auch. Er </w:t>
      </w:r>
      <w:proofErr w:type="spellStart"/>
      <w:r w:rsidRPr="00587DAA">
        <w:rPr>
          <w:sz w:val="22"/>
        </w:rPr>
        <w:t>läßt</w:t>
      </w:r>
      <w:proofErr w:type="spellEnd"/>
      <w:r w:rsidRPr="00587DAA">
        <w:rPr>
          <w:sz w:val="22"/>
        </w:rPr>
        <w:t xml:space="preserve"> Porz Maria</w:t>
      </w:r>
    </w:p>
    <w:p w14:paraId="29D03614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vielmals grüßen! Ich </w:t>
      </w:r>
      <w:proofErr w:type="spellStart"/>
      <w:r w:rsidRPr="00587DAA">
        <w:rPr>
          <w:sz w:val="22"/>
        </w:rPr>
        <w:t>gaube</w:t>
      </w:r>
      <w:proofErr w:type="spellEnd"/>
      <w:r w:rsidRPr="00587DAA">
        <w:rPr>
          <w:sz w:val="22"/>
        </w:rPr>
        <w:t xml:space="preserve"> </w:t>
      </w:r>
      <w:proofErr w:type="spellStart"/>
      <w:r w:rsidRPr="00587DAA">
        <w:rPr>
          <w:sz w:val="22"/>
        </w:rPr>
        <w:t>faßt</w:t>
      </w:r>
      <w:proofErr w:type="spellEnd"/>
      <w:r w:rsidRPr="00587DAA">
        <w:rPr>
          <w:sz w:val="22"/>
        </w:rPr>
        <w:t xml:space="preserve"> er </w:t>
      </w:r>
      <w:proofErr w:type="spellStart"/>
      <w:r w:rsidRPr="00587DAA">
        <w:rPr>
          <w:sz w:val="22"/>
        </w:rPr>
        <w:t>paßt</w:t>
      </w:r>
      <w:proofErr w:type="spellEnd"/>
      <w:r w:rsidRPr="00587DAA">
        <w:rPr>
          <w:sz w:val="22"/>
        </w:rPr>
        <w:t xml:space="preserve"> gut zu ihr!! Hat sie bloß 10 Tage </w:t>
      </w:r>
      <w:proofErr w:type="spellStart"/>
      <w:r w:rsidRPr="00587DAA">
        <w:rPr>
          <w:sz w:val="22"/>
        </w:rPr>
        <w:t>ge</w:t>
      </w:r>
      <w:proofErr w:type="spellEnd"/>
      <w:r w:rsidRPr="00587DAA">
        <w:rPr>
          <w:sz w:val="22"/>
        </w:rPr>
        <w:t>-</w:t>
      </w:r>
    </w:p>
    <w:p w14:paraId="33B75B4F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87DAA">
        <w:rPr>
          <w:sz w:val="22"/>
        </w:rPr>
        <w:t>kannt</w:t>
      </w:r>
      <w:proofErr w:type="spellEnd"/>
      <w:r w:rsidRPr="00587DAA">
        <w:rPr>
          <w:sz w:val="22"/>
        </w:rPr>
        <w:t>! Und sie nennt ihn Bräutigam?!- Diese Karte tauschte ich mir ein,</w:t>
      </w:r>
    </w:p>
    <w:p w14:paraId="1C36A876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extra für Dich, liebste Mutter, um an meinem Geburtstag in Gedanken eine</w:t>
      </w:r>
    </w:p>
    <w:p w14:paraId="77E98AA2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Stunde ganz bei Dir zu sein u. Dir zu danken. Hoffte ich </w:t>
      </w:r>
      <w:proofErr w:type="spellStart"/>
      <w:r w:rsidRPr="00587DAA">
        <w:rPr>
          <w:sz w:val="22"/>
        </w:rPr>
        <w:t>ich</w:t>
      </w:r>
      <w:proofErr w:type="spellEnd"/>
      <w:r w:rsidRPr="00587DAA">
        <w:rPr>
          <w:sz w:val="22"/>
        </w:rPr>
        <w:t xml:space="preserve"> doch das ganze Jahr</w:t>
      </w:r>
    </w:p>
    <w:p w14:paraId="55786BE6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über im Stillen, heute </w:t>
      </w:r>
      <w:proofErr w:type="spellStart"/>
      <w:r w:rsidRPr="00587DAA">
        <w:rPr>
          <w:sz w:val="22"/>
        </w:rPr>
        <w:t>zu hause</w:t>
      </w:r>
      <w:proofErr w:type="spellEnd"/>
      <w:r w:rsidRPr="00587DAA">
        <w:rPr>
          <w:sz w:val="22"/>
        </w:rPr>
        <w:t xml:space="preserve"> zu sein, um Dir damit die größte Freude zu</w:t>
      </w:r>
    </w:p>
    <w:p w14:paraId="07D04AEC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bereiten. Ich weiß nur zu gut, daß ich </w:t>
      </w:r>
      <w:proofErr w:type="spellStart"/>
      <w:r w:rsidRPr="00587DAA">
        <w:rPr>
          <w:sz w:val="22"/>
        </w:rPr>
        <w:t>zeit</w:t>
      </w:r>
      <w:proofErr w:type="spellEnd"/>
      <w:r w:rsidRPr="00587DAA">
        <w:rPr>
          <w:sz w:val="22"/>
        </w:rPr>
        <w:t xml:space="preserve"> meines Lebens dein Schmerzenskind</w:t>
      </w:r>
    </w:p>
    <w:p w14:paraId="5CD6F695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war, angefangen von der Geburt, dann in der Schule u. die meisten Sorgen</w:t>
      </w:r>
    </w:p>
    <w:p w14:paraId="3DBE8A78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u. schlaflosen Nächte bereitete ich Dir wohl ohne mein Dafürkönnen durch</w:t>
      </w:r>
    </w:p>
    <w:p w14:paraId="51D2FD5A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mein </w:t>
      </w:r>
      <w:proofErr w:type="spellStart"/>
      <w:r w:rsidRPr="00587DAA">
        <w:rPr>
          <w:sz w:val="22"/>
        </w:rPr>
        <w:t>Fernsein</w:t>
      </w:r>
      <w:proofErr w:type="spellEnd"/>
      <w:r w:rsidRPr="00587DAA">
        <w:rPr>
          <w:sz w:val="22"/>
        </w:rPr>
        <w:t xml:space="preserve"> in Krieg u. Gefangenschaft. Ich weiß nur zu genau, daß seit</w:t>
      </w:r>
    </w:p>
    <w:p w14:paraId="264E44C8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meiner u. meiner Schwestern Geburt, Dein ganzes Leben, Sinnen u. Trachten</w:t>
      </w:r>
    </w:p>
    <w:p w14:paraId="23B17364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eine Sorge für unser leibliches u. seelisches Wohl war. Und wie Du einst sorg-</w:t>
      </w:r>
    </w:p>
    <w:p w14:paraId="69A488C9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87DAA">
        <w:rPr>
          <w:sz w:val="22"/>
        </w:rPr>
        <w:t>test</w:t>
      </w:r>
      <w:proofErr w:type="spellEnd"/>
      <w:r w:rsidRPr="00587DAA">
        <w:rPr>
          <w:sz w:val="22"/>
        </w:rPr>
        <w:t xml:space="preserve"> </w:t>
      </w:r>
      <w:r w:rsidRPr="00587DAA">
        <w:rPr>
          <w:sz w:val="22"/>
          <w:u w:val="single"/>
        </w:rPr>
        <w:t>für</w:t>
      </w:r>
      <w:r w:rsidRPr="00587DAA">
        <w:rPr>
          <w:sz w:val="22"/>
        </w:rPr>
        <w:t xml:space="preserve"> mich, so sorgst du Dich heute </w:t>
      </w:r>
      <w:r w:rsidRPr="00587DAA">
        <w:rPr>
          <w:sz w:val="22"/>
          <w:u w:val="single"/>
        </w:rPr>
        <w:t>um</w:t>
      </w:r>
      <w:r w:rsidRPr="00587DAA">
        <w:rPr>
          <w:sz w:val="22"/>
        </w:rPr>
        <w:t xml:space="preserve"> mich. Drum ist mein tägliches</w:t>
      </w:r>
    </w:p>
    <w:p w14:paraId="68206F78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Abendgebet, daß der Herrgott Dich mir recht lange gesund erhalten möge u.</w:t>
      </w:r>
    </w:p>
    <w:p w14:paraId="3F613060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mich bald heimführe zu Dir, damit ich Dir für alles, alles danken kann. Wenn</w:t>
      </w:r>
    </w:p>
    <w:p w14:paraId="0E89AE4A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andere oft von ihren Frauen u. Bräuten erzählen u. nicht wissen, ob sie ihnen</w:t>
      </w:r>
    </w:p>
    <w:p w14:paraId="52F01770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treu geblieben, so schüttle ich im </w:t>
      </w:r>
      <w:proofErr w:type="gramStart"/>
      <w:r w:rsidRPr="00587DAA">
        <w:rPr>
          <w:sz w:val="22"/>
        </w:rPr>
        <w:t>stillen</w:t>
      </w:r>
      <w:proofErr w:type="gramEnd"/>
      <w:r w:rsidRPr="00587DAA">
        <w:rPr>
          <w:sz w:val="22"/>
        </w:rPr>
        <w:t xml:space="preserve"> nur </w:t>
      </w:r>
      <w:proofErr w:type="spellStart"/>
      <w:r w:rsidRPr="00587DAA">
        <w:rPr>
          <w:sz w:val="22"/>
        </w:rPr>
        <w:t>den</w:t>
      </w:r>
      <w:r w:rsidRPr="00587DAA">
        <w:rPr>
          <w:strike/>
          <w:sz w:val="22"/>
        </w:rPr>
        <w:t>n</w:t>
      </w:r>
      <w:proofErr w:type="spellEnd"/>
      <w:r w:rsidRPr="00587DAA">
        <w:rPr>
          <w:sz w:val="22"/>
        </w:rPr>
        <w:t xml:space="preserve"> Kopf; denn ich weiß ja, daß</w:t>
      </w:r>
    </w:p>
    <w:p w14:paraId="5FBFF342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ich nur zum Mutterherzen, zum Treuesten, das mich am besten kennt u.</w:t>
      </w:r>
    </w:p>
    <w:p w14:paraId="61E4276E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auf mich wartet, heimkehren werde. Da erzähle ich dann diesem oder jenem</w:t>
      </w:r>
    </w:p>
    <w:p w14:paraId="08C99BDA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verständigen Kameraden von Dir, wie Du für uns Kinder alles genäht hast, wie Du</w:t>
      </w:r>
    </w:p>
    <w:p w14:paraId="396CBB75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jede Haus-, Putz- u. Schmutzarbeit selbst </w:t>
      </w:r>
      <w:proofErr w:type="gramStart"/>
      <w:r w:rsidRPr="00587DAA">
        <w:rPr>
          <w:sz w:val="22"/>
        </w:rPr>
        <w:t>machtest</w:t>
      </w:r>
      <w:proofErr w:type="gramEnd"/>
      <w:r w:rsidRPr="00587DAA">
        <w:rPr>
          <w:sz w:val="22"/>
        </w:rPr>
        <w:t>, wie Du sparsam gewirtschaftet</w:t>
      </w:r>
    </w:p>
    <w:p w14:paraId="1B60595D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u. wir trotzdem so gut u. reichlich gelebt haben, wie Du für uns Haus, Heim u. Gar-</w:t>
      </w:r>
    </w:p>
    <w:p w14:paraId="5A5100CD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87DAA">
        <w:rPr>
          <w:sz w:val="22"/>
        </w:rPr>
        <w:t>ten</w:t>
      </w:r>
      <w:proofErr w:type="spellEnd"/>
      <w:r w:rsidRPr="00587DAA">
        <w:rPr>
          <w:sz w:val="22"/>
        </w:rPr>
        <w:t xml:space="preserve"> geschaffen u. uns zu ehrlichen u. sittlichen Menschen erzogen hast. Wenn</w:t>
      </w:r>
    </w:p>
    <w:p w14:paraId="7098A544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andere Jugendliche im Strudel der Unmoral der Gefangenschaft zwischen </w:t>
      </w:r>
      <w:proofErr w:type="spellStart"/>
      <w:r w:rsidRPr="00587DAA">
        <w:rPr>
          <w:sz w:val="22"/>
        </w:rPr>
        <w:t>schlech</w:t>
      </w:r>
      <w:proofErr w:type="spellEnd"/>
      <w:r w:rsidRPr="00587DAA">
        <w:rPr>
          <w:sz w:val="22"/>
        </w:rPr>
        <w:t>-</w:t>
      </w:r>
    </w:p>
    <w:p w14:paraId="2B091804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87DAA">
        <w:rPr>
          <w:sz w:val="22"/>
        </w:rPr>
        <w:t>ten</w:t>
      </w:r>
      <w:proofErr w:type="spellEnd"/>
      <w:r w:rsidRPr="00587DAA">
        <w:rPr>
          <w:sz w:val="22"/>
        </w:rPr>
        <w:t xml:space="preserve"> Menschen verkamen u. sich gehen ließen, meine Weste ist trotz schwerster</w:t>
      </w:r>
    </w:p>
    <w:p w14:paraId="16EB241A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Prüfungen u. Klippen sauber geblieben u. mein Streben war immer nach oben.</w:t>
      </w:r>
    </w:p>
    <w:p w14:paraId="55D4BA55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lastRenderedPageBreak/>
        <w:t>Und wenn ich nach langen Jahren jetzt heimkehren werde mit leeren Händen,</w:t>
      </w:r>
    </w:p>
    <w:p w14:paraId="5CFD3441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nichts bin u. nichts habe, </w:t>
      </w:r>
      <w:proofErr w:type="gramStart"/>
      <w:r w:rsidRPr="00587DAA">
        <w:rPr>
          <w:sz w:val="22"/>
        </w:rPr>
        <w:t>Eines</w:t>
      </w:r>
      <w:proofErr w:type="gramEnd"/>
      <w:r w:rsidRPr="00587DAA">
        <w:rPr>
          <w:sz w:val="22"/>
        </w:rPr>
        <w:t xml:space="preserve"> kann ich mit Stolz sagen, daß ich um Deinet-</w:t>
      </w:r>
    </w:p>
    <w:p w14:paraId="78CA9899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willen, Dein braver Junge geblieben bin. Ich freue mich heute schon bei dem</w:t>
      </w:r>
    </w:p>
    <w:p w14:paraId="0F4D1082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Gedanken daran, daß ich bloß in Eurer Mitte weilen kann. In ihr werde ich die</w:t>
      </w:r>
    </w:p>
    <w:p w14:paraId="1A7F067F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Ruhe, den Frieden u. die Liebe finden, die meine greisenhaften Ansichten zu neuer</w:t>
      </w:r>
    </w:p>
    <w:p w14:paraId="1629039E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jugendlicher Lebenskraft u. Frische entwickeln u. mich wieder ans Leben glauben</w:t>
      </w:r>
    </w:p>
    <w:p w14:paraId="3E7C70D5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lassen werden. Um eines </w:t>
      </w:r>
      <w:proofErr w:type="gramStart"/>
      <w:r w:rsidRPr="00587DAA">
        <w:rPr>
          <w:sz w:val="22"/>
        </w:rPr>
        <w:t>bange</w:t>
      </w:r>
      <w:proofErr w:type="gramEnd"/>
      <w:r w:rsidRPr="00587DAA">
        <w:rPr>
          <w:sz w:val="22"/>
        </w:rPr>
        <w:t xml:space="preserve"> ich oft: um Luises Zukunft!!</w:t>
      </w:r>
      <w:r>
        <w:rPr>
          <w:sz w:val="22"/>
        </w:rPr>
        <w:t xml:space="preserve"> </w:t>
      </w:r>
      <w:r w:rsidRPr="00587DAA">
        <w:rPr>
          <w:sz w:val="22"/>
        </w:rPr>
        <w:t>Die war doch keinen</w:t>
      </w:r>
    </w:p>
    <w:p w14:paraId="47016A34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Tag unter fremden Menschen allein! Hatte noch keine richtige Sorge, außer um ihr</w:t>
      </w:r>
    </w:p>
    <w:p w14:paraId="1C542A07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>
        <w:rPr>
          <w:sz w:val="22"/>
        </w:rPr>
        <w:t>„</w:t>
      </w:r>
      <w:proofErr w:type="spellStart"/>
      <w:r w:rsidRPr="00587DAA">
        <w:rPr>
          <w:sz w:val="22"/>
        </w:rPr>
        <w:t>Kissi</w:t>
      </w:r>
      <w:proofErr w:type="spellEnd"/>
      <w:r>
        <w:rPr>
          <w:sz w:val="22"/>
        </w:rPr>
        <w:t>“</w:t>
      </w:r>
      <w:r w:rsidRPr="00587DAA">
        <w:rPr>
          <w:sz w:val="22"/>
        </w:rPr>
        <w:t>! Kann sie überhaupt auf eigenen Füßen stehen?! Luise, ich gebe Dir einen</w:t>
      </w:r>
    </w:p>
    <w:p w14:paraId="63DD1FEA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Rat! Bevor Du Dich bindest, geh fort von zu Hause, wenn auch mir für kurze Zeit</w:t>
      </w:r>
    </w:p>
    <w:p w14:paraId="351E37E3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u. schaue Dir die Welt allein an; erst dann wirst Du sehen, u. erleben, wie sie u. die</w:t>
      </w:r>
    </w:p>
    <w:p w14:paraId="6352DE2C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Menschen wirklich sind! Ich erinnere an ein schönes Wort: wer nie fort geht,</w:t>
      </w:r>
    </w:p>
    <w:p w14:paraId="7D222E99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kommt nie heim! Außerdem finde ich den Beruf, </w:t>
      </w:r>
      <w:r>
        <w:rPr>
          <w:sz w:val="22"/>
        </w:rPr>
        <w:t>„</w:t>
      </w:r>
      <w:r w:rsidRPr="00587DAA">
        <w:rPr>
          <w:sz w:val="22"/>
        </w:rPr>
        <w:t>Kinder- oder Dienstmädchen</w:t>
      </w:r>
      <w:r>
        <w:rPr>
          <w:sz w:val="22"/>
        </w:rPr>
        <w:t>“</w:t>
      </w:r>
      <w:r w:rsidRPr="00587DAA">
        <w:rPr>
          <w:sz w:val="22"/>
        </w:rPr>
        <w:t xml:space="preserve"> na-</w:t>
      </w:r>
    </w:p>
    <w:p w14:paraId="2362A403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87DAA">
        <w:rPr>
          <w:sz w:val="22"/>
        </w:rPr>
        <w:t>türlicher</w:t>
      </w:r>
      <w:proofErr w:type="spellEnd"/>
      <w:r w:rsidRPr="00587DAA">
        <w:rPr>
          <w:sz w:val="22"/>
        </w:rPr>
        <w:t xml:space="preserve"> u. schöner als Stenotypistin! Wie Annelies nach Lourdes kommen will, </w:t>
      </w:r>
      <w:proofErr w:type="spellStart"/>
      <w:r w:rsidRPr="00587DAA">
        <w:rPr>
          <w:sz w:val="22"/>
        </w:rPr>
        <w:t>ver</w:t>
      </w:r>
      <w:proofErr w:type="spellEnd"/>
      <w:r w:rsidRPr="00587DAA">
        <w:rPr>
          <w:sz w:val="22"/>
        </w:rPr>
        <w:t>-</w:t>
      </w:r>
    </w:p>
    <w:p w14:paraId="1A3AC775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stehe ich nicht. Eine schöne Reise wäre es ja schon! - Wenn ich immer an den</w:t>
      </w:r>
    </w:p>
    <w:p w14:paraId="5C02881A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Garten u. den Frühling denke, blutet mir das Herz! Hier in unsrer Höhenlage</w:t>
      </w:r>
    </w:p>
    <w:p w14:paraId="682C3AEA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 xml:space="preserve">gibt es das nicht. Schnee, Sturm u. Kälte sind unsere Quäler! Aber es </w:t>
      </w:r>
      <w:proofErr w:type="spellStart"/>
      <w:r w:rsidRPr="00587DAA">
        <w:rPr>
          <w:sz w:val="22"/>
        </w:rPr>
        <w:t>muß</w:t>
      </w:r>
      <w:proofErr w:type="spellEnd"/>
    </w:p>
    <w:p w14:paraId="03DD0B50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doch Sommer werden, u. bis zu Deinem 60. liebe Mutter, werde ich hoffentlich bei</w:t>
      </w:r>
    </w:p>
    <w:p w14:paraId="5207A98B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Dir sein. Ich grüße Dich, Annelies u. Luis in innigem Gedenken viel tau-</w:t>
      </w:r>
    </w:p>
    <w:p w14:paraId="0B001D27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587DAA">
        <w:rPr>
          <w:sz w:val="22"/>
        </w:rPr>
        <w:t>sendmal</w:t>
      </w:r>
      <w:proofErr w:type="spellEnd"/>
      <w:r w:rsidRPr="00587DAA">
        <w:rPr>
          <w:sz w:val="22"/>
        </w:rPr>
        <w:t>, danke für Eure Fürsorge u. verbleibe</w:t>
      </w:r>
    </w:p>
    <w:p w14:paraId="1E6B2AFA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Euer dankbarer Sohn u. Bruder</w:t>
      </w:r>
    </w:p>
    <w:p w14:paraId="105C6914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587DAA">
        <w:rPr>
          <w:sz w:val="22"/>
        </w:rPr>
        <w:t>Hans.</w:t>
      </w:r>
    </w:p>
    <w:p w14:paraId="4437D6D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D39E740" w14:textId="77777777" w:rsidR="00191902" w:rsidRPr="00A03F6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A03F6B">
        <w:rPr>
          <w:b/>
          <w:bCs/>
          <w:sz w:val="22"/>
        </w:rPr>
        <w:t>1948-03-28_1</w:t>
      </w:r>
    </w:p>
    <w:p w14:paraId="2169405E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Ostersonntag 1948.</w:t>
      </w:r>
    </w:p>
    <w:p w14:paraId="5DD71FE0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Liebste Mutter, Liebe Alies, verliebte Luis!</w:t>
      </w:r>
    </w:p>
    <w:p w14:paraId="20EECA64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Das sechste</w:t>
      </w:r>
      <w:r>
        <w:rPr>
          <w:sz w:val="22"/>
        </w:rPr>
        <w:t xml:space="preserve"> </w:t>
      </w:r>
      <w:r w:rsidRPr="00A03F6B">
        <w:rPr>
          <w:sz w:val="22"/>
        </w:rPr>
        <w:t>Osterfest verlebe ich fern von Euch. Niemand von uns hätte</w:t>
      </w:r>
    </w:p>
    <w:p w14:paraId="03D71508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sich noch ums Jahr 1940 träumen lassen, daß die Zeit so schnell vergeht</w:t>
      </w:r>
    </w:p>
    <w:p w14:paraId="6D4E77F2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u. das Schicksal so hart mit uns umspringen wird. Statt daß der</w:t>
      </w:r>
    </w:p>
    <w:p w14:paraId="765C66E9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Winter vorbei ist u. uns einige Erleichterung schafft, setzt er hier erst mit</w:t>
      </w:r>
    </w:p>
    <w:p w14:paraId="51E4FD57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gewaltigen Schneestürmen ein. Und wenn wirklich mal die Sonne lacht</w:t>
      </w:r>
    </w:p>
    <w:p w14:paraId="58D7E6D1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über </w:t>
      </w:r>
      <w:proofErr w:type="gramStart"/>
      <w:r w:rsidRPr="00A03F6B">
        <w:rPr>
          <w:sz w:val="22"/>
        </w:rPr>
        <w:t>Mittags</w:t>
      </w:r>
      <w:proofErr w:type="gramEnd"/>
      <w:r w:rsidRPr="00A03F6B">
        <w:rPr>
          <w:sz w:val="22"/>
        </w:rPr>
        <w:t xml:space="preserve">, dann gibt es klatschnasse Füße. Dabei in der Unterkunft </w:t>
      </w:r>
    </w:p>
    <w:p w14:paraId="6DBED590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fast keine Gelegenheit zum </w:t>
      </w:r>
      <w:proofErr w:type="spellStart"/>
      <w:r w:rsidRPr="00A03F6B">
        <w:rPr>
          <w:sz w:val="22"/>
        </w:rPr>
        <w:t>trocknen</w:t>
      </w:r>
      <w:proofErr w:type="spellEnd"/>
      <w:r w:rsidRPr="00A03F6B">
        <w:rPr>
          <w:sz w:val="22"/>
        </w:rPr>
        <w:t xml:space="preserve">. Über </w:t>
      </w:r>
      <w:proofErr w:type="spellStart"/>
      <w:r w:rsidRPr="00A03F6B">
        <w:rPr>
          <w:sz w:val="22"/>
        </w:rPr>
        <w:t>nacht</w:t>
      </w:r>
      <w:proofErr w:type="spellEnd"/>
      <w:r w:rsidRPr="00A03F6B">
        <w:rPr>
          <w:sz w:val="22"/>
        </w:rPr>
        <w:t xml:space="preserve"> ein Frieren, u. morgens</w:t>
      </w:r>
    </w:p>
    <w:p w14:paraId="4D13D5E5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wieder ins nasse Zeug. Was sonst noch alles auf unsere abgehärmten </w:t>
      </w:r>
      <w:proofErr w:type="spellStart"/>
      <w:r w:rsidRPr="00A03F6B">
        <w:rPr>
          <w:sz w:val="22"/>
        </w:rPr>
        <w:t>Gemü</w:t>
      </w:r>
      <w:proofErr w:type="spellEnd"/>
      <w:r w:rsidRPr="00A03F6B">
        <w:rPr>
          <w:sz w:val="22"/>
        </w:rPr>
        <w:t>-</w:t>
      </w:r>
    </w:p>
    <w:p w14:paraId="0D019147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03F6B">
        <w:rPr>
          <w:sz w:val="22"/>
        </w:rPr>
        <w:t>ter</w:t>
      </w:r>
      <w:proofErr w:type="spellEnd"/>
      <w:r w:rsidRPr="00A03F6B">
        <w:rPr>
          <w:sz w:val="22"/>
        </w:rPr>
        <w:t xml:space="preserve"> einhämmert u. uns moralisch frieren </w:t>
      </w:r>
      <w:proofErr w:type="spellStart"/>
      <w:r w:rsidRPr="00A03F6B">
        <w:rPr>
          <w:sz w:val="22"/>
        </w:rPr>
        <w:t>läßt</w:t>
      </w:r>
      <w:proofErr w:type="spellEnd"/>
      <w:r w:rsidRPr="00A03F6B">
        <w:rPr>
          <w:sz w:val="22"/>
        </w:rPr>
        <w:t>, u. in ständigem Bangen</w:t>
      </w:r>
    </w:p>
    <w:p w14:paraId="102F1787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hält, </w:t>
      </w:r>
      <w:proofErr w:type="spellStart"/>
      <w:r w:rsidRPr="00A03F6B">
        <w:rPr>
          <w:sz w:val="22"/>
        </w:rPr>
        <w:t>läßt</w:t>
      </w:r>
      <w:proofErr w:type="spellEnd"/>
      <w:r w:rsidRPr="00A03F6B">
        <w:rPr>
          <w:sz w:val="22"/>
        </w:rPr>
        <w:t xml:space="preserve"> sich gar nicht schreiben. Und wenn die Hoffnung auf eine</w:t>
      </w:r>
    </w:p>
    <w:p w14:paraId="79A65B80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baldige </w:t>
      </w:r>
      <w:proofErr w:type="spellStart"/>
      <w:r w:rsidRPr="00A03F6B">
        <w:rPr>
          <w:sz w:val="22"/>
        </w:rPr>
        <w:t>Befreieung</w:t>
      </w:r>
      <w:proofErr w:type="spellEnd"/>
      <w:r w:rsidRPr="00A03F6B">
        <w:rPr>
          <w:sz w:val="22"/>
        </w:rPr>
        <w:t xml:space="preserve"> u. Heimkehr nicht </w:t>
      </w:r>
      <w:r w:rsidRPr="00A03F6B">
        <w:rPr>
          <w:sz w:val="22"/>
          <w:u w:val="single"/>
        </w:rPr>
        <w:t>so groß</w:t>
      </w:r>
      <w:r w:rsidRPr="00A03F6B">
        <w:rPr>
          <w:sz w:val="22"/>
        </w:rPr>
        <w:t xml:space="preserve"> wäre, könnte man ruhig</w:t>
      </w:r>
    </w:p>
    <w:p w14:paraId="7E1125F2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einen Strick nehmen... Sehr treffend ist für uns Nitsches Gedicht: </w:t>
      </w:r>
      <w:r>
        <w:rPr>
          <w:sz w:val="22"/>
        </w:rPr>
        <w:t>„</w:t>
      </w:r>
      <w:r w:rsidRPr="00A03F6B">
        <w:rPr>
          <w:sz w:val="22"/>
        </w:rPr>
        <w:t>Die</w:t>
      </w:r>
    </w:p>
    <w:p w14:paraId="72E9BD35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Krähen </w:t>
      </w:r>
      <w:proofErr w:type="spellStart"/>
      <w:r w:rsidRPr="00A03F6B">
        <w:rPr>
          <w:sz w:val="22"/>
        </w:rPr>
        <w:t>schrein</w:t>
      </w:r>
      <w:proofErr w:type="spellEnd"/>
      <w:r w:rsidRPr="00A03F6B">
        <w:rPr>
          <w:sz w:val="22"/>
        </w:rPr>
        <w:t xml:space="preserve"> u. ziehen Flugs zur Stadt...</w:t>
      </w:r>
      <w:r>
        <w:rPr>
          <w:sz w:val="22"/>
        </w:rPr>
        <w:t>“</w:t>
      </w:r>
      <w:r w:rsidRPr="00A03F6B">
        <w:rPr>
          <w:sz w:val="22"/>
        </w:rPr>
        <w:t xml:space="preserve"> </w:t>
      </w:r>
      <w:proofErr w:type="gramStart"/>
      <w:r w:rsidRPr="00A03F6B">
        <w:rPr>
          <w:sz w:val="22"/>
        </w:rPr>
        <w:t>Soviel</w:t>
      </w:r>
      <w:proofErr w:type="gramEnd"/>
      <w:r w:rsidRPr="00A03F6B">
        <w:rPr>
          <w:sz w:val="22"/>
        </w:rPr>
        <w:t xml:space="preserve"> von </w:t>
      </w:r>
      <w:r w:rsidRPr="00A03F6B">
        <w:rPr>
          <w:sz w:val="22"/>
          <w:u w:val="single"/>
        </w:rPr>
        <w:t>meiner</w:t>
      </w:r>
    </w:p>
    <w:p w14:paraId="0C0C83AE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Osterstimmung! Eure wird ja frühlingsmäßiger sein, bes. wenn ich an Luise</w:t>
      </w:r>
    </w:p>
    <w:p w14:paraId="57247391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denke! Was habt Ihr für Wetter? Wie sieht's im Garten oder mit Haus-</w:t>
      </w:r>
    </w:p>
    <w:p w14:paraId="2C7254D9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03F6B">
        <w:rPr>
          <w:sz w:val="22"/>
        </w:rPr>
        <w:t>reparaturen</w:t>
      </w:r>
      <w:proofErr w:type="spellEnd"/>
      <w:r w:rsidRPr="00A03F6B">
        <w:rPr>
          <w:sz w:val="22"/>
        </w:rPr>
        <w:t xml:space="preserve"> aus? - Ein Rezept gegen Tante Marias Rheuma! Knoblauch ca. 24 </w:t>
      </w:r>
      <w:proofErr w:type="spellStart"/>
      <w:r w:rsidRPr="00A03F6B">
        <w:rPr>
          <w:sz w:val="22"/>
        </w:rPr>
        <w:t>Stun</w:t>
      </w:r>
      <w:proofErr w:type="spellEnd"/>
      <w:r w:rsidRPr="00A03F6B">
        <w:rPr>
          <w:sz w:val="22"/>
        </w:rPr>
        <w:t>-</w:t>
      </w:r>
    </w:p>
    <w:p w14:paraId="392DD423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den in Schnaps legen u. dann trinken (altes Hausmittel!) - Gesund bin ich immer</w:t>
      </w:r>
    </w:p>
    <w:p w14:paraId="2E300B3F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noch, wenn auch das Herz oft heftig </w:t>
      </w:r>
      <w:proofErr w:type="spellStart"/>
      <w:r w:rsidRPr="00A03F6B">
        <w:rPr>
          <w:sz w:val="22"/>
        </w:rPr>
        <w:t>pumpert</w:t>
      </w:r>
      <w:proofErr w:type="spellEnd"/>
      <w:r w:rsidRPr="00A03F6B">
        <w:rPr>
          <w:sz w:val="22"/>
        </w:rPr>
        <w:t xml:space="preserve"> bei großen Anstrengungen! - </w:t>
      </w:r>
    </w:p>
    <w:p w14:paraId="042C4323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Oft u. gern denke ich an die Professoren </w:t>
      </w:r>
      <w:proofErr w:type="spellStart"/>
      <w:r w:rsidRPr="00A03F6B">
        <w:rPr>
          <w:sz w:val="22"/>
        </w:rPr>
        <w:t>Muckl</w:t>
      </w:r>
      <w:proofErr w:type="spellEnd"/>
      <w:r w:rsidRPr="00A03F6B">
        <w:rPr>
          <w:sz w:val="22"/>
        </w:rPr>
        <w:t xml:space="preserve">, Dulli, Renner, </w:t>
      </w:r>
      <w:proofErr w:type="spellStart"/>
      <w:r w:rsidRPr="00A03F6B">
        <w:rPr>
          <w:sz w:val="22"/>
        </w:rPr>
        <w:t>Schuwerl</w:t>
      </w:r>
      <w:proofErr w:type="spellEnd"/>
      <w:r w:rsidRPr="00A03F6B">
        <w:rPr>
          <w:sz w:val="22"/>
        </w:rPr>
        <w:t xml:space="preserve"> usw.! Sind</w:t>
      </w:r>
    </w:p>
    <w:p w14:paraId="311841A0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sie noch im Dienst? Lebt Vetter Scheibenzuber noch? Ich würde dem einen oder an-</w:t>
      </w:r>
    </w:p>
    <w:p w14:paraId="0A9A5B8A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03F6B">
        <w:rPr>
          <w:sz w:val="22"/>
        </w:rPr>
        <w:t>dern</w:t>
      </w:r>
      <w:proofErr w:type="spellEnd"/>
      <w:r w:rsidRPr="00A03F6B">
        <w:rPr>
          <w:sz w:val="22"/>
        </w:rPr>
        <w:t xml:space="preserve"> gern mal schreiben, weiß aber keine Adresse. Ich lass sie grüßen, wenn</w:t>
      </w:r>
    </w:p>
    <w:p w14:paraId="5EB66A63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Ihr sie trefft! Grüßt auch alle Bekannten, die sich nach mir erkundigen. Wie</w:t>
      </w:r>
    </w:p>
    <w:p w14:paraId="171C4D15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geht es Lenz, Hermann, </w:t>
      </w:r>
      <w:proofErr w:type="spellStart"/>
      <w:r w:rsidRPr="00A03F6B">
        <w:rPr>
          <w:sz w:val="22"/>
        </w:rPr>
        <w:t>Mößmer</w:t>
      </w:r>
      <w:proofErr w:type="spellEnd"/>
      <w:r w:rsidRPr="00A03F6B">
        <w:rPr>
          <w:sz w:val="22"/>
        </w:rPr>
        <w:t>, Ludwig, Lothar usw. in ihrer Berufsausbildung? - Die</w:t>
      </w:r>
    </w:p>
    <w:p w14:paraId="33C5CE6F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letzte Post von Euch kam am 7.III. </w:t>
      </w:r>
      <w:proofErr w:type="spellStart"/>
      <w:r w:rsidRPr="00A03F6B">
        <w:rPr>
          <w:sz w:val="22"/>
        </w:rPr>
        <w:t>No</w:t>
      </w:r>
      <w:proofErr w:type="spellEnd"/>
      <w:r w:rsidRPr="00A03F6B">
        <w:rPr>
          <w:sz w:val="22"/>
        </w:rPr>
        <w:t xml:space="preserve"> 15. Ein langes Warten! Ich grüße Dich</w:t>
      </w:r>
    </w:p>
    <w:p w14:paraId="468D4DD1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liebste Mutter u. die beiden Schwestern viel tausendmal Euer Hans. </w:t>
      </w:r>
    </w:p>
    <w:p w14:paraId="35EF2E6E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Der Wird vom Mauern bei Moosburg (Wiesheu heißt er) fuhr mit dem letzten Transport nach Hause!</w:t>
      </w:r>
    </w:p>
    <w:p w14:paraId="33D51431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  <w:u w:val="single"/>
        </w:rPr>
      </w:pPr>
      <w:r w:rsidRPr="00A03F6B">
        <w:rPr>
          <w:sz w:val="22"/>
          <w:u w:val="single"/>
        </w:rPr>
        <w:t>Weißer Sonntag 1948.</w:t>
      </w:r>
    </w:p>
    <w:p w14:paraId="10747AAA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lastRenderedPageBreak/>
        <w:t>Die Post ging diese Woche noch nicht ab, u. so kann ich</w:t>
      </w:r>
    </w:p>
    <w:p w14:paraId="5F927D95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mich nicht enthalten, mit Euch auf diesem gering </w:t>
      </w:r>
      <w:proofErr w:type="spellStart"/>
      <w:r w:rsidRPr="00A03F6B">
        <w:rPr>
          <w:sz w:val="22"/>
        </w:rPr>
        <w:t>bemeßenen</w:t>
      </w:r>
      <w:proofErr w:type="spellEnd"/>
      <w:r w:rsidRPr="00A03F6B">
        <w:rPr>
          <w:sz w:val="22"/>
        </w:rPr>
        <w:t xml:space="preserve"> Platz noch ein </w:t>
      </w:r>
      <w:proofErr w:type="spellStart"/>
      <w:r w:rsidRPr="00A03F6B">
        <w:rPr>
          <w:sz w:val="22"/>
        </w:rPr>
        <w:t>bißchen</w:t>
      </w:r>
      <w:proofErr w:type="spellEnd"/>
    </w:p>
    <w:p w14:paraId="11E8B551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zu plaudern. Die Woche hatte ich wegen einer kleinen </w:t>
      </w:r>
      <w:proofErr w:type="spellStart"/>
      <w:r w:rsidRPr="00A03F6B">
        <w:rPr>
          <w:sz w:val="22"/>
        </w:rPr>
        <w:t>Fußwunde</w:t>
      </w:r>
      <w:proofErr w:type="spellEnd"/>
      <w:r w:rsidRPr="00A03F6B">
        <w:rPr>
          <w:sz w:val="22"/>
        </w:rPr>
        <w:t xml:space="preserve"> arbeitsfrei u. während</w:t>
      </w:r>
    </w:p>
    <w:p w14:paraId="2780A564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ich die ganze Zeit im Halbdunkel des Bunkers auf der Pritsche lag, war ich in </w:t>
      </w:r>
      <w:proofErr w:type="spellStart"/>
      <w:r w:rsidRPr="00A03F6B">
        <w:rPr>
          <w:sz w:val="22"/>
        </w:rPr>
        <w:t>Gedan</w:t>
      </w:r>
      <w:proofErr w:type="spellEnd"/>
      <w:r w:rsidRPr="00A03F6B">
        <w:rPr>
          <w:sz w:val="22"/>
        </w:rPr>
        <w:t>-</w:t>
      </w:r>
    </w:p>
    <w:p w14:paraId="0D55B351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03F6B">
        <w:rPr>
          <w:sz w:val="22"/>
        </w:rPr>
        <w:t>ken</w:t>
      </w:r>
      <w:proofErr w:type="spellEnd"/>
      <w:r w:rsidRPr="00A03F6B">
        <w:rPr>
          <w:sz w:val="22"/>
        </w:rPr>
        <w:t xml:space="preserve"> die meiste Zeit bei Euch u. bes. heute in Erinnerung an die Kommunikanten u. die </w:t>
      </w:r>
      <w:proofErr w:type="spellStart"/>
      <w:r w:rsidRPr="00A03F6B">
        <w:rPr>
          <w:sz w:val="22"/>
        </w:rPr>
        <w:t>eige</w:t>
      </w:r>
      <w:proofErr w:type="spellEnd"/>
      <w:r w:rsidRPr="00A03F6B">
        <w:rPr>
          <w:sz w:val="22"/>
        </w:rPr>
        <w:t>-</w:t>
      </w:r>
    </w:p>
    <w:p w14:paraId="2BCCD091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ne Erstkommunion. Gerade hier im Trott des ununterbrochenen Werktags erinnert man </w:t>
      </w:r>
    </w:p>
    <w:p w14:paraId="6B6A0F9C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bes. jeden einstigen Feiertagen, seinen Spaziergängen, der schönen Kleidung u. vor allem</w:t>
      </w:r>
    </w:p>
    <w:p w14:paraId="5EE5B1B5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des guten u. reichlichen Essens. Ja, das Essen u. die Heimfahrt sind fast die einzigen Ge-</w:t>
      </w:r>
    </w:p>
    <w:p w14:paraId="2CDF4519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03F6B">
        <w:rPr>
          <w:sz w:val="22"/>
        </w:rPr>
        <w:t>sprächsthemen</w:t>
      </w:r>
      <w:proofErr w:type="spellEnd"/>
      <w:r w:rsidRPr="00A03F6B">
        <w:rPr>
          <w:sz w:val="22"/>
        </w:rPr>
        <w:t xml:space="preserve"> für die die abgemagerten Geister noch was </w:t>
      </w:r>
      <w:proofErr w:type="gramStart"/>
      <w:r w:rsidRPr="00A03F6B">
        <w:rPr>
          <w:sz w:val="22"/>
        </w:rPr>
        <w:t>übrig haben</w:t>
      </w:r>
      <w:proofErr w:type="gramEnd"/>
      <w:r w:rsidRPr="00A03F6B">
        <w:rPr>
          <w:sz w:val="22"/>
        </w:rPr>
        <w:t>. Ich aber gehe im In-</w:t>
      </w:r>
    </w:p>
    <w:p w14:paraId="0C6A897B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03F6B">
        <w:rPr>
          <w:sz w:val="22"/>
        </w:rPr>
        <w:t>nern</w:t>
      </w:r>
      <w:proofErr w:type="spellEnd"/>
      <w:r w:rsidRPr="00A03F6B">
        <w:rPr>
          <w:sz w:val="22"/>
        </w:rPr>
        <w:t xml:space="preserve"> meinen eigenen Weg u. habe nur wenige Kameraden, mit denen ich mich wirk-</w:t>
      </w:r>
    </w:p>
    <w:p w14:paraId="6E28EC67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03F6B">
        <w:rPr>
          <w:sz w:val="22"/>
        </w:rPr>
        <w:t>lich</w:t>
      </w:r>
      <w:proofErr w:type="spellEnd"/>
      <w:r w:rsidRPr="00A03F6B">
        <w:rPr>
          <w:sz w:val="22"/>
        </w:rPr>
        <w:t xml:space="preserve"> verstehe. Einer ist der Mainburger Sepp </w:t>
      </w:r>
      <w:proofErr w:type="spellStart"/>
      <w:r w:rsidRPr="00A03F6B">
        <w:rPr>
          <w:sz w:val="22"/>
        </w:rPr>
        <w:t>Regnat</w:t>
      </w:r>
      <w:proofErr w:type="spellEnd"/>
      <w:r w:rsidRPr="00A03F6B">
        <w:rPr>
          <w:sz w:val="22"/>
        </w:rPr>
        <w:t xml:space="preserve"> u. der andere ein älterer Dr. aus Sachsen.</w:t>
      </w:r>
    </w:p>
    <w:p w14:paraId="33021884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Im </w:t>
      </w:r>
      <w:proofErr w:type="spellStart"/>
      <w:proofErr w:type="gramStart"/>
      <w:r w:rsidRPr="00A03F6B">
        <w:rPr>
          <w:sz w:val="22"/>
        </w:rPr>
        <w:t>übrigen</w:t>
      </w:r>
      <w:proofErr w:type="spellEnd"/>
      <w:proofErr w:type="gramEnd"/>
      <w:r w:rsidRPr="00A03F6B">
        <w:rPr>
          <w:sz w:val="22"/>
        </w:rPr>
        <w:t xml:space="preserve"> wickeln sich die notwendigen Beschäftigungen schweigend ab oder bei besonders</w:t>
      </w:r>
    </w:p>
    <w:p w14:paraId="72734569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überraschenden u. harten Tätigkeiten </w:t>
      </w:r>
      <w:r w:rsidRPr="00A03F6B">
        <w:rPr>
          <w:strike/>
          <w:sz w:val="22"/>
        </w:rPr>
        <w:t>g</w:t>
      </w:r>
      <w:r w:rsidRPr="00A03F6B">
        <w:rPr>
          <w:sz w:val="22"/>
        </w:rPr>
        <w:t xml:space="preserve"> hört man Nervenausbrüche, oft wie im Irrenhaus. - </w:t>
      </w:r>
    </w:p>
    <w:p w14:paraId="4B3AB598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Zum Muttertag, liebe Mutter, übersende ich extra herzliche Grüße! Die beiden Schwestern </w:t>
      </w:r>
    </w:p>
    <w:p w14:paraId="26556A27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werden Dir ja zum besonderen Feiertag gestalten u. wenn ein Blumenstrauß</w:t>
      </w:r>
    </w:p>
    <w:p w14:paraId="35D61D28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aus dem Garten den Tisch ziert, so sei das ein stiller Gruß von mir aus weiter Ferne. -</w:t>
      </w:r>
    </w:p>
    <w:p w14:paraId="722949D7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Das Wetter hat sich bei uns bedeutend gebessert u. hebt den Lebensmut wieder etwas. Heute</w:t>
      </w:r>
    </w:p>
    <w:p w14:paraId="3502B3CB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sitze ich zum ersten </w:t>
      </w:r>
      <w:proofErr w:type="spellStart"/>
      <w:proofErr w:type="gramStart"/>
      <w:r w:rsidRPr="00A03F6B">
        <w:rPr>
          <w:sz w:val="22"/>
        </w:rPr>
        <w:t>mal</w:t>
      </w:r>
      <w:proofErr w:type="spellEnd"/>
      <w:proofErr w:type="gramEnd"/>
      <w:r w:rsidRPr="00A03F6B">
        <w:rPr>
          <w:sz w:val="22"/>
        </w:rPr>
        <w:t xml:space="preserve"> in der Sonne, betrachte den schmelzenden Schnee u.</w:t>
      </w:r>
    </w:p>
    <w:p w14:paraId="43B841CC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träume in den Frühling. - Gibt es den Lorcher </w:t>
      </w:r>
      <w:proofErr w:type="spellStart"/>
      <w:r w:rsidRPr="00A03F6B">
        <w:rPr>
          <w:sz w:val="22"/>
        </w:rPr>
        <w:t>astro</w:t>
      </w:r>
      <w:proofErr w:type="spellEnd"/>
      <w:r w:rsidRPr="00A03F6B">
        <w:rPr>
          <w:sz w:val="22"/>
        </w:rPr>
        <w:t xml:space="preserve">. Kalender schon wieder? Gibt es </w:t>
      </w:r>
    </w:p>
    <w:p w14:paraId="0EC0FACA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überhaupt neue Bücher? - Um meinen Beruf oder Fortkommen mache ich mir wenig</w:t>
      </w:r>
    </w:p>
    <w:p w14:paraId="1C61DC65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Gedanken. Studieren werde ich wohl nicht mehr u. sonst habe ich mich daran </w:t>
      </w:r>
      <w:proofErr w:type="spellStart"/>
      <w:r w:rsidRPr="00A03F6B">
        <w:rPr>
          <w:sz w:val="22"/>
        </w:rPr>
        <w:t>ge</w:t>
      </w:r>
      <w:proofErr w:type="spellEnd"/>
      <w:r w:rsidRPr="00A03F6B">
        <w:rPr>
          <w:sz w:val="22"/>
        </w:rPr>
        <w:t>-</w:t>
      </w:r>
    </w:p>
    <w:p w14:paraId="7150CD54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03F6B">
        <w:rPr>
          <w:sz w:val="22"/>
        </w:rPr>
        <w:t>wöhnt</w:t>
      </w:r>
      <w:proofErr w:type="spellEnd"/>
      <w:r w:rsidRPr="00A03F6B">
        <w:rPr>
          <w:sz w:val="22"/>
        </w:rPr>
        <w:t xml:space="preserve"> all</w:t>
      </w:r>
      <w:r>
        <w:rPr>
          <w:sz w:val="22"/>
        </w:rPr>
        <w:t>e</w:t>
      </w:r>
      <w:r w:rsidRPr="00A03F6B">
        <w:rPr>
          <w:sz w:val="22"/>
        </w:rPr>
        <w:t xml:space="preserve">s so zu </w:t>
      </w:r>
      <w:proofErr w:type="gramStart"/>
      <w:r w:rsidRPr="00A03F6B">
        <w:rPr>
          <w:sz w:val="22"/>
        </w:rPr>
        <w:t>nehmen</w:t>
      </w:r>
      <w:proofErr w:type="gramEnd"/>
      <w:r w:rsidRPr="00A03F6B">
        <w:rPr>
          <w:sz w:val="22"/>
        </w:rPr>
        <w:t xml:space="preserve"> wie es kommt u. damit zufrieden zu sein, sei es viel oder</w:t>
      </w:r>
    </w:p>
    <w:p w14:paraId="43E20A06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wenig. - Wie lange haben Lothar u. Ludwig noch zur </w:t>
      </w:r>
      <w:proofErr w:type="spellStart"/>
      <w:r w:rsidRPr="00A03F6B">
        <w:rPr>
          <w:sz w:val="22"/>
        </w:rPr>
        <w:t>Prw</w:t>
      </w:r>
      <w:proofErr w:type="spellEnd"/>
      <w:r w:rsidRPr="00A03F6B">
        <w:rPr>
          <w:sz w:val="22"/>
        </w:rPr>
        <w:t>.? - Was macht Schorsch u.</w:t>
      </w:r>
    </w:p>
    <w:p w14:paraId="51A7616B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seine Braut? Hatte er doch noch keine Schwache? Wer kam schon </w:t>
      </w:r>
      <w:proofErr w:type="spellStart"/>
      <w:r w:rsidRPr="00A03F6B">
        <w:rPr>
          <w:sz w:val="22"/>
        </w:rPr>
        <w:t>nach hause</w:t>
      </w:r>
      <w:proofErr w:type="spellEnd"/>
      <w:r w:rsidRPr="00A03F6B">
        <w:rPr>
          <w:sz w:val="22"/>
        </w:rPr>
        <w:t xml:space="preserve"> aus</w:t>
      </w:r>
    </w:p>
    <w:p w14:paraId="1D512C86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A03F6B">
        <w:rPr>
          <w:sz w:val="22"/>
        </w:rPr>
        <w:t>Rußland</w:t>
      </w:r>
      <w:proofErr w:type="spellEnd"/>
      <w:r w:rsidRPr="00A03F6B">
        <w:rPr>
          <w:sz w:val="22"/>
        </w:rPr>
        <w:t xml:space="preserve">? </w:t>
      </w:r>
      <w:proofErr w:type="spellStart"/>
      <w:r w:rsidRPr="00A03F6B">
        <w:rPr>
          <w:sz w:val="22"/>
        </w:rPr>
        <w:t>Trotti</w:t>
      </w:r>
      <w:proofErr w:type="spellEnd"/>
      <w:r w:rsidRPr="00A03F6B">
        <w:rPr>
          <w:sz w:val="22"/>
        </w:rPr>
        <w:t>, Engstler, Beck Max, Berger Otto? Ich werde doch nicht der letzte sein!</w:t>
      </w:r>
    </w:p>
    <w:p w14:paraId="4E25E4AC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Nochmals die innigsten Grüße für Dich liebe Mutter, die beiden Schwestern </w:t>
      </w:r>
    </w:p>
    <w:p w14:paraId="1EC28C14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u. alle Bekannten von Eurem dankbaren</w:t>
      </w:r>
    </w:p>
    <w:p w14:paraId="28849CD4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Hans.</w:t>
      </w:r>
    </w:p>
    <w:p w14:paraId="02814863" w14:textId="77777777" w:rsidR="00191902" w:rsidRPr="00A03F6B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>Wie findet sich Mutter mit dem Radio zurecht?</w:t>
      </w:r>
    </w:p>
    <w:p w14:paraId="34C2A980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  <w:r w:rsidRPr="00A03F6B">
        <w:rPr>
          <w:sz w:val="22"/>
        </w:rPr>
        <w:t xml:space="preserve">Ist Alies noch in </w:t>
      </w:r>
      <w:proofErr w:type="spellStart"/>
      <w:r w:rsidRPr="00A03F6B">
        <w:rPr>
          <w:sz w:val="22"/>
        </w:rPr>
        <w:t>Gündlkf</w:t>
      </w:r>
      <w:proofErr w:type="spellEnd"/>
      <w:r w:rsidRPr="00A03F6B">
        <w:rPr>
          <w:sz w:val="22"/>
        </w:rPr>
        <w:t>. u. Luise im Rathaus?</w:t>
      </w:r>
    </w:p>
    <w:p w14:paraId="2AED5B6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ED98A30" w14:textId="77777777" w:rsidR="00191902" w:rsidRPr="00E23547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23547">
        <w:rPr>
          <w:b/>
          <w:bCs/>
          <w:sz w:val="22"/>
        </w:rPr>
        <w:t>1948-05-01_1</w:t>
      </w:r>
    </w:p>
    <w:p w14:paraId="2A973D9D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1. Mai 1948.</w:t>
      </w:r>
    </w:p>
    <w:p w14:paraId="0723725A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Liebste Mutter, liebe Schwestern!</w:t>
      </w:r>
    </w:p>
    <w:p w14:paraId="75E690A7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 xml:space="preserve">Von zwei großen Freuden kann ich Euch heute schreiben. Erstens, daß es endlich </w:t>
      </w:r>
    </w:p>
    <w:p w14:paraId="29484C15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52540">
        <w:rPr>
          <w:sz w:val="22"/>
        </w:rPr>
        <w:t>frühling</w:t>
      </w:r>
      <w:proofErr w:type="spellEnd"/>
      <w:r w:rsidRPr="00852540">
        <w:rPr>
          <w:sz w:val="22"/>
        </w:rPr>
        <w:t xml:space="preserve"> geworden u. die Schrecken des Winters hinter uns liegen, u. die zweite Freu-</w:t>
      </w:r>
    </w:p>
    <w:p w14:paraId="559B8D61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de, daß nach 2 Monatlicher Pause wieder Post eintraf. Es war Karte 18 von Euch,</w:t>
      </w:r>
    </w:p>
    <w:p w14:paraId="4B8BB494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so daß noch 2 Karten fehlen, die aber auch noch kommen werden. Ich versuche oft mich</w:t>
      </w:r>
    </w:p>
    <w:p w14:paraId="499B72A6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in Euer Leben mit den vielen Hauseinwohnern hineinzudenken; aber es gelingt mir meist</w:t>
      </w:r>
    </w:p>
    <w:p w14:paraId="6B8A1ED2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nicht, denn nach diesen 6 Jahren fern sein von Euch, schwinde</w:t>
      </w:r>
      <w:r>
        <w:rPr>
          <w:sz w:val="22"/>
        </w:rPr>
        <w:t>t</w:t>
      </w:r>
      <w:r w:rsidRPr="00852540">
        <w:rPr>
          <w:sz w:val="22"/>
        </w:rPr>
        <w:t xml:space="preserve"> langsam die Vorstellung</w:t>
      </w:r>
    </w:p>
    <w:p w14:paraId="2CCD5A4C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von Einzeldingen u. Erinnerungen. Über meinen Beruf dachte ich schon viel nach. Aber</w:t>
      </w:r>
    </w:p>
    <w:p w14:paraId="5D0DE0C3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 xml:space="preserve">Gips oder </w:t>
      </w:r>
      <w:proofErr w:type="spellStart"/>
      <w:r w:rsidRPr="00852540">
        <w:rPr>
          <w:sz w:val="22"/>
        </w:rPr>
        <w:t>Dexl</w:t>
      </w:r>
      <w:proofErr w:type="spellEnd"/>
      <w:r w:rsidRPr="00852540">
        <w:rPr>
          <w:sz w:val="22"/>
        </w:rPr>
        <w:t xml:space="preserve"> u. </w:t>
      </w:r>
      <w:proofErr w:type="spellStart"/>
      <w:r w:rsidRPr="00852540">
        <w:rPr>
          <w:sz w:val="22"/>
        </w:rPr>
        <w:t>Luggerl</w:t>
      </w:r>
      <w:proofErr w:type="spellEnd"/>
      <w:r w:rsidRPr="00852540">
        <w:rPr>
          <w:sz w:val="22"/>
        </w:rPr>
        <w:t xml:space="preserve"> werde ich wohl nie werden! Außerdem werde ich zum </w:t>
      </w:r>
      <w:proofErr w:type="spellStart"/>
      <w:r w:rsidRPr="00852540">
        <w:rPr>
          <w:sz w:val="22"/>
        </w:rPr>
        <w:t>wei</w:t>
      </w:r>
      <w:proofErr w:type="spellEnd"/>
      <w:r w:rsidRPr="00852540">
        <w:rPr>
          <w:sz w:val="22"/>
        </w:rPr>
        <w:t>-</w:t>
      </w:r>
    </w:p>
    <w:p w14:paraId="787479CB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52540">
        <w:rPr>
          <w:sz w:val="22"/>
        </w:rPr>
        <w:t>ter</w:t>
      </w:r>
      <w:proofErr w:type="spellEnd"/>
      <w:r w:rsidRPr="00852540">
        <w:rPr>
          <w:sz w:val="22"/>
        </w:rPr>
        <w:t xml:space="preserve"> studieren zu alt sein; denn stellt Euch vor: die andern sind alle fertig u. ich </w:t>
      </w:r>
      <w:proofErr w:type="spellStart"/>
      <w:r w:rsidRPr="00852540">
        <w:rPr>
          <w:sz w:val="22"/>
        </w:rPr>
        <w:t>müß</w:t>
      </w:r>
      <w:proofErr w:type="spellEnd"/>
      <w:r w:rsidRPr="00852540">
        <w:rPr>
          <w:sz w:val="22"/>
        </w:rPr>
        <w:t>-</w:t>
      </w:r>
    </w:p>
    <w:p w14:paraId="27716299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52540">
        <w:rPr>
          <w:sz w:val="22"/>
        </w:rPr>
        <w:t>te</w:t>
      </w:r>
      <w:proofErr w:type="spellEnd"/>
      <w:r w:rsidRPr="00852540">
        <w:rPr>
          <w:sz w:val="22"/>
        </w:rPr>
        <w:t xml:space="preserve"> erst anfangen! Am meisten denke ich daran, in den </w:t>
      </w:r>
      <w:proofErr w:type="spellStart"/>
      <w:r w:rsidRPr="00852540">
        <w:rPr>
          <w:sz w:val="22"/>
        </w:rPr>
        <w:t>Landesvermeßungsdienst</w:t>
      </w:r>
      <w:proofErr w:type="spellEnd"/>
      <w:r w:rsidRPr="00852540">
        <w:rPr>
          <w:sz w:val="22"/>
        </w:rPr>
        <w:t xml:space="preserve"> zu gehen</w:t>
      </w:r>
    </w:p>
    <w:p w14:paraId="43E0592E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 xml:space="preserve">als Geometer, oder ins Straßen- u. </w:t>
      </w:r>
      <w:proofErr w:type="spellStart"/>
      <w:r w:rsidRPr="00852540">
        <w:rPr>
          <w:sz w:val="22"/>
        </w:rPr>
        <w:t>Flußbauamt</w:t>
      </w:r>
      <w:proofErr w:type="spellEnd"/>
      <w:r w:rsidRPr="00852540">
        <w:rPr>
          <w:sz w:val="22"/>
        </w:rPr>
        <w:t>; auf jeden Fall brauche ich einen Beruf,</w:t>
      </w:r>
    </w:p>
    <w:p w14:paraId="10CA0C23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 xml:space="preserve">der viel Außendienst hat, da </w:t>
      </w:r>
      <w:r w:rsidRPr="00852540">
        <w:rPr>
          <w:strike/>
          <w:sz w:val="22"/>
        </w:rPr>
        <w:t>ich</w:t>
      </w:r>
      <w:r w:rsidRPr="00852540">
        <w:rPr>
          <w:sz w:val="22"/>
        </w:rPr>
        <w:t xml:space="preserve"> meiner Gesundheit u. Nerven das dauernde Stubensitzen</w:t>
      </w:r>
    </w:p>
    <w:p w14:paraId="324046B3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nicht zuträglich ist. Das Gehirn wird bei normalem Essen hoffentlich auch wieder normal.</w:t>
      </w:r>
    </w:p>
    <w:p w14:paraId="66E50C67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 xml:space="preserve">Denn nach 3 Jahren Brot u. Suppen (um nicht zu sagen </w:t>
      </w:r>
      <w:proofErr w:type="spellStart"/>
      <w:r w:rsidRPr="00852540">
        <w:rPr>
          <w:sz w:val="22"/>
        </w:rPr>
        <w:t>Süppchenkost</w:t>
      </w:r>
      <w:proofErr w:type="spellEnd"/>
      <w:r w:rsidRPr="00852540">
        <w:rPr>
          <w:sz w:val="22"/>
        </w:rPr>
        <w:t>) ist es total verwässert.</w:t>
      </w:r>
    </w:p>
    <w:p w14:paraId="7C19C147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An Försterei oder Landwirt als Beruf denke ich auch viel! Aber da habe ich ja keine Be-</w:t>
      </w:r>
    </w:p>
    <w:p w14:paraId="0318B649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52540">
        <w:rPr>
          <w:sz w:val="22"/>
        </w:rPr>
        <w:t>ziehungen</w:t>
      </w:r>
      <w:proofErr w:type="spellEnd"/>
      <w:r w:rsidRPr="00852540">
        <w:rPr>
          <w:sz w:val="22"/>
        </w:rPr>
        <w:t xml:space="preserve">. Nicht schlecht wäre auch als </w:t>
      </w:r>
      <w:proofErr w:type="spellStart"/>
      <w:r w:rsidRPr="00852540">
        <w:rPr>
          <w:sz w:val="22"/>
        </w:rPr>
        <w:t>Thallmeiers</w:t>
      </w:r>
      <w:proofErr w:type="spellEnd"/>
      <w:r w:rsidRPr="00852540">
        <w:rPr>
          <w:sz w:val="22"/>
        </w:rPr>
        <w:t xml:space="preserve"> Nachfolger! (Wie geht es übrigens </w:t>
      </w:r>
      <w:proofErr w:type="gramStart"/>
      <w:r w:rsidRPr="00852540">
        <w:rPr>
          <w:sz w:val="22"/>
        </w:rPr>
        <w:t>der Ida</w:t>
      </w:r>
      <w:proofErr w:type="gramEnd"/>
      <w:r w:rsidRPr="00852540">
        <w:rPr>
          <w:sz w:val="22"/>
        </w:rPr>
        <w:t>?)</w:t>
      </w:r>
    </w:p>
    <w:p w14:paraId="6615BACD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 xml:space="preserve">Aber </w:t>
      </w:r>
      <w:proofErr w:type="spellStart"/>
      <w:r w:rsidRPr="00852540">
        <w:rPr>
          <w:sz w:val="22"/>
        </w:rPr>
        <w:t>laßt</w:t>
      </w:r>
      <w:proofErr w:type="spellEnd"/>
      <w:r w:rsidRPr="00852540">
        <w:rPr>
          <w:sz w:val="22"/>
        </w:rPr>
        <w:t xml:space="preserve"> mich erst mal nach Hause kommen, dann gibt sich das alles von selbst. Große</w:t>
      </w:r>
    </w:p>
    <w:p w14:paraId="6AAC31B9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Ansprüche zu stellen habe ich ja verlernt. Ich will nur zufrieden u. von der Welt</w:t>
      </w:r>
    </w:p>
    <w:p w14:paraId="6AFC8296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in Ruhe gelassen unter lieben Menschen ein beschauliches Leben führen. - Von Sepp</w:t>
      </w:r>
    </w:p>
    <w:p w14:paraId="742AA269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52540">
        <w:rPr>
          <w:sz w:val="22"/>
        </w:rPr>
        <w:lastRenderedPageBreak/>
        <w:t>Regnat</w:t>
      </w:r>
      <w:proofErr w:type="spellEnd"/>
      <w:r w:rsidRPr="00852540">
        <w:rPr>
          <w:sz w:val="22"/>
        </w:rPr>
        <w:t xml:space="preserve"> kam ich weg, auch von meinem alten Freund Erasmus Hutsch, da unsere Komp-</w:t>
      </w:r>
    </w:p>
    <w:p w14:paraId="22A581F8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852540">
        <w:rPr>
          <w:sz w:val="22"/>
        </w:rPr>
        <w:t>anie</w:t>
      </w:r>
      <w:proofErr w:type="spellEnd"/>
      <w:r w:rsidRPr="00852540">
        <w:rPr>
          <w:sz w:val="22"/>
        </w:rPr>
        <w:t xml:space="preserve"> an einen anderen Arbeitsplatz verlegt wurde. Dieser Sommer wird</w:t>
      </w:r>
    </w:p>
    <w:p w14:paraId="4277C941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 xml:space="preserve">wohl im selben Sinne u. bei </w:t>
      </w:r>
      <w:proofErr w:type="gramStart"/>
      <w:r w:rsidRPr="00852540">
        <w:rPr>
          <w:sz w:val="22"/>
        </w:rPr>
        <w:t>der selben</w:t>
      </w:r>
      <w:proofErr w:type="gramEnd"/>
      <w:r w:rsidRPr="00852540">
        <w:rPr>
          <w:sz w:val="22"/>
        </w:rPr>
        <w:t xml:space="preserve"> Arbeit vergehen wie der letzte, u.</w:t>
      </w:r>
    </w:p>
    <w:p w14:paraId="0870AB5E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ich bin froh, wenn im Herbst endlich das alle ein Ende hat u. wir dann</w:t>
      </w:r>
    </w:p>
    <w:p w14:paraId="656AE613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nach Hause fahren können. Bis dahin widme ich Euch ein inniges Gedenken</w:t>
      </w:r>
    </w:p>
    <w:p w14:paraId="51095831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 xml:space="preserve">u. </w:t>
      </w:r>
      <w:proofErr w:type="gramStart"/>
      <w:r w:rsidRPr="00852540">
        <w:rPr>
          <w:sz w:val="22"/>
        </w:rPr>
        <w:t>hoffe</w:t>
      </w:r>
      <w:proofErr w:type="gramEnd"/>
      <w:r w:rsidRPr="00852540">
        <w:rPr>
          <w:sz w:val="22"/>
        </w:rPr>
        <w:t xml:space="preserve"> recht oft Post zu bekommen. Grüßt alle Bekannten, die Hausleute,</w:t>
      </w:r>
    </w:p>
    <w:p w14:paraId="6E894237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 xml:space="preserve">die Abendberger Verwandten, Lothar, Ludwig usw. recht vielmals. </w:t>
      </w:r>
    </w:p>
    <w:p w14:paraId="22BE1FD5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 xml:space="preserve">Euch selbst </w:t>
      </w:r>
      <w:proofErr w:type="spellStart"/>
      <w:r w:rsidRPr="00852540">
        <w:rPr>
          <w:sz w:val="22"/>
        </w:rPr>
        <w:t>grüße</w:t>
      </w:r>
      <w:proofErr w:type="spellEnd"/>
      <w:r w:rsidRPr="00852540">
        <w:rPr>
          <w:sz w:val="22"/>
        </w:rPr>
        <w:t xml:space="preserve"> ich viel 1000x</w:t>
      </w:r>
    </w:p>
    <w:p w14:paraId="72D7FEED" w14:textId="77777777" w:rsidR="00191902" w:rsidRPr="00852540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Euer dankbarer Sohn u. Bruder</w:t>
      </w:r>
    </w:p>
    <w:p w14:paraId="635BAE0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852540">
        <w:rPr>
          <w:sz w:val="22"/>
        </w:rPr>
        <w:t>Hans.</w:t>
      </w:r>
    </w:p>
    <w:p w14:paraId="4F310E8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8080B4B" w14:textId="77777777" w:rsidR="00191902" w:rsidRPr="00E7449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E7449C">
        <w:rPr>
          <w:b/>
          <w:bCs/>
          <w:sz w:val="22"/>
        </w:rPr>
        <w:t>1948-05-19_1</w:t>
      </w:r>
    </w:p>
    <w:p w14:paraId="57A60E71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7449C">
        <w:rPr>
          <w:sz w:val="22"/>
        </w:rPr>
        <w:t>Rußland</w:t>
      </w:r>
      <w:proofErr w:type="spellEnd"/>
      <w:r w:rsidRPr="00E7449C">
        <w:rPr>
          <w:sz w:val="22"/>
        </w:rPr>
        <w:t xml:space="preserve"> 19. Mai 1948</w:t>
      </w:r>
    </w:p>
    <w:p w14:paraId="1884E8DC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Meine liebe Mutter u. Schwestern!</w:t>
      </w:r>
    </w:p>
    <w:p w14:paraId="3DE5F14D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War das eine Freude, als ich an Pfingsten von der Arbeit heimkam u. es waren</w:t>
      </w:r>
    </w:p>
    <w:p w14:paraId="3966E559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gleich 5 Karten von daheim da. Eine von Otto W., eine vom Ludwig, von Fritzl u.</w:t>
      </w:r>
    </w:p>
    <w:p w14:paraId="3B796106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zwei von Euch selbst, darunter Mutters eigenhändiger Gartenbericht. Wie freu-</w:t>
      </w:r>
    </w:p>
    <w:p w14:paraId="3A8BE6EA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7449C">
        <w:rPr>
          <w:sz w:val="22"/>
        </w:rPr>
        <w:t>te</w:t>
      </w:r>
      <w:proofErr w:type="spellEnd"/>
      <w:r w:rsidRPr="00E7449C">
        <w:rPr>
          <w:sz w:val="22"/>
        </w:rPr>
        <w:t xml:space="preserve"> ich mich über die vertrauten Züge, die mir im Feld noch </w:t>
      </w:r>
      <w:proofErr w:type="spellStart"/>
      <w:r w:rsidRPr="00E7449C">
        <w:rPr>
          <w:sz w:val="22"/>
        </w:rPr>
        <w:t>faßt</w:t>
      </w:r>
      <w:proofErr w:type="spellEnd"/>
      <w:r w:rsidRPr="00E7449C">
        <w:rPr>
          <w:sz w:val="22"/>
        </w:rPr>
        <w:t xml:space="preserve"> täglich die </w:t>
      </w:r>
      <w:proofErr w:type="spellStart"/>
      <w:r w:rsidRPr="00E7449C">
        <w:rPr>
          <w:sz w:val="22"/>
        </w:rPr>
        <w:t>Neuig</w:t>
      </w:r>
      <w:proofErr w:type="spellEnd"/>
      <w:r w:rsidRPr="00E7449C">
        <w:rPr>
          <w:sz w:val="22"/>
        </w:rPr>
        <w:t>-</w:t>
      </w:r>
    </w:p>
    <w:p w14:paraId="242680A4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7449C">
        <w:rPr>
          <w:sz w:val="22"/>
        </w:rPr>
        <w:t>keiten</w:t>
      </w:r>
      <w:proofErr w:type="spellEnd"/>
      <w:r w:rsidRPr="00E7449C">
        <w:rPr>
          <w:sz w:val="22"/>
        </w:rPr>
        <w:t xml:space="preserve"> aus der Heimat brachten. Aber nicht so sehr die Neuigkeiten sind es die mich</w:t>
      </w:r>
    </w:p>
    <w:p w14:paraId="7421E10D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7449C">
        <w:rPr>
          <w:strike/>
          <w:sz w:val="22"/>
        </w:rPr>
        <w:t>ger</w:t>
      </w:r>
      <w:proofErr w:type="spellEnd"/>
      <w:r w:rsidRPr="00E7449C">
        <w:rPr>
          <w:sz w:val="22"/>
        </w:rPr>
        <w:t xml:space="preserve"> hier erfreuen, sondern gerade das Altvertraute u. Bekannte, das von lieber</w:t>
      </w:r>
    </w:p>
    <w:p w14:paraId="52C3A8E2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Hand geschildert wird. Ja mein Hoffen ist das größte u. Einzige was mich hoch</w:t>
      </w:r>
    </w:p>
    <w:p w14:paraId="3732B500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 xml:space="preserve">hält, daß es nach der </w:t>
      </w:r>
      <w:proofErr w:type="spellStart"/>
      <w:r w:rsidRPr="00E7449C">
        <w:rPr>
          <w:sz w:val="22"/>
        </w:rPr>
        <w:t>S</w:t>
      </w:r>
      <w:r>
        <w:rPr>
          <w:sz w:val="22"/>
        </w:rPr>
        <w:t>o</w:t>
      </w:r>
      <w:r w:rsidRPr="00E7449C">
        <w:rPr>
          <w:sz w:val="22"/>
        </w:rPr>
        <w:t>mmerarbeits</w:t>
      </w:r>
      <w:r>
        <w:rPr>
          <w:sz w:val="22"/>
        </w:rPr>
        <w:t>s</w:t>
      </w:r>
      <w:r w:rsidRPr="00E7449C">
        <w:rPr>
          <w:sz w:val="22"/>
        </w:rPr>
        <w:t>aisson</w:t>
      </w:r>
      <w:proofErr w:type="spellEnd"/>
      <w:r w:rsidRPr="00E7449C">
        <w:rPr>
          <w:sz w:val="22"/>
        </w:rPr>
        <w:t xml:space="preserve"> nach Haus geht u. ich vielleicht</w:t>
      </w:r>
    </w:p>
    <w:p w14:paraId="2F56A51B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 xml:space="preserve">selbst noch ein </w:t>
      </w:r>
      <w:proofErr w:type="spellStart"/>
      <w:r w:rsidRPr="00E7449C">
        <w:rPr>
          <w:sz w:val="22"/>
        </w:rPr>
        <w:t>par</w:t>
      </w:r>
      <w:proofErr w:type="spellEnd"/>
      <w:r w:rsidRPr="00E7449C">
        <w:rPr>
          <w:sz w:val="22"/>
        </w:rPr>
        <w:t xml:space="preserve"> Äpfel pflücken kann, wenn es auch die letzten wären. Mei-</w:t>
      </w:r>
    </w:p>
    <w:p w14:paraId="2A08CA10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 xml:space="preserve">ne Backen auf der Zeichnung sind wohl etwas dicker ausgefallen, aber ich bin </w:t>
      </w:r>
      <w:proofErr w:type="spellStart"/>
      <w:r w:rsidRPr="00E7449C">
        <w:rPr>
          <w:sz w:val="22"/>
        </w:rPr>
        <w:t>foh</w:t>
      </w:r>
      <w:proofErr w:type="spellEnd"/>
      <w:r w:rsidRPr="00E7449C">
        <w:rPr>
          <w:sz w:val="22"/>
        </w:rPr>
        <w:t>,</w:t>
      </w:r>
    </w:p>
    <w:p w14:paraId="2E3C85B4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daß Ihr sie überhaupt erhieltet. Mir fehlen noch die Karten 16, 17, u. 19. 20 habe ich</w:t>
      </w:r>
    </w:p>
    <w:p w14:paraId="62E22594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als letzte Fritzl, Otto u. Ludwig lasse ich recht vielmals für ihre Karten denken</w:t>
      </w:r>
    </w:p>
    <w:p w14:paraId="18C87AC8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u. grüße sie herzlich; es freut mich, daß sie mich nicht vergessen haben, trotzdem</w:t>
      </w:r>
    </w:p>
    <w:p w14:paraId="5E1B003A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sie mit dem Studium fertig u. gemachte Herren sind, bis ich als Bettler gleich-</w:t>
      </w:r>
    </w:p>
    <w:p w14:paraId="4CE4AC67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sam nach Hause kommen werde. Mit Ludwig ins neue Theater zu gehen, da darauf</w:t>
      </w:r>
    </w:p>
    <w:p w14:paraId="7BB6C481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 xml:space="preserve">freue ich mich sehr! Er soll sich keine Sorgen machen, wegen eines anderen </w:t>
      </w:r>
      <w:r>
        <w:rPr>
          <w:sz w:val="22"/>
        </w:rPr>
        <w:t>„</w:t>
      </w:r>
      <w:proofErr w:type="spellStart"/>
      <w:r w:rsidRPr="00E7449C">
        <w:rPr>
          <w:sz w:val="22"/>
        </w:rPr>
        <w:t>Persön</w:t>
      </w:r>
      <w:proofErr w:type="spellEnd"/>
      <w:r w:rsidRPr="00E7449C">
        <w:rPr>
          <w:sz w:val="22"/>
        </w:rPr>
        <w:t>-</w:t>
      </w:r>
    </w:p>
    <w:p w14:paraId="2D9D87F1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7449C">
        <w:rPr>
          <w:sz w:val="22"/>
        </w:rPr>
        <w:t>chens</w:t>
      </w:r>
      <w:proofErr w:type="spellEnd"/>
      <w:r>
        <w:rPr>
          <w:sz w:val="22"/>
        </w:rPr>
        <w:t>“</w:t>
      </w:r>
      <w:r w:rsidRPr="00E7449C">
        <w:rPr>
          <w:sz w:val="22"/>
        </w:rPr>
        <w:t>! Das hat noch eine gute Weile! Ich denke an alles andere eher als daran!</w:t>
      </w:r>
    </w:p>
    <w:p w14:paraId="0F7504CA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Und wenn, so bringe ich auch da eigenartige Ideen auf. Es soll sich bloß niemand</w:t>
      </w:r>
    </w:p>
    <w:p w14:paraId="174583DD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einfallen lassen etwa auf mich zu warten! Ist Ludwigs Augenlicht doch nicht</w:t>
      </w:r>
    </w:p>
    <w:p w14:paraId="60E07DE4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gehindert von seinem damaligen Unfall, bei Einweihung der Pfarrkirche? -</w:t>
      </w:r>
    </w:p>
    <w:p w14:paraId="1F4A6E0B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 xml:space="preserve">Und Bayer Otto u. </w:t>
      </w:r>
      <w:proofErr w:type="spellStart"/>
      <w:r w:rsidRPr="00E7449C">
        <w:rPr>
          <w:sz w:val="22"/>
        </w:rPr>
        <w:t>Maxl</w:t>
      </w:r>
      <w:proofErr w:type="spellEnd"/>
      <w:r w:rsidRPr="00E7449C">
        <w:rPr>
          <w:sz w:val="22"/>
        </w:rPr>
        <w:t xml:space="preserve"> schon daheim? Grüßt Maria u. die </w:t>
      </w:r>
      <w:proofErr w:type="spellStart"/>
      <w:r w:rsidRPr="00E7449C">
        <w:rPr>
          <w:sz w:val="22"/>
        </w:rPr>
        <w:t>Abendsberger</w:t>
      </w:r>
      <w:proofErr w:type="spellEnd"/>
      <w:r w:rsidRPr="00E7449C">
        <w:rPr>
          <w:sz w:val="22"/>
        </w:rPr>
        <w:t xml:space="preserve"> Ver-</w:t>
      </w:r>
    </w:p>
    <w:p w14:paraId="056C6A26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 xml:space="preserve">wandten vielmals, wenn ich auch nicht alle aufzählen kann. Ebenso Lothar u. </w:t>
      </w:r>
    </w:p>
    <w:p w14:paraId="2B30F897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Schorsch. Ist er schon verlobt? Das Wetter ist z. Zt. herrlich! Ich denke jeden Tag daran, daß</w:t>
      </w:r>
    </w:p>
    <w:p w14:paraId="10BD88F5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Ihr in die Maiandacht geht. Körperlich bin ich trotz aller Entbehrungen gesund.</w:t>
      </w:r>
    </w:p>
    <w:p w14:paraId="523BD926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 xml:space="preserve">Nur die moralische Stimmung ist oft kaum zu meistern nach diesen 3 Jahren. Vor einigen Tagen </w:t>
      </w:r>
    </w:p>
    <w:p w14:paraId="5D065ED8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 xml:space="preserve">war für mich </w:t>
      </w:r>
      <w:r w:rsidRPr="00E7449C">
        <w:rPr>
          <w:sz w:val="22"/>
          <w:u w:val="single"/>
        </w:rPr>
        <w:t>heuer</w:t>
      </w:r>
      <w:r w:rsidRPr="00E7449C">
        <w:rPr>
          <w:sz w:val="22"/>
        </w:rPr>
        <w:t xml:space="preserve"> der größte Feiertag.  Ich hatte meine Rauchware </w:t>
      </w:r>
      <w:proofErr w:type="gramStart"/>
      <w:r w:rsidRPr="00E7449C">
        <w:rPr>
          <w:sz w:val="22"/>
        </w:rPr>
        <w:t>zusammen gespart</w:t>
      </w:r>
      <w:proofErr w:type="gramEnd"/>
      <w:r w:rsidRPr="00E7449C">
        <w:rPr>
          <w:sz w:val="22"/>
        </w:rPr>
        <w:t xml:space="preserve">, </w:t>
      </w:r>
      <w:proofErr w:type="spellStart"/>
      <w:r w:rsidRPr="00E7449C">
        <w:rPr>
          <w:sz w:val="22"/>
        </w:rPr>
        <w:t>ver</w:t>
      </w:r>
      <w:proofErr w:type="spellEnd"/>
      <w:r w:rsidRPr="00E7449C">
        <w:rPr>
          <w:sz w:val="22"/>
        </w:rPr>
        <w:t>-</w:t>
      </w:r>
    </w:p>
    <w:p w14:paraId="58716EB7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kauft u. kaufte mir für 2 Rubel 1tt Brot, für 3 Rubel 300 gr. Leberwurst, was ich auf einen</w:t>
      </w:r>
    </w:p>
    <w:p w14:paraId="12B1520D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 xml:space="preserve">Sitz zum </w:t>
      </w:r>
      <w:proofErr w:type="spellStart"/>
      <w:r w:rsidRPr="00E7449C">
        <w:rPr>
          <w:sz w:val="22"/>
        </w:rPr>
        <w:t>Abenbrot</w:t>
      </w:r>
      <w:proofErr w:type="spellEnd"/>
      <w:r w:rsidRPr="00E7449C">
        <w:rPr>
          <w:sz w:val="22"/>
        </w:rPr>
        <w:t xml:space="preserve"> (250g) u. Sü</w:t>
      </w:r>
      <w:r>
        <w:rPr>
          <w:sz w:val="22"/>
        </w:rPr>
        <w:t>pp</w:t>
      </w:r>
      <w:r w:rsidRPr="00E7449C">
        <w:rPr>
          <w:sz w:val="22"/>
        </w:rPr>
        <w:t>chen aß. Ein königliches Gefühl.</w:t>
      </w:r>
    </w:p>
    <w:p w14:paraId="37A581F5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 xml:space="preserve">Ja, den </w:t>
      </w:r>
      <w:proofErr w:type="spellStart"/>
      <w:r w:rsidRPr="00E7449C">
        <w:rPr>
          <w:sz w:val="22"/>
        </w:rPr>
        <w:t>Schlü</w:t>
      </w:r>
      <w:r>
        <w:rPr>
          <w:sz w:val="22"/>
        </w:rPr>
        <w:t>ß</w:t>
      </w:r>
      <w:r w:rsidRPr="00E7449C">
        <w:rPr>
          <w:sz w:val="22"/>
        </w:rPr>
        <w:t>el</w:t>
      </w:r>
      <w:proofErr w:type="spellEnd"/>
      <w:r w:rsidRPr="00E7449C">
        <w:rPr>
          <w:sz w:val="22"/>
        </w:rPr>
        <w:t xml:space="preserve"> zu Speis </w:t>
      </w:r>
      <w:proofErr w:type="spellStart"/>
      <w:r w:rsidRPr="00E7449C">
        <w:rPr>
          <w:sz w:val="22"/>
        </w:rPr>
        <w:t>müßt</w:t>
      </w:r>
      <w:proofErr w:type="spellEnd"/>
      <w:r w:rsidRPr="00E7449C">
        <w:rPr>
          <w:sz w:val="22"/>
        </w:rPr>
        <w:t xml:space="preserve"> Ihr gut </w:t>
      </w:r>
      <w:proofErr w:type="gramStart"/>
      <w:r w:rsidRPr="00E7449C">
        <w:rPr>
          <w:sz w:val="22"/>
        </w:rPr>
        <w:t>verstecken</w:t>
      </w:r>
      <w:proofErr w:type="gramEnd"/>
      <w:r w:rsidRPr="00E7449C">
        <w:rPr>
          <w:sz w:val="22"/>
        </w:rPr>
        <w:t xml:space="preserve"> wenn ich heimkomme u. vor den Brot-</w:t>
      </w:r>
    </w:p>
    <w:p w14:paraId="6377678C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E7449C">
        <w:rPr>
          <w:sz w:val="22"/>
        </w:rPr>
        <w:t>kasten</w:t>
      </w:r>
      <w:proofErr w:type="spellEnd"/>
      <w:r w:rsidRPr="00E7449C">
        <w:rPr>
          <w:sz w:val="22"/>
        </w:rPr>
        <w:t xml:space="preserve"> ein </w:t>
      </w:r>
      <w:proofErr w:type="spellStart"/>
      <w:r w:rsidRPr="00E7449C">
        <w:rPr>
          <w:sz w:val="22"/>
        </w:rPr>
        <w:t>Schl</w:t>
      </w:r>
      <w:r>
        <w:rPr>
          <w:sz w:val="22"/>
        </w:rPr>
        <w:t>o</w:t>
      </w:r>
      <w:r w:rsidRPr="00E7449C">
        <w:rPr>
          <w:sz w:val="22"/>
        </w:rPr>
        <w:t>ß</w:t>
      </w:r>
      <w:proofErr w:type="spellEnd"/>
      <w:r w:rsidRPr="00E7449C">
        <w:rPr>
          <w:sz w:val="22"/>
        </w:rPr>
        <w:t xml:space="preserve"> hängen, </w:t>
      </w:r>
      <w:proofErr w:type="gramStart"/>
      <w:r w:rsidRPr="00E7449C">
        <w:rPr>
          <w:sz w:val="22"/>
        </w:rPr>
        <w:t>sonst...</w:t>
      </w:r>
      <w:proofErr w:type="gramEnd"/>
      <w:r w:rsidRPr="00E7449C">
        <w:rPr>
          <w:sz w:val="22"/>
        </w:rPr>
        <w:t xml:space="preserve"> ist dauern alles ?! oder ich ?! bald. </w:t>
      </w:r>
      <w:r>
        <w:rPr>
          <w:sz w:val="22"/>
        </w:rPr>
        <w:t>–</w:t>
      </w:r>
      <w:r w:rsidRPr="00E7449C">
        <w:rPr>
          <w:sz w:val="22"/>
        </w:rPr>
        <w:t xml:space="preserve"> </w:t>
      </w:r>
      <w:r>
        <w:rPr>
          <w:sz w:val="22"/>
        </w:rPr>
        <w:t>„</w:t>
      </w:r>
      <w:r w:rsidRPr="00E7449C">
        <w:rPr>
          <w:sz w:val="22"/>
          <w:u w:val="single"/>
        </w:rPr>
        <w:t>Allen</w:t>
      </w:r>
      <w:r>
        <w:rPr>
          <w:sz w:val="22"/>
        </w:rPr>
        <w:t>“</w:t>
      </w:r>
      <w:r w:rsidRPr="00E7449C">
        <w:rPr>
          <w:sz w:val="22"/>
        </w:rPr>
        <w:t xml:space="preserve"> </w:t>
      </w:r>
      <w:proofErr w:type="spellStart"/>
      <w:r w:rsidRPr="00E7449C">
        <w:rPr>
          <w:sz w:val="22"/>
        </w:rPr>
        <w:t>ver</w:t>
      </w:r>
      <w:proofErr w:type="spellEnd"/>
      <w:r w:rsidRPr="00E7449C">
        <w:rPr>
          <w:sz w:val="22"/>
        </w:rPr>
        <w:t>-</w:t>
      </w:r>
    </w:p>
    <w:p w14:paraId="76CC5400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 xml:space="preserve">lobten u. Verliebten wünsche ich viel Glück in Ihren Verbindungen u. ein frohes </w:t>
      </w:r>
      <w:proofErr w:type="spellStart"/>
      <w:r w:rsidRPr="00E7449C">
        <w:rPr>
          <w:sz w:val="22"/>
        </w:rPr>
        <w:t>zusammensein</w:t>
      </w:r>
      <w:proofErr w:type="spellEnd"/>
      <w:r w:rsidRPr="00E7449C">
        <w:rPr>
          <w:sz w:val="22"/>
        </w:rPr>
        <w:t>.</w:t>
      </w:r>
    </w:p>
    <w:p w14:paraId="17BF84A8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 xml:space="preserve">Grüßt Fam. Rott u. Riederer, </w:t>
      </w:r>
      <w:proofErr w:type="spellStart"/>
      <w:r w:rsidRPr="00E7449C">
        <w:rPr>
          <w:sz w:val="22"/>
        </w:rPr>
        <w:t>Thurmeier</w:t>
      </w:r>
      <w:proofErr w:type="spellEnd"/>
      <w:r w:rsidRPr="00E7449C">
        <w:rPr>
          <w:sz w:val="22"/>
        </w:rPr>
        <w:t xml:space="preserve"> u. die übrigen Bekannten vielmals. Besonders aber grüße </w:t>
      </w:r>
    </w:p>
    <w:p w14:paraId="2950CFDD" w14:textId="77777777" w:rsidR="00191902" w:rsidRPr="00E7449C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 xml:space="preserve">ich Dich, liebste Mutter, die versorgende Alies u. verliebte Luis. </w:t>
      </w:r>
    </w:p>
    <w:p w14:paraId="1C4318E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E7449C">
        <w:rPr>
          <w:sz w:val="22"/>
        </w:rPr>
        <w:t>innig, herzlich Euer dankbarer Hans.</w:t>
      </w:r>
    </w:p>
    <w:p w14:paraId="551FBBB9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D718591" w14:textId="77777777" w:rsidR="00191902" w:rsidRPr="002A19D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A19D8">
        <w:rPr>
          <w:b/>
          <w:bCs/>
          <w:sz w:val="22"/>
        </w:rPr>
        <w:t>1948-05-31_1</w:t>
      </w:r>
    </w:p>
    <w:p w14:paraId="471DF1F4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2A19D8">
        <w:rPr>
          <w:sz w:val="22"/>
        </w:rPr>
        <w:t>Montag</w:t>
      </w:r>
      <w:proofErr w:type="gramEnd"/>
      <w:r w:rsidRPr="002A19D8">
        <w:rPr>
          <w:sz w:val="22"/>
        </w:rPr>
        <w:t xml:space="preserve"> 31.Mai 1948.</w:t>
      </w:r>
    </w:p>
    <w:p w14:paraId="62D7F528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>Liebste Mutter, liebe Alies u. Luise!</w:t>
      </w:r>
    </w:p>
    <w:p w14:paraId="11E4DF5E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 xml:space="preserve">Nachdem gestern gearbeitet wurde, haben wir </w:t>
      </w:r>
      <w:r w:rsidRPr="002A19D8">
        <w:rPr>
          <w:sz w:val="22"/>
          <w:u w:val="single"/>
        </w:rPr>
        <w:t>heute</w:t>
      </w:r>
      <w:r w:rsidRPr="002A19D8">
        <w:rPr>
          <w:sz w:val="22"/>
        </w:rPr>
        <w:t xml:space="preserve"> freien Tag! Trotzdem ich keine</w:t>
      </w:r>
    </w:p>
    <w:p w14:paraId="1459D8D7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lastRenderedPageBreak/>
        <w:t>Post zu beantworten habe, schreibe ich Euch, denn das ist mir immer eine Stunde innigster Ver-</w:t>
      </w:r>
    </w:p>
    <w:p w14:paraId="55E072B7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A19D8">
        <w:rPr>
          <w:sz w:val="22"/>
        </w:rPr>
        <w:t>bundenheit</w:t>
      </w:r>
      <w:proofErr w:type="spellEnd"/>
      <w:r w:rsidRPr="002A19D8">
        <w:rPr>
          <w:sz w:val="22"/>
        </w:rPr>
        <w:t xml:space="preserve"> mit Euch u. somit eine der größten inneren Beruhigung u. Freude. Das Wetter ist</w:t>
      </w:r>
    </w:p>
    <w:p w14:paraId="1E9DC2AE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 xml:space="preserve">zu Zeit herrlich u. die Arbeit gegen vergangenes Jahr erträglich. Somit lebt man </w:t>
      </w:r>
      <w:r>
        <w:rPr>
          <w:sz w:val="22"/>
        </w:rPr>
        <w:t>o</w:t>
      </w:r>
      <w:r w:rsidRPr="002A19D8">
        <w:rPr>
          <w:sz w:val="22"/>
        </w:rPr>
        <w:t>hne Leid</w:t>
      </w:r>
    </w:p>
    <w:p w14:paraId="25424BC7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 xml:space="preserve">aber auch ohne Freud' dahin, ein richtiges stures </w:t>
      </w:r>
      <w:r>
        <w:rPr>
          <w:sz w:val="22"/>
        </w:rPr>
        <w:t>„</w:t>
      </w:r>
      <w:r w:rsidRPr="002A19D8">
        <w:rPr>
          <w:sz w:val="22"/>
        </w:rPr>
        <w:t>Zeit verdösen</w:t>
      </w:r>
      <w:r>
        <w:rPr>
          <w:sz w:val="22"/>
        </w:rPr>
        <w:t>“</w:t>
      </w:r>
      <w:r w:rsidRPr="002A19D8">
        <w:rPr>
          <w:sz w:val="22"/>
        </w:rPr>
        <w:t xml:space="preserve"> u. verstreichen lassen ohne</w:t>
      </w:r>
    </w:p>
    <w:p w14:paraId="7B61DE77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>etwas Nutzbringendes denken zu können, oder gar durch Handeln dieses Ohnmachtsgefühl zu</w:t>
      </w:r>
    </w:p>
    <w:p w14:paraId="74A07EE0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>bannen. Mit dem Schwinden der der Körperkräfte u. Triebe nimmer auch der Geist u. jede</w:t>
      </w:r>
      <w:r>
        <w:rPr>
          <w:sz w:val="22"/>
        </w:rPr>
        <w:t xml:space="preserve"> </w:t>
      </w:r>
      <w:proofErr w:type="gramStart"/>
      <w:r w:rsidRPr="002A19D8">
        <w:rPr>
          <w:sz w:val="22"/>
        </w:rPr>
        <w:t>Wiederstands</w:t>
      </w:r>
      <w:proofErr w:type="gramEnd"/>
      <w:r w:rsidRPr="002A19D8">
        <w:rPr>
          <w:sz w:val="22"/>
        </w:rPr>
        <w:t>-</w:t>
      </w:r>
    </w:p>
    <w:p w14:paraId="4C305D1F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 xml:space="preserve">kraft ab. Was das heißt: 3 Jahre in der Verblödungsanstalt des </w:t>
      </w:r>
      <w:proofErr w:type="spellStart"/>
      <w:r w:rsidRPr="002A19D8">
        <w:rPr>
          <w:sz w:val="22"/>
        </w:rPr>
        <w:t>Kommiß</w:t>
      </w:r>
      <w:proofErr w:type="spellEnd"/>
      <w:r w:rsidRPr="002A19D8">
        <w:rPr>
          <w:sz w:val="22"/>
        </w:rPr>
        <w:t xml:space="preserve"> u. 3 Jahre Hungerfeuer der </w:t>
      </w:r>
      <w:proofErr w:type="spellStart"/>
      <w:r w:rsidRPr="002A19D8">
        <w:rPr>
          <w:sz w:val="22"/>
        </w:rPr>
        <w:t>Gefan</w:t>
      </w:r>
      <w:proofErr w:type="spellEnd"/>
      <w:r w:rsidRPr="002A19D8">
        <w:rPr>
          <w:sz w:val="22"/>
        </w:rPr>
        <w:t>-</w:t>
      </w:r>
    </w:p>
    <w:p w14:paraId="767150F0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A19D8">
        <w:rPr>
          <w:sz w:val="22"/>
        </w:rPr>
        <w:t>genschaft</w:t>
      </w:r>
      <w:proofErr w:type="spellEnd"/>
      <w:r w:rsidRPr="002A19D8">
        <w:rPr>
          <w:sz w:val="22"/>
        </w:rPr>
        <w:t>, kann nur der ermessen, der es mitgemacht hat. Aber wenn auch dieser schöne</w:t>
      </w:r>
    </w:p>
    <w:p w14:paraId="743B0FDB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 xml:space="preserve">Sommer noch in diesem Sinne vergehen </w:t>
      </w:r>
      <w:proofErr w:type="spellStart"/>
      <w:r w:rsidRPr="002A19D8">
        <w:rPr>
          <w:sz w:val="22"/>
        </w:rPr>
        <w:t>muß</w:t>
      </w:r>
      <w:proofErr w:type="spellEnd"/>
      <w:r w:rsidRPr="002A19D8">
        <w:rPr>
          <w:sz w:val="22"/>
        </w:rPr>
        <w:t xml:space="preserve">, ein Trost </w:t>
      </w:r>
      <w:proofErr w:type="spellStart"/>
      <w:r w:rsidRPr="002A19D8">
        <w:rPr>
          <w:sz w:val="22"/>
        </w:rPr>
        <w:t>belibt</w:t>
      </w:r>
      <w:proofErr w:type="spellEnd"/>
      <w:r w:rsidRPr="002A19D8">
        <w:rPr>
          <w:sz w:val="22"/>
        </w:rPr>
        <w:t>: Parole - noch 215 Tage!</w:t>
      </w:r>
    </w:p>
    <w:p w14:paraId="18DC2A64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>Mit meinem Seppl aus Mainburg bin ich auseinandergekommen dafür habe ich einen anderen: Hans</w:t>
      </w:r>
    </w:p>
    <w:p w14:paraId="5152EC1C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A19D8">
        <w:rPr>
          <w:sz w:val="22"/>
        </w:rPr>
        <w:t>Alinger</w:t>
      </w:r>
      <w:proofErr w:type="spellEnd"/>
      <w:r w:rsidRPr="002A19D8">
        <w:rPr>
          <w:sz w:val="22"/>
        </w:rPr>
        <w:t xml:space="preserve"> aus Thundorf bei Osterhofen. - Ist Annelies noch im </w:t>
      </w:r>
      <w:proofErr w:type="spellStart"/>
      <w:r w:rsidRPr="002A19D8">
        <w:rPr>
          <w:sz w:val="22"/>
        </w:rPr>
        <w:t>Gkf</w:t>
      </w:r>
      <w:proofErr w:type="spellEnd"/>
      <w:r w:rsidRPr="002A19D8">
        <w:rPr>
          <w:sz w:val="22"/>
        </w:rPr>
        <w:t xml:space="preserve">? </w:t>
      </w:r>
      <w:r w:rsidRPr="002A19D8">
        <w:rPr>
          <w:strike/>
          <w:sz w:val="22"/>
        </w:rPr>
        <w:t>Die</w:t>
      </w:r>
      <w:r w:rsidRPr="002A19D8">
        <w:rPr>
          <w:sz w:val="22"/>
        </w:rPr>
        <w:t xml:space="preserve"> Und Luise im Rathaus? </w:t>
      </w:r>
    </w:p>
    <w:p w14:paraId="7538C755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 xml:space="preserve">Die Ernährungslage soll ja in der Westzone sehr schlecht sein?! Habe ich etwas anzuziehen, wenn </w:t>
      </w:r>
    </w:p>
    <w:p w14:paraId="1E440DEE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>ich heimkomme, u. die alten Sachen nicht mehr passen sollten? Ich kann mich gar nicht</w:t>
      </w:r>
    </w:p>
    <w:p w14:paraId="33D7154A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 xml:space="preserve">mehr in Eure Lage hineindenken! Und Ihr </w:t>
      </w:r>
      <w:proofErr w:type="spellStart"/>
      <w:r w:rsidRPr="002A19D8">
        <w:rPr>
          <w:sz w:val="22"/>
        </w:rPr>
        <w:t>müßt</w:t>
      </w:r>
      <w:proofErr w:type="spellEnd"/>
      <w:r w:rsidRPr="002A19D8">
        <w:rPr>
          <w:sz w:val="22"/>
        </w:rPr>
        <w:t xml:space="preserve"> auch auf einen ganz </w:t>
      </w:r>
      <w:r>
        <w:rPr>
          <w:sz w:val="22"/>
        </w:rPr>
        <w:t>„</w:t>
      </w:r>
      <w:r w:rsidRPr="002A19D8">
        <w:rPr>
          <w:sz w:val="22"/>
        </w:rPr>
        <w:t>anderen Hans</w:t>
      </w:r>
      <w:r>
        <w:rPr>
          <w:sz w:val="22"/>
        </w:rPr>
        <w:t>“</w:t>
      </w:r>
      <w:r w:rsidRPr="002A19D8">
        <w:rPr>
          <w:sz w:val="22"/>
        </w:rPr>
        <w:t xml:space="preserve"> </w:t>
      </w:r>
      <w:proofErr w:type="spellStart"/>
      <w:r w:rsidRPr="002A19D8">
        <w:rPr>
          <w:sz w:val="22"/>
        </w:rPr>
        <w:t>ge</w:t>
      </w:r>
      <w:proofErr w:type="spellEnd"/>
      <w:r w:rsidRPr="002A19D8">
        <w:rPr>
          <w:sz w:val="22"/>
        </w:rPr>
        <w:t>-</w:t>
      </w:r>
    </w:p>
    <w:p w14:paraId="5D5889B4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A19D8">
        <w:rPr>
          <w:sz w:val="22"/>
        </w:rPr>
        <w:t>faßt</w:t>
      </w:r>
      <w:proofErr w:type="spellEnd"/>
      <w:r w:rsidRPr="002A19D8">
        <w:rPr>
          <w:sz w:val="22"/>
        </w:rPr>
        <w:t xml:space="preserve"> sein, als Ihr ihn bisher kanntet. - Will Alies im Sommer noch nach </w:t>
      </w:r>
      <w:proofErr w:type="spellStart"/>
      <w:r w:rsidRPr="002A19D8">
        <w:rPr>
          <w:sz w:val="22"/>
        </w:rPr>
        <w:t>Lds</w:t>
      </w:r>
      <w:proofErr w:type="spellEnd"/>
      <w:r w:rsidRPr="002A19D8">
        <w:rPr>
          <w:sz w:val="22"/>
        </w:rPr>
        <w:t>. fahren? Nun, viel-</w:t>
      </w:r>
    </w:p>
    <w:p w14:paraId="28A7A5B8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 xml:space="preserve">leicht trete ich dann zu der Zeit die große Reise auch an!! - Dürft Ihr hierher nur eine </w:t>
      </w:r>
      <w:proofErr w:type="spellStart"/>
      <w:r w:rsidRPr="002A19D8">
        <w:rPr>
          <w:sz w:val="22"/>
        </w:rPr>
        <w:t>be</w:t>
      </w:r>
      <w:proofErr w:type="spellEnd"/>
      <w:r w:rsidRPr="002A19D8">
        <w:rPr>
          <w:sz w:val="22"/>
        </w:rPr>
        <w:t>-</w:t>
      </w:r>
    </w:p>
    <w:p w14:paraId="428D49D4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>stimmte Anzahl Karten im Monat schreiben, oder ist das frei? Ich bekam ja auch Lud-</w:t>
      </w:r>
    </w:p>
    <w:p w14:paraId="41561685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A19D8">
        <w:rPr>
          <w:sz w:val="22"/>
        </w:rPr>
        <w:t>wigs</w:t>
      </w:r>
      <w:proofErr w:type="spellEnd"/>
      <w:r w:rsidRPr="002A19D8">
        <w:rPr>
          <w:sz w:val="22"/>
        </w:rPr>
        <w:t xml:space="preserve"> gewöhnliche Karte. Nur Briefe gehen nicht durch. - Seit einiger Zeit dürfen wir die Haare</w:t>
      </w:r>
    </w:p>
    <w:p w14:paraId="1EAAB141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>wachsen lassen, worüber ich sehr froh bin, daß ich nicht mit Glatze heimkomme - Ver-</w:t>
      </w:r>
    </w:p>
    <w:p w14:paraId="155EC24A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A19D8">
        <w:rPr>
          <w:sz w:val="22"/>
        </w:rPr>
        <w:t>geßt</w:t>
      </w:r>
      <w:proofErr w:type="spellEnd"/>
      <w:r w:rsidRPr="002A19D8">
        <w:rPr>
          <w:sz w:val="22"/>
        </w:rPr>
        <w:t xml:space="preserve"> bei der nächsten Karte nicht, daß sich meine Adresse geändert hat. Sonst blieb</w:t>
      </w:r>
    </w:p>
    <w:p w14:paraId="6F5042C8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 xml:space="preserve">ich hier alles gleich. - Grüßt Otto W. vielmals! Seit wann wohnt er in der </w:t>
      </w:r>
      <w:proofErr w:type="spellStart"/>
      <w:r w:rsidRPr="002A19D8">
        <w:rPr>
          <w:sz w:val="22"/>
        </w:rPr>
        <w:t>Stethaimerstr</w:t>
      </w:r>
      <w:proofErr w:type="spellEnd"/>
      <w:r w:rsidRPr="002A19D8">
        <w:rPr>
          <w:sz w:val="22"/>
        </w:rPr>
        <w:t>. 34</w:t>
      </w:r>
    </w:p>
    <w:p w14:paraId="751EF1CF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>was ich erst aus dem Abs. ersah? Er kommt scheinbar langsam näher! Aus der Siedlung in die die</w:t>
      </w:r>
    </w:p>
    <w:p w14:paraId="3F2F757B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A19D8">
        <w:rPr>
          <w:sz w:val="22"/>
        </w:rPr>
        <w:t>Seligenthalstr</w:t>
      </w:r>
      <w:proofErr w:type="spellEnd"/>
      <w:r w:rsidRPr="002A19D8">
        <w:rPr>
          <w:sz w:val="22"/>
        </w:rPr>
        <w:t xml:space="preserve">. u. jetzt schon dieselbe Straße 34!! Und dann braucht sich die </w:t>
      </w:r>
      <w:r>
        <w:rPr>
          <w:sz w:val="22"/>
        </w:rPr>
        <w:t>„D</w:t>
      </w:r>
      <w:r w:rsidRPr="002A19D8">
        <w:rPr>
          <w:sz w:val="22"/>
        </w:rPr>
        <w:t>rei</w:t>
      </w:r>
      <w:r>
        <w:rPr>
          <w:sz w:val="22"/>
        </w:rPr>
        <w:t>“</w:t>
      </w:r>
      <w:r w:rsidRPr="002A19D8">
        <w:rPr>
          <w:sz w:val="22"/>
        </w:rPr>
        <w:t xml:space="preserve"> nur noch</w:t>
      </w:r>
    </w:p>
    <w:p w14:paraId="1ABABD16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 xml:space="preserve">in eine </w:t>
      </w:r>
      <w:r>
        <w:rPr>
          <w:sz w:val="22"/>
        </w:rPr>
        <w:t>„</w:t>
      </w:r>
      <w:r w:rsidRPr="002A19D8">
        <w:rPr>
          <w:sz w:val="22"/>
        </w:rPr>
        <w:t>Eins</w:t>
      </w:r>
      <w:r>
        <w:rPr>
          <w:sz w:val="22"/>
        </w:rPr>
        <w:t>“</w:t>
      </w:r>
      <w:r w:rsidRPr="002A19D8">
        <w:rPr>
          <w:sz w:val="22"/>
        </w:rPr>
        <w:t xml:space="preserve"> zu verwandeln, was scheinbar in Luises u. seiner Absicht liegt. </w:t>
      </w:r>
      <w:proofErr w:type="gramStart"/>
      <w:r w:rsidRPr="002A19D8">
        <w:rPr>
          <w:sz w:val="22"/>
        </w:rPr>
        <w:t>Will</w:t>
      </w:r>
      <w:proofErr w:type="gramEnd"/>
      <w:r w:rsidRPr="002A19D8">
        <w:rPr>
          <w:sz w:val="22"/>
        </w:rPr>
        <w:t xml:space="preserve"> denn</w:t>
      </w:r>
    </w:p>
    <w:p w14:paraId="08F4C0D3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 xml:space="preserve">Luise keine Haushaltungsschule besuchen, daß sie mal was </w:t>
      </w:r>
      <w:proofErr w:type="gramStart"/>
      <w:r w:rsidRPr="002A19D8">
        <w:rPr>
          <w:sz w:val="22"/>
        </w:rPr>
        <w:t>vernünftiges</w:t>
      </w:r>
      <w:proofErr w:type="gramEnd"/>
      <w:r w:rsidRPr="002A19D8">
        <w:rPr>
          <w:sz w:val="22"/>
        </w:rPr>
        <w:t xml:space="preserve"> lernt.</w:t>
      </w:r>
    </w:p>
    <w:p w14:paraId="30960B3C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 xml:space="preserve">Nun in Eile </w:t>
      </w:r>
      <w:proofErr w:type="spellStart"/>
      <w:r w:rsidRPr="002A19D8">
        <w:rPr>
          <w:sz w:val="22"/>
        </w:rPr>
        <w:t>Schluß</w:t>
      </w:r>
      <w:proofErr w:type="spellEnd"/>
      <w:r w:rsidRPr="002A19D8">
        <w:rPr>
          <w:sz w:val="22"/>
        </w:rPr>
        <w:t xml:space="preserve">, denn die Post </w:t>
      </w:r>
      <w:proofErr w:type="spellStart"/>
      <w:r w:rsidRPr="002A19D8">
        <w:rPr>
          <w:sz w:val="22"/>
        </w:rPr>
        <w:t>muß</w:t>
      </w:r>
      <w:proofErr w:type="spellEnd"/>
      <w:r w:rsidRPr="002A19D8">
        <w:rPr>
          <w:sz w:val="22"/>
        </w:rPr>
        <w:t xml:space="preserve"> weg! Ich grüße u. alle Bekannte</w:t>
      </w:r>
    </w:p>
    <w:p w14:paraId="0739D990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>viel tausendmal.</w:t>
      </w:r>
    </w:p>
    <w:p w14:paraId="515C17D8" w14:textId="77777777" w:rsidR="00191902" w:rsidRPr="002A19D8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>Euer Sohn u. Bruder</w:t>
      </w:r>
    </w:p>
    <w:p w14:paraId="550B8B9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2A19D8">
        <w:rPr>
          <w:sz w:val="22"/>
        </w:rPr>
        <w:t>Hans.</w:t>
      </w:r>
    </w:p>
    <w:p w14:paraId="36F6FCB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C48EE2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4E58F42" w14:textId="77777777" w:rsidR="00191902" w:rsidRPr="00F74B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74BE1">
        <w:rPr>
          <w:b/>
          <w:bCs/>
          <w:sz w:val="22"/>
        </w:rPr>
        <w:t>1948-07-11_1</w:t>
      </w:r>
    </w:p>
    <w:p w14:paraId="05B5B431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F74BE1">
        <w:rPr>
          <w:sz w:val="22"/>
        </w:rPr>
        <w:t>Sonntag</w:t>
      </w:r>
      <w:proofErr w:type="gramEnd"/>
      <w:r w:rsidRPr="00F74BE1">
        <w:rPr>
          <w:sz w:val="22"/>
        </w:rPr>
        <w:t xml:space="preserve"> 11. Juli 1948</w:t>
      </w:r>
    </w:p>
    <w:p w14:paraId="26CE6DC8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Liebste Mutter, liebe Schwestern!</w:t>
      </w:r>
    </w:p>
    <w:p w14:paraId="58564B0D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Mit derselben Post geht mein erster Brief von hier an Euch ab.</w:t>
      </w:r>
    </w:p>
    <w:p w14:paraId="018A10D0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Da ich kein rechts Vertrauen dazu habe, daß er ankommt, schreibe ich</w:t>
      </w:r>
    </w:p>
    <w:p w14:paraId="28B39BEF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auch noch die Karte u. wiederhole kurz das Wichtigste. Vor allem</w:t>
      </w:r>
    </w:p>
    <w:p w14:paraId="0D71E54A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meine innigsten Wünsche zu Mutters 40. Wiegenfest, Gesundheit,</w:t>
      </w:r>
    </w:p>
    <w:p w14:paraId="6575EF1B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langes Leben, u. daß wir uns recht bald wiedersehen. - Anfang Juli</w:t>
      </w:r>
    </w:p>
    <w:p w14:paraId="7862CF3C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wurde ich in das Lager </w:t>
      </w:r>
      <w:proofErr w:type="gramStart"/>
      <w:r w:rsidRPr="00F74BE1">
        <w:rPr>
          <w:sz w:val="22"/>
        </w:rPr>
        <w:t>versetzt</w:t>
      </w:r>
      <w:proofErr w:type="gramEnd"/>
      <w:r w:rsidRPr="00F74BE1">
        <w:rPr>
          <w:sz w:val="22"/>
        </w:rPr>
        <w:t xml:space="preserve"> wo A. Hiemer ist, u. die gute Zeit im</w:t>
      </w:r>
    </w:p>
    <w:p w14:paraId="01B53307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alten Lager (2 Monate lang) ist vorbei. Ich arbeitete dort an der Küche</w:t>
      </w:r>
    </w:p>
    <w:p w14:paraId="1F733B55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(Kar</w:t>
      </w:r>
      <w:r>
        <w:rPr>
          <w:sz w:val="22"/>
        </w:rPr>
        <w:t>toffe</w:t>
      </w:r>
      <w:r w:rsidRPr="00F74BE1">
        <w:rPr>
          <w:sz w:val="22"/>
        </w:rPr>
        <w:t>lschälen u. Holzhacken) wobei ich mich körperlich ganz gut</w:t>
      </w:r>
    </w:p>
    <w:p w14:paraId="22B7F0AB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erhole. Das war die beste Zeit meiner Gefangenschaft. Im neuen Lager</w:t>
      </w:r>
    </w:p>
    <w:p w14:paraId="059890DD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ist es ja </w:t>
      </w:r>
      <w:proofErr w:type="gramStart"/>
      <w:r w:rsidRPr="00F74BE1">
        <w:rPr>
          <w:sz w:val="22"/>
        </w:rPr>
        <w:t>Wohnungsmäßig</w:t>
      </w:r>
      <w:proofErr w:type="gramEnd"/>
      <w:r w:rsidRPr="00F74BE1">
        <w:rPr>
          <w:sz w:val="22"/>
        </w:rPr>
        <w:t xml:space="preserve"> viel besser, aber an die knappe Verpfl. </w:t>
      </w:r>
      <w:proofErr w:type="spellStart"/>
      <w:r w:rsidRPr="00F74BE1">
        <w:rPr>
          <w:sz w:val="22"/>
        </w:rPr>
        <w:t>muß</w:t>
      </w:r>
      <w:proofErr w:type="spellEnd"/>
      <w:r w:rsidRPr="00F74BE1">
        <w:rPr>
          <w:sz w:val="22"/>
        </w:rPr>
        <w:t xml:space="preserve"> ich</w:t>
      </w:r>
    </w:p>
    <w:p w14:paraId="48FA1F5D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mich erst wieder gewöhnen. Arbeiten war ich noch nicht hier, da sich</w:t>
      </w:r>
    </w:p>
    <w:p w14:paraId="3E920BA7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meine Herzerweiterung wie vergangenen Winter wieder stark bemerkbar</w:t>
      </w:r>
    </w:p>
    <w:p w14:paraId="03D5C97B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macht u. sich das Wasser in den Füßen sammelt. Es wäre halt Zeit, da</w:t>
      </w:r>
      <w:r>
        <w:rPr>
          <w:sz w:val="22"/>
        </w:rPr>
        <w:t>ß</w:t>
      </w:r>
      <w:r w:rsidRPr="00F74BE1">
        <w:rPr>
          <w:sz w:val="22"/>
        </w:rPr>
        <w:t xml:space="preserve"> ich</w:t>
      </w:r>
    </w:p>
    <w:p w14:paraId="3B9F35EC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heimkomme! Mit Hiemer </w:t>
      </w:r>
      <w:proofErr w:type="gramStart"/>
      <w:r w:rsidRPr="00F74BE1">
        <w:rPr>
          <w:sz w:val="22"/>
        </w:rPr>
        <w:t>hab</w:t>
      </w:r>
      <w:proofErr w:type="gramEnd"/>
      <w:r w:rsidRPr="00F74BE1">
        <w:rPr>
          <w:sz w:val="22"/>
        </w:rPr>
        <w:t xml:space="preserve"> ich auch schon gesprochen. Er liebt Porr</w:t>
      </w:r>
    </w:p>
    <w:p w14:paraId="65E46816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Maria immer noch u. weiß auch daß sie keine Schönheit ist. Aber eine</w:t>
      </w:r>
    </w:p>
    <w:p w14:paraId="067A0D88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direkt bindende Zusage kann er von hier aus nicht geben, obwohl er ihr</w:t>
      </w:r>
    </w:p>
    <w:p w14:paraId="1365BF59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sehr zugeneigt ist u. von zu Hause aus die Landwirtschaft versteht. -</w:t>
      </w:r>
    </w:p>
    <w:p w14:paraId="416A81DD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lastRenderedPageBreak/>
        <w:t>Jetzt bei der schönen Sommerzeit denke ich halt viel an den Garten u.</w:t>
      </w:r>
    </w:p>
    <w:p w14:paraId="2E04CE88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an die schönen Ferien in Abensberg. Grüßt dort alle recht vielmals</w:t>
      </w:r>
    </w:p>
    <w:p w14:paraId="097409AE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von mir, verbringt den Sommer gut u. seid viel 1000x gegrüßt von </w:t>
      </w:r>
    </w:p>
    <w:p w14:paraId="43A41C9F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Euerm </w:t>
      </w:r>
    </w:p>
    <w:p w14:paraId="09EAD363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Hans.</w:t>
      </w:r>
    </w:p>
    <w:p w14:paraId="10BC255B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Grüße an alle Freunde, Bekannte, Hausleute</w:t>
      </w:r>
    </w:p>
    <w:p w14:paraId="1CF1C3DE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u. Nachbarn.</w:t>
      </w:r>
    </w:p>
    <w:p w14:paraId="01F3CAC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DFE20D5" w14:textId="77777777" w:rsidR="00191902" w:rsidRPr="00F74B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74BE1">
        <w:rPr>
          <w:b/>
          <w:bCs/>
          <w:sz w:val="22"/>
        </w:rPr>
        <w:t>1948-07-17_1</w:t>
      </w:r>
    </w:p>
    <w:p w14:paraId="393E406E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F74BE1">
        <w:rPr>
          <w:sz w:val="22"/>
        </w:rPr>
        <w:t>Samstag</w:t>
      </w:r>
      <w:proofErr w:type="gramEnd"/>
      <w:r w:rsidRPr="00F74BE1">
        <w:rPr>
          <w:sz w:val="22"/>
        </w:rPr>
        <w:t xml:space="preserve"> 17. Juli 1948.</w:t>
      </w:r>
    </w:p>
    <w:p w14:paraId="243A8684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Meine lieben Freunde!</w:t>
      </w:r>
    </w:p>
    <w:p w14:paraId="74474586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Von einem Kameraden erstand ich für eine kl. Gegengabe eine Karte, damit ich Ihre </w:t>
      </w:r>
      <w:proofErr w:type="spellStart"/>
      <w:r w:rsidRPr="00F74BE1">
        <w:rPr>
          <w:sz w:val="22"/>
        </w:rPr>
        <w:t>lb</w:t>
      </w:r>
      <w:proofErr w:type="spellEnd"/>
      <w:r w:rsidRPr="00F74BE1">
        <w:rPr>
          <w:sz w:val="22"/>
        </w:rPr>
        <w:t>.</w:t>
      </w:r>
    </w:p>
    <w:p w14:paraId="6D432222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Post vom 12.V.48, für die ich herzlich danke, beantworten kann. Ich freue mich ja so sehr</w:t>
      </w:r>
    </w:p>
    <w:p w14:paraId="43816751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über jede Zeile aus der Heimat, die so spärlich u. in großen Abständen eintreffen. Und </w:t>
      </w:r>
      <w:proofErr w:type="spellStart"/>
      <w:r w:rsidRPr="00F74BE1">
        <w:rPr>
          <w:sz w:val="22"/>
        </w:rPr>
        <w:t>ge</w:t>
      </w:r>
      <w:proofErr w:type="spellEnd"/>
      <w:r w:rsidRPr="00F74BE1">
        <w:rPr>
          <w:sz w:val="22"/>
        </w:rPr>
        <w:t>-</w:t>
      </w:r>
    </w:p>
    <w:p w14:paraId="566556BB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74BE1">
        <w:rPr>
          <w:sz w:val="22"/>
        </w:rPr>
        <w:t>rade</w:t>
      </w:r>
      <w:proofErr w:type="spellEnd"/>
      <w:r w:rsidRPr="00F74BE1">
        <w:rPr>
          <w:sz w:val="22"/>
        </w:rPr>
        <w:t xml:space="preserve"> Heimatnachrichten sind es, die wie Licht strahlen in dieses unser freudloses Dahinleben</w:t>
      </w:r>
    </w:p>
    <w:p w14:paraId="08BD28A4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dringen u. unsere Hoffnung auf Heimkehr stärken. Es brauchen ja keine großen Neuigkeiten</w:t>
      </w:r>
    </w:p>
    <w:p w14:paraId="5BCCD3D9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sein; die überraschen nur! Altbekannte Dinge, oft längst aus dem Gedächtnis verschwunden, von</w:t>
      </w:r>
    </w:p>
    <w:p w14:paraId="5BE8157B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lieber Hand erwähnt u. geschildert, erfreuen am </w:t>
      </w:r>
      <w:proofErr w:type="spellStart"/>
      <w:r w:rsidRPr="00F74BE1">
        <w:rPr>
          <w:sz w:val="22"/>
        </w:rPr>
        <w:t>am</w:t>
      </w:r>
      <w:proofErr w:type="spellEnd"/>
      <w:r w:rsidRPr="00F74BE1">
        <w:rPr>
          <w:sz w:val="22"/>
        </w:rPr>
        <w:t xml:space="preserve"> meisten. In den 4 Jahren meiner Abwesenheit</w:t>
      </w:r>
    </w:p>
    <w:p w14:paraId="718CEDDE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wird sich ja vieles ereignet u. verändert haben. Aber eines weiß ich bestimmt, was sich </w:t>
      </w:r>
      <w:proofErr w:type="spellStart"/>
      <w:r w:rsidRPr="00F74BE1">
        <w:rPr>
          <w:sz w:val="22"/>
        </w:rPr>
        <w:t>gleichge</w:t>
      </w:r>
      <w:proofErr w:type="spellEnd"/>
      <w:r w:rsidRPr="00F74BE1">
        <w:rPr>
          <w:sz w:val="22"/>
        </w:rPr>
        <w:t>-</w:t>
      </w:r>
    </w:p>
    <w:p w14:paraId="468E43DA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blieben, nämlich: die Freundschaft mit Ihnen meine Lieben! Und wenn wir </w:t>
      </w:r>
      <w:proofErr w:type="gramStart"/>
      <w:r w:rsidRPr="00F74BE1">
        <w:rPr>
          <w:sz w:val="22"/>
        </w:rPr>
        <w:t>mal erst</w:t>
      </w:r>
      <w:proofErr w:type="gramEnd"/>
    </w:p>
    <w:p w14:paraId="5ACDD2BE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alle wieder bei uns oder bei Ihnen zum gemütlichen Plauderabend </w:t>
      </w:r>
      <w:proofErr w:type="gramStart"/>
      <w:r w:rsidRPr="00F74BE1">
        <w:rPr>
          <w:sz w:val="22"/>
        </w:rPr>
        <w:t>beisammen sitzen</w:t>
      </w:r>
      <w:proofErr w:type="gramEnd"/>
      <w:r w:rsidRPr="00F74BE1">
        <w:rPr>
          <w:sz w:val="22"/>
        </w:rPr>
        <w:t>,</w:t>
      </w:r>
    </w:p>
    <w:p w14:paraId="251AA6FB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dann wird alles vergessen sein, was mich heute noch so hart bedrückt. Allein der Gedanke</w:t>
      </w:r>
    </w:p>
    <w:p w14:paraId="0A84AA80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daran gibt mir oft Beruhigung u. Kraft im Gewühl dieser Zeit. Ja erst heute weiß diese</w:t>
      </w:r>
    </w:p>
    <w:p w14:paraId="1E8DB6A3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Ihre Freundschaft zu schätzen. Und wenn ich früher mein Vergnügen eher unter der Men-</w:t>
      </w:r>
    </w:p>
    <w:p w14:paraId="3DA43F4A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74BE1">
        <w:rPr>
          <w:sz w:val="22"/>
        </w:rPr>
        <w:t>schenmenge</w:t>
      </w:r>
      <w:proofErr w:type="spellEnd"/>
      <w:r w:rsidRPr="00F74BE1">
        <w:rPr>
          <w:sz w:val="22"/>
        </w:rPr>
        <w:t xml:space="preserve"> beim Altstadtbummel suchte, so bin ich heute froh, bei </w:t>
      </w:r>
      <w:proofErr w:type="spellStart"/>
      <w:r w:rsidRPr="00F74BE1">
        <w:rPr>
          <w:sz w:val="22"/>
        </w:rPr>
        <w:t>lb</w:t>
      </w:r>
      <w:proofErr w:type="spellEnd"/>
      <w:r w:rsidRPr="00F74BE1">
        <w:rPr>
          <w:sz w:val="22"/>
        </w:rPr>
        <w:t>. Freunden einkehren</w:t>
      </w:r>
    </w:p>
    <w:p w14:paraId="611CDCF0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zu können u. bei einer Tasse Kaffee gemütlich zu erzählen. Das große Gemeinschaftsleben</w:t>
      </w:r>
    </w:p>
    <w:p w14:paraId="2B54C1F9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u. die fremden Menschen habe ich satt bis ans Kinn. - Ihre Fam. ist ja durch Zuzug Ihrer</w:t>
      </w:r>
    </w:p>
    <w:p w14:paraId="6DA23EAD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Frau Mutter u. Schwester ziemlich gewachsen u. wenn sogar der Dackel am Sofa seinen</w:t>
      </w:r>
    </w:p>
    <w:p w14:paraId="044B6F28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Platz behauptet ist Fam Rott wieder so vollzählig wie ich sie kennenlernte u. ein Zeichen</w:t>
      </w:r>
    </w:p>
    <w:p w14:paraId="5CF41231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daß sie sich nicht alt fühlen, sondern trotz der schweren Zeit jung geblieben sind. Denn daß</w:t>
      </w:r>
    </w:p>
    <w:p w14:paraId="1A6AD8A4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die Zeit nach dem Krieg mit verschiedenen Umstellungen für Sie alle nicht leicht war</w:t>
      </w:r>
    </w:p>
    <w:p w14:paraId="1005C234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kann ich mir denken. Und was ich Ihnen besonders danke u. mich freut, daß Frau Rott</w:t>
      </w:r>
    </w:p>
    <w:p w14:paraId="47F80853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meiner Mutter als das erste Jahr von mir keine Nachricht kam, mit einer unbedingten</w:t>
      </w:r>
    </w:p>
    <w:p w14:paraId="11644447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Zuversicht, daß ich noch lebezusprach u. half. Ja, wenn man </w:t>
      </w:r>
      <w:proofErr w:type="spellStart"/>
      <w:proofErr w:type="gramStart"/>
      <w:r w:rsidRPr="00F74BE1">
        <w:rPr>
          <w:sz w:val="22"/>
        </w:rPr>
        <w:t>soviel</w:t>
      </w:r>
      <w:proofErr w:type="spellEnd"/>
      <w:proofErr w:type="gramEnd"/>
      <w:r w:rsidRPr="00F74BE1">
        <w:rPr>
          <w:sz w:val="22"/>
        </w:rPr>
        <w:t xml:space="preserve"> durchmachte im Leben</w:t>
      </w:r>
    </w:p>
    <w:p w14:paraId="4E9C0F64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wie Sie, u. es immer wieder weiter ging, verliert man das Vertrauen so schnell nicht. Aber</w:t>
      </w:r>
    </w:p>
    <w:p w14:paraId="540740A0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wenn einem zum ersten </w:t>
      </w:r>
      <w:proofErr w:type="spellStart"/>
      <w:proofErr w:type="gramStart"/>
      <w:r w:rsidRPr="00F74BE1">
        <w:rPr>
          <w:sz w:val="22"/>
        </w:rPr>
        <w:t>mal</w:t>
      </w:r>
      <w:proofErr w:type="spellEnd"/>
      <w:proofErr w:type="gramEnd"/>
      <w:r w:rsidRPr="00F74BE1">
        <w:rPr>
          <w:sz w:val="22"/>
        </w:rPr>
        <w:t xml:space="preserve"> im Leben das Wasser bis zum Hals steigt, wie mir, glaubt</w:t>
      </w:r>
    </w:p>
    <w:p w14:paraId="35471709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man gleich zu ertrinken. Und nun Gott befohlen! In der Hoffnung aufs baldige</w:t>
      </w:r>
    </w:p>
    <w:p w14:paraId="034B971B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Wiedersehen </w:t>
      </w:r>
      <w:proofErr w:type="spellStart"/>
      <w:r w:rsidRPr="00F74BE1">
        <w:rPr>
          <w:sz w:val="22"/>
        </w:rPr>
        <w:t>grüße</w:t>
      </w:r>
      <w:proofErr w:type="spellEnd"/>
      <w:r w:rsidRPr="00F74BE1">
        <w:rPr>
          <w:sz w:val="22"/>
        </w:rPr>
        <w:t xml:space="preserve"> ich Sie meine Lieben, Frau Bittner u. </w:t>
      </w:r>
      <w:proofErr w:type="spellStart"/>
      <w:r w:rsidRPr="00F74BE1">
        <w:rPr>
          <w:sz w:val="22"/>
        </w:rPr>
        <w:t>Mascheck</w:t>
      </w:r>
      <w:proofErr w:type="spellEnd"/>
      <w:r w:rsidRPr="00F74BE1">
        <w:rPr>
          <w:sz w:val="22"/>
        </w:rPr>
        <w:t xml:space="preserve"> recht vielmals</w:t>
      </w:r>
    </w:p>
    <w:p w14:paraId="661763C2" w14:textId="39509B5D" w:rsidR="00191902" w:rsidRDefault="00191902" w:rsidP="00354D71">
      <w:pPr>
        <w:spacing w:before="120" w:after="0" w:line="240" w:lineRule="auto"/>
        <w:contextualSpacing/>
        <w:rPr>
          <w:sz w:val="22"/>
        </w:rPr>
      </w:pPr>
    </w:p>
    <w:p w14:paraId="1440B161" w14:textId="77777777" w:rsidR="00191902" w:rsidRPr="00F74BE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F74BE1">
        <w:rPr>
          <w:b/>
          <w:bCs/>
          <w:sz w:val="22"/>
        </w:rPr>
        <w:t>1948-08-15_1</w:t>
      </w:r>
    </w:p>
    <w:p w14:paraId="10E193FB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F74BE1">
        <w:rPr>
          <w:sz w:val="22"/>
        </w:rPr>
        <w:t>Sonntag</w:t>
      </w:r>
      <w:proofErr w:type="gramEnd"/>
      <w:r w:rsidRPr="00F74BE1">
        <w:rPr>
          <w:sz w:val="22"/>
        </w:rPr>
        <w:t xml:space="preserve"> den 15. August 1948.</w:t>
      </w:r>
    </w:p>
    <w:p w14:paraId="38F6D16F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Liebste Mutter u. Schwestern! </w:t>
      </w:r>
    </w:p>
    <w:p w14:paraId="6FCD7393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Meine Wünsche zu Mutters Geburtstag sind hoffentlich rechtzeitig</w:t>
      </w:r>
    </w:p>
    <w:p w14:paraId="37D7CFF4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angekommen. Und nun wünsche ich Dir, liebe Annelies, zum Geburts-</w:t>
      </w:r>
    </w:p>
    <w:p w14:paraId="6D519FBA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tag ebenfalls das Beste u. daß Deine eigenen geheimen Wünsche</w:t>
      </w:r>
    </w:p>
    <w:p w14:paraId="6F698579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in Erfüllung gehen. Durch meine lange Abwesenheit weiß ich</w:t>
      </w:r>
    </w:p>
    <w:p w14:paraId="3E326A2B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ja nicht in welcher Richtung sie liegen. Die Karten erhielt ich</w:t>
      </w:r>
    </w:p>
    <w:p w14:paraId="2F1FCD29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bis </w:t>
      </w:r>
      <w:proofErr w:type="spellStart"/>
      <w:r w:rsidRPr="00F74BE1">
        <w:rPr>
          <w:sz w:val="22"/>
        </w:rPr>
        <w:t>No</w:t>
      </w:r>
      <w:proofErr w:type="spellEnd"/>
      <w:r w:rsidRPr="00F74BE1">
        <w:rPr>
          <w:sz w:val="22"/>
        </w:rPr>
        <w:t xml:space="preserve"> 33 laufend, es fehlen nur 30 u. 32, die aber noch kommen können.</w:t>
      </w:r>
    </w:p>
    <w:p w14:paraId="720E7A0E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Ich teile diese Karte nicht </w:t>
      </w:r>
      <w:proofErr w:type="gramStart"/>
      <w:r w:rsidRPr="00F74BE1">
        <w:rPr>
          <w:sz w:val="22"/>
        </w:rPr>
        <w:t>ab</w:t>
      </w:r>
      <w:proofErr w:type="gramEnd"/>
      <w:r w:rsidRPr="00F74BE1">
        <w:rPr>
          <w:sz w:val="22"/>
        </w:rPr>
        <w:t xml:space="preserve"> weil sie dann als vorschriftsmäßig</w:t>
      </w:r>
    </w:p>
    <w:p w14:paraId="306D54F6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sicherer befördert wird. - Mutters selbstgeschriebene Karten </w:t>
      </w:r>
      <w:proofErr w:type="spellStart"/>
      <w:r w:rsidRPr="00F74BE1">
        <w:rPr>
          <w:sz w:val="22"/>
        </w:rPr>
        <w:t>kom</w:t>
      </w:r>
      <w:proofErr w:type="spellEnd"/>
      <w:r w:rsidRPr="00F74BE1">
        <w:rPr>
          <w:sz w:val="22"/>
        </w:rPr>
        <w:t>-</w:t>
      </w:r>
    </w:p>
    <w:p w14:paraId="6D612E2B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74BE1">
        <w:rPr>
          <w:sz w:val="22"/>
        </w:rPr>
        <w:t>men</w:t>
      </w:r>
      <w:proofErr w:type="spellEnd"/>
      <w:r w:rsidRPr="00F74BE1">
        <w:rPr>
          <w:sz w:val="22"/>
        </w:rPr>
        <w:t xml:space="preserve"> alle an u. freuen mich der interessanten Beschreibungen</w:t>
      </w:r>
    </w:p>
    <w:p w14:paraId="4435086E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halber über Mieter usw. am meisten. Mutters Schrift ist </w:t>
      </w:r>
      <w:proofErr w:type="spellStart"/>
      <w:r w:rsidRPr="00F74BE1">
        <w:rPr>
          <w:sz w:val="22"/>
        </w:rPr>
        <w:t>schö</w:t>
      </w:r>
      <w:proofErr w:type="spellEnd"/>
      <w:r w:rsidRPr="00F74BE1">
        <w:rPr>
          <w:sz w:val="22"/>
        </w:rPr>
        <w:t>-</w:t>
      </w:r>
    </w:p>
    <w:p w14:paraId="41913183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74BE1">
        <w:rPr>
          <w:sz w:val="22"/>
        </w:rPr>
        <w:t>ner</w:t>
      </w:r>
      <w:proofErr w:type="spellEnd"/>
      <w:r w:rsidRPr="00F74BE1">
        <w:rPr>
          <w:sz w:val="22"/>
        </w:rPr>
        <w:t xml:space="preserve"> u. besser leserlich als die der </w:t>
      </w:r>
      <w:r>
        <w:rPr>
          <w:sz w:val="22"/>
        </w:rPr>
        <w:t>„</w:t>
      </w:r>
      <w:proofErr w:type="spellStart"/>
      <w:r w:rsidRPr="00F74BE1">
        <w:rPr>
          <w:sz w:val="22"/>
        </w:rPr>
        <w:t>g'studierten</w:t>
      </w:r>
      <w:proofErr w:type="spellEnd"/>
      <w:r>
        <w:rPr>
          <w:sz w:val="22"/>
        </w:rPr>
        <w:t>“</w:t>
      </w:r>
      <w:r w:rsidRPr="00F74BE1">
        <w:rPr>
          <w:sz w:val="22"/>
        </w:rPr>
        <w:t xml:space="preserve"> Luise. </w:t>
      </w:r>
      <w:proofErr w:type="spellStart"/>
      <w:r w:rsidRPr="00F74BE1">
        <w:rPr>
          <w:sz w:val="22"/>
        </w:rPr>
        <w:t>Schwes</w:t>
      </w:r>
      <w:proofErr w:type="spellEnd"/>
      <w:r w:rsidRPr="00F74BE1">
        <w:rPr>
          <w:sz w:val="22"/>
        </w:rPr>
        <w:t>-</w:t>
      </w:r>
    </w:p>
    <w:p w14:paraId="7A25485A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F74BE1">
        <w:rPr>
          <w:sz w:val="22"/>
        </w:rPr>
        <w:lastRenderedPageBreak/>
        <w:t>terlein</w:t>
      </w:r>
      <w:proofErr w:type="spellEnd"/>
      <w:r w:rsidRPr="00F74BE1">
        <w:rPr>
          <w:sz w:val="22"/>
        </w:rPr>
        <w:t xml:space="preserve">, sei nicht so </w:t>
      </w:r>
      <w:proofErr w:type="spellStart"/>
      <w:r w:rsidRPr="00F74BE1">
        <w:rPr>
          <w:sz w:val="22"/>
        </w:rPr>
        <w:t>schlodderig</w:t>
      </w:r>
      <w:proofErr w:type="spellEnd"/>
      <w:r w:rsidRPr="00F74BE1">
        <w:rPr>
          <w:sz w:val="22"/>
        </w:rPr>
        <w:t xml:space="preserve"> u. gleichgültig! Was sagt dazu Otto</w:t>
      </w:r>
    </w:p>
    <w:p w14:paraId="035595C4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wenn Du solche Eigenschaften auch im Umgang zeigen solltest?</w:t>
      </w:r>
    </w:p>
    <w:p w14:paraId="055F376E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Die übrigen </w:t>
      </w:r>
      <w:r>
        <w:rPr>
          <w:sz w:val="22"/>
        </w:rPr>
        <w:t>„</w:t>
      </w:r>
      <w:r w:rsidRPr="00F74BE1">
        <w:rPr>
          <w:sz w:val="22"/>
        </w:rPr>
        <w:t>guten Lehren</w:t>
      </w:r>
      <w:r>
        <w:rPr>
          <w:sz w:val="22"/>
        </w:rPr>
        <w:t>“</w:t>
      </w:r>
      <w:r w:rsidRPr="00F74BE1">
        <w:rPr>
          <w:sz w:val="22"/>
        </w:rPr>
        <w:t xml:space="preserve"> die ich auf Lager habe, </w:t>
      </w:r>
      <w:proofErr w:type="gramStart"/>
      <w:r w:rsidRPr="00F74BE1">
        <w:rPr>
          <w:sz w:val="22"/>
        </w:rPr>
        <w:t>bekommst</w:t>
      </w:r>
      <w:proofErr w:type="gramEnd"/>
      <w:r w:rsidRPr="00F74BE1">
        <w:rPr>
          <w:sz w:val="22"/>
        </w:rPr>
        <w:t xml:space="preserve">, wenn </w:t>
      </w:r>
    </w:p>
    <w:p w14:paraId="30DE256B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ich heimkomme, X was hoffentlich bald der Fall ist. Wir warten ja</w:t>
      </w:r>
    </w:p>
    <w:p w14:paraId="554E4506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täglich auf Auflösung des Lagers. Und doch kann es Spätherbst oder</w:t>
      </w:r>
    </w:p>
    <w:p w14:paraId="36BAD823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Winter </w:t>
      </w:r>
      <w:proofErr w:type="gramStart"/>
      <w:r w:rsidRPr="00F74BE1">
        <w:rPr>
          <w:sz w:val="22"/>
        </w:rPr>
        <w:t>werden</w:t>
      </w:r>
      <w:proofErr w:type="gramEnd"/>
      <w:r w:rsidRPr="00F74BE1">
        <w:rPr>
          <w:sz w:val="22"/>
        </w:rPr>
        <w:t xml:space="preserve"> bis ich heimkomme, da ich jung u. gesund bin. Nach</w:t>
      </w:r>
    </w:p>
    <w:p w14:paraId="39029234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Innen sieht man nicht, </w:t>
      </w:r>
      <w:proofErr w:type="spellStart"/>
      <w:r w:rsidRPr="00F74BE1">
        <w:rPr>
          <w:sz w:val="22"/>
        </w:rPr>
        <w:t>müßte</w:t>
      </w:r>
      <w:proofErr w:type="spellEnd"/>
      <w:r w:rsidRPr="00F74BE1">
        <w:rPr>
          <w:sz w:val="22"/>
        </w:rPr>
        <w:t xml:space="preserve"> ich schon großes Glück </w:t>
      </w:r>
      <w:proofErr w:type="gramStart"/>
      <w:r w:rsidRPr="00F74BE1">
        <w:rPr>
          <w:sz w:val="22"/>
        </w:rPr>
        <w:t>haben</w:t>
      </w:r>
      <w:proofErr w:type="gramEnd"/>
      <w:r w:rsidRPr="00F74BE1">
        <w:rPr>
          <w:sz w:val="22"/>
        </w:rPr>
        <w:t xml:space="preserve"> wenn</w:t>
      </w:r>
    </w:p>
    <w:p w14:paraId="32AFA66A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ich diesen Monat noch mitführe. Aber Weihnachten werden wir</w:t>
      </w:r>
    </w:p>
    <w:p w14:paraId="178FFBF7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doch zusammen feiern. Der </w:t>
      </w:r>
      <w:proofErr w:type="spellStart"/>
      <w:r w:rsidRPr="00F74BE1">
        <w:rPr>
          <w:sz w:val="22"/>
        </w:rPr>
        <w:t>Grafensteiner</w:t>
      </w:r>
      <w:proofErr w:type="spellEnd"/>
      <w:r w:rsidRPr="00F74BE1">
        <w:rPr>
          <w:sz w:val="22"/>
        </w:rPr>
        <w:t xml:space="preserve"> wird seine Früchte schon so</w:t>
      </w:r>
    </w:p>
    <w:p w14:paraId="09C1E2D7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lange halten! Mit Hiemer halte ich gute Freundschaft. Er sagt: </w:t>
      </w:r>
    </w:p>
    <w:p w14:paraId="6E27F6BE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2 Tage bleibt er zu Hause u. fährt dann gleich zu seiner Braut Mori. </w:t>
      </w:r>
    </w:p>
    <w:p w14:paraId="0E31D069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Es ist gut auskommen mit ihm. Und nun tausend sehnsuchtsvolle</w:t>
      </w:r>
    </w:p>
    <w:p w14:paraId="28150983" w14:textId="77777777" w:rsidR="00191902" w:rsidRPr="00F74BE1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 xml:space="preserve">Grüße u. Wünsche auf ein baldiges Wiedersehen. </w:t>
      </w:r>
    </w:p>
    <w:p w14:paraId="4A1AB75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F74BE1">
        <w:rPr>
          <w:sz w:val="22"/>
        </w:rPr>
        <w:t>Euer Hans.</w:t>
      </w:r>
    </w:p>
    <w:p w14:paraId="7DF93D4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5DB0CC78" w14:textId="77777777" w:rsidR="00191902" w:rsidRPr="00D12D3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12D38">
        <w:rPr>
          <w:b/>
          <w:bCs/>
          <w:sz w:val="22"/>
        </w:rPr>
        <w:t>1948-09-20_1</w:t>
      </w:r>
    </w:p>
    <w:p w14:paraId="62A10536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Montag 20.IX.48.</w:t>
      </w:r>
    </w:p>
    <w:p w14:paraId="5651DEDA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Liebste Mutter u. Schwestern!</w:t>
      </w:r>
    </w:p>
    <w:p w14:paraId="1DDF432A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Lange schon habe ich keine Post mehr von Euch, drum schrieb ich</w:t>
      </w:r>
    </w:p>
    <w:p w14:paraId="1920604D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D12D38">
        <w:rPr>
          <w:sz w:val="22"/>
        </w:rPr>
        <w:t>solange</w:t>
      </w:r>
      <w:proofErr w:type="gramEnd"/>
      <w:r w:rsidRPr="00D12D38">
        <w:rPr>
          <w:sz w:val="22"/>
        </w:rPr>
        <w:t xml:space="preserve"> nicht. Die letzte ist vom 20.7.48 (34.) Es ist auch unnötig</w:t>
      </w:r>
    </w:p>
    <w:p w14:paraId="0A1B2CBD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noch viel zu schreiben denn wir warten von einer Wo-</w:t>
      </w:r>
    </w:p>
    <w:p w14:paraId="4F8FFC11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12D38">
        <w:rPr>
          <w:sz w:val="22"/>
        </w:rPr>
        <w:t>che</w:t>
      </w:r>
      <w:proofErr w:type="spellEnd"/>
      <w:r w:rsidRPr="00D12D38">
        <w:rPr>
          <w:sz w:val="22"/>
        </w:rPr>
        <w:t xml:space="preserve"> zur andern auf Abtransport. </w:t>
      </w:r>
      <w:proofErr w:type="gramStart"/>
      <w:r w:rsidRPr="00D12D38">
        <w:rPr>
          <w:sz w:val="22"/>
        </w:rPr>
        <w:t>Zur Zeit</w:t>
      </w:r>
      <w:proofErr w:type="gramEnd"/>
      <w:r w:rsidRPr="00D12D38">
        <w:rPr>
          <w:sz w:val="22"/>
        </w:rPr>
        <w:t xml:space="preserve"> geht es mir</w:t>
      </w:r>
    </w:p>
    <w:p w14:paraId="61C5F4DC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auch einigermaßen erträglich, da ich einen guten</w:t>
      </w:r>
    </w:p>
    <w:p w14:paraId="024F9037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Arbeitsplatz habe u. mich an Kartoffeln u. Brot satt</w:t>
      </w:r>
    </w:p>
    <w:p w14:paraId="415C3DDC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essen kann. Die Arbeit ist zwar viel aber so vergeht</w:t>
      </w:r>
    </w:p>
    <w:p w14:paraId="0ABDFD64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die Zeit schnell. - Luise wünsche ich zu Ihrem Geburts-</w:t>
      </w:r>
    </w:p>
    <w:p w14:paraId="35AE8EFD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tag alles Gute u. mit dem Heiraten soll sie doch warten</w:t>
      </w:r>
    </w:p>
    <w:p w14:paraId="04B05974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bis ich daheim bin. Ich möchte doch gerne bei der</w:t>
      </w:r>
    </w:p>
    <w:p w14:paraId="7C646CF0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 xml:space="preserve">Hochzeit dabei sein. - Es wird höchste Zeit, daß die </w:t>
      </w:r>
    </w:p>
    <w:p w14:paraId="33B41D10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Gefangenschaft ein Ende nimmt, denn unter faulen</w:t>
      </w:r>
    </w:p>
    <w:p w14:paraId="1FCBBB9E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 xml:space="preserve">Äpfeln wird mit der Zeit auch der gute faul. - </w:t>
      </w:r>
    </w:p>
    <w:p w14:paraId="65E956D7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Von Fritzl u. Schorsch bekam ich auch Post, wofür ich</w:t>
      </w:r>
    </w:p>
    <w:p w14:paraId="43B56A05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vielmals danken lasse.</w:t>
      </w:r>
    </w:p>
    <w:p w14:paraId="21B11B95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Bis zum baldigen, frohen Wiedersehn grüße</w:t>
      </w:r>
    </w:p>
    <w:p w14:paraId="227BEDD6" w14:textId="77777777" w:rsidR="00191902" w:rsidRPr="00D12D38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ich Euch recht herzlich.</w:t>
      </w:r>
    </w:p>
    <w:p w14:paraId="075FE1E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12D38">
        <w:rPr>
          <w:sz w:val="22"/>
        </w:rPr>
        <w:t>Euer Hans.</w:t>
      </w:r>
    </w:p>
    <w:p w14:paraId="0469B5A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66BA37C" w14:textId="77777777" w:rsidR="00191902" w:rsidRPr="00D33E4D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33E4D">
        <w:rPr>
          <w:b/>
          <w:bCs/>
          <w:sz w:val="22"/>
        </w:rPr>
        <w:t>1948-10-10_1</w:t>
      </w:r>
    </w:p>
    <w:p w14:paraId="4A6BACA1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>Sonntag 10.X.1948.</w:t>
      </w:r>
    </w:p>
    <w:p w14:paraId="1FCA7B80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 xml:space="preserve">Liebste Mutter u. Schwestern! </w:t>
      </w:r>
    </w:p>
    <w:p w14:paraId="35F09D44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>Eigentlich habe ich gar keine große Lust mehr zum Schreiben</w:t>
      </w:r>
    </w:p>
    <w:p w14:paraId="6ACE0348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>denn ich hoffe doch sehr stark, daß ich an einem dieser 80 Tage</w:t>
      </w:r>
    </w:p>
    <w:p w14:paraId="7C60C93A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>bis Weihnachten bei Euch ankommen werde. Daß unser Lager bei</w:t>
      </w:r>
    </w:p>
    <w:p w14:paraId="2814C1D0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>den letzten ist, kann ich gar nicht verstehen, da wir doch so</w:t>
      </w:r>
    </w:p>
    <w:p w14:paraId="3F5C1943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 xml:space="preserve">weit hinten liegen! </w:t>
      </w:r>
      <w:proofErr w:type="gramStart"/>
      <w:r w:rsidRPr="00D33E4D">
        <w:rPr>
          <w:sz w:val="22"/>
        </w:rPr>
        <w:t>Zur Zeit</w:t>
      </w:r>
      <w:proofErr w:type="gramEnd"/>
      <w:r w:rsidRPr="00D33E4D">
        <w:rPr>
          <w:sz w:val="22"/>
        </w:rPr>
        <w:t xml:space="preserve"> geht es mir etwas besser u. ob-</w:t>
      </w:r>
    </w:p>
    <w:p w14:paraId="4B41EADE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>wohl die Kälte langsam einbricht, habe ich nicht so wie die</w:t>
      </w:r>
    </w:p>
    <w:p w14:paraId="3ADC2416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 xml:space="preserve">anderen Jahre darunter zu leiden, da ich etwas </w:t>
      </w:r>
      <w:proofErr w:type="spellStart"/>
      <w:r w:rsidRPr="00D33E4D">
        <w:rPr>
          <w:sz w:val="22"/>
        </w:rPr>
        <w:t>ausge</w:t>
      </w:r>
      <w:proofErr w:type="spellEnd"/>
      <w:r w:rsidRPr="00D33E4D">
        <w:rPr>
          <w:sz w:val="22"/>
        </w:rPr>
        <w:t>-</w:t>
      </w:r>
    </w:p>
    <w:p w14:paraId="2A6126E0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>füttert bin, u. wenn es auch bloß von Brot, Kartoffeln u. Gemüse</w:t>
      </w:r>
    </w:p>
    <w:p w14:paraId="6C1D32C5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 xml:space="preserve">ist, man merkt es ganz gewaltig. Die Arbeit ist zwar viel u. </w:t>
      </w:r>
    </w:p>
    <w:p w14:paraId="37318FC6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>lang, aber dabei vergeht die Zeit schnell. -</w:t>
      </w:r>
      <w:r>
        <w:rPr>
          <w:sz w:val="22"/>
        </w:rPr>
        <w:t xml:space="preserve"> </w:t>
      </w:r>
      <w:r w:rsidRPr="00D33E4D">
        <w:rPr>
          <w:sz w:val="22"/>
        </w:rPr>
        <w:t>Eure Post</w:t>
      </w:r>
    </w:p>
    <w:p w14:paraId="03658177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 xml:space="preserve">kommt nur </w:t>
      </w:r>
      <w:proofErr w:type="spellStart"/>
      <w:r w:rsidRPr="00D33E4D">
        <w:rPr>
          <w:sz w:val="22"/>
        </w:rPr>
        <w:t>tröpfelweise</w:t>
      </w:r>
      <w:proofErr w:type="spellEnd"/>
      <w:r w:rsidRPr="00D33E4D">
        <w:rPr>
          <w:sz w:val="22"/>
        </w:rPr>
        <w:t xml:space="preserve"> u. mit großen Ausfällen an. </w:t>
      </w:r>
    </w:p>
    <w:p w14:paraId="6824603C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>Ich freue mich, daß Ihr so viel schreibt, dann bekomme ich</w:t>
      </w:r>
    </w:p>
    <w:p w14:paraId="568CCBDE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>wenigstens hier u. da eine Karte. Die letzte war die</w:t>
      </w:r>
    </w:p>
    <w:p w14:paraId="7275D6F7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lastRenderedPageBreak/>
        <w:t>von Annelies (</w:t>
      </w:r>
      <w:proofErr w:type="spellStart"/>
      <w:r w:rsidRPr="00D33E4D">
        <w:rPr>
          <w:sz w:val="22"/>
        </w:rPr>
        <w:t>No</w:t>
      </w:r>
      <w:proofErr w:type="spellEnd"/>
      <w:r w:rsidRPr="00D33E4D">
        <w:rPr>
          <w:sz w:val="22"/>
        </w:rPr>
        <w:t xml:space="preserve"> 38).</w:t>
      </w:r>
    </w:p>
    <w:p w14:paraId="2DC4C156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 xml:space="preserve">Nun </w:t>
      </w:r>
      <w:proofErr w:type="spellStart"/>
      <w:r w:rsidRPr="00D33E4D">
        <w:rPr>
          <w:sz w:val="22"/>
        </w:rPr>
        <w:t>grüße</w:t>
      </w:r>
      <w:proofErr w:type="spellEnd"/>
      <w:r w:rsidRPr="00D33E4D">
        <w:rPr>
          <w:sz w:val="22"/>
        </w:rPr>
        <w:t xml:space="preserve"> ich Euch viel tausendmal</w:t>
      </w:r>
    </w:p>
    <w:p w14:paraId="7039C09A" w14:textId="77777777" w:rsidR="00191902" w:rsidRPr="00D33E4D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 xml:space="preserve">u. </w:t>
      </w:r>
      <w:proofErr w:type="gramStart"/>
      <w:r w:rsidRPr="00D33E4D">
        <w:rPr>
          <w:sz w:val="22"/>
        </w:rPr>
        <w:t>hoffe</w:t>
      </w:r>
      <w:proofErr w:type="gramEnd"/>
      <w:r w:rsidRPr="00D33E4D">
        <w:rPr>
          <w:sz w:val="22"/>
        </w:rPr>
        <w:t xml:space="preserve"> auf ein baldiges Wiedersehn.</w:t>
      </w:r>
    </w:p>
    <w:p w14:paraId="729ED54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33E4D">
        <w:rPr>
          <w:sz w:val="22"/>
        </w:rPr>
        <w:t>Euer Hans.</w:t>
      </w:r>
    </w:p>
    <w:p w14:paraId="5268A5B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3A920E4" w14:textId="77777777" w:rsidR="00191902" w:rsidRPr="00487EEB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487EEB">
        <w:rPr>
          <w:b/>
          <w:bCs/>
          <w:sz w:val="22"/>
        </w:rPr>
        <w:t>1948-12-05_1</w:t>
      </w:r>
    </w:p>
    <w:p w14:paraId="5A5F7709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Sonntag 5.XII.48.</w:t>
      </w:r>
    </w:p>
    <w:p w14:paraId="1B66748E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 xml:space="preserve">Liebste Mutter u. Schwestern! </w:t>
      </w:r>
    </w:p>
    <w:p w14:paraId="44922EB9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Nun ist es halt trotz der größten Hoffnungen, die wir uns auf die</w:t>
      </w:r>
    </w:p>
    <w:p w14:paraId="37173F75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diesjährige Heimfahrt machten, soweit gekommen, daß ich Euch Weih-</w:t>
      </w:r>
    </w:p>
    <w:p w14:paraId="11EA3397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87EEB">
        <w:rPr>
          <w:sz w:val="22"/>
        </w:rPr>
        <w:t>nachtsgrüße</w:t>
      </w:r>
      <w:proofErr w:type="spellEnd"/>
      <w:r w:rsidRPr="00487EEB">
        <w:rPr>
          <w:sz w:val="22"/>
        </w:rPr>
        <w:t xml:space="preserve"> </w:t>
      </w:r>
      <w:r w:rsidRPr="00487EEB">
        <w:rPr>
          <w:sz w:val="22"/>
          <w:u w:val="single"/>
        </w:rPr>
        <w:t>senden</w:t>
      </w:r>
      <w:r w:rsidRPr="00487EEB">
        <w:rPr>
          <w:sz w:val="22"/>
        </w:rPr>
        <w:t xml:space="preserve"> </w:t>
      </w:r>
      <w:proofErr w:type="spellStart"/>
      <w:r w:rsidRPr="00487EEB">
        <w:rPr>
          <w:sz w:val="22"/>
        </w:rPr>
        <w:t>muß</w:t>
      </w:r>
      <w:proofErr w:type="spellEnd"/>
      <w:r w:rsidRPr="00487EEB">
        <w:rPr>
          <w:sz w:val="22"/>
        </w:rPr>
        <w:t xml:space="preserve"> u. nicht selbst unter Euch feiern kann. Es</w:t>
      </w:r>
    </w:p>
    <w:p w14:paraId="60C9D14A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ist das 7. das ich nicht zu Hause bin. Und je länger es dauert, um so trau-</w:t>
      </w:r>
    </w:p>
    <w:p w14:paraId="396EEEE2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487EEB">
        <w:rPr>
          <w:sz w:val="22"/>
        </w:rPr>
        <w:t>riger</w:t>
      </w:r>
      <w:proofErr w:type="spellEnd"/>
      <w:r w:rsidRPr="00487EEB">
        <w:rPr>
          <w:sz w:val="22"/>
        </w:rPr>
        <w:t xml:space="preserve"> wird es u. für uns auch schwerer. Das </w:t>
      </w:r>
      <w:proofErr w:type="gramStart"/>
      <w:r w:rsidRPr="00487EEB">
        <w:rPr>
          <w:sz w:val="22"/>
        </w:rPr>
        <w:t>einzige</w:t>
      </w:r>
      <w:proofErr w:type="gramEnd"/>
      <w:r w:rsidRPr="00487EEB">
        <w:rPr>
          <w:sz w:val="22"/>
        </w:rPr>
        <w:t xml:space="preserve"> was Ihr für mich</w:t>
      </w:r>
    </w:p>
    <w:p w14:paraId="6FCF1643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tun könnt, ist Euer Gebet, daß ich durchhalte. Sentimentalität kommt ja</w:t>
      </w:r>
    </w:p>
    <w:p w14:paraId="7695F116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bei uns nicht auf; dazu sind wir schon zu stur. Aber es ist eine allgemein</w:t>
      </w:r>
    </w:p>
    <w:p w14:paraId="714ED6CB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 xml:space="preserve">gedrückte u. </w:t>
      </w:r>
      <w:proofErr w:type="spellStart"/>
      <w:r w:rsidRPr="00487EEB">
        <w:rPr>
          <w:sz w:val="22"/>
        </w:rPr>
        <w:t>mieße</w:t>
      </w:r>
      <w:proofErr w:type="spellEnd"/>
      <w:r w:rsidRPr="00487EEB">
        <w:rPr>
          <w:sz w:val="22"/>
        </w:rPr>
        <w:t xml:space="preserve"> Stimmung, die sich oft in überreizten Ne</w:t>
      </w:r>
      <w:r>
        <w:rPr>
          <w:sz w:val="22"/>
        </w:rPr>
        <w:t>rv</w:t>
      </w:r>
      <w:r w:rsidRPr="00487EEB">
        <w:rPr>
          <w:sz w:val="22"/>
        </w:rPr>
        <w:t>enausbrüchen</w:t>
      </w:r>
    </w:p>
    <w:p w14:paraId="7893290C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bei manchen bemerkbar macht. Gesundheitlich habe ich überhaupt</w:t>
      </w:r>
    </w:p>
    <w:p w14:paraId="409AA294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keine Beschwerden u. werde auch auf diesem Wege nicht so schnell heim</w:t>
      </w:r>
    </w:p>
    <w:p w14:paraId="075BCCEE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 xml:space="preserve">kommen. Ich möchte fast sagen leider, wenn Gesundheit nicht so </w:t>
      </w:r>
      <w:proofErr w:type="spellStart"/>
      <w:r w:rsidRPr="00487EEB">
        <w:rPr>
          <w:sz w:val="22"/>
        </w:rPr>
        <w:t>unschätz</w:t>
      </w:r>
      <w:proofErr w:type="spellEnd"/>
      <w:r w:rsidRPr="00487EEB">
        <w:rPr>
          <w:sz w:val="22"/>
        </w:rPr>
        <w:t>-</w:t>
      </w:r>
    </w:p>
    <w:p w14:paraId="67D16CAC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bar wäre u. man später dauernd zu leiden hätte, wenn man sich hier</w:t>
      </w:r>
    </w:p>
    <w:p w14:paraId="6842F4BF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was holt. Die größte Freude ist für mich halt Eure viele Post, die ich</w:t>
      </w:r>
    </w:p>
    <w:p w14:paraId="6BB443A9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 xml:space="preserve">alle bekomme. Mein letzter </w:t>
      </w:r>
      <w:proofErr w:type="gramStart"/>
      <w:r w:rsidRPr="00487EEB">
        <w:rPr>
          <w:sz w:val="22"/>
        </w:rPr>
        <w:t>Brief</w:t>
      </w:r>
      <w:proofErr w:type="gramEnd"/>
      <w:r w:rsidRPr="00487EEB">
        <w:rPr>
          <w:sz w:val="22"/>
        </w:rPr>
        <w:t xml:space="preserve"> den ich schrieb kam wieder zurück. Aber die</w:t>
      </w:r>
    </w:p>
    <w:p w14:paraId="7D94A965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 xml:space="preserve">nächsten Tage bekommen wir </w:t>
      </w:r>
      <w:r w:rsidRPr="00487EEB">
        <w:rPr>
          <w:sz w:val="22"/>
          <w:u w:val="single"/>
        </w:rPr>
        <w:t>gutes</w:t>
      </w:r>
      <w:r w:rsidRPr="00487EEB">
        <w:rPr>
          <w:sz w:val="22"/>
        </w:rPr>
        <w:t xml:space="preserve"> Briefpapier, welches amtlich genehmigt</w:t>
      </w:r>
    </w:p>
    <w:p w14:paraId="4B338366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ist. - Wer ist Hans Wegner, der sich auf einer Karte (48) unterschrieb?? So</w:t>
      </w:r>
    </w:p>
    <w:p w14:paraId="1244B5B3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dumm bin ich schon, daß ich die Leute gar nicht mehr kenne. - Die Be-</w:t>
      </w:r>
    </w:p>
    <w:p w14:paraId="70FB5F1A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kannten die sich nach mir erkundigen grüßt vielmals von mir, Lothar</w:t>
      </w:r>
    </w:p>
    <w:p w14:paraId="767C68CB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 xml:space="preserve">wünsche ich baldige Genesung u. Ludwig viel Freude u. Erfolg in seinem </w:t>
      </w:r>
    </w:p>
    <w:p w14:paraId="1DCD39CC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Wirken. Auch Ferdl, dem glücklichen Heimkehrer ein frohes daheimsein.</w:t>
      </w:r>
    </w:p>
    <w:p w14:paraId="652EF8EF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Auch an Otto W. u. seine Familie mit Schwestern viele Grüße. Ebenso an alle</w:t>
      </w:r>
    </w:p>
    <w:p w14:paraId="5610E102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 xml:space="preserve">Abensberger. Ganz besonders aber wünsche ich Fam. Rott u. Dir liebe Mutter </w:t>
      </w:r>
    </w:p>
    <w:p w14:paraId="6094F10D" w14:textId="77777777" w:rsidR="00191902" w:rsidRPr="00487EEB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mit den beiden Schwestern frohe Weihnacht u. ein besseres Neus Jahr</w:t>
      </w:r>
    </w:p>
    <w:p w14:paraId="4CF06C1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487EEB">
        <w:rPr>
          <w:sz w:val="22"/>
        </w:rPr>
        <w:t>Euer dankbarer Hans.</w:t>
      </w:r>
    </w:p>
    <w:p w14:paraId="3E6EBB0B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90A59EE" w14:textId="77777777" w:rsidR="00191902" w:rsidRPr="00FC29F2" w:rsidRDefault="00191902" w:rsidP="00191902">
      <w:pPr>
        <w:pBdr>
          <w:bottom w:val="single" w:sz="4" w:space="1" w:color="auto"/>
        </w:pBdr>
        <w:spacing w:before="120" w:after="0" w:line="240" w:lineRule="auto"/>
        <w:contextualSpacing/>
        <w:rPr>
          <w:sz w:val="40"/>
          <w:szCs w:val="40"/>
        </w:rPr>
      </w:pPr>
      <w:r w:rsidRPr="00FC29F2">
        <w:rPr>
          <w:sz w:val="40"/>
          <w:szCs w:val="40"/>
        </w:rPr>
        <w:t>194</w:t>
      </w:r>
      <w:r>
        <w:rPr>
          <w:sz w:val="40"/>
          <w:szCs w:val="40"/>
        </w:rPr>
        <w:t>9</w:t>
      </w:r>
    </w:p>
    <w:p w14:paraId="5D28DD7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3C62968" w14:textId="77777777" w:rsidR="00191902" w:rsidRPr="00CB2E2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B2E26">
        <w:rPr>
          <w:b/>
          <w:bCs/>
          <w:sz w:val="22"/>
        </w:rPr>
        <w:t>1949-01-01_1</w:t>
      </w:r>
    </w:p>
    <w:p w14:paraId="642F2D35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Neujahr 1949.</w:t>
      </w:r>
    </w:p>
    <w:p w14:paraId="00E62D77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Liebe Luise! </w:t>
      </w:r>
    </w:p>
    <w:p w14:paraId="196ACE3A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Meinen Weihnachtsbrief habt Ihr</w:t>
      </w:r>
    </w:p>
    <w:p w14:paraId="3176500E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doch hoffentlich erhalten! Und nun will ich,</w:t>
      </w:r>
    </w:p>
    <w:p w14:paraId="22E9E4EB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da das Jahr 48 die Heimkehr nicht brachte u.</w:t>
      </w:r>
    </w:p>
    <w:p w14:paraId="01FFD392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niemand weiß ob 49 die glückliche Stunde der</w:t>
      </w:r>
    </w:p>
    <w:p w14:paraId="4E6428BF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Heimkehr bringen wird, Deine Karte </w:t>
      </w:r>
      <w:proofErr w:type="spellStart"/>
      <w:r w:rsidRPr="00CB2E26">
        <w:rPr>
          <w:sz w:val="22"/>
        </w:rPr>
        <w:t>beantwor</w:t>
      </w:r>
      <w:proofErr w:type="spellEnd"/>
      <w:r w:rsidRPr="00CB2E26">
        <w:rPr>
          <w:sz w:val="22"/>
        </w:rPr>
        <w:t>-</w:t>
      </w:r>
    </w:p>
    <w:p w14:paraId="737BF905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2E26">
        <w:rPr>
          <w:sz w:val="22"/>
        </w:rPr>
        <w:t>ten</w:t>
      </w:r>
      <w:proofErr w:type="spellEnd"/>
      <w:r w:rsidRPr="00CB2E26">
        <w:rPr>
          <w:sz w:val="22"/>
        </w:rPr>
        <w:t xml:space="preserve"> u. Dir meine guten Lehren nicht </w:t>
      </w:r>
      <w:proofErr w:type="spellStart"/>
      <w:r w:rsidRPr="00CB2E26">
        <w:rPr>
          <w:sz w:val="22"/>
        </w:rPr>
        <w:t>vorent</w:t>
      </w:r>
      <w:proofErr w:type="spellEnd"/>
      <w:r w:rsidRPr="00CB2E26">
        <w:rPr>
          <w:sz w:val="22"/>
        </w:rPr>
        <w:t>-</w:t>
      </w:r>
    </w:p>
    <w:p w14:paraId="760D34DE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halten. Aber vor allem eins, Luise, alle Meinung-</w:t>
      </w:r>
    </w:p>
    <w:p w14:paraId="73B212D2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gen von anderen Menschen, egal wer es ist, hört</w:t>
      </w:r>
    </w:p>
    <w:p w14:paraId="1188EAF8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man an, dann überlegst Du ob sie für Dich</w:t>
      </w:r>
    </w:p>
    <w:p w14:paraId="4CAAD621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passen u.</w:t>
      </w:r>
      <w:r>
        <w:rPr>
          <w:sz w:val="22"/>
        </w:rPr>
        <w:t xml:space="preserve"> </w:t>
      </w:r>
      <w:r w:rsidRPr="00CB2E26">
        <w:rPr>
          <w:sz w:val="22"/>
        </w:rPr>
        <w:t>Du etwas Brauchbares herausfindest u.</w:t>
      </w:r>
    </w:p>
    <w:p w14:paraId="50E58601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dann geh unbedingt Deinen </w:t>
      </w:r>
      <w:r w:rsidRPr="00CB2E26">
        <w:rPr>
          <w:sz w:val="22"/>
          <w:u w:val="single"/>
        </w:rPr>
        <w:t>eigenen</w:t>
      </w:r>
      <w:r w:rsidRPr="00CB2E26">
        <w:rPr>
          <w:sz w:val="22"/>
        </w:rPr>
        <w:t xml:space="preserve"> Weg u.</w:t>
      </w:r>
    </w:p>
    <w:p w14:paraId="1052C249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2E26">
        <w:rPr>
          <w:sz w:val="22"/>
        </w:rPr>
        <w:t>lasß</w:t>
      </w:r>
      <w:proofErr w:type="spellEnd"/>
      <w:r w:rsidRPr="00CB2E26">
        <w:rPr>
          <w:sz w:val="22"/>
        </w:rPr>
        <w:t xml:space="preserve"> Dich, wenn Du m al eine Richtung </w:t>
      </w:r>
      <w:proofErr w:type="spellStart"/>
      <w:r w:rsidRPr="00CB2E26">
        <w:rPr>
          <w:sz w:val="22"/>
        </w:rPr>
        <w:t>einge</w:t>
      </w:r>
      <w:proofErr w:type="spellEnd"/>
      <w:r w:rsidRPr="00CB2E26">
        <w:rPr>
          <w:sz w:val="22"/>
        </w:rPr>
        <w:t>-</w:t>
      </w:r>
    </w:p>
    <w:p w14:paraId="51F42FE7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schlagen </w:t>
      </w:r>
      <w:proofErr w:type="gramStart"/>
      <w:r w:rsidRPr="00CB2E26">
        <w:rPr>
          <w:sz w:val="22"/>
        </w:rPr>
        <w:t>hast</w:t>
      </w:r>
      <w:proofErr w:type="gramEnd"/>
      <w:r w:rsidRPr="00CB2E26">
        <w:rPr>
          <w:sz w:val="22"/>
        </w:rPr>
        <w:t>, nicht von jedem Schwätzer</w:t>
      </w:r>
    </w:p>
    <w:p w14:paraId="1FDE9267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davon abbringen. Die Praxis wird es dann</w:t>
      </w:r>
    </w:p>
    <w:p w14:paraId="38A338F5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lastRenderedPageBreak/>
        <w:t>Dir selbst zeigen, wenn Du die Augen offen</w:t>
      </w:r>
    </w:p>
    <w:p w14:paraId="68CCEA0A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CB2E26">
        <w:rPr>
          <w:sz w:val="22"/>
        </w:rPr>
        <w:t>hast</w:t>
      </w:r>
      <w:proofErr w:type="gramEnd"/>
      <w:r w:rsidRPr="00CB2E26">
        <w:rPr>
          <w:sz w:val="22"/>
        </w:rPr>
        <w:t xml:space="preserve">, ob Du richtig oder falsch gedacht hast. </w:t>
      </w:r>
    </w:p>
    <w:p w14:paraId="183B7613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Jeder Mensch </w:t>
      </w:r>
      <w:proofErr w:type="spellStart"/>
      <w:r w:rsidRPr="00CB2E26">
        <w:rPr>
          <w:sz w:val="22"/>
        </w:rPr>
        <w:t>muß</w:t>
      </w:r>
      <w:proofErr w:type="spellEnd"/>
      <w:r w:rsidRPr="00CB2E26">
        <w:rPr>
          <w:sz w:val="22"/>
        </w:rPr>
        <w:t xml:space="preserve"> </w:t>
      </w:r>
      <w:r w:rsidRPr="00CB2E26">
        <w:rPr>
          <w:sz w:val="22"/>
          <w:u w:val="single"/>
        </w:rPr>
        <w:t>seinen</w:t>
      </w:r>
      <w:r w:rsidRPr="00CB2E26">
        <w:rPr>
          <w:sz w:val="22"/>
        </w:rPr>
        <w:t xml:space="preserve"> Weg gehen u. ist</w:t>
      </w:r>
    </w:p>
    <w:p w14:paraId="3C2D74B8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dafür verantwortlich. - Wenn Du auch glaubst</w:t>
      </w:r>
    </w:p>
    <w:p w14:paraId="36E38B10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schon unter Menschen gewesen zu sein; Du</w:t>
      </w:r>
    </w:p>
    <w:p w14:paraId="525AC4F2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irrst! Du lernst sie erst kenne, wenn Du</w:t>
      </w:r>
    </w:p>
    <w:p w14:paraId="7F425379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keine Verbindung mehr </w:t>
      </w:r>
      <w:proofErr w:type="gramStart"/>
      <w:r w:rsidRPr="00CB2E26">
        <w:rPr>
          <w:sz w:val="22"/>
        </w:rPr>
        <w:t>hast</w:t>
      </w:r>
      <w:proofErr w:type="gramEnd"/>
      <w:r w:rsidRPr="00CB2E26">
        <w:rPr>
          <w:sz w:val="22"/>
        </w:rPr>
        <w:t xml:space="preserve"> mit zu Hause</w:t>
      </w:r>
    </w:p>
    <w:p w14:paraId="2E8947D0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u. Dir Dein Brot selbst verdienen </w:t>
      </w:r>
      <w:proofErr w:type="spellStart"/>
      <w:r w:rsidRPr="00CB2E26">
        <w:rPr>
          <w:sz w:val="22"/>
        </w:rPr>
        <w:t>mußt</w:t>
      </w:r>
      <w:proofErr w:type="spellEnd"/>
      <w:r w:rsidRPr="00CB2E26">
        <w:rPr>
          <w:sz w:val="22"/>
        </w:rPr>
        <w:t xml:space="preserve">. </w:t>
      </w:r>
    </w:p>
    <w:p w14:paraId="6394BDF8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Gehe ruhig mal </w:t>
      </w:r>
      <w:proofErr w:type="spellStart"/>
      <w:r w:rsidRPr="00CB2E26">
        <w:rPr>
          <w:sz w:val="22"/>
        </w:rPr>
        <w:t>so weit</w:t>
      </w:r>
      <w:proofErr w:type="spellEnd"/>
      <w:r w:rsidRPr="00CB2E26">
        <w:rPr>
          <w:sz w:val="22"/>
        </w:rPr>
        <w:t xml:space="preserve"> fort von zu Hause, </w:t>
      </w:r>
    </w:p>
    <w:p w14:paraId="5C48B0E7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daß die Mutter nicht mehr mit Buttereier-</w:t>
      </w:r>
    </w:p>
    <w:p w14:paraId="6BB777A4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2E26">
        <w:rPr>
          <w:sz w:val="22"/>
        </w:rPr>
        <w:t>weckerl</w:t>
      </w:r>
      <w:proofErr w:type="spellEnd"/>
      <w:r w:rsidRPr="00CB2E26">
        <w:rPr>
          <w:sz w:val="22"/>
        </w:rPr>
        <w:t xml:space="preserve"> nachfahren kann, daß Du mal als</w:t>
      </w:r>
    </w:p>
    <w:p w14:paraId="7875B3BA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Dienstmädchen arbeiten u. fremden Willen</w:t>
      </w:r>
    </w:p>
    <w:p w14:paraId="567CEF2A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erfüllen </w:t>
      </w:r>
      <w:proofErr w:type="gramStart"/>
      <w:r w:rsidRPr="00CB2E26">
        <w:rPr>
          <w:sz w:val="22"/>
        </w:rPr>
        <w:t>lernst</w:t>
      </w:r>
      <w:proofErr w:type="gramEnd"/>
      <w:r w:rsidRPr="00CB2E26">
        <w:rPr>
          <w:sz w:val="22"/>
        </w:rPr>
        <w:t>, Daß Du, bevor Du heiratest,</w:t>
      </w:r>
    </w:p>
    <w:p w14:paraId="11EFFD32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die übrige Männerwelt mit ihren </w:t>
      </w:r>
      <w:proofErr w:type="spellStart"/>
      <w:r w:rsidRPr="00CB2E26">
        <w:rPr>
          <w:sz w:val="22"/>
        </w:rPr>
        <w:t>Schlech</w:t>
      </w:r>
      <w:proofErr w:type="spellEnd"/>
      <w:r w:rsidRPr="00CB2E26">
        <w:rPr>
          <w:sz w:val="22"/>
        </w:rPr>
        <w:t>-</w:t>
      </w:r>
    </w:p>
    <w:p w14:paraId="3ED11FF6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2E26">
        <w:rPr>
          <w:sz w:val="22"/>
        </w:rPr>
        <w:t>tigkeiten</w:t>
      </w:r>
      <w:proofErr w:type="spellEnd"/>
      <w:r w:rsidRPr="00CB2E26">
        <w:rPr>
          <w:sz w:val="22"/>
        </w:rPr>
        <w:t xml:space="preserve"> </w:t>
      </w:r>
      <w:proofErr w:type="gramStart"/>
      <w:r w:rsidRPr="00CB2E26">
        <w:rPr>
          <w:sz w:val="22"/>
        </w:rPr>
        <w:t>erfährst</w:t>
      </w:r>
      <w:proofErr w:type="gramEnd"/>
      <w:r w:rsidRPr="00CB2E26">
        <w:rPr>
          <w:sz w:val="22"/>
        </w:rPr>
        <w:t>, dann kommst Du reicher</w:t>
      </w:r>
    </w:p>
    <w:p w14:paraId="77C3EE11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an Erfahrung zu den Deinen u. </w:t>
      </w:r>
      <w:r>
        <w:rPr>
          <w:sz w:val="22"/>
        </w:rPr>
        <w:t>„</w:t>
      </w:r>
      <w:r w:rsidRPr="00CB2E26">
        <w:rPr>
          <w:sz w:val="22"/>
        </w:rPr>
        <w:t>Einem</w:t>
      </w:r>
      <w:r>
        <w:rPr>
          <w:sz w:val="22"/>
        </w:rPr>
        <w:t>“</w:t>
      </w:r>
      <w:r w:rsidRPr="00CB2E26">
        <w:rPr>
          <w:sz w:val="22"/>
        </w:rPr>
        <w:t xml:space="preserve"> zu-</w:t>
      </w:r>
    </w:p>
    <w:p w14:paraId="3290E9E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rück u. weist das zu schätzen.</w:t>
      </w:r>
    </w:p>
    <w:p w14:paraId="7C691F32" w14:textId="77777777" w:rsidR="00191902" w:rsidRPr="00CB2E26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CB2E26">
        <w:rPr>
          <w:b/>
          <w:bCs/>
          <w:sz w:val="22"/>
        </w:rPr>
        <w:t>1949-01-01_2</w:t>
      </w:r>
    </w:p>
    <w:p w14:paraId="67DEC5C9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Das Alter zum Heiraten hast Du ja! Und die</w:t>
      </w:r>
    </w:p>
    <w:p w14:paraId="68569D56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innerliche Reife? Hänge Dich nicht unbedingt</w:t>
      </w:r>
    </w:p>
    <w:p w14:paraId="5DDEECF8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u. sklavisch an einen, bloß um zu heiraten</w:t>
      </w:r>
    </w:p>
    <w:p w14:paraId="4C35C22E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(wie K. aus 23), sondern strebe zu einer </w:t>
      </w:r>
      <w:proofErr w:type="spellStart"/>
      <w:r w:rsidRPr="00CB2E26">
        <w:rPr>
          <w:sz w:val="22"/>
        </w:rPr>
        <w:t>geis</w:t>
      </w:r>
      <w:proofErr w:type="spellEnd"/>
      <w:r w:rsidRPr="00CB2E26">
        <w:rPr>
          <w:sz w:val="22"/>
        </w:rPr>
        <w:t>-</w:t>
      </w:r>
    </w:p>
    <w:p w14:paraId="4567419E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2E26">
        <w:rPr>
          <w:sz w:val="22"/>
        </w:rPr>
        <w:t>tig</w:t>
      </w:r>
      <w:proofErr w:type="spellEnd"/>
      <w:r w:rsidRPr="00CB2E26">
        <w:rPr>
          <w:sz w:val="22"/>
        </w:rPr>
        <w:t xml:space="preserve"> freien u. freiwilligen Liebe. Als gutes Vor-</w:t>
      </w:r>
    </w:p>
    <w:p w14:paraId="254D1B3F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2E26">
        <w:rPr>
          <w:sz w:val="22"/>
        </w:rPr>
        <w:t>bild</w:t>
      </w:r>
      <w:proofErr w:type="spellEnd"/>
      <w:r w:rsidRPr="00CB2E26">
        <w:rPr>
          <w:sz w:val="22"/>
        </w:rPr>
        <w:t>, stelle ich Dir in gewisser Beziehung</w:t>
      </w:r>
    </w:p>
    <w:p w14:paraId="1A1B195B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die Alies hin! - Ausführlicher kann ich</w:t>
      </w:r>
    </w:p>
    <w:p w14:paraId="1CA866E4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Dir dies alles hier nicht bringen, da ich</w:t>
      </w:r>
    </w:p>
    <w:p w14:paraId="03800077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nicht weiß wer es liest u. wie Deine Ver-</w:t>
      </w:r>
    </w:p>
    <w:p w14:paraId="609E7B38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2E26">
        <w:rPr>
          <w:sz w:val="22"/>
        </w:rPr>
        <w:t>hältnisse</w:t>
      </w:r>
      <w:proofErr w:type="spellEnd"/>
      <w:r w:rsidRPr="00CB2E26">
        <w:rPr>
          <w:sz w:val="22"/>
        </w:rPr>
        <w:t xml:space="preserve"> liegen; willst Du doch g. </w:t>
      </w:r>
      <w:proofErr w:type="spellStart"/>
      <w:r w:rsidRPr="00CB2E26">
        <w:rPr>
          <w:sz w:val="22"/>
        </w:rPr>
        <w:t>zuge</w:t>
      </w:r>
      <w:proofErr w:type="spellEnd"/>
      <w:r w:rsidRPr="00CB2E26">
        <w:rPr>
          <w:sz w:val="22"/>
        </w:rPr>
        <w:t>-</w:t>
      </w:r>
    </w:p>
    <w:p w14:paraId="3AE9F0B4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2E26">
        <w:rPr>
          <w:sz w:val="22"/>
        </w:rPr>
        <w:t>nommer</w:t>
      </w:r>
      <w:proofErr w:type="spellEnd"/>
      <w:r w:rsidRPr="00CB2E26">
        <w:rPr>
          <w:sz w:val="22"/>
        </w:rPr>
        <w:t xml:space="preserve"> haben. Mit einer rückständigen</w:t>
      </w:r>
    </w:p>
    <w:p w14:paraId="3BC40FAB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Schwester würde ich mich mehr schämen</w:t>
      </w:r>
    </w:p>
    <w:p w14:paraId="6B99EAA3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als mit einer w... Mutter! - Heute an Neu-</w:t>
      </w:r>
    </w:p>
    <w:p w14:paraId="0ACB4F0D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2E26">
        <w:rPr>
          <w:sz w:val="22"/>
        </w:rPr>
        <w:t>jahr</w:t>
      </w:r>
      <w:proofErr w:type="spellEnd"/>
      <w:r w:rsidRPr="00CB2E26">
        <w:rPr>
          <w:sz w:val="22"/>
        </w:rPr>
        <w:t xml:space="preserve"> haben wir mal wieder frei. Hiemer</w:t>
      </w:r>
    </w:p>
    <w:p w14:paraId="34A4657D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Anton besuchte mich u. meinte im</w:t>
      </w:r>
    </w:p>
    <w:p w14:paraId="21D635FE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Laufe der Unterhaltung; er habe Angst</w:t>
      </w:r>
    </w:p>
    <w:p w14:paraId="31E212FD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daß ihm </w:t>
      </w:r>
      <w:proofErr w:type="spellStart"/>
      <w:r w:rsidRPr="00CB2E26">
        <w:rPr>
          <w:sz w:val="22"/>
        </w:rPr>
        <w:t>Marrerl</w:t>
      </w:r>
      <w:proofErr w:type="spellEnd"/>
      <w:r w:rsidRPr="00CB2E26">
        <w:rPr>
          <w:sz w:val="22"/>
        </w:rPr>
        <w:t xml:space="preserve"> nicht treu bleibt. Al-</w:t>
      </w:r>
    </w:p>
    <w:p w14:paraId="48FF32DA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so richte an sie Grüße aus; er schreibt ihr,</w:t>
      </w:r>
    </w:p>
    <w:p w14:paraId="014E9EDB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sobald er eine Karte bekommt. Auch Euch</w:t>
      </w:r>
    </w:p>
    <w:p w14:paraId="4030D9E0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2E26">
        <w:rPr>
          <w:sz w:val="22"/>
        </w:rPr>
        <w:t>läßt</w:t>
      </w:r>
      <w:proofErr w:type="spellEnd"/>
      <w:r w:rsidRPr="00CB2E26">
        <w:rPr>
          <w:sz w:val="22"/>
        </w:rPr>
        <w:t xml:space="preserve"> er grüßen. - Und nun </w:t>
      </w:r>
      <w:proofErr w:type="spellStart"/>
      <w:r w:rsidRPr="00CB2E26">
        <w:rPr>
          <w:sz w:val="22"/>
        </w:rPr>
        <w:t>ess</w:t>
      </w:r>
      <w:proofErr w:type="spellEnd"/>
      <w:r w:rsidRPr="00CB2E26">
        <w:rPr>
          <w:sz w:val="22"/>
        </w:rPr>
        <w:t xml:space="preserve"> ich</w:t>
      </w:r>
    </w:p>
    <w:p w14:paraId="2D23478F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meine </w:t>
      </w:r>
      <w:r>
        <w:rPr>
          <w:sz w:val="22"/>
        </w:rPr>
        <w:t>„</w:t>
      </w:r>
      <w:r w:rsidRPr="00CB2E26">
        <w:rPr>
          <w:sz w:val="22"/>
        </w:rPr>
        <w:t>Neujahrskartoffel</w:t>
      </w:r>
      <w:r>
        <w:rPr>
          <w:sz w:val="22"/>
        </w:rPr>
        <w:t>“</w:t>
      </w:r>
      <w:r w:rsidRPr="00CB2E26">
        <w:rPr>
          <w:sz w:val="22"/>
        </w:rPr>
        <w:t xml:space="preserve"> (1kg) u. trink-</w:t>
      </w:r>
    </w:p>
    <w:p w14:paraId="3D7D0E71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CB2E26">
        <w:rPr>
          <w:sz w:val="22"/>
        </w:rPr>
        <w:t>ke</w:t>
      </w:r>
      <w:proofErr w:type="spellEnd"/>
      <w:r w:rsidRPr="00CB2E26">
        <w:rPr>
          <w:sz w:val="22"/>
        </w:rPr>
        <w:t xml:space="preserve"> dazu Gänsewein u. </w:t>
      </w:r>
      <w:proofErr w:type="spellStart"/>
      <w:r w:rsidRPr="00CB2E26">
        <w:rPr>
          <w:sz w:val="22"/>
        </w:rPr>
        <w:t>muß</w:t>
      </w:r>
      <w:proofErr w:type="spellEnd"/>
      <w:r w:rsidRPr="00CB2E26">
        <w:rPr>
          <w:sz w:val="22"/>
        </w:rPr>
        <w:t xml:space="preserve"> zufrieden</w:t>
      </w:r>
    </w:p>
    <w:p w14:paraId="019FE88F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sein. - Nun </w:t>
      </w:r>
      <w:proofErr w:type="spellStart"/>
      <w:r w:rsidRPr="00CB2E26">
        <w:rPr>
          <w:sz w:val="22"/>
        </w:rPr>
        <w:t>grüße</w:t>
      </w:r>
      <w:proofErr w:type="spellEnd"/>
      <w:r w:rsidRPr="00CB2E26">
        <w:rPr>
          <w:sz w:val="22"/>
        </w:rPr>
        <w:t xml:space="preserve"> alle Bekannten von</w:t>
      </w:r>
    </w:p>
    <w:p w14:paraId="6EA971D0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mir u. die Abensberger Verwandtschaft.</w:t>
      </w:r>
    </w:p>
    <w:p w14:paraId="75803DC9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Besonders dann wünsche ich Mutter</w:t>
      </w:r>
    </w:p>
    <w:p w14:paraId="53CF2BC0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Alies u. Dir alles Gute im Neuen Jahr</w:t>
      </w:r>
    </w:p>
    <w:p w14:paraId="4DCE3599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u. ein baldiges frohes Wiedersehn u. </w:t>
      </w:r>
    </w:p>
    <w:p w14:paraId="7AEB080B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verbleibe</w:t>
      </w:r>
    </w:p>
    <w:p w14:paraId="25A0898E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 xml:space="preserve">Dein </w:t>
      </w:r>
    </w:p>
    <w:p w14:paraId="1AC9D44B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treuer Bruder</w:t>
      </w:r>
    </w:p>
    <w:p w14:paraId="4BE21491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Hans.</w:t>
      </w:r>
    </w:p>
    <w:p w14:paraId="3B3BD7EA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Mache Dir den guten</w:t>
      </w:r>
    </w:p>
    <w:p w14:paraId="01D712AA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Grundsatz zu eigen:</w:t>
      </w:r>
    </w:p>
    <w:p w14:paraId="32F3B164" w14:textId="77777777" w:rsidR="00191902" w:rsidRPr="00CB2E26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Immer mehr sein</w:t>
      </w:r>
    </w:p>
    <w:p w14:paraId="49E9148F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CB2E26">
        <w:rPr>
          <w:sz w:val="22"/>
        </w:rPr>
        <w:t>als scheinen.</w:t>
      </w:r>
    </w:p>
    <w:p w14:paraId="0DC68A8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14BCB842" w14:textId="77777777" w:rsidR="00191902" w:rsidRPr="002B6A31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2B6A31">
        <w:rPr>
          <w:b/>
          <w:bCs/>
          <w:sz w:val="22"/>
        </w:rPr>
        <w:t>1949-01-19_1</w:t>
      </w:r>
    </w:p>
    <w:p w14:paraId="26F56856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19. Januar 1949.</w:t>
      </w:r>
    </w:p>
    <w:p w14:paraId="2FB0731A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 xml:space="preserve">Liebste Mutter u, Schwestern! </w:t>
      </w:r>
    </w:p>
    <w:p w14:paraId="1F3C6757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Meine beiden Briefe von Weihnachten u. Neujahr an Luise habt Ihr</w:t>
      </w:r>
    </w:p>
    <w:p w14:paraId="6B55459A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hoffentlich erhalten. An Fritz schrieb ich heute auch. Eure letzte Kar-</w:t>
      </w:r>
    </w:p>
    <w:p w14:paraId="415C0C59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B6A31">
        <w:rPr>
          <w:sz w:val="22"/>
        </w:rPr>
        <w:t>te</w:t>
      </w:r>
      <w:proofErr w:type="spellEnd"/>
      <w:r w:rsidRPr="002B6A31">
        <w:rPr>
          <w:sz w:val="22"/>
        </w:rPr>
        <w:t xml:space="preserve"> war </w:t>
      </w:r>
      <w:proofErr w:type="spellStart"/>
      <w:r w:rsidRPr="002B6A31">
        <w:rPr>
          <w:sz w:val="22"/>
        </w:rPr>
        <w:t>No</w:t>
      </w:r>
      <w:proofErr w:type="spellEnd"/>
      <w:r w:rsidRPr="002B6A31">
        <w:rPr>
          <w:sz w:val="22"/>
        </w:rPr>
        <w:t xml:space="preserve"> 49 von Annelies. Eine Karte (</w:t>
      </w:r>
      <w:proofErr w:type="spellStart"/>
      <w:r w:rsidRPr="002B6A31">
        <w:rPr>
          <w:sz w:val="22"/>
        </w:rPr>
        <w:t>No</w:t>
      </w:r>
      <w:proofErr w:type="spellEnd"/>
      <w:r w:rsidRPr="002B6A31">
        <w:rPr>
          <w:sz w:val="22"/>
        </w:rPr>
        <w:t xml:space="preserve"> 37) blieb aus, worauf die Abends-</w:t>
      </w:r>
    </w:p>
    <w:p w14:paraId="03527F4A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B6A31">
        <w:rPr>
          <w:sz w:val="22"/>
        </w:rPr>
        <w:t>berger</w:t>
      </w:r>
      <w:proofErr w:type="spellEnd"/>
      <w:r w:rsidRPr="002B6A31">
        <w:rPr>
          <w:sz w:val="22"/>
        </w:rPr>
        <w:t xml:space="preserve"> Neuigkeiten stehen sollten. Die andern bekam ich alle. -Heute</w:t>
      </w:r>
    </w:p>
    <w:p w14:paraId="0EE9DBE7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habe ich freuen Tag, da ich am Sonntag auf Arbeit war. Ein solcher</w:t>
      </w:r>
    </w:p>
    <w:p w14:paraId="3CA5F23B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Tag ist eine richtige Erholung, da man mal Ruhe hat in der leeren</w:t>
      </w:r>
    </w:p>
    <w:p w14:paraId="454A8C96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Baracke, wo sonst 200 Mann rumoren. Und in diesen "</w:t>
      </w:r>
      <w:proofErr w:type="spellStart"/>
      <w:r w:rsidRPr="002B6A31">
        <w:rPr>
          <w:sz w:val="22"/>
        </w:rPr>
        <w:t>griabigen</w:t>
      </w:r>
      <w:proofErr w:type="spellEnd"/>
      <w:r w:rsidRPr="002B6A31">
        <w:rPr>
          <w:sz w:val="22"/>
        </w:rPr>
        <w:t>"</w:t>
      </w:r>
    </w:p>
    <w:p w14:paraId="58003773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Stunden denke ich am meisten nach Hause. Außerdem sammelte</w:t>
      </w:r>
    </w:p>
    <w:p w14:paraId="1B5C1244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ich mir im Laufe der Zeit Auszüge aus Gedichten u. sinnreiche</w:t>
      </w:r>
    </w:p>
    <w:p w14:paraId="36358C3A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Sprüche, die mich immer wieder etwas aufmuntern. Zusammen-</w:t>
      </w:r>
    </w:p>
    <w:p w14:paraId="3F515886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 xml:space="preserve">sparen tue ich auch </w:t>
      </w:r>
      <w:proofErr w:type="spellStart"/>
      <w:r w:rsidRPr="002B6A31">
        <w:rPr>
          <w:strike/>
          <w:sz w:val="22"/>
        </w:rPr>
        <w:t>wäh</w:t>
      </w:r>
      <w:proofErr w:type="spellEnd"/>
      <w:r w:rsidRPr="002B6A31">
        <w:rPr>
          <w:sz w:val="22"/>
        </w:rPr>
        <w:t xml:space="preserve"> Lebensmittel während der Woche u.</w:t>
      </w:r>
    </w:p>
    <w:p w14:paraId="2EBDE326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 xml:space="preserve">mache immer </w:t>
      </w:r>
      <w:r>
        <w:rPr>
          <w:sz w:val="22"/>
        </w:rPr>
        <w:t>„</w:t>
      </w:r>
      <w:r w:rsidRPr="002B6A31">
        <w:rPr>
          <w:sz w:val="22"/>
        </w:rPr>
        <w:t>große Kocherei</w:t>
      </w:r>
      <w:r>
        <w:rPr>
          <w:sz w:val="22"/>
        </w:rPr>
        <w:t>“</w:t>
      </w:r>
      <w:r w:rsidRPr="002B6A31">
        <w:rPr>
          <w:sz w:val="22"/>
        </w:rPr>
        <w:t xml:space="preserve">. Heute gab's Salzkartoffel mit </w:t>
      </w:r>
      <w:proofErr w:type="spellStart"/>
      <w:r w:rsidRPr="002B6A31">
        <w:rPr>
          <w:sz w:val="22"/>
        </w:rPr>
        <w:t>Zwie</w:t>
      </w:r>
      <w:proofErr w:type="spellEnd"/>
      <w:r w:rsidRPr="002B6A31">
        <w:rPr>
          <w:sz w:val="22"/>
        </w:rPr>
        <w:t>-</w:t>
      </w:r>
    </w:p>
    <w:p w14:paraId="45BFF3CF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B6A31">
        <w:rPr>
          <w:sz w:val="22"/>
        </w:rPr>
        <w:t>bel</w:t>
      </w:r>
      <w:proofErr w:type="spellEnd"/>
      <w:r w:rsidRPr="002B6A31">
        <w:rPr>
          <w:sz w:val="22"/>
        </w:rPr>
        <w:t xml:space="preserve"> u. Mehlsause u. letzten Mittwoch machte ich mit einem</w:t>
      </w:r>
    </w:p>
    <w:p w14:paraId="6FF91F38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zusammen sogar Kartoffelklöße u. als Zutat (bitte nicht erschrecken)</w:t>
      </w:r>
    </w:p>
    <w:p w14:paraId="432F8B13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 xml:space="preserve">so was ähnliches wie </w:t>
      </w:r>
      <w:proofErr w:type="spellStart"/>
      <w:r w:rsidRPr="002B6A31">
        <w:rPr>
          <w:sz w:val="22"/>
        </w:rPr>
        <w:t>Rott's</w:t>
      </w:r>
      <w:proofErr w:type="spellEnd"/>
      <w:r w:rsidRPr="002B6A31">
        <w:rPr>
          <w:sz w:val="22"/>
        </w:rPr>
        <w:t xml:space="preserve"> </w:t>
      </w:r>
      <w:proofErr w:type="spellStart"/>
      <w:r w:rsidRPr="002B6A31">
        <w:rPr>
          <w:sz w:val="22"/>
        </w:rPr>
        <w:t>Urschi</w:t>
      </w:r>
      <w:proofErr w:type="spellEnd"/>
      <w:r w:rsidRPr="002B6A31">
        <w:rPr>
          <w:sz w:val="22"/>
        </w:rPr>
        <w:t>!!! Und das schmeckte so gut</w:t>
      </w:r>
    </w:p>
    <w:p w14:paraId="11F728C1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 xml:space="preserve">wie früher das </w:t>
      </w:r>
      <w:proofErr w:type="spellStart"/>
      <w:r w:rsidRPr="002B6A31">
        <w:rPr>
          <w:sz w:val="22"/>
        </w:rPr>
        <w:t>Sonntaqgsessen</w:t>
      </w:r>
      <w:proofErr w:type="spellEnd"/>
      <w:r w:rsidRPr="002B6A31">
        <w:rPr>
          <w:sz w:val="22"/>
        </w:rPr>
        <w:t xml:space="preserve"> zu hause. Alles dreht sich hier</w:t>
      </w:r>
    </w:p>
    <w:p w14:paraId="51E32737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 xml:space="preserve">um das </w:t>
      </w:r>
      <w:proofErr w:type="spellStart"/>
      <w:r w:rsidRPr="002B6A31">
        <w:rPr>
          <w:sz w:val="22"/>
        </w:rPr>
        <w:t>bißchen</w:t>
      </w:r>
      <w:proofErr w:type="spellEnd"/>
      <w:r w:rsidRPr="002B6A31">
        <w:rPr>
          <w:sz w:val="22"/>
        </w:rPr>
        <w:t xml:space="preserve"> Essen u. wenn man irgendwo </w:t>
      </w:r>
      <w:proofErr w:type="spellStart"/>
      <w:r w:rsidRPr="002B6A31">
        <w:rPr>
          <w:sz w:val="22"/>
        </w:rPr>
        <w:t>Unterhal</w:t>
      </w:r>
      <w:proofErr w:type="spellEnd"/>
      <w:r w:rsidRPr="002B6A31">
        <w:rPr>
          <w:sz w:val="22"/>
        </w:rPr>
        <w:t>-</w:t>
      </w:r>
    </w:p>
    <w:p w14:paraId="12643E2D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B6A31">
        <w:rPr>
          <w:sz w:val="22"/>
        </w:rPr>
        <w:t>tungen</w:t>
      </w:r>
      <w:proofErr w:type="spellEnd"/>
      <w:r w:rsidRPr="002B6A31">
        <w:rPr>
          <w:sz w:val="22"/>
        </w:rPr>
        <w:t xml:space="preserve"> zuhört, glaubt man kaum es mit Männern zu tun</w:t>
      </w:r>
    </w:p>
    <w:p w14:paraId="2AB20BFB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 xml:space="preserve">zu haben, sondern mit </w:t>
      </w:r>
      <w:r>
        <w:rPr>
          <w:sz w:val="22"/>
        </w:rPr>
        <w:t>„</w:t>
      </w:r>
      <w:r w:rsidRPr="002B6A31">
        <w:rPr>
          <w:sz w:val="22"/>
        </w:rPr>
        <w:t>alten Köchinnen</w:t>
      </w:r>
      <w:r>
        <w:rPr>
          <w:sz w:val="22"/>
        </w:rPr>
        <w:t>“</w:t>
      </w:r>
      <w:r w:rsidRPr="002B6A31">
        <w:rPr>
          <w:sz w:val="22"/>
        </w:rPr>
        <w:t xml:space="preserve">. - Ich </w:t>
      </w:r>
      <w:proofErr w:type="gramStart"/>
      <w:r w:rsidRPr="002B6A31">
        <w:rPr>
          <w:sz w:val="22"/>
        </w:rPr>
        <w:t>hab</w:t>
      </w:r>
      <w:proofErr w:type="gramEnd"/>
      <w:r w:rsidRPr="002B6A31">
        <w:rPr>
          <w:sz w:val="22"/>
        </w:rPr>
        <w:t xml:space="preserve"> wieder einen</w:t>
      </w:r>
    </w:p>
    <w:p w14:paraId="0B82688A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  <w:u w:val="single"/>
        </w:rPr>
        <w:t>passenden</w:t>
      </w:r>
      <w:r w:rsidRPr="002B6A31">
        <w:rPr>
          <w:sz w:val="22"/>
        </w:rPr>
        <w:t xml:space="preserve"> Kameraden gefunden mit dem ich mich gerne </w:t>
      </w:r>
      <w:proofErr w:type="spellStart"/>
      <w:r w:rsidRPr="002B6A31">
        <w:rPr>
          <w:sz w:val="22"/>
        </w:rPr>
        <w:t>un</w:t>
      </w:r>
      <w:proofErr w:type="spellEnd"/>
      <w:r w:rsidRPr="002B6A31">
        <w:rPr>
          <w:sz w:val="22"/>
        </w:rPr>
        <w:t>-</w:t>
      </w:r>
    </w:p>
    <w:p w14:paraId="24F12D22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2B6A31">
        <w:rPr>
          <w:sz w:val="22"/>
        </w:rPr>
        <w:t>terhalte</w:t>
      </w:r>
      <w:proofErr w:type="spellEnd"/>
      <w:r w:rsidRPr="002B6A31">
        <w:rPr>
          <w:sz w:val="22"/>
        </w:rPr>
        <w:t xml:space="preserve"> u. abends öfter Schach spiele. - Ja, so vertrödelt die Zeit,</w:t>
      </w:r>
    </w:p>
    <w:p w14:paraId="535D3144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man ist direkt festgebunden u. die gleichaltrigen bauen zuhause</w:t>
      </w:r>
    </w:p>
    <w:p w14:paraId="3937D538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 xml:space="preserve">ihr Leben. Und darum versucht man sich gesund zu erhalten in </w:t>
      </w:r>
    </w:p>
    <w:p w14:paraId="2DFBA52E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der steten Hoffnung auf eine baldige Heimkehr. Ich grüße</w:t>
      </w:r>
    </w:p>
    <w:p w14:paraId="29FC9567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 xml:space="preserve">Dich liebe Mutter, Alies u. Luise </w:t>
      </w:r>
      <w:proofErr w:type="gramStart"/>
      <w:r w:rsidRPr="002B6A31">
        <w:rPr>
          <w:sz w:val="22"/>
        </w:rPr>
        <w:t>1000 mal</w:t>
      </w:r>
      <w:proofErr w:type="gramEnd"/>
      <w:r w:rsidRPr="002B6A31">
        <w:rPr>
          <w:sz w:val="22"/>
        </w:rPr>
        <w:t xml:space="preserve"> recht herzlich Euer</w:t>
      </w:r>
    </w:p>
    <w:p w14:paraId="59FC5307" w14:textId="77777777" w:rsidR="00191902" w:rsidRPr="002B6A31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Hans.</w:t>
      </w:r>
    </w:p>
    <w:p w14:paraId="400A1FBD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2B6A31">
        <w:rPr>
          <w:sz w:val="22"/>
        </w:rPr>
        <w:t>Viele G</w:t>
      </w:r>
      <w:r>
        <w:rPr>
          <w:sz w:val="22"/>
        </w:rPr>
        <w:t>r</w:t>
      </w:r>
      <w:r w:rsidRPr="002B6A31">
        <w:rPr>
          <w:sz w:val="22"/>
        </w:rPr>
        <w:t>üße an Otto, Ludwig, Lothar u, alle Bekannten.</w:t>
      </w:r>
    </w:p>
    <w:p w14:paraId="5F707A96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91BC007" w14:textId="77777777" w:rsidR="00191902" w:rsidRPr="00DD6B2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D6B28">
        <w:rPr>
          <w:b/>
          <w:bCs/>
          <w:sz w:val="22"/>
        </w:rPr>
        <w:t>1949-04-10_1</w:t>
      </w:r>
    </w:p>
    <w:p w14:paraId="38A2D031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Sonntag 10.IV.49.</w:t>
      </w:r>
    </w:p>
    <w:p w14:paraId="5919C72F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Liebste Mutter u. Schwestern! </w:t>
      </w:r>
    </w:p>
    <w:p w14:paraId="4CFB38AE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Ganz große Freude hatte ich über die Foto aus dem Apothekergarten.</w:t>
      </w:r>
    </w:p>
    <w:p w14:paraId="5CBA468C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Schickt mir doch noch ein </w:t>
      </w:r>
      <w:proofErr w:type="spellStart"/>
      <w:r w:rsidRPr="00DD6B28">
        <w:rPr>
          <w:sz w:val="22"/>
        </w:rPr>
        <w:t>par</w:t>
      </w:r>
      <w:proofErr w:type="spellEnd"/>
      <w:r w:rsidRPr="00DD6B28">
        <w:rPr>
          <w:sz w:val="22"/>
        </w:rPr>
        <w:t xml:space="preserve"> Bilder! Ich bin bestimmt noch </w:t>
      </w:r>
      <w:proofErr w:type="gramStart"/>
      <w:r w:rsidRPr="00DD6B28">
        <w:rPr>
          <w:sz w:val="22"/>
        </w:rPr>
        <w:t>solange</w:t>
      </w:r>
      <w:proofErr w:type="gramEnd"/>
    </w:p>
    <w:p w14:paraId="713152CE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hier um sie zu bekommen; denn die Heimfahrt ist Zufall. Und wenn</w:t>
      </w:r>
    </w:p>
    <w:p w14:paraId="0C42A2E6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auch jetzt ein Transport geht, die Hauptkräfte für die Sommerarbeit </w:t>
      </w:r>
      <w:proofErr w:type="spellStart"/>
      <w:r w:rsidRPr="00DD6B28">
        <w:rPr>
          <w:sz w:val="22"/>
        </w:rPr>
        <w:t>blei</w:t>
      </w:r>
      <w:proofErr w:type="spellEnd"/>
      <w:r w:rsidRPr="00DD6B28">
        <w:rPr>
          <w:sz w:val="22"/>
        </w:rPr>
        <w:t>-</w:t>
      </w:r>
    </w:p>
    <w:p w14:paraId="737000FB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ben</w:t>
      </w:r>
      <w:proofErr w:type="spellEnd"/>
      <w:r w:rsidRPr="00DD6B28">
        <w:rPr>
          <w:sz w:val="22"/>
        </w:rPr>
        <w:t xml:space="preserve"> doch hier. Ottos Karte erhielt ich auch. Ich kann ihm sein Glück</w:t>
      </w:r>
    </w:p>
    <w:p w14:paraId="2AE29C90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gut nachfühlen. Den Kalender kann ich auch gut gebrauchen um die Tage</w:t>
      </w:r>
    </w:p>
    <w:p w14:paraId="529D120F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abzustreichen. Mutter weiß ja alles, was Hanserl braucht. - Unsere Lage</w:t>
      </w:r>
    </w:p>
    <w:p w14:paraId="6ECAA9CE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hat sich in letzter Zeit ziemlich gebessert u. wenn man ein klein</w:t>
      </w:r>
    </w:p>
    <w:p w14:paraId="6FE1344D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bisschen mehr Abwechslung oder Freuden hätte, ließe sich das Leben</w:t>
      </w:r>
    </w:p>
    <w:p w14:paraId="2DA0608A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einigermaßen ertragen. Bei der Arbeit werden wir nicht mehr getrieben</w:t>
      </w:r>
    </w:p>
    <w:p w14:paraId="7CA45DA1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u. die Behandlung ist auch menschlich geworden. Ich mache </w:t>
      </w:r>
      <w:proofErr w:type="spellStart"/>
      <w:r w:rsidRPr="00DD6B28">
        <w:rPr>
          <w:sz w:val="22"/>
        </w:rPr>
        <w:t>Krauseder</w:t>
      </w:r>
      <w:proofErr w:type="spellEnd"/>
    </w:p>
    <w:p w14:paraId="48A8DEFA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Arbeiten, die ganz abwechslungsreich sind. Abends sind dann Vorträge</w:t>
      </w:r>
    </w:p>
    <w:p w14:paraId="117EEF78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über Literatur, Mathematik u. verschiedene Wissensgebiete. Auch die freien</w:t>
      </w:r>
    </w:p>
    <w:p w14:paraId="4DB58F7B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Sonntage werden pünktlich eingehalten, was uns eine große </w:t>
      </w:r>
      <w:proofErr w:type="spellStart"/>
      <w:r w:rsidRPr="00DD6B28">
        <w:rPr>
          <w:sz w:val="22"/>
        </w:rPr>
        <w:t>Erleich</w:t>
      </w:r>
      <w:proofErr w:type="spellEnd"/>
      <w:r w:rsidRPr="00DD6B28">
        <w:rPr>
          <w:sz w:val="22"/>
        </w:rPr>
        <w:t>-</w:t>
      </w:r>
    </w:p>
    <w:p w14:paraId="494E4710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terung</w:t>
      </w:r>
      <w:proofErr w:type="spellEnd"/>
      <w:r w:rsidRPr="00DD6B28">
        <w:rPr>
          <w:sz w:val="22"/>
        </w:rPr>
        <w:t xml:space="preserve"> ist. Nur die Sehnsucht nach Freiheit ist bei diesem herrlichen</w:t>
      </w:r>
    </w:p>
    <w:p w14:paraId="5B09016F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Frühjarswetter</w:t>
      </w:r>
      <w:proofErr w:type="spellEnd"/>
      <w:r w:rsidRPr="00DD6B28">
        <w:rPr>
          <w:sz w:val="22"/>
        </w:rPr>
        <w:t xml:space="preserve"> übermächtig u. stimmt traurig. Und nächsten Sonntag</w:t>
      </w:r>
    </w:p>
    <w:p w14:paraId="0388EA40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ist sogar schon Ostern. Ich wünsche Euch ein frohes Fest u bin in </w:t>
      </w:r>
      <w:proofErr w:type="spellStart"/>
      <w:r w:rsidRPr="00DD6B28">
        <w:rPr>
          <w:sz w:val="22"/>
        </w:rPr>
        <w:t>Gedan</w:t>
      </w:r>
      <w:proofErr w:type="spellEnd"/>
      <w:r w:rsidRPr="00DD6B28">
        <w:rPr>
          <w:sz w:val="22"/>
        </w:rPr>
        <w:t>-</w:t>
      </w:r>
    </w:p>
    <w:p w14:paraId="368F5472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ken</w:t>
      </w:r>
      <w:proofErr w:type="spellEnd"/>
      <w:r w:rsidRPr="00DD6B28">
        <w:rPr>
          <w:sz w:val="22"/>
        </w:rPr>
        <w:t xml:space="preserve"> ganz bei Euch. Und zum Muttertag, Dir liebste Mutter, die besten</w:t>
      </w:r>
    </w:p>
    <w:p w14:paraId="33A75FEC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lastRenderedPageBreak/>
        <w:t>Wünsche in inniger Verbundenheit u. Dankbarkeit. - Wo ist Fritz,</w:t>
      </w:r>
    </w:p>
    <w:p w14:paraId="3717B7A7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weil Otto schrieb, daß er </w:t>
      </w:r>
      <w:r w:rsidRPr="00DD6B28">
        <w:rPr>
          <w:sz w:val="22"/>
          <w:u w:val="single"/>
        </w:rPr>
        <w:t>z. Zeit</w:t>
      </w:r>
      <w:r w:rsidRPr="00DD6B28">
        <w:rPr>
          <w:sz w:val="22"/>
        </w:rPr>
        <w:t xml:space="preserve"> daheim ist? Und nun die </w:t>
      </w:r>
      <w:proofErr w:type="spellStart"/>
      <w:r w:rsidRPr="00DD6B28">
        <w:rPr>
          <w:sz w:val="22"/>
        </w:rPr>
        <w:t>herzlichs</w:t>
      </w:r>
      <w:proofErr w:type="spellEnd"/>
      <w:r w:rsidRPr="00DD6B28">
        <w:rPr>
          <w:sz w:val="22"/>
        </w:rPr>
        <w:t>-</w:t>
      </w:r>
    </w:p>
    <w:p w14:paraId="23ED501F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ten</w:t>
      </w:r>
      <w:proofErr w:type="spellEnd"/>
      <w:r w:rsidRPr="00DD6B28">
        <w:rPr>
          <w:sz w:val="22"/>
        </w:rPr>
        <w:t xml:space="preserve"> Frühlings- u. Ostergrüße aus weiter Ferne von Euerm</w:t>
      </w:r>
    </w:p>
    <w:p w14:paraId="62276F8E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Hans.</w:t>
      </w:r>
    </w:p>
    <w:p w14:paraId="1DEF8091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Auch Briefe kommen jetzt an, Post bekam ich alle bis </w:t>
      </w:r>
      <w:proofErr w:type="spellStart"/>
      <w:r w:rsidRPr="00DD6B28">
        <w:rPr>
          <w:sz w:val="22"/>
        </w:rPr>
        <w:t>No</w:t>
      </w:r>
      <w:proofErr w:type="spellEnd"/>
      <w:r w:rsidRPr="00DD6B28">
        <w:rPr>
          <w:sz w:val="22"/>
        </w:rPr>
        <w:t xml:space="preserve"> 52.</w:t>
      </w:r>
    </w:p>
    <w:p w14:paraId="0823F65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6AD71BE" w14:textId="77777777" w:rsidR="00191902" w:rsidRPr="00DD6B2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D6B28">
        <w:rPr>
          <w:b/>
          <w:bCs/>
          <w:sz w:val="22"/>
        </w:rPr>
        <w:t>1949-07-18_1</w:t>
      </w:r>
    </w:p>
    <w:p w14:paraId="26F16A94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den 18. Juli 1949.</w:t>
      </w:r>
    </w:p>
    <w:p w14:paraId="16928077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Liebste Mutter! </w:t>
      </w:r>
    </w:p>
    <w:p w14:paraId="0D5720C3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Es ist mir eine ganz besondere</w:t>
      </w:r>
    </w:p>
    <w:p w14:paraId="62908FE9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Freude in diesem Monat einen Brief schrei-</w:t>
      </w:r>
    </w:p>
    <w:p w14:paraId="5EEDCAE3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ben</w:t>
      </w:r>
      <w:proofErr w:type="spellEnd"/>
      <w:r w:rsidRPr="00DD6B28">
        <w:rPr>
          <w:sz w:val="22"/>
        </w:rPr>
        <w:t xml:space="preserve"> zu können an Dich, um Dir zu Deinem</w:t>
      </w:r>
    </w:p>
    <w:p w14:paraId="638D6039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61. Geburtstag zu gratulieren. Mein innig-</w:t>
      </w:r>
    </w:p>
    <w:p w14:paraId="41B14AEA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ster</w:t>
      </w:r>
      <w:proofErr w:type="spellEnd"/>
      <w:r w:rsidRPr="00DD6B28">
        <w:rPr>
          <w:sz w:val="22"/>
        </w:rPr>
        <w:t xml:space="preserve"> Wunsch war ja immer gewesen an die-</w:t>
      </w:r>
    </w:p>
    <w:p w14:paraId="4993D58A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sem</w:t>
      </w:r>
      <w:proofErr w:type="spellEnd"/>
      <w:r w:rsidRPr="00DD6B28">
        <w:rPr>
          <w:sz w:val="22"/>
        </w:rPr>
        <w:t xml:space="preserve"> Festtag schon zu Hause zu sein; aber</w:t>
      </w:r>
    </w:p>
    <w:p w14:paraId="4773E380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ich </w:t>
      </w:r>
      <w:proofErr w:type="spellStart"/>
      <w:r w:rsidRPr="00DD6B28">
        <w:rPr>
          <w:sz w:val="22"/>
        </w:rPr>
        <w:t>muß</w:t>
      </w:r>
      <w:proofErr w:type="spellEnd"/>
      <w:r w:rsidRPr="00DD6B28">
        <w:rPr>
          <w:sz w:val="22"/>
        </w:rPr>
        <w:t xml:space="preserve"> die halt wieder aus der Ferne al-</w:t>
      </w:r>
    </w:p>
    <w:p w14:paraId="43EB9392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les</w:t>
      </w:r>
      <w:proofErr w:type="spellEnd"/>
      <w:r w:rsidRPr="00DD6B28">
        <w:rPr>
          <w:sz w:val="22"/>
        </w:rPr>
        <w:t xml:space="preserve"> erdenkliche Gute wünschen, beste Ge-</w:t>
      </w:r>
    </w:p>
    <w:p w14:paraId="3F891B5C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sundheit</w:t>
      </w:r>
      <w:proofErr w:type="spellEnd"/>
      <w:r w:rsidRPr="00DD6B28">
        <w:rPr>
          <w:sz w:val="22"/>
        </w:rPr>
        <w:t>, dann nach unserm baldigen</w:t>
      </w:r>
    </w:p>
    <w:p w14:paraId="09EB71AA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Wiedersehn noch recht viele glücklich Jahre</w:t>
      </w:r>
    </w:p>
    <w:p w14:paraId="2874470C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u. einen zufriedenen Lebensabend! </w:t>
      </w:r>
    </w:p>
    <w:p w14:paraId="0FD66B5B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In meinen bisherigen Karten </w:t>
      </w:r>
      <w:proofErr w:type="spellStart"/>
      <w:r w:rsidRPr="00DD6B28">
        <w:rPr>
          <w:sz w:val="22"/>
        </w:rPr>
        <w:t>ver</w:t>
      </w:r>
      <w:proofErr w:type="spellEnd"/>
      <w:r w:rsidRPr="00DD6B28">
        <w:rPr>
          <w:sz w:val="22"/>
        </w:rPr>
        <w:t>-</w:t>
      </w:r>
    </w:p>
    <w:p w14:paraId="2FE14D4A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gramStart"/>
      <w:r w:rsidRPr="00DD6B28">
        <w:rPr>
          <w:sz w:val="22"/>
        </w:rPr>
        <w:t>sucht</w:t>
      </w:r>
      <w:proofErr w:type="gramEnd"/>
      <w:r w:rsidRPr="00DD6B28">
        <w:rPr>
          <w:sz w:val="22"/>
        </w:rPr>
        <w:t xml:space="preserve"> ich immer Dir ein Bild zu machen</w:t>
      </w:r>
    </w:p>
    <w:p w14:paraId="715ED171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über den augenblicklichen Zustand u. </w:t>
      </w:r>
    </w:p>
    <w:p w14:paraId="5D95D9C7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erzählte von kleinen Alltagsgegebenheiten.</w:t>
      </w:r>
    </w:p>
    <w:p w14:paraId="58D09FB4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Aber heute wo meine Heimkehr nicht all-</w:t>
      </w:r>
    </w:p>
    <w:p w14:paraId="568B9242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zufern</w:t>
      </w:r>
      <w:proofErr w:type="spellEnd"/>
      <w:r w:rsidRPr="00DD6B28">
        <w:rPr>
          <w:sz w:val="22"/>
        </w:rPr>
        <w:t xml:space="preserve"> mehr sein kann, u. ich eines Tages</w:t>
      </w:r>
    </w:p>
    <w:p w14:paraId="4376CDF6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vor der Türe stehen werde, möchte ich Dir die</w:t>
      </w:r>
    </w:p>
    <w:p w14:paraId="3FC823FE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größere Richtung anzeigen in die ich</w:t>
      </w:r>
    </w:p>
    <w:p w14:paraId="7C19A801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während meiner langen Abwesenheit</w:t>
      </w:r>
    </w:p>
    <w:p w14:paraId="7F4F1B4E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hineingewachsen bin. Denn da man ja</w:t>
      </w:r>
    </w:p>
    <w:p w14:paraId="18D783BD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mit Dingen auf die man gut vorbereitet</w:t>
      </w:r>
    </w:p>
    <w:p w14:paraId="1EE59BA4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ist besser zurechtkommt alles mit Über-</w:t>
      </w:r>
    </w:p>
    <w:p w14:paraId="69909BF9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raschungen</w:t>
      </w:r>
      <w:proofErr w:type="spellEnd"/>
      <w:r w:rsidRPr="00DD6B28">
        <w:rPr>
          <w:sz w:val="22"/>
        </w:rPr>
        <w:t>, sollst Du nun rechtzeitig</w:t>
      </w:r>
    </w:p>
    <w:p w14:paraId="6BBC7E8A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ein deutliches Bild von Deinem </w:t>
      </w:r>
      <w:r>
        <w:rPr>
          <w:sz w:val="22"/>
        </w:rPr>
        <w:t>„</w:t>
      </w:r>
      <w:r w:rsidRPr="00DD6B28">
        <w:rPr>
          <w:sz w:val="22"/>
        </w:rPr>
        <w:t>jetzigen</w:t>
      </w:r>
    </w:p>
    <w:p w14:paraId="394F613B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Hans</w:t>
      </w:r>
      <w:r>
        <w:rPr>
          <w:sz w:val="22"/>
        </w:rPr>
        <w:t>“</w:t>
      </w:r>
      <w:r w:rsidRPr="00DD6B28">
        <w:rPr>
          <w:sz w:val="22"/>
        </w:rPr>
        <w:t xml:space="preserve"> bekommen, der nicht mehr </w:t>
      </w:r>
      <w:r>
        <w:rPr>
          <w:sz w:val="22"/>
        </w:rPr>
        <w:t>„</w:t>
      </w:r>
      <w:r w:rsidRPr="00DD6B28">
        <w:rPr>
          <w:sz w:val="22"/>
        </w:rPr>
        <w:t>das</w:t>
      </w:r>
    </w:p>
    <w:p w14:paraId="3551D9E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Hanserl</w:t>
      </w:r>
      <w:r>
        <w:rPr>
          <w:sz w:val="22"/>
        </w:rPr>
        <w:t>“</w:t>
      </w:r>
      <w:r w:rsidRPr="00DD6B28">
        <w:rPr>
          <w:sz w:val="22"/>
        </w:rPr>
        <w:t xml:space="preserve"> von 1942 ist.</w:t>
      </w:r>
    </w:p>
    <w:p w14:paraId="2020E848" w14:textId="77777777" w:rsidR="00191902" w:rsidRPr="00DD6B28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DD6B28">
        <w:rPr>
          <w:b/>
          <w:bCs/>
          <w:sz w:val="22"/>
        </w:rPr>
        <w:t>1949-07-18_2</w:t>
      </w:r>
    </w:p>
    <w:p w14:paraId="297BCD93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Vor allem freue ich mich täglich über </w:t>
      </w:r>
      <w:proofErr w:type="spellStart"/>
      <w:r w:rsidRPr="00DD6B28">
        <w:rPr>
          <w:sz w:val="22"/>
        </w:rPr>
        <w:t>mei</w:t>
      </w:r>
      <w:proofErr w:type="spellEnd"/>
      <w:r w:rsidRPr="00DD6B28">
        <w:rPr>
          <w:sz w:val="22"/>
        </w:rPr>
        <w:t>-</w:t>
      </w:r>
    </w:p>
    <w:p w14:paraId="0D8A5BD1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ne unverwüstliche Gesundheit. Und dieses</w:t>
      </w:r>
    </w:p>
    <w:p w14:paraId="0FF12B7C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Gefühl des körperlichen Wohlbefindens über-</w:t>
      </w:r>
    </w:p>
    <w:p w14:paraId="321DDD42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trägt sich auf meine stets aufgeräumte u.</w:t>
      </w:r>
    </w:p>
    <w:p w14:paraId="3EBE0312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zufriedene Stimmung. Und wenn alle um</w:t>
      </w:r>
    </w:p>
    <w:p w14:paraId="1A889811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mich klagen über diese oder jene Be-</w:t>
      </w:r>
    </w:p>
    <w:p w14:paraId="053E8571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schwerlichkeiten</w:t>
      </w:r>
      <w:proofErr w:type="spellEnd"/>
      <w:r w:rsidRPr="00DD6B28">
        <w:rPr>
          <w:sz w:val="22"/>
        </w:rPr>
        <w:t>, weiß ich der Sache</w:t>
      </w:r>
    </w:p>
    <w:p w14:paraId="4A91FB8B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immer noch eine gute Seite abzugewinnen</w:t>
      </w:r>
    </w:p>
    <w:p w14:paraId="5D6BE5E0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u. </w:t>
      </w:r>
      <w:proofErr w:type="gramStart"/>
      <w:r w:rsidRPr="00DD6B28">
        <w:rPr>
          <w:sz w:val="22"/>
        </w:rPr>
        <w:t>bin</w:t>
      </w:r>
      <w:proofErr w:type="gramEnd"/>
      <w:r w:rsidRPr="00DD6B28">
        <w:rPr>
          <w:sz w:val="22"/>
        </w:rPr>
        <w:t xml:space="preserve"> mit mir selbst zufrieden. Und</w:t>
      </w:r>
    </w:p>
    <w:p w14:paraId="0F5EAF2D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gerade diese meine Selbstzufriedenheit -</w:t>
      </w:r>
    </w:p>
    <w:p w14:paraId="3E72FAEF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ich erinnere mich noch sehr deutlich</w:t>
      </w:r>
    </w:p>
    <w:p w14:paraId="5C117565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daran - habt Ihr meist als Gleichgültig-</w:t>
      </w:r>
    </w:p>
    <w:p w14:paraId="24D183FA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keit</w:t>
      </w:r>
      <w:proofErr w:type="spellEnd"/>
      <w:r w:rsidRPr="00DD6B28">
        <w:rPr>
          <w:sz w:val="22"/>
        </w:rPr>
        <w:t xml:space="preserve"> getadelt! Ich habe das Schicksal</w:t>
      </w:r>
    </w:p>
    <w:p w14:paraId="14C0D0F6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noch nie über das </w:t>
      </w:r>
      <w:r>
        <w:rPr>
          <w:sz w:val="22"/>
        </w:rPr>
        <w:t>„</w:t>
      </w:r>
      <w:r w:rsidRPr="00DD6B28">
        <w:rPr>
          <w:sz w:val="22"/>
        </w:rPr>
        <w:t>Warum</w:t>
      </w:r>
      <w:r>
        <w:rPr>
          <w:sz w:val="22"/>
        </w:rPr>
        <w:t>“</w:t>
      </w:r>
      <w:r w:rsidRPr="00DD6B28">
        <w:rPr>
          <w:sz w:val="22"/>
        </w:rPr>
        <w:t xml:space="preserve"> meines</w:t>
      </w:r>
    </w:p>
    <w:p w14:paraId="441D1741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langwierigen, schuldlosen Loses </w:t>
      </w:r>
      <w:proofErr w:type="spellStart"/>
      <w:r w:rsidRPr="00DD6B28">
        <w:rPr>
          <w:sz w:val="22"/>
        </w:rPr>
        <w:t>ge</w:t>
      </w:r>
      <w:proofErr w:type="spellEnd"/>
      <w:r w:rsidRPr="00DD6B28">
        <w:rPr>
          <w:sz w:val="22"/>
        </w:rPr>
        <w:t>-</w:t>
      </w:r>
    </w:p>
    <w:p w14:paraId="2B11E0B2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fragt! Denn ich bekomme doch </w:t>
      </w:r>
      <w:proofErr w:type="spellStart"/>
      <w:r w:rsidRPr="00DD6B28">
        <w:rPr>
          <w:sz w:val="22"/>
        </w:rPr>
        <w:t>kei</w:t>
      </w:r>
      <w:proofErr w:type="spellEnd"/>
      <w:r w:rsidRPr="00DD6B28">
        <w:rPr>
          <w:sz w:val="22"/>
        </w:rPr>
        <w:t>-</w:t>
      </w:r>
    </w:p>
    <w:p w14:paraId="67E5DC76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lastRenderedPageBreak/>
        <w:t>ne Antwort auf diese Frage! Ein Jahr-</w:t>
      </w:r>
    </w:p>
    <w:p w14:paraId="784785DD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zehnt später wird mich vielleicht darüber </w:t>
      </w:r>
    </w:p>
    <w:p w14:paraId="6AE757CF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aufklären. Z.B. weiß ich heute </w:t>
      </w:r>
      <w:r>
        <w:rPr>
          <w:sz w:val="22"/>
        </w:rPr>
        <w:t>„</w:t>
      </w:r>
      <w:r w:rsidRPr="00DD6B28">
        <w:rPr>
          <w:sz w:val="22"/>
        </w:rPr>
        <w:t>warum</w:t>
      </w:r>
      <w:r>
        <w:rPr>
          <w:sz w:val="22"/>
        </w:rPr>
        <w:t>“</w:t>
      </w:r>
      <w:r w:rsidRPr="00DD6B28">
        <w:rPr>
          <w:sz w:val="22"/>
        </w:rPr>
        <w:t xml:space="preserve"> </w:t>
      </w:r>
    </w:p>
    <w:p w14:paraId="48208906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ich 2x beim </w:t>
      </w:r>
      <w:proofErr w:type="spellStart"/>
      <w:r w:rsidRPr="00DD6B28">
        <w:rPr>
          <w:sz w:val="22"/>
        </w:rPr>
        <w:t>Dexl</w:t>
      </w:r>
      <w:proofErr w:type="spellEnd"/>
      <w:r w:rsidRPr="00DD6B28">
        <w:rPr>
          <w:sz w:val="22"/>
        </w:rPr>
        <w:t xml:space="preserve"> war...usw.</w:t>
      </w:r>
    </w:p>
    <w:p w14:paraId="23358984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Nach Reichtum u. Ehren gelüstet</w:t>
      </w:r>
    </w:p>
    <w:p w14:paraId="57E95ABA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mich nicht, - dafür </w:t>
      </w:r>
      <w:proofErr w:type="gramStart"/>
      <w:r w:rsidRPr="00DD6B28">
        <w:rPr>
          <w:sz w:val="22"/>
        </w:rPr>
        <w:t>hab</w:t>
      </w:r>
      <w:proofErr w:type="gramEnd"/>
      <w:r w:rsidRPr="00DD6B28">
        <w:rPr>
          <w:sz w:val="22"/>
        </w:rPr>
        <w:t xml:space="preserve"> ich </w:t>
      </w:r>
      <w:proofErr w:type="spellStart"/>
      <w:r w:rsidRPr="00DD6B28">
        <w:rPr>
          <w:sz w:val="22"/>
        </w:rPr>
        <w:t>zuviel</w:t>
      </w:r>
      <w:proofErr w:type="spellEnd"/>
      <w:r w:rsidRPr="00DD6B28">
        <w:rPr>
          <w:sz w:val="22"/>
        </w:rPr>
        <w:t xml:space="preserve"> Zeit</w:t>
      </w:r>
    </w:p>
    <w:p w14:paraId="2E4A803E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verloren, - sondern ich will die par Le-</w:t>
      </w:r>
    </w:p>
    <w:p w14:paraId="7B2688DC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bensjahre</w:t>
      </w:r>
      <w:proofErr w:type="spellEnd"/>
      <w:r w:rsidRPr="00DD6B28">
        <w:rPr>
          <w:sz w:val="22"/>
        </w:rPr>
        <w:t xml:space="preserve"> in geistiger Freiheit noch </w:t>
      </w:r>
      <w:proofErr w:type="spellStart"/>
      <w:r w:rsidRPr="00DD6B28">
        <w:rPr>
          <w:sz w:val="22"/>
        </w:rPr>
        <w:t>ge</w:t>
      </w:r>
      <w:proofErr w:type="spellEnd"/>
      <w:r w:rsidRPr="00DD6B28">
        <w:rPr>
          <w:sz w:val="22"/>
        </w:rPr>
        <w:t>-</w:t>
      </w:r>
    </w:p>
    <w:p w14:paraId="105D64EC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nießen nach soliden natürlichen Grund-</w:t>
      </w:r>
    </w:p>
    <w:p w14:paraId="69F57518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sätzen</w:t>
      </w:r>
      <w:proofErr w:type="spellEnd"/>
      <w:r w:rsidRPr="00DD6B28">
        <w:rPr>
          <w:sz w:val="22"/>
        </w:rPr>
        <w:t>. Das Mannesalter qualvoll auf-</w:t>
      </w:r>
    </w:p>
    <w:p w14:paraId="0899FEE0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>opfern in verspäteter Jugend- u. Geistes</w:t>
      </w:r>
    </w:p>
    <w:p w14:paraId="16D39318" w14:textId="77777777" w:rsidR="00191902" w:rsidRPr="00DD6B28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DD6B28">
        <w:rPr>
          <w:sz w:val="22"/>
        </w:rPr>
        <w:t>arbiet</w:t>
      </w:r>
      <w:proofErr w:type="spellEnd"/>
      <w:r w:rsidRPr="00DD6B28">
        <w:rPr>
          <w:sz w:val="22"/>
        </w:rPr>
        <w:t xml:space="preserve"> werde ich nicht! Auf der Breite</w:t>
      </w:r>
    </w:p>
    <w:p w14:paraId="4DBED0A4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DD6B28">
        <w:rPr>
          <w:sz w:val="22"/>
        </w:rPr>
        <w:t xml:space="preserve">errungener Erfahrung </w:t>
      </w:r>
      <w:proofErr w:type="spellStart"/>
      <w:proofErr w:type="gramStart"/>
      <w:r w:rsidRPr="00DD6B28">
        <w:rPr>
          <w:sz w:val="22"/>
        </w:rPr>
        <w:t>werd</w:t>
      </w:r>
      <w:proofErr w:type="spellEnd"/>
      <w:proofErr w:type="gramEnd"/>
      <w:r w:rsidRPr="00DD6B28">
        <w:rPr>
          <w:sz w:val="22"/>
        </w:rPr>
        <w:t xml:space="preserve"> ich dem</w:t>
      </w:r>
    </w:p>
    <w:p w14:paraId="2C570403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2141B82A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142EB43" w14:textId="77777777" w:rsidR="00191902" w:rsidRPr="00B9478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94782">
        <w:rPr>
          <w:b/>
          <w:bCs/>
          <w:sz w:val="22"/>
        </w:rPr>
        <w:t>1948-07_31_1</w:t>
      </w:r>
    </w:p>
    <w:p w14:paraId="2F485889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Krasnodar</w:t>
      </w:r>
    </w:p>
    <w:p w14:paraId="05794887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den 31. Juli 1949.</w:t>
      </w:r>
    </w:p>
    <w:p w14:paraId="18E024D5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 xml:space="preserve">Liebste Mutter u. Schwestern! </w:t>
      </w:r>
    </w:p>
    <w:p w14:paraId="69F1C549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2 Monate bin ich schon im Lager u. habe immer</w:t>
      </w:r>
    </w:p>
    <w:p w14:paraId="7B2A6D6A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noch keine Post von Euch, obwohl die andern Post bekommen</w:t>
      </w:r>
    </w:p>
    <w:p w14:paraId="25B46AEE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u. ich oft geschrieben habe; sogar einen Brief mit Geburtstags-</w:t>
      </w:r>
    </w:p>
    <w:p w14:paraId="1576E3D6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94782">
        <w:rPr>
          <w:sz w:val="22"/>
        </w:rPr>
        <w:t>glückwünschen</w:t>
      </w:r>
      <w:proofErr w:type="spellEnd"/>
      <w:r w:rsidRPr="00B94782">
        <w:rPr>
          <w:sz w:val="22"/>
        </w:rPr>
        <w:t xml:space="preserve"> für Dich liebste Mutter. Ich glaube ich schreibe </w:t>
      </w:r>
    </w:p>
    <w:p w14:paraId="0D0F4523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 xml:space="preserve">etwas </w:t>
      </w:r>
      <w:r>
        <w:rPr>
          <w:sz w:val="22"/>
        </w:rPr>
        <w:t>„</w:t>
      </w:r>
      <w:r w:rsidRPr="00B94782">
        <w:rPr>
          <w:sz w:val="22"/>
        </w:rPr>
        <w:t>zu viel</w:t>
      </w:r>
      <w:r>
        <w:rPr>
          <w:sz w:val="22"/>
        </w:rPr>
        <w:t>“</w:t>
      </w:r>
      <w:r w:rsidRPr="00B94782">
        <w:rPr>
          <w:sz w:val="22"/>
        </w:rPr>
        <w:t>, daß meine Post nicht durch geht! Aber, mit Karten</w:t>
      </w:r>
    </w:p>
    <w:p w14:paraId="1DDC12A1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nichtssagenden Inhalts ist Euch ja nichts genützt u. mir</w:t>
      </w:r>
    </w:p>
    <w:p w14:paraId="1EC365D5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liegt es nicht für Euch Phrasen zu dreschen. - Das Klima ist</w:t>
      </w:r>
    </w:p>
    <w:p w14:paraId="492670D3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hier herrlich! Es bekommt mir ausgezeichnet. Es gibt sehr viel Obst</w:t>
      </w:r>
    </w:p>
    <w:p w14:paraId="62C31D53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 xml:space="preserve">u. ich werde beim Anblick der bis zum Brechen überladenen </w:t>
      </w:r>
    </w:p>
    <w:p w14:paraId="7248EEB6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Bäume immer freudig an daheim erinnert u. es verbindet sich</w:t>
      </w:r>
    </w:p>
    <w:p w14:paraId="72FABC18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 xml:space="preserve">damit der sehnlichste Wunsch heuer noch Obst aus unserm </w:t>
      </w:r>
    </w:p>
    <w:p w14:paraId="180EC7DA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 xml:space="preserve">Garten zu essen. Gegessen </w:t>
      </w:r>
      <w:proofErr w:type="gramStart"/>
      <w:r w:rsidRPr="00B94782">
        <w:rPr>
          <w:sz w:val="22"/>
        </w:rPr>
        <w:t>hab</w:t>
      </w:r>
      <w:proofErr w:type="gramEnd"/>
      <w:r w:rsidRPr="00B94782">
        <w:rPr>
          <w:sz w:val="22"/>
        </w:rPr>
        <w:t xml:space="preserve"> ich noch keinen Apfel hier! - Bei</w:t>
      </w:r>
    </w:p>
    <w:p w14:paraId="0A15B5AA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der Arbeit läuft der Schweiß in Strömen bei dieser Sommerhitze.</w:t>
      </w:r>
    </w:p>
    <w:p w14:paraId="7DE6E876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 xml:space="preserve">Doch das </w:t>
      </w:r>
      <w:r w:rsidRPr="00B94782">
        <w:rPr>
          <w:strike/>
          <w:sz w:val="22"/>
        </w:rPr>
        <w:t>ist</w:t>
      </w:r>
      <w:r w:rsidRPr="00B94782">
        <w:rPr>
          <w:sz w:val="22"/>
        </w:rPr>
        <w:t xml:space="preserve"> hält mich gerade gesund. Abends gehts dann jeden Tag</w:t>
      </w:r>
    </w:p>
    <w:p w14:paraId="1E70EF6E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unter die Brause, was natürlich stark zehrt. Ich wiege aber</w:t>
      </w:r>
    </w:p>
    <w:p w14:paraId="6D9E0C7A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doch 66 kg. Hoffentlich geht es Euch noch erträglich; denn was</w:t>
      </w:r>
    </w:p>
    <w:p w14:paraId="63518307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 xml:space="preserve">aus der Zeitung zu entnehmen ist, zeugt von keiner Glanzzeit! </w:t>
      </w:r>
    </w:p>
    <w:p w14:paraId="491C9429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Ich grüße Euch viel tausendmal u. hoffe bald</w:t>
      </w:r>
    </w:p>
    <w:p w14:paraId="686CC2F5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Post zu bekommen. Grüßt auch alle Verwandten u. Bekannten viel-</w:t>
      </w:r>
    </w:p>
    <w:p w14:paraId="2F801795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94782">
        <w:rPr>
          <w:sz w:val="22"/>
        </w:rPr>
        <w:t>mals</w:t>
      </w:r>
      <w:proofErr w:type="spellEnd"/>
      <w:r w:rsidRPr="00B94782">
        <w:rPr>
          <w:sz w:val="22"/>
        </w:rPr>
        <w:t xml:space="preserve"> u. ich verbleibe Euer dankbarer </w:t>
      </w:r>
    </w:p>
    <w:p w14:paraId="60157C27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Hans.</w:t>
      </w:r>
    </w:p>
    <w:p w14:paraId="3348D9E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CDB744B" w14:textId="77777777" w:rsidR="00191902" w:rsidRPr="00B94782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B94782">
        <w:rPr>
          <w:b/>
          <w:bCs/>
          <w:sz w:val="22"/>
        </w:rPr>
        <w:t>1949-08-25_1</w:t>
      </w:r>
    </w:p>
    <w:p w14:paraId="5A0915C5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25. August 1849.</w:t>
      </w:r>
    </w:p>
    <w:p w14:paraId="29950D12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 xml:space="preserve">Liebste Mutter u. Schwestern! </w:t>
      </w:r>
    </w:p>
    <w:p w14:paraId="56233199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 xml:space="preserve">Die 3 </w:t>
      </w:r>
      <w:proofErr w:type="gramStart"/>
      <w:r w:rsidRPr="00B94782">
        <w:rPr>
          <w:sz w:val="22"/>
        </w:rPr>
        <w:t>Monate</w:t>
      </w:r>
      <w:proofErr w:type="gramEnd"/>
      <w:r w:rsidRPr="00B94782">
        <w:rPr>
          <w:sz w:val="22"/>
        </w:rPr>
        <w:t xml:space="preserve"> die ich hier bin, erhielt ich einen ein-</w:t>
      </w:r>
    </w:p>
    <w:p w14:paraId="1F328E0E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94782">
        <w:rPr>
          <w:sz w:val="22"/>
        </w:rPr>
        <w:t>zgen</w:t>
      </w:r>
      <w:proofErr w:type="spellEnd"/>
      <w:r w:rsidRPr="00B94782">
        <w:rPr>
          <w:sz w:val="22"/>
        </w:rPr>
        <w:t xml:space="preserve"> Brief von Euch (No3). Wenn ich nicht </w:t>
      </w:r>
      <w:proofErr w:type="spellStart"/>
      <w:r w:rsidRPr="00B94782">
        <w:rPr>
          <w:sz w:val="22"/>
        </w:rPr>
        <w:t>wüßte</w:t>
      </w:r>
      <w:proofErr w:type="spellEnd"/>
      <w:r w:rsidRPr="00B94782">
        <w:rPr>
          <w:sz w:val="22"/>
        </w:rPr>
        <w:t>, wie</w:t>
      </w:r>
    </w:p>
    <w:p w14:paraId="71806FE5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 xml:space="preserve">sehr Ihr Euch um mich sorgt, </w:t>
      </w:r>
      <w:proofErr w:type="spellStart"/>
      <w:r w:rsidRPr="00B94782">
        <w:rPr>
          <w:sz w:val="22"/>
        </w:rPr>
        <w:t>müßte</w:t>
      </w:r>
      <w:proofErr w:type="spellEnd"/>
      <w:r w:rsidRPr="00B94782">
        <w:rPr>
          <w:sz w:val="22"/>
        </w:rPr>
        <w:t xml:space="preserve"> ich annehmen</w:t>
      </w:r>
    </w:p>
    <w:p w14:paraId="6751A8F6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Ihr hättet mich vergessen. Alle anderen Härten der</w:t>
      </w:r>
    </w:p>
    <w:p w14:paraId="42CBE079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 xml:space="preserve">letzten Monate der Gefangenschaft sind leichter zu </w:t>
      </w:r>
      <w:proofErr w:type="spellStart"/>
      <w:r w:rsidRPr="00B94782">
        <w:rPr>
          <w:sz w:val="22"/>
        </w:rPr>
        <w:t>ertra</w:t>
      </w:r>
      <w:proofErr w:type="spellEnd"/>
      <w:r w:rsidRPr="00B94782">
        <w:rPr>
          <w:sz w:val="22"/>
        </w:rPr>
        <w:t>-</w:t>
      </w:r>
    </w:p>
    <w:p w14:paraId="226F6C82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gen, als das Ausbleiben der Post, der moralischen Ver-</w:t>
      </w:r>
    </w:p>
    <w:p w14:paraId="27A275F1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B94782">
        <w:rPr>
          <w:sz w:val="22"/>
        </w:rPr>
        <w:t>bindung</w:t>
      </w:r>
      <w:proofErr w:type="spellEnd"/>
      <w:r w:rsidRPr="00B94782">
        <w:rPr>
          <w:sz w:val="22"/>
        </w:rPr>
        <w:t xml:space="preserve"> mit der Heimat. Schreibt doch bitte oft u. </w:t>
      </w:r>
    </w:p>
    <w:p w14:paraId="1E9379AA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  <w:u w:val="single"/>
        </w:rPr>
      </w:pPr>
      <w:r w:rsidRPr="00B94782">
        <w:rPr>
          <w:sz w:val="22"/>
        </w:rPr>
        <w:t xml:space="preserve">viel! </w:t>
      </w:r>
      <w:r w:rsidRPr="00B94782">
        <w:rPr>
          <w:sz w:val="22"/>
          <w:u w:val="single"/>
        </w:rPr>
        <w:t>Ich bin wieder in einem anderen Lager u.</w:t>
      </w:r>
    </w:p>
    <w:p w14:paraId="1AAF43CE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  <w:u w:val="single"/>
        </w:rPr>
        <w:t>rechne bis Anfang November bei Euch zu sein</w:t>
      </w:r>
      <w:r w:rsidRPr="00B94782">
        <w:rPr>
          <w:sz w:val="22"/>
        </w:rPr>
        <w:t>. Eine</w:t>
      </w:r>
    </w:p>
    <w:p w14:paraId="50C8EF88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lastRenderedPageBreak/>
        <w:t>fest Zusicherung haben wir allerdings nicht! Und</w:t>
      </w:r>
    </w:p>
    <w:p w14:paraId="479A0900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 xml:space="preserve">es ist mit eventuellen </w:t>
      </w:r>
      <w:proofErr w:type="gramStart"/>
      <w:r>
        <w:rPr>
          <w:sz w:val="22"/>
        </w:rPr>
        <w:t>„</w:t>
      </w:r>
      <w:proofErr w:type="gramEnd"/>
      <w:r w:rsidRPr="00B94782">
        <w:rPr>
          <w:sz w:val="22"/>
        </w:rPr>
        <w:t>wenn</w:t>
      </w:r>
      <w:r>
        <w:rPr>
          <w:sz w:val="22"/>
        </w:rPr>
        <w:t>“</w:t>
      </w:r>
      <w:r w:rsidRPr="00B94782">
        <w:rPr>
          <w:sz w:val="22"/>
        </w:rPr>
        <w:t xml:space="preserve"> u. </w:t>
      </w:r>
      <w:r>
        <w:rPr>
          <w:sz w:val="22"/>
        </w:rPr>
        <w:t>„</w:t>
      </w:r>
      <w:r w:rsidRPr="00B94782">
        <w:rPr>
          <w:sz w:val="22"/>
        </w:rPr>
        <w:t>aber</w:t>
      </w:r>
      <w:r>
        <w:rPr>
          <w:sz w:val="22"/>
        </w:rPr>
        <w:t>“</w:t>
      </w:r>
      <w:r w:rsidRPr="00B94782">
        <w:rPr>
          <w:sz w:val="22"/>
        </w:rPr>
        <w:t xml:space="preserve"> zu rechnen.</w:t>
      </w:r>
    </w:p>
    <w:p w14:paraId="7B58219C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Annelies wünsche ich zu Ihrem Geburtstag alles Gute</w:t>
      </w:r>
    </w:p>
    <w:p w14:paraId="7F0E4AFD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u. somit ist dieser herrliche Sommer von dem ich mir so-</w:t>
      </w:r>
    </w:p>
    <w:p w14:paraId="625FCCB6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viel erhoffe hatte, Sang- u. klanglos hinüber u. die frischen</w:t>
      </w:r>
    </w:p>
    <w:p w14:paraId="103D4540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Morgen erinnern in herbstlichem Schauern wieder an</w:t>
      </w:r>
    </w:p>
    <w:p w14:paraId="199667A4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 xml:space="preserve">den Winter. </w:t>
      </w:r>
      <w:proofErr w:type="gramStart"/>
      <w:r w:rsidRPr="00B94782">
        <w:rPr>
          <w:sz w:val="22"/>
        </w:rPr>
        <w:t>Will</w:t>
      </w:r>
      <w:proofErr w:type="gramEnd"/>
      <w:r w:rsidRPr="00B94782">
        <w:rPr>
          <w:sz w:val="22"/>
        </w:rPr>
        <w:t xml:space="preserve"> hoffen, daß ich den Garten noch im</w:t>
      </w:r>
    </w:p>
    <w:p w14:paraId="3A12CBAE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Herbstschmuck antreffe u. grüße Euch bis dahin</w:t>
      </w:r>
    </w:p>
    <w:p w14:paraId="7E1CA886" w14:textId="77777777" w:rsidR="00191902" w:rsidRPr="00B94782" w:rsidRDefault="00191902" w:rsidP="00191902">
      <w:pPr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viel tausendmal. Euer dankbarer</w:t>
      </w:r>
    </w:p>
    <w:p w14:paraId="2C7A2679" w14:textId="77777777" w:rsidR="00191902" w:rsidRDefault="00191902" w:rsidP="00191902">
      <w:pPr>
        <w:tabs>
          <w:tab w:val="left" w:pos="1095"/>
        </w:tabs>
        <w:spacing w:before="120" w:after="0" w:line="240" w:lineRule="auto"/>
        <w:contextualSpacing/>
        <w:rPr>
          <w:sz w:val="22"/>
        </w:rPr>
      </w:pPr>
      <w:r w:rsidRPr="00B94782">
        <w:rPr>
          <w:sz w:val="22"/>
        </w:rPr>
        <w:t>Hans.</w:t>
      </w:r>
      <w:r>
        <w:rPr>
          <w:sz w:val="22"/>
        </w:rPr>
        <w:tab/>
      </w:r>
    </w:p>
    <w:p w14:paraId="6522CB4B" w14:textId="77777777" w:rsidR="00191902" w:rsidRDefault="00191902" w:rsidP="00191902">
      <w:pPr>
        <w:tabs>
          <w:tab w:val="left" w:pos="1095"/>
        </w:tabs>
        <w:spacing w:before="120" w:after="0" w:line="240" w:lineRule="auto"/>
        <w:contextualSpacing/>
        <w:rPr>
          <w:b/>
          <w:bCs/>
          <w:sz w:val="22"/>
        </w:rPr>
      </w:pPr>
    </w:p>
    <w:p w14:paraId="02DDE633" w14:textId="77777777" w:rsidR="00191902" w:rsidRDefault="00191902" w:rsidP="00191902">
      <w:pPr>
        <w:tabs>
          <w:tab w:val="left" w:pos="1095"/>
        </w:tabs>
        <w:spacing w:before="120" w:after="0" w:line="240" w:lineRule="auto"/>
        <w:contextualSpacing/>
        <w:rPr>
          <w:b/>
          <w:bCs/>
          <w:sz w:val="22"/>
        </w:rPr>
      </w:pPr>
    </w:p>
    <w:p w14:paraId="15D4DFDD" w14:textId="77777777" w:rsidR="00191902" w:rsidRDefault="00191902" w:rsidP="00191902">
      <w:pPr>
        <w:tabs>
          <w:tab w:val="left" w:pos="1095"/>
        </w:tabs>
        <w:spacing w:before="120" w:after="0" w:line="240" w:lineRule="auto"/>
        <w:contextualSpacing/>
        <w:rPr>
          <w:b/>
          <w:bCs/>
          <w:sz w:val="22"/>
        </w:rPr>
      </w:pPr>
    </w:p>
    <w:p w14:paraId="229CD0A5" w14:textId="77777777" w:rsidR="00191902" w:rsidRDefault="00191902" w:rsidP="00191902">
      <w:pPr>
        <w:tabs>
          <w:tab w:val="left" w:pos="1095"/>
        </w:tabs>
        <w:spacing w:before="120" w:after="0" w:line="240" w:lineRule="auto"/>
        <w:contextualSpacing/>
        <w:rPr>
          <w:b/>
          <w:bCs/>
          <w:sz w:val="22"/>
        </w:rPr>
      </w:pPr>
    </w:p>
    <w:p w14:paraId="74FD0CA0" w14:textId="77777777" w:rsidR="00191902" w:rsidRDefault="00191902" w:rsidP="00191902">
      <w:pPr>
        <w:tabs>
          <w:tab w:val="left" w:pos="1095"/>
        </w:tabs>
        <w:spacing w:before="120" w:after="0" w:line="240" w:lineRule="auto"/>
        <w:contextualSpacing/>
        <w:rPr>
          <w:b/>
          <w:bCs/>
          <w:sz w:val="22"/>
        </w:rPr>
      </w:pPr>
    </w:p>
    <w:p w14:paraId="2ADA494B" w14:textId="77777777" w:rsidR="00191902" w:rsidRPr="003F097C" w:rsidRDefault="00191902" w:rsidP="00191902">
      <w:pPr>
        <w:tabs>
          <w:tab w:val="left" w:pos="1095"/>
        </w:tabs>
        <w:spacing w:before="120" w:after="0" w:line="240" w:lineRule="auto"/>
        <w:contextualSpacing/>
        <w:rPr>
          <w:b/>
          <w:bCs/>
          <w:sz w:val="22"/>
        </w:rPr>
      </w:pPr>
      <w:r w:rsidRPr="003F097C">
        <w:rPr>
          <w:b/>
          <w:bCs/>
          <w:sz w:val="22"/>
        </w:rPr>
        <w:t>1949-10-26_1</w:t>
      </w:r>
    </w:p>
    <w:p w14:paraId="133A7CC5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F097C">
        <w:rPr>
          <w:sz w:val="22"/>
        </w:rPr>
        <w:t>Tuapse</w:t>
      </w:r>
      <w:proofErr w:type="spellEnd"/>
    </w:p>
    <w:p w14:paraId="45D13FB9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Den 26.X.1949.</w:t>
      </w:r>
    </w:p>
    <w:p w14:paraId="078671DB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 xml:space="preserve">Liebste Mutter u. Schwestern! </w:t>
      </w:r>
    </w:p>
    <w:p w14:paraId="4BCA8346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Aus der Adresse erseht Ihr schon, daß ich wieder in ein</w:t>
      </w:r>
    </w:p>
    <w:p w14:paraId="331AEE6B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anderes Lager kam u. zwar noch weiter nach Süden. Eine</w:t>
      </w:r>
    </w:p>
    <w:p w14:paraId="2B395E7B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 xml:space="preserve">Luft ist hier noch wie bei uns im Spätfrühling u. von </w:t>
      </w:r>
      <w:proofErr w:type="spellStart"/>
      <w:r w:rsidRPr="003F097C">
        <w:rPr>
          <w:sz w:val="22"/>
        </w:rPr>
        <w:t>un</w:t>
      </w:r>
      <w:proofErr w:type="spellEnd"/>
      <w:r w:rsidRPr="003F097C">
        <w:rPr>
          <w:sz w:val="22"/>
        </w:rPr>
        <w:t>-</w:t>
      </w:r>
    </w:p>
    <w:p w14:paraId="52EA65D5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F097C">
        <w:rPr>
          <w:sz w:val="22"/>
        </w:rPr>
        <w:t>serem</w:t>
      </w:r>
      <w:proofErr w:type="spellEnd"/>
      <w:r w:rsidRPr="003F097C">
        <w:rPr>
          <w:sz w:val="22"/>
        </w:rPr>
        <w:t xml:space="preserve"> Zimmer aus sieht man aufs Meer hinaus, ein herrlicher</w:t>
      </w:r>
    </w:p>
    <w:p w14:paraId="05516B5B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 xml:space="preserve">Blick. Das schönste ist, daß ich nicht zur Arbeit </w:t>
      </w:r>
      <w:proofErr w:type="gramStart"/>
      <w:r w:rsidRPr="003F097C">
        <w:rPr>
          <w:sz w:val="22"/>
        </w:rPr>
        <w:t>hierher kam</w:t>
      </w:r>
      <w:proofErr w:type="gramEnd"/>
      <w:r w:rsidRPr="003F097C">
        <w:rPr>
          <w:sz w:val="22"/>
        </w:rPr>
        <w:t xml:space="preserve">, </w:t>
      </w:r>
    </w:p>
    <w:p w14:paraId="1F9046C5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sondern auf einen Kurs, wo ich mich gleich geistig auf die</w:t>
      </w:r>
    </w:p>
    <w:p w14:paraId="7CF7BCB1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Heimfahrt vorbereiten kann. In 4 Wochen nach seiner</w:t>
      </w:r>
    </w:p>
    <w:p w14:paraId="470EDD4B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Beendigung, rauschen wir ab in die Heimat, so daß ich</w:t>
      </w:r>
    </w:p>
    <w:p w14:paraId="204C5DFD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also kurz vor Weihnachten als der Letzte heimkomme.</w:t>
      </w:r>
    </w:p>
    <w:p w14:paraId="2CBE8149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 xml:space="preserve">Einen Heimkehrer aus </w:t>
      </w:r>
      <w:proofErr w:type="spellStart"/>
      <w:r w:rsidRPr="003F097C">
        <w:rPr>
          <w:sz w:val="22"/>
        </w:rPr>
        <w:t>Mirskofen</w:t>
      </w:r>
      <w:proofErr w:type="spellEnd"/>
      <w:r w:rsidRPr="003F097C">
        <w:rPr>
          <w:sz w:val="22"/>
        </w:rPr>
        <w:t xml:space="preserve"> beauftrage ich Euch zu </w:t>
      </w:r>
    </w:p>
    <w:p w14:paraId="2372A736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besuchen. Er wird aber meinen Namen nicht mehr</w:t>
      </w:r>
    </w:p>
    <w:p w14:paraId="0085865B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 xml:space="preserve">wissen! Drum geht zu Frau </w:t>
      </w:r>
      <w:proofErr w:type="spellStart"/>
      <w:r w:rsidRPr="003F097C">
        <w:rPr>
          <w:sz w:val="22"/>
        </w:rPr>
        <w:t>Menter</w:t>
      </w:r>
      <w:proofErr w:type="spellEnd"/>
      <w:r w:rsidRPr="003F097C">
        <w:rPr>
          <w:sz w:val="22"/>
        </w:rPr>
        <w:t xml:space="preserve"> Johannisstr. 21, die </w:t>
      </w:r>
    </w:p>
    <w:p w14:paraId="1D800C54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er auch besucht, weil ihr Mann hier ist. - Das Paket</w:t>
      </w:r>
    </w:p>
    <w:p w14:paraId="5465BFFE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erhielt ich unversehrt am 19.X. u. wie ich mich darüber</w:t>
      </w:r>
    </w:p>
    <w:p w14:paraId="5E835192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freute könnt Ihr Euch denken. Tausendfachen Dank da-</w:t>
      </w:r>
    </w:p>
    <w:p w14:paraId="6EDD2B8C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 xml:space="preserve">für! Alles </w:t>
      </w:r>
      <w:proofErr w:type="spellStart"/>
      <w:r w:rsidRPr="003F097C">
        <w:rPr>
          <w:sz w:val="22"/>
        </w:rPr>
        <w:t>Eßbare</w:t>
      </w:r>
      <w:proofErr w:type="spellEnd"/>
      <w:r w:rsidRPr="003F097C">
        <w:rPr>
          <w:sz w:val="22"/>
        </w:rPr>
        <w:t xml:space="preserve"> wurde auf der Stelle gegessen, weil ich </w:t>
      </w:r>
    </w:p>
    <w:p w14:paraId="35DC8E13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nicht mehr aufhören konnte wegen des guten Geschmacks.</w:t>
      </w:r>
    </w:p>
    <w:p w14:paraId="69433E40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Die Kochprodukte verspeiste ich am anderen Morgen</w:t>
      </w:r>
    </w:p>
    <w:p w14:paraId="53B804CD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nur mit probieren u. nochmals kosten u. schmeckten</w:t>
      </w:r>
    </w:p>
    <w:p w14:paraId="559D075C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herrlich. Nochmals recht vielen Dank für Eure liebe-</w:t>
      </w:r>
    </w:p>
    <w:p w14:paraId="04303AEE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 xml:space="preserve">volle Führsorge u. bis zum Wiedersehn wartet </w:t>
      </w:r>
      <w:proofErr w:type="spellStart"/>
      <w:r w:rsidRPr="003F097C">
        <w:rPr>
          <w:sz w:val="22"/>
        </w:rPr>
        <w:t>gedul</w:t>
      </w:r>
      <w:proofErr w:type="spellEnd"/>
      <w:r w:rsidRPr="003F097C">
        <w:rPr>
          <w:sz w:val="22"/>
        </w:rPr>
        <w:t>-</w:t>
      </w:r>
    </w:p>
    <w:p w14:paraId="49515C2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F097C">
        <w:rPr>
          <w:sz w:val="22"/>
        </w:rPr>
        <w:t>dig</w:t>
      </w:r>
      <w:proofErr w:type="spellEnd"/>
      <w:r w:rsidRPr="003F097C">
        <w:rPr>
          <w:sz w:val="22"/>
        </w:rPr>
        <w:t xml:space="preserve"> auf</w:t>
      </w:r>
    </w:p>
    <w:p w14:paraId="51493E00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01DC6D2E" w14:textId="77777777" w:rsidR="00191902" w:rsidRPr="003F097C" w:rsidRDefault="00191902" w:rsidP="00191902">
      <w:pPr>
        <w:spacing w:before="120" w:after="0" w:line="240" w:lineRule="auto"/>
        <w:contextualSpacing/>
        <w:rPr>
          <w:b/>
          <w:bCs/>
          <w:sz w:val="22"/>
        </w:rPr>
      </w:pPr>
      <w:r w:rsidRPr="003F097C">
        <w:rPr>
          <w:b/>
          <w:bCs/>
          <w:sz w:val="22"/>
        </w:rPr>
        <w:t>1949-11-07_1</w:t>
      </w:r>
    </w:p>
    <w:p w14:paraId="005535C3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7. Nov. 1949.</w:t>
      </w:r>
    </w:p>
    <w:p w14:paraId="5FFC2839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 xml:space="preserve">Liebste Mutter u. Schwestern! </w:t>
      </w:r>
    </w:p>
    <w:p w14:paraId="679FEDE3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proofErr w:type="spellStart"/>
      <w:r w:rsidRPr="003F097C">
        <w:rPr>
          <w:sz w:val="22"/>
        </w:rPr>
        <w:t>Tuapse</w:t>
      </w:r>
      <w:proofErr w:type="spellEnd"/>
    </w:p>
    <w:p w14:paraId="7D760F94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 xml:space="preserve">Heute </w:t>
      </w:r>
      <w:proofErr w:type="spellStart"/>
      <w:r w:rsidRPr="003F097C">
        <w:rPr>
          <w:sz w:val="22"/>
        </w:rPr>
        <w:t>faße</w:t>
      </w:r>
      <w:proofErr w:type="spellEnd"/>
      <w:r w:rsidRPr="003F097C">
        <w:rPr>
          <w:sz w:val="22"/>
        </w:rPr>
        <w:t xml:space="preserve"> ich mich ganz kurz, da es wohl die</w:t>
      </w:r>
    </w:p>
    <w:p w14:paraId="3540931B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letzte Karte an Euch sein wird. Das Jahr geht ja</w:t>
      </w:r>
    </w:p>
    <w:p w14:paraId="095853D8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bald zu Ende u. da heuer alle entlassen werden,</w:t>
      </w:r>
    </w:p>
    <w:p w14:paraId="1C954190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bin ich ja bald bei Euch. Ich rechne ganz kurz</w:t>
      </w:r>
    </w:p>
    <w:p w14:paraId="2500FEB7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vor Weihnachten heimzukommen. Das wäre großes</w:t>
      </w:r>
    </w:p>
    <w:p w14:paraId="32387E4F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 xml:space="preserve">Pech, wenn ich später heimkäme! Hier, </w:t>
      </w:r>
    </w:p>
    <w:p w14:paraId="3C526FA5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ist noch wunderbares Wetter u. heute am großen</w:t>
      </w:r>
    </w:p>
    <w:p w14:paraId="4191E9B4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lastRenderedPageBreak/>
        <w:t>Feiertag liege ich in der Sonne u. lese. Ich komme</w:t>
      </w:r>
    </w:p>
    <w:p w14:paraId="15BF734A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mir vor wie in Erholung.</w:t>
      </w:r>
    </w:p>
    <w:p w14:paraId="6CB689A3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In der Vorfreude auf die Heimfahrt kann ich</w:t>
      </w:r>
    </w:p>
    <w:p w14:paraId="31CB356A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jetzt oft kaum mehr schlafen u. denke mehr</w:t>
      </w:r>
    </w:p>
    <w:p w14:paraId="5BCCFF72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an zu Hause als an das was um mich vorgeht.</w:t>
      </w:r>
    </w:p>
    <w:p w14:paraId="62708D62" w14:textId="77777777" w:rsidR="00191902" w:rsidRPr="003F097C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Grüßt alle Bekannten vielmals u. seid tausend-</w:t>
      </w:r>
    </w:p>
    <w:p w14:paraId="12ECC1B2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  <w:r w:rsidRPr="003F097C">
        <w:rPr>
          <w:sz w:val="22"/>
        </w:rPr>
        <w:t>mal gegrüßt von eurem Hans.</w:t>
      </w:r>
    </w:p>
    <w:p w14:paraId="1FCF7C05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75D581B0" w14:textId="77777777" w:rsidR="00191902" w:rsidRPr="00327BD1" w:rsidRDefault="00191902" w:rsidP="00191902">
      <w:pPr>
        <w:spacing w:before="120" w:after="0" w:line="240" w:lineRule="auto"/>
        <w:rPr>
          <w:sz w:val="22"/>
        </w:rPr>
      </w:pPr>
      <w:r w:rsidRPr="00327BD1">
        <w:rPr>
          <w:sz w:val="22"/>
        </w:rPr>
        <w:sym w:font="Wingdings" w:char="F0E8"/>
      </w:r>
      <w:r>
        <w:rPr>
          <w:sz w:val="22"/>
        </w:rPr>
        <w:t xml:space="preserve"> </w:t>
      </w:r>
      <w:r w:rsidRPr="00327BD1">
        <w:rPr>
          <w:sz w:val="22"/>
        </w:rPr>
        <w:t xml:space="preserve">223 Briefe insgesamt </w:t>
      </w:r>
    </w:p>
    <w:p w14:paraId="1ADD2DC8" w14:textId="77777777" w:rsidR="00191902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32321A6A" w14:textId="77777777" w:rsidR="00191902" w:rsidRPr="00587DAA" w:rsidRDefault="00191902" w:rsidP="00191902">
      <w:pPr>
        <w:spacing w:before="120" w:after="0" w:line="240" w:lineRule="auto"/>
        <w:contextualSpacing/>
        <w:rPr>
          <w:sz w:val="22"/>
        </w:rPr>
      </w:pPr>
    </w:p>
    <w:p w14:paraId="646510C1" w14:textId="77777777" w:rsidR="00191902" w:rsidRDefault="00191902" w:rsidP="00354D71">
      <w:pPr>
        <w:spacing w:before="120" w:after="0" w:line="240" w:lineRule="auto"/>
        <w:contextualSpacing/>
        <w:rPr>
          <w:sz w:val="22"/>
        </w:rPr>
      </w:pPr>
    </w:p>
    <w:p w14:paraId="4BFC397A" w14:textId="2635CF72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7963FEE2" w14:textId="0C362655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146932AB" w14:textId="22C98EE8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297C2A62" w14:textId="1B72ABC0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1933966E" w14:textId="6B1EBDD8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1565F70A" w14:textId="03C2FFF2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6AE19B10" w14:textId="6C069ED5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5508527B" w14:textId="3B511153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3012726C" w14:textId="4EBC67D5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2CE844F9" w14:textId="65AAE231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67B4548E" w14:textId="0C1CB4DD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44533DA1" w14:textId="48701DEF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10392881" w14:textId="7BD385B2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7CBCFDA3" w14:textId="795B5FB5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41738895" w14:textId="084B9047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55EAA698" w14:textId="2605F4E7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4D911A08" w14:textId="52A0961F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75AC0EB5" w14:textId="64BD21B9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46C3ACAB" w14:textId="77777777" w:rsidR="002E31C5" w:rsidRDefault="002E31C5" w:rsidP="00354D71">
      <w:pPr>
        <w:spacing w:before="120" w:after="0" w:line="240" w:lineRule="auto"/>
        <w:contextualSpacing/>
        <w:rPr>
          <w:sz w:val="22"/>
        </w:rPr>
      </w:pPr>
    </w:p>
    <w:p w14:paraId="5F179AF0" w14:textId="77777777" w:rsidR="00354D71" w:rsidRDefault="00354D71" w:rsidP="00354D71">
      <w:pPr>
        <w:spacing w:before="120" w:after="0" w:line="240" w:lineRule="auto"/>
        <w:contextualSpacing/>
        <w:rPr>
          <w:sz w:val="22"/>
        </w:rPr>
      </w:pPr>
    </w:p>
    <w:p w14:paraId="279FD409" w14:textId="77777777" w:rsidR="00354D71" w:rsidRDefault="00354D71" w:rsidP="00354D71">
      <w:pPr>
        <w:spacing w:before="120" w:after="0" w:line="240" w:lineRule="auto"/>
        <w:contextualSpacing/>
        <w:rPr>
          <w:sz w:val="22"/>
        </w:rPr>
      </w:pPr>
    </w:p>
    <w:p w14:paraId="399637DC" w14:textId="77777777" w:rsidR="00354D71" w:rsidRPr="00AF5444" w:rsidRDefault="00354D71" w:rsidP="00354D71">
      <w:pPr>
        <w:spacing w:before="120" w:after="0" w:line="240" w:lineRule="auto"/>
        <w:contextualSpacing/>
        <w:rPr>
          <w:sz w:val="22"/>
        </w:rPr>
      </w:pPr>
    </w:p>
    <w:p w14:paraId="7009DB8D" w14:textId="77777777" w:rsidR="00354D71" w:rsidRDefault="00354D71" w:rsidP="001044E2">
      <w:pPr>
        <w:spacing w:before="120" w:after="0" w:line="240" w:lineRule="auto"/>
        <w:contextualSpacing/>
        <w:rPr>
          <w:sz w:val="22"/>
        </w:rPr>
      </w:pPr>
    </w:p>
    <w:p w14:paraId="1AE94814" w14:textId="77777777" w:rsidR="001044E2" w:rsidRDefault="001044E2" w:rsidP="001044E2">
      <w:pPr>
        <w:spacing w:before="120" w:after="0" w:line="240" w:lineRule="auto"/>
        <w:contextualSpacing/>
        <w:rPr>
          <w:sz w:val="22"/>
        </w:rPr>
      </w:pPr>
    </w:p>
    <w:p w14:paraId="027EE3D0" w14:textId="77777777" w:rsidR="001044E2" w:rsidRDefault="001044E2" w:rsidP="001044E2">
      <w:pPr>
        <w:spacing w:before="120" w:after="0" w:line="240" w:lineRule="auto"/>
        <w:contextualSpacing/>
        <w:rPr>
          <w:sz w:val="22"/>
        </w:rPr>
      </w:pPr>
    </w:p>
    <w:p w14:paraId="1DB0FBF0" w14:textId="29BDEBA6" w:rsidR="00753FB3" w:rsidRDefault="00753FB3" w:rsidP="00B33870">
      <w:pPr>
        <w:spacing w:before="120" w:after="0" w:line="240" w:lineRule="auto"/>
        <w:contextualSpacing/>
        <w:rPr>
          <w:sz w:val="22"/>
        </w:rPr>
      </w:pPr>
    </w:p>
    <w:p w14:paraId="76060163" w14:textId="77777777" w:rsidR="00753FB3" w:rsidRDefault="00753FB3" w:rsidP="00B33870">
      <w:pPr>
        <w:spacing w:before="120" w:after="0" w:line="240" w:lineRule="auto"/>
        <w:contextualSpacing/>
        <w:rPr>
          <w:sz w:val="22"/>
        </w:rPr>
      </w:pPr>
    </w:p>
    <w:p w14:paraId="378EBC38" w14:textId="79D78D54" w:rsidR="00475030" w:rsidRDefault="00475030" w:rsidP="00B33870">
      <w:pPr>
        <w:spacing w:before="120" w:after="0" w:line="240" w:lineRule="auto"/>
        <w:contextualSpacing/>
        <w:rPr>
          <w:sz w:val="22"/>
        </w:rPr>
      </w:pPr>
    </w:p>
    <w:p w14:paraId="5D55B950" w14:textId="77777777" w:rsidR="00475030" w:rsidRDefault="00475030" w:rsidP="00B33870">
      <w:pPr>
        <w:spacing w:before="120" w:after="0" w:line="240" w:lineRule="auto"/>
        <w:contextualSpacing/>
        <w:rPr>
          <w:sz w:val="22"/>
        </w:rPr>
      </w:pPr>
    </w:p>
    <w:p w14:paraId="5E7DFB9A" w14:textId="77777777" w:rsidR="00551EF8" w:rsidRDefault="00551EF8" w:rsidP="00B33870">
      <w:pPr>
        <w:spacing w:before="120" w:after="0" w:line="240" w:lineRule="auto"/>
        <w:contextualSpacing/>
        <w:rPr>
          <w:sz w:val="22"/>
        </w:rPr>
      </w:pPr>
    </w:p>
    <w:p w14:paraId="6D79482A" w14:textId="6FDDE38F" w:rsidR="00612A93" w:rsidRDefault="00612A93" w:rsidP="00B33870">
      <w:pPr>
        <w:spacing w:before="120" w:after="0" w:line="240" w:lineRule="auto"/>
        <w:contextualSpacing/>
        <w:rPr>
          <w:sz w:val="22"/>
        </w:rPr>
      </w:pPr>
    </w:p>
    <w:p w14:paraId="76DDC957" w14:textId="77777777" w:rsidR="00612A93" w:rsidRDefault="00612A93" w:rsidP="00B33870">
      <w:pPr>
        <w:spacing w:before="120" w:after="0" w:line="240" w:lineRule="auto"/>
        <w:contextualSpacing/>
        <w:rPr>
          <w:sz w:val="22"/>
        </w:rPr>
      </w:pPr>
    </w:p>
    <w:p w14:paraId="0F683229" w14:textId="77777777" w:rsidR="00E1662E" w:rsidRDefault="00E1662E" w:rsidP="00B33870">
      <w:pPr>
        <w:spacing w:before="120" w:after="0" w:line="240" w:lineRule="auto"/>
        <w:contextualSpacing/>
        <w:rPr>
          <w:sz w:val="22"/>
        </w:rPr>
      </w:pPr>
    </w:p>
    <w:p w14:paraId="0EF36BDF" w14:textId="77777777" w:rsidR="000C4BAD" w:rsidRDefault="000C4BAD" w:rsidP="00B33870">
      <w:pPr>
        <w:spacing w:before="120" w:after="0" w:line="240" w:lineRule="auto"/>
        <w:contextualSpacing/>
        <w:rPr>
          <w:sz w:val="22"/>
        </w:rPr>
      </w:pPr>
    </w:p>
    <w:p w14:paraId="02CDDD2B" w14:textId="6062DEB9" w:rsidR="00835209" w:rsidRPr="0054502C" w:rsidRDefault="00835209" w:rsidP="00B33870">
      <w:pPr>
        <w:spacing w:before="120" w:after="0" w:line="240" w:lineRule="auto"/>
        <w:contextualSpacing/>
        <w:rPr>
          <w:sz w:val="22"/>
        </w:rPr>
      </w:pPr>
    </w:p>
    <w:sectPr w:rsidR="00835209" w:rsidRPr="0054502C" w:rsidSect="00A9650F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8580E" w14:textId="77777777" w:rsidR="00F74536" w:rsidRDefault="00F74536" w:rsidP="00CB0A18">
      <w:pPr>
        <w:spacing w:after="0" w:line="240" w:lineRule="auto"/>
      </w:pPr>
      <w:r>
        <w:separator/>
      </w:r>
    </w:p>
  </w:endnote>
  <w:endnote w:type="continuationSeparator" w:id="0">
    <w:p w14:paraId="4B8A1ECF" w14:textId="77777777" w:rsidR="00F74536" w:rsidRDefault="00F74536" w:rsidP="00CB0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32EC" w14:textId="77777777" w:rsidR="00CB0A18" w:rsidRDefault="00CB0A1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eastAsiaTheme="majorEastAsia" w:cstheme="majorBidi"/>
          <w:sz w:val="20"/>
          <w:szCs w:val="20"/>
        </w:rPr>
        <w:id w:val="-1783574125"/>
        <w:docPartObj>
          <w:docPartGallery w:val="Page Numbers (Bottom of Page)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tr w:rsidR="00CB0A18" w14:paraId="3801C387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0337D3D3" w14:textId="20480883" w:rsidR="00CB0A18" w:rsidRDefault="00CB0A18">
              <w:pPr>
                <w:tabs>
                  <w:tab w:val="left" w:pos="620"/>
                  <w:tab w:val="center" w:pos="4320"/>
                </w:tabs>
                <w:jc w:val="right"/>
                <w:rPr>
                  <w:rFonts w:eastAsiaTheme="majorEastAsia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0FC5F2D6" w14:textId="36B6DCF9" w:rsidR="00CB0A18" w:rsidRDefault="00CB0A18">
              <w:pPr>
                <w:tabs>
                  <w:tab w:val="left" w:pos="1490"/>
                </w:tabs>
                <w:rPr>
                  <w:rFonts w:eastAsiaTheme="majorEastAsia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79D7D2B5" w14:textId="77777777" w:rsidR="00CB0A18" w:rsidRDefault="00CB0A1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2738D" w14:textId="77777777" w:rsidR="00CB0A18" w:rsidRDefault="00CB0A1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A610C" w14:textId="77777777" w:rsidR="00F74536" w:rsidRDefault="00F74536" w:rsidP="00CB0A18">
      <w:pPr>
        <w:spacing w:after="0" w:line="240" w:lineRule="auto"/>
      </w:pPr>
      <w:r>
        <w:separator/>
      </w:r>
    </w:p>
  </w:footnote>
  <w:footnote w:type="continuationSeparator" w:id="0">
    <w:p w14:paraId="4308BEA4" w14:textId="77777777" w:rsidR="00F74536" w:rsidRDefault="00F74536" w:rsidP="00CB0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595DE" w14:textId="77777777" w:rsidR="00CB0A18" w:rsidRDefault="00CB0A1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A9045" w14:textId="77777777" w:rsidR="00CB0A18" w:rsidRDefault="00CB0A1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C20D2" w14:textId="77777777" w:rsidR="00CB0A18" w:rsidRDefault="00CB0A1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78E"/>
    <w:multiLevelType w:val="hybridMultilevel"/>
    <w:tmpl w:val="89BA0E04"/>
    <w:lvl w:ilvl="0" w:tplc="202239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2785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Elisabeth Schwarz">
    <w15:presenceInfo w15:providerId="None" w15:userId="AnnaElisabeth Schwar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40"/>
    <w:rsid w:val="000051B4"/>
    <w:rsid w:val="000221C8"/>
    <w:rsid w:val="000241AF"/>
    <w:rsid w:val="00093552"/>
    <w:rsid w:val="000C4BAD"/>
    <w:rsid w:val="000D46C4"/>
    <w:rsid w:val="000F00FD"/>
    <w:rsid w:val="000F311B"/>
    <w:rsid w:val="000F7DCC"/>
    <w:rsid w:val="001044E2"/>
    <w:rsid w:val="001347BC"/>
    <w:rsid w:val="00165AE3"/>
    <w:rsid w:val="00191902"/>
    <w:rsid w:val="00195099"/>
    <w:rsid w:val="00203533"/>
    <w:rsid w:val="00207B28"/>
    <w:rsid w:val="0021039E"/>
    <w:rsid w:val="00235BFB"/>
    <w:rsid w:val="002375F7"/>
    <w:rsid w:val="0024683A"/>
    <w:rsid w:val="00247AC1"/>
    <w:rsid w:val="0025044E"/>
    <w:rsid w:val="00280401"/>
    <w:rsid w:val="002873DE"/>
    <w:rsid w:val="002B2EA6"/>
    <w:rsid w:val="002B2EAE"/>
    <w:rsid w:val="002E31C5"/>
    <w:rsid w:val="00353E58"/>
    <w:rsid w:val="00354D71"/>
    <w:rsid w:val="003641DB"/>
    <w:rsid w:val="00364BB8"/>
    <w:rsid w:val="003B42F7"/>
    <w:rsid w:val="003C3E0F"/>
    <w:rsid w:val="003D156B"/>
    <w:rsid w:val="003D6AF1"/>
    <w:rsid w:val="003D780D"/>
    <w:rsid w:val="003E29AC"/>
    <w:rsid w:val="003E7AC6"/>
    <w:rsid w:val="0040332D"/>
    <w:rsid w:val="00407999"/>
    <w:rsid w:val="00465E77"/>
    <w:rsid w:val="00475030"/>
    <w:rsid w:val="00476A99"/>
    <w:rsid w:val="00494939"/>
    <w:rsid w:val="004A04B2"/>
    <w:rsid w:val="00505FE0"/>
    <w:rsid w:val="00526FD6"/>
    <w:rsid w:val="00534A08"/>
    <w:rsid w:val="005360AD"/>
    <w:rsid w:val="0054502C"/>
    <w:rsid w:val="00551EF8"/>
    <w:rsid w:val="005527AC"/>
    <w:rsid w:val="00563DFE"/>
    <w:rsid w:val="0056464A"/>
    <w:rsid w:val="00571362"/>
    <w:rsid w:val="00576C8D"/>
    <w:rsid w:val="00590D14"/>
    <w:rsid w:val="005B0E1F"/>
    <w:rsid w:val="005E1127"/>
    <w:rsid w:val="005E6571"/>
    <w:rsid w:val="005F2B14"/>
    <w:rsid w:val="00612A93"/>
    <w:rsid w:val="00633CFB"/>
    <w:rsid w:val="00664676"/>
    <w:rsid w:val="00673240"/>
    <w:rsid w:val="00685CA0"/>
    <w:rsid w:val="0069785E"/>
    <w:rsid w:val="006A3205"/>
    <w:rsid w:val="006A5877"/>
    <w:rsid w:val="006B3CC2"/>
    <w:rsid w:val="006D0477"/>
    <w:rsid w:val="007033EC"/>
    <w:rsid w:val="007069A6"/>
    <w:rsid w:val="00723379"/>
    <w:rsid w:val="00732C1B"/>
    <w:rsid w:val="00753FB3"/>
    <w:rsid w:val="00757A2E"/>
    <w:rsid w:val="007645E7"/>
    <w:rsid w:val="007653C0"/>
    <w:rsid w:val="00770932"/>
    <w:rsid w:val="0079406A"/>
    <w:rsid w:val="008104CF"/>
    <w:rsid w:val="008143A6"/>
    <w:rsid w:val="00825167"/>
    <w:rsid w:val="00835209"/>
    <w:rsid w:val="008476F4"/>
    <w:rsid w:val="008B7A53"/>
    <w:rsid w:val="008C3482"/>
    <w:rsid w:val="00961F30"/>
    <w:rsid w:val="00963C1F"/>
    <w:rsid w:val="0097472F"/>
    <w:rsid w:val="00982F82"/>
    <w:rsid w:val="00986A1E"/>
    <w:rsid w:val="00995EA9"/>
    <w:rsid w:val="00A15927"/>
    <w:rsid w:val="00A17480"/>
    <w:rsid w:val="00A40F57"/>
    <w:rsid w:val="00A411FB"/>
    <w:rsid w:val="00A45587"/>
    <w:rsid w:val="00A60665"/>
    <w:rsid w:val="00A84323"/>
    <w:rsid w:val="00A94A61"/>
    <w:rsid w:val="00A9650F"/>
    <w:rsid w:val="00AC56EC"/>
    <w:rsid w:val="00AD0214"/>
    <w:rsid w:val="00B2743C"/>
    <w:rsid w:val="00B33870"/>
    <w:rsid w:val="00B4267E"/>
    <w:rsid w:val="00B67346"/>
    <w:rsid w:val="00BA750E"/>
    <w:rsid w:val="00BD3790"/>
    <w:rsid w:val="00C13B16"/>
    <w:rsid w:val="00C37962"/>
    <w:rsid w:val="00CB0A18"/>
    <w:rsid w:val="00CC3DFF"/>
    <w:rsid w:val="00CC6C26"/>
    <w:rsid w:val="00D52E82"/>
    <w:rsid w:val="00D712B8"/>
    <w:rsid w:val="00DA5C20"/>
    <w:rsid w:val="00DB26D1"/>
    <w:rsid w:val="00DB440F"/>
    <w:rsid w:val="00DB5010"/>
    <w:rsid w:val="00DF58C0"/>
    <w:rsid w:val="00E01E42"/>
    <w:rsid w:val="00E1662E"/>
    <w:rsid w:val="00E721A5"/>
    <w:rsid w:val="00E74754"/>
    <w:rsid w:val="00E80B93"/>
    <w:rsid w:val="00E82F1F"/>
    <w:rsid w:val="00E92341"/>
    <w:rsid w:val="00ED54FD"/>
    <w:rsid w:val="00EE334B"/>
    <w:rsid w:val="00EE4D27"/>
    <w:rsid w:val="00EE5C8E"/>
    <w:rsid w:val="00F0758D"/>
    <w:rsid w:val="00F40D88"/>
    <w:rsid w:val="00F74536"/>
    <w:rsid w:val="00F8148C"/>
    <w:rsid w:val="00FC4F18"/>
    <w:rsid w:val="00FC78EA"/>
    <w:rsid w:val="00FF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5F4D"/>
  <w15:chartTrackingRefBased/>
  <w15:docId w15:val="{5F8CE4A2-F6A8-46BB-A0C1-290D7405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43A6"/>
    <w:rPr>
      <w:rFonts w:asciiTheme="majorHAnsi" w:hAnsiTheme="majorHAns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0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0A18"/>
    <w:rPr>
      <w:rFonts w:asciiTheme="majorHAnsi" w:hAnsiTheme="majorHAnsi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B0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0A18"/>
    <w:rPr>
      <w:rFonts w:asciiTheme="majorHAnsi" w:hAnsiTheme="majorHAnsi"/>
      <w:sz w:val="24"/>
    </w:rPr>
  </w:style>
  <w:style w:type="paragraph" w:styleId="berarbeitung">
    <w:name w:val="Revision"/>
    <w:hidden/>
    <w:uiPriority w:val="99"/>
    <w:semiHidden/>
    <w:rsid w:val="00191902"/>
    <w:pPr>
      <w:spacing w:after="0" w:line="240" w:lineRule="auto"/>
    </w:pPr>
    <w:rPr>
      <w:rFonts w:asciiTheme="majorHAnsi" w:hAnsiTheme="majorHAnsi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190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190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1902"/>
    <w:rPr>
      <w:rFonts w:asciiTheme="majorHAnsi" w:hAnsiTheme="maj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190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1902"/>
    <w:rPr>
      <w:rFonts w:asciiTheme="majorHAnsi" w:hAnsiTheme="majorHAnsi"/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19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5C2FC3-B6A6-4C27-AAB2-E65EADF3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224</Pages>
  <Words>53290</Words>
  <Characters>335733</Characters>
  <Application>Microsoft Office Word</Application>
  <DocSecurity>0</DocSecurity>
  <Lines>2797</Lines>
  <Paragraphs>776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AnnaElisabeth Schwarz</dc:creator>
  <cp:keywords/>
  <dc:description/>
  <cp:lastModifiedBy>AnnaElisabeth Schwarz</cp:lastModifiedBy>
  <cp:revision>77</cp:revision>
  <dcterms:created xsi:type="dcterms:W3CDTF">2022-02-23T11:53:00Z</dcterms:created>
  <dcterms:modified xsi:type="dcterms:W3CDTF">2022-09-04T18:52:00Z</dcterms:modified>
</cp:coreProperties>
</file>